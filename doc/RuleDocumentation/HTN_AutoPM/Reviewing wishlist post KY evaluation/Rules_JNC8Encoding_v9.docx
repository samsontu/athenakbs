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E54E" w14:textId="77777777" w:rsidR="006A2E85" w:rsidRPr="003C42B7" w:rsidRDefault="006A2E85" w:rsidP="00D27621">
      <w:pPr>
        <w:jc w:val="center"/>
        <w:rPr>
          <w:b/>
          <w:bCs/>
          <w:sz w:val="40"/>
        </w:rPr>
      </w:pPr>
    </w:p>
    <w:p w14:paraId="0596D8A0" w14:textId="579BAABE" w:rsidR="002F5B47" w:rsidRPr="003C42B7" w:rsidRDefault="00676B33" w:rsidP="00D27621">
      <w:pPr>
        <w:jc w:val="center"/>
        <w:rPr>
          <w:b/>
          <w:bCs/>
          <w:sz w:val="40"/>
        </w:rPr>
      </w:pPr>
      <w:r w:rsidRPr="003C42B7">
        <w:rPr>
          <w:b/>
          <w:bCs/>
          <w:sz w:val="40"/>
        </w:rPr>
        <w:t>JNC8</w:t>
      </w:r>
      <w:r w:rsidR="00D27621" w:rsidRPr="003C42B7">
        <w:rPr>
          <w:b/>
          <w:bCs/>
          <w:sz w:val="40"/>
        </w:rPr>
        <w:t xml:space="preserve"> Rules </w:t>
      </w:r>
      <w:commentRangeStart w:id="0"/>
      <w:r w:rsidR="00D27621" w:rsidRPr="003C42B7">
        <w:rPr>
          <w:b/>
          <w:bCs/>
          <w:sz w:val="40"/>
        </w:rPr>
        <w:t>Document</w:t>
      </w:r>
      <w:commentRangeEnd w:id="0"/>
      <w:r w:rsidR="00EA4B41" w:rsidRPr="003C42B7">
        <w:rPr>
          <w:rStyle w:val="CommentReference"/>
          <w:sz w:val="20"/>
        </w:rPr>
        <w:commentReference w:id="0"/>
      </w:r>
    </w:p>
    <w:p w14:paraId="5C56B830" w14:textId="77777777" w:rsidR="00676B33" w:rsidRPr="003C42B7" w:rsidRDefault="00676B33" w:rsidP="00D27621">
      <w:pPr>
        <w:jc w:val="center"/>
        <w:rPr>
          <w:b/>
          <w:bCs/>
          <w:sz w:val="40"/>
        </w:rPr>
      </w:pPr>
    </w:p>
    <w:p w14:paraId="3DA17668" w14:textId="7B5EC83A" w:rsidR="00676B33" w:rsidRPr="003C42B7" w:rsidRDefault="00676B33" w:rsidP="00D27621">
      <w:pPr>
        <w:jc w:val="center"/>
        <w:rPr>
          <w:b/>
          <w:bCs/>
          <w:sz w:val="40"/>
        </w:rPr>
      </w:pPr>
      <w:r w:rsidRPr="003C42B7">
        <w:rPr>
          <w:b/>
          <w:bCs/>
          <w:sz w:val="40"/>
        </w:rPr>
        <w:t>V9- version with updates after KY Offline testing 07.21.15</w:t>
      </w:r>
    </w:p>
    <w:p w14:paraId="070137BD" w14:textId="77777777" w:rsidR="0000500E" w:rsidRPr="003C42B7" w:rsidRDefault="0000500E" w:rsidP="00D27621">
      <w:pPr>
        <w:jc w:val="center"/>
        <w:rPr>
          <w:b/>
          <w:bCs/>
          <w:sz w:val="40"/>
        </w:rPr>
      </w:pPr>
      <w:r w:rsidRPr="003C42B7">
        <w:rPr>
          <w:b/>
          <w:bCs/>
          <w:sz w:val="40"/>
        </w:rPr>
        <w:t>General rules</w:t>
      </w:r>
    </w:p>
    <w:p w14:paraId="54C3F752" w14:textId="77777777" w:rsidR="00F640ED" w:rsidRPr="003C42B7" w:rsidRDefault="00F640ED" w:rsidP="00F640ED">
      <w:pPr>
        <w:rPr>
          <w:bCs/>
          <w:sz w:val="40"/>
        </w:rPr>
      </w:pPr>
      <w:r w:rsidRPr="003C42B7">
        <w:rPr>
          <w:bCs/>
          <w:sz w:val="40"/>
          <w:highlight w:val="green"/>
        </w:rPr>
        <w:t>Updates highlighted in green</w:t>
      </w:r>
    </w:p>
    <w:p w14:paraId="7CF3DE53" w14:textId="77777777" w:rsidR="0000500E" w:rsidRPr="003C42B7" w:rsidRDefault="0000500E" w:rsidP="0000500E">
      <w:pPr>
        <w:pStyle w:val="ListParagraph"/>
        <w:numPr>
          <w:ilvl w:val="0"/>
          <w:numId w:val="4"/>
        </w:numPr>
        <w:rPr>
          <w:b/>
          <w:bCs/>
          <w:sz w:val="28"/>
        </w:rPr>
      </w:pPr>
      <w:r w:rsidRPr="003C42B7">
        <w:rPr>
          <w:b/>
          <w:bCs/>
          <w:sz w:val="28"/>
        </w:rPr>
        <w:t>Eligibility criteria</w:t>
      </w:r>
    </w:p>
    <w:p w14:paraId="32A518AE" w14:textId="77777777" w:rsidR="00316E4B" w:rsidRPr="003C42B7" w:rsidRDefault="00316E4B" w:rsidP="00316E4B">
      <w:pPr>
        <w:pStyle w:val="ListParagraph"/>
        <w:numPr>
          <w:ilvl w:val="1"/>
          <w:numId w:val="4"/>
        </w:numPr>
        <w:rPr>
          <w:bCs/>
          <w:sz w:val="28"/>
        </w:rPr>
      </w:pPr>
      <w:r w:rsidRPr="003C42B7">
        <w:rPr>
          <w:bCs/>
          <w:sz w:val="28"/>
        </w:rPr>
        <w:t>Presence of hypertension</w:t>
      </w:r>
    </w:p>
    <w:p w14:paraId="02B08EE0" w14:textId="77777777" w:rsidR="00316E4B" w:rsidRPr="003C42B7" w:rsidRDefault="00316E4B" w:rsidP="00316E4B">
      <w:pPr>
        <w:pStyle w:val="ListParagraph"/>
        <w:numPr>
          <w:ilvl w:val="1"/>
          <w:numId w:val="4"/>
        </w:numPr>
        <w:rPr>
          <w:bCs/>
          <w:sz w:val="28"/>
        </w:rPr>
      </w:pPr>
      <w:commentRangeStart w:id="1"/>
      <w:r w:rsidRPr="003C42B7">
        <w:rPr>
          <w:bCs/>
          <w:sz w:val="28"/>
        </w:rPr>
        <w:t>Age &gt;17</w:t>
      </w:r>
    </w:p>
    <w:p w14:paraId="4A65DBAD" w14:textId="77777777" w:rsidR="00316E4B" w:rsidRPr="003C42B7" w:rsidRDefault="00316E4B" w:rsidP="00316E4B">
      <w:pPr>
        <w:pStyle w:val="ListParagraph"/>
        <w:numPr>
          <w:ilvl w:val="1"/>
          <w:numId w:val="4"/>
        </w:numPr>
        <w:rPr>
          <w:bCs/>
          <w:sz w:val="28"/>
        </w:rPr>
      </w:pPr>
      <w:proofErr w:type="spellStart"/>
      <w:r w:rsidRPr="003C42B7">
        <w:rPr>
          <w:bCs/>
          <w:sz w:val="28"/>
        </w:rPr>
        <w:t>Egfr</w:t>
      </w:r>
      <w:proofErr w:type="spellEnd"/>
      <w:r w:rsidRPr="003C42B7">
        <w:rPr>
          <w:bCs/>
          <w:sz w:val="28"/>
        </w:rPr>
        <w:t xml:space="preserve"> &gt;30</w:t>
      </w:r>
      <w:commentRangeEnd w:id="1"/>
      <w:r w:rsidR="006C41F3">
        <w:rPr>
          <w:rStyle w:val="CommentReference"/>
        </w:rPr>
        <w:commentReference w:id="1"/>
      </w:r>
    </w:p>
    <w:p w14:paraId="40A94D72" w14:textId="77777777" w:rsidR="00316E4B" w:rsidRPr="003C42B7" w:rsidRDefault="00316E4B" w:rsidP="00316E4B">
      <w:pPr>
        <w:pStyle w:val="ListParagraph"/>
        <w:numPr>
          <w:ilvl w:val="1"/>
          <w:numId w:val="4"/>
        </w:numPr>
        <w:rPr>
          <w:bCs/>
          <w:sz w:val="28"/>
        </w:rPr>
      </w:pPr>
      <w:r w:rsidRPr="003C42B7">
        <w:rPr>
          <w:bCs/>
          <w:sz w:val="28"/>
        </w:rPr>
        <w:t xml:space="preserve">Absence of </w:t>
      </w:r>
      <w:proofErr w:type="spellStart"/>
      <w:r w:rsidRPr="003C42B7">
        <w:rPr>
          <w:bCs/>
          <w:sz w:val="28"/>
        </w:rPr>
        <w:t>renovascular</w:t>
      </w:r>
      <w:proofErr w:type="spellEnd"/>
      <w:r w:rsidRPr="003C42B7">
        <w:rPr>
          <w:bCs/>
          <w:sz w:val="28"/>
        </w:rPr>
        <w:t xml:space="preserve"> disease</w:t>
      </w:r>
    </w:p>
    <w:p w14:paraId="3A0CF7D7" w14:textId="77777777" w:rsidR="00316E4B" w:rsidRPr="003C42B7" w:rsidRDefault="00316E4B" w:rsidP="00316E4B">
      <w:pPr>
        <w:pStyle w:val="ListParagraph"/>
        <w:numPr>
          <w:ilvl w:val="1"/>
          <w:numId w:val="4"/>
        </w:numPr>
        <w:rPr>
          <w:bCs/>
          <w:sz w:val="28"/>
        </w:rPr>
      </w:pPr>
      <w:r w:rsidRPr="003C42B7">
        <w:rPr>
          <w:bCs/>
          <w:sz w:val="28"/>
        </w:rPr>
        <w:t>Absence of secondary hypertension</w:t>
      </w:r>
    </w:p>
    <w:p w14:paraId="1E8CBC63" w14:textId="77777777" w:rsidR="00316E4B" w:rsidRPr="003C42B7" w:rsidRDefault="00316E4B" w:rsidP="00316E4B">
      <w:pPr>
        <w:pStyle w:val="ListParagraph"/>
        <w:numPr>
          <w:ilvl w:val="1"/>
          <w:numId w:val="4"/>
        </w:numPr>
        <w:rPr>
          <w:bCs/>
          <w:sz w:val="28"/>
        </w:rPr>
      </w:pPr>
      <w:r w:rsidRPr="003C42B7">
        <w:rPr>
          <w:bCs/>
          <w:sz w:val="28"/>
        </w:rPr>
        <w:t>Absence of spinal cord injury</w:t>
      </w:r>
    </w:p>
    <w:p w14:paraId="1823EE2B" w14:textId="0F796AE0" w:rsidR="00316E4B" w:rsidRPr="003C42B7" w:rsidRDefault="00A442E9" w:rsidP="00316E4B">
      <w:pPr>
        <w:pStyle w:val="ListParagraph"/>
        <w:numPr>
          <w:ilvl w:val="1"/>
          <w:numId w:val="4"/>
        </w:numPr>
        <w:rPr>
          <w:bCs/>
          <w:sz w:val="28"/>
        </w:rPr>
      </w:pPr>
      <w:r>
        <w:rPr>
          <w:bCs/>
          <w:sz w:val="28"/>
        </w:rPr>
        <w:t xml:space="preserve">Absence of idiopathic </w:t>
      </w:r>
      <w:proofErr w:type="spellStart"/>
      <w:r>
        <w:rPr>
          <w:bCs/>
          <w:sz w:val="28"/>
        </w:rPr>
        <w:t>hypert</w:t>
      </w:r>
      <w:r w:rsidR="00316E4B" w:rsidRPr="003C42B7">
        <w:rPr>
          <w:bCs/>
          <w:sz w:val="28"/>
        </w:rPr>
        <w:t>ropic</w:t>
      </w:r>
      <w:proofErr w:type="spellEnd"/>
      <w:r w:rsidR="00316E4B" w:rsidRPr="003C42B7">
        <w:rPr>
          <w:bCs/>
          <w:sz w:val="28"/>
        </w:rPr>
        <w:t xml:space="preserve">  </w:t>
      </w:r>
      <w:proofErr w:type="spellStart"/>
      <w:r w:rsidR="00316E4B" w:rsidRPr="003C42B7">
        <w:rPr>
          <w:bCs/>
          <w:sz w:val="28"/>
        </w:rPr>
        <w:t>subaortic</w:t>
      </w:r>
      <w:proofErr w:type="spellEnd"/>
      <w:r w:rsidR="00316E4B" w:rsidRPr="003C42B7">
        <w:rPr>
          <w:bCs/>
          <w:sz w:val="28"/>
        </w:rPr>
        <w:t xml:space="preserve"> stenosis</w:t>
      </w:r>
    </w:p>
    <w:p w14:paraId="3574B70C" w14:textId="77777777" w:rsidR="00316E4B" w:rsidRPr="003C42B7" w:rsidRDefault="00316E4B" w:rsidP="00316E4B">
      <w:pPr>
        <w:pStyle w:val="ListParagraph"/>
        <w:numPr>
          <w:ilvl w:val="1"/>
          <w:numId w:val="4"/>
        </w:numPr>
        <w:rPr>
          <w:bCs/>
          <w:sz w:val="28"/>
        </w:rPr>
      </w:pPr>
      <w:r w:rsidRPr="003C42B7">
        <w:rPr>
          <w:bCs/>
          <w:sz w:val="28"/>
        </w:rPr>
        <w:t>Absence of narcolepsy</w:t>
      </w:r>
    </w:p>
    <w:p w14:paraId="599F0F84" w14:textId="77777777" w:rsidR="00316E4B" w:rsidRPr="003C42B7" w:rsidRDefault="00316E4B" w:rsidP="00316E4B">
      <w:pPr>
        <w:pStyle w:val="ListParagraph"/>
        <w:numPr>
          <w:ilvl w:val="1"/>
          <w:numId w:val="4"/>
        </w:numPr>
        <w:rPr>
          <w:bCs/>
          <w:sz w:val="28"/>
        </w:rPr>
      </w:pPr>
      <w:r w:rsidRPr="003C42B7">
        <w:rPr>
          <w:bCs/>
          <w:sz w:val="28"/>
        </w:rPr>
        <w:t>Absence of ascites</w:t>
      </w:r>
    </w:p>
    <w:p w14:paraId="462311B8" w14:textId="77777777" w:rsidR="00316E4B" w:rsidRPr="003C42B7" w:rsidRDefault="00316E4B" w:rsidP="00316E4B">
      <w:pPr>
        <w:pStyle w:val="ListParagraph"/>
        <w:numPr>
          <w:ilvl w:val="1"/>
          <w:numId w:val="4"/>
        </w:numPr>
        <w:rPr>
          <w:bCs/>
          <w:sz w:val="28"/>
        </w:rPr>
      </w:pPr>
      <w:r w:rsidRPr="003C42B7">
        <w:rPr>
          <w:bCs/>
          <w:sz w:val="28"/>
        </w:rPr>
        <w:t>Absence of organ transplant</w:t>
      </w:r>
    </w:p>
    <w:p w14:paraId="4A6BA6B8" w14:textId="77777777" w:rsidR="00316E4B" w:rsidRPr="003C42B7" w:rsidRDefault="00316E4B" w:rsidP="00316E4B">
      <w:pPr>
        <w:pStyle w:val="ListParagraph"/>
        <w:numPr>
          <w:ilvl w:val="1"/>
          <w:numId w:val="4"/>
        </w:numPr>
        <w:rPr>
          <w:bCs/>
          <w:sz w:val="28"/>
        </w:rPr>
      </w:pPr>
      <w:r w:rsidRPr="003C42B7">
        <w:rPr>
          <w:bCs/>
          <w:sz w:val="28"/>
        </w:rPr>
        <w:t>Absence of hemodialysis (CPT code)</w:t>
      </w:r>
    </w:p>
    <w:p w14:paraId="1EE7C9BF" w14:textId="77777777" w:rsidR="00316E4B" w:rsidRPr="003C42B7" w:rsidRDefault="00316E4B" w:rsidP="00316E4B">
      <w:pPr>
        <w:pStyle w:val="ListParagraph"/>
        <w:numPr>
          <w:ilvl w:val="1"/>
          <w:numId w:val="4"/>
        </w:numPr>
        <w:rPr>
          <w:bCs/>
          <w:sz w:val="28"/>
        </w:rPr>
      </w:pPr>
      <w:r w:rsidRPr="003C42B7">
        <w:rPr>
          <w:bCs/>
          <w:sz w:val="28"/>
        </w:rPr>
        <w:t xml:space="preserve">Absence of active prescription for </w:t>
      </w:r>
      <w:proofErr w:type="spellStart"/>
      <w:r w:rsidRPr="003C42B7">
        <w:rPr>
          <w:bCs/>
          <w:sz w:val="28"/>
        </w:rPr>
        <w:t>minoxidil</w:t>
      </w:r>
      <w:proofErr w:type="spellEnd"/>
    </w:p>
    <w:p w14:paraId="3D336341" w14:textId="77777777" w:rsidR="00316E4B" w:rsidRPr="003C42B7" w:rsidRDefault="00316E4B" w:rsidP="00316E4B">
      <w:pPr>
        <w:pStyle w:val="ListParagraph"/>
        <w:numPr>
          <w:ilvl w:val="1"/>
          <w:numId w:val="4"/>
        </w:numPr>
        <w:rPr>
          <w:bCs/>
          <w:sz w:val="28"/>
        </w:rPr>
      </w:pPr>
      <w:r w:rsidRPr="003C42B7">
        <w:rPr>
          <w:bCs/>
          <w:sz w:val="28"/>
        </w:rPr>
        <w:t>Absence of active prescription for cyclosporine</w:t>
      </w:r>
    </w:p>
    <w:p w14:paraId="7773774C" w14:textId="77777777" w:rsidR="00316E4B" w:rsidRPr="003C42B7" w:rsidRDefault="00316E4B" w:rsidP="00316E4B">
      <w:pPr>
        <w:pStyle w:val="ListParagraph"/>
        <w:numPr>
          <w:ilvl w:val="1"/>
          <w:numId w:val="4"/>
        </w:numPr>
        <w:rPr>
          <w:bCs/>
          <w:strike/>
          <w:sz w:val="28"/>
          <w:highlight w:val="green"/>
        </w:rPr>
      </w:pPr>
      <w:r w:rsidRPr="003C42B7">
        <w:rPr>
          <w:bCs/>
          <w:strike/>
          <w:sz w:val="28"/>
          <w:highlight w:val="green"/>
        </w:rPr>
        <w:t>Absence of active prescription for spironolactone</w:t>
      </w:r>
    </w:p>
    <w:p w14:paraId="23B491C7" w14:textId="77777777" w:rsidR="00316E4B" w:rsidRPr="003C42B7" w:rsidRDefault="00316E4B" w:rsidP="00316E4B">
      <w:pPr>
        <w:pStyle w:val="ListParagraph"/>
        <w:numPr>
          <w:ilvl w:val="1"/>
          <w:numId w:val="4"/>
        </w:numPr>
        <w:rPr>
          <w:bCs/>
          <w:sz w:val="28"/>
        </w:rPr>
      </w:pPr>
      <w:r w:rsidRPr="003C42B7">
        <w:rPr>
          <w:bCs/>
          <w:sz w:val="28"/>
        </w:rPr>
        <w:t>Absence of active prescription for tacrolimus</w:t>
      </w:r>
    </w:p>
    <w:p w14:paraId="614939CF" w14:textId="77777777" w:rsidR="0000500E" w:rsidRPr="003C42B7" w:rsidRDefault="0000500E" w:rsidP="0000500E">
      <w:pPr>
        <w:pStyle w:val="ListParagraph"/>
        <w:numPr>
          <w:ilvl w:val="0"/>
          <w:numId w:val="4"/>
        </w:numPr>
        <w:rPr>
          <w:bCs/>
          <w:sz w:val="28"/>
        </w:rPr>
      </w:pPr>
      <w:r w:rsidRPr="003C42B7">
        <w:rPr>
          <w:b/>
          <w:bCs/>
          <w:sz w:val="28"/>
        </w:rPr>
        <w:t>Intensification criteria</w:t>
      </w:r>
      <w:r w:rsidRPr="003C42B7">
        <w:rPr>
          <w:bCs/>
          <w:sz w:val="28"/>
        </w:rPr>
        <w:t xml:space="preserve"> – </w:t>
      </w:r>
      <w:r w:rsidR="003C43F9" w:rsidRPr="003C42B7">
        <w:rPr>
          <w:bCs/>
          <w:sz w:val="28"/>
        </w:rPr>
        <w:t xml:space="preserve">CDS will generate options to increase dose and add drugs (these are options for user to follow and not a recommendation to </w:t>
      </w:r>
      <w:proofErr w:type="gramStart"/>
      <w:r w:rsidR="003C43F9" w:rsidRPr="003C42B7">
        <w:rPr>
          <w:bCs/>
          <w:sz w:val="28"/>
        </w:rPr>
        <w:t>order  all</w:t>
      </w:r>
      <w:proofErr w:type="gramEnd"/>
      <w:r w:rsidR="003C43F9" w:rsidRPr="003C42B7">
        <w:rPr>
          <w:bCs/>
          <w:sz w:val="28"/>
        </w:rPr>
        <w:t xml:space="preserve"> of our drug recommendations) . I</w:t>
      </w:r>
      <w:r w:rsidR="00BD7718" w:rsidRPr="003C42B7">
        <w:rPr>
          <w:bCs/>
          <w:sz w:val="28"/>
        </w:rPr>
        <w:t xml:space="preserve">f patient not </w:t>
      </w:r>
      <w:proofErr w:type="gramStart"/>
      <w:r w:rsidR="00BD7718" w:rsidRPr="003C42B7">
        <w:rPr>
          <w:bCs/>
          <w:sz w:val="28"/>
        </w:rPr>
        <w:t>at</w:t>
      </w:r>
      <w:r w:rsidR="00F2752E" w:rsidRPr="003C42B7">
        <w:rPr>
          <w:bCs/>
          <w:sz w:val="28"/>
        </w:rPr>
        <w:t xml:space="preserve"> </w:t>
      </w:r>
      <w:r w:rsidR="00BD7718" w:rsidRPr="003C42B7">
        <w:rPr>
          <w:bCs/>
          <w:sz w:val="28"/>
        </w:rPr>
        <w:t xml:space="preserve"> target</w:t>
      </w:r>
      <w:proofErr w:type="gramEnd"/>
      <w:r w:rsidR="00BD7718" w:rsidRPr="003C42B7">
        <w:rPr>
          <w:bCs/>
          <w:sz w:val="28"/>
        </w:rPr>
        <w:t xml:space="preserve"> and drug doses of active</w:t>
      </w:r>
      <w:r w:rsidR="003C43F9" w:rsidRPr="003C42B7">
        <w:rPr>
          <w:bCs/>
          <w:sz w:val="28"/>
        </w:rPr>
        <w:t xml:space="preserve"> preferred</w:t>
      </w:r>
      <w:r w:rsidR="00BD7718" w:rsidRPr="003C42B7">
        <w:rPr>
          <w:bCs/>
          <w:sz w:val="28"/>
        </w:rPr>
        <w:t xml:space="preserve"> </w:t>
      </w:r>
      <w:proofErr w:type="spellStart"/>
      <w:r w:rsidR="00BD7718" w:rsidRPr="003C42B7">
        <w:rPr>
          <w:bCs/>
          <w:sz w:val="28"/>
        </w:rPr>
        <w:t>antihypertensives</w:t>
      </w:r>
      <w:proofErr w:type="spellEnd"/>
      <w:r w:rsidR="00BD7718" w:rsidRPr="003C42B7">
        <w:rPr>
          <w:bCs/>
          <w:sz w:val="28"/>
        </w:rPr>
        <w:t xml:space="preserve"> </w:t>
      </w:r>
      <w:r w:rsidR="00F2752E" w:rsidRPr="003C42B7">
        <w:rPr>
          <w:bCs/>
          <w:sz w:val="28"/>
        </w:rPr>
        <w:t xml:space="preserve"> (ACEI, ARB, CCB or </w:t>
      </w:r>
      <w:r w:rsidR="00F2752E" w:rsidRPr="003C42B7">
        <w:rPr>
          <w:bCs/>
          <w:sz w:val="28"/>
        </w:rPr>
        <w:lastRenderedPageBreak/>
        <w:t xml:space="preserve">Thiazides) </w:t>
      </w:r>
      <w:r w:rsidR="00BD7718" w:rsidRPr="003C42B7">
        <w:rPr>
          <w:bCs/>
          <w:sz w:val="28"/>
        </w:rPr>
        <w:t xml:space="preserve">are below high dose range (&lt; lower limit </w:t>
      </w:r>
      <w:proofErr w:type="spellStart"/>
      <w:r w:rsidR="00BD7718" w:rsidRPr="003C42B7">
        <w:rPr>
          <w:bCs/>
          <w:sz w:val="28"/>
        </w:rPr>
        <w:t>upper_range</w:t>
      </w:r>
      <w:proofErr w:type="spellEnd"/>
      <w:r w:rsidR="00BD7718" w:rsidRPr="003C42B7">
        <w:rPr>
          <w:bCs/>
          <w:sz w:val="28"/>
        </w:rPr>
        <w:t>)</w:t>
      </w:r>
      <w:r w:rsidR="00F2752E" w:rsidRPr="003C42B7">
        <w:rPr>
          <w:bCs/>
          <w:sz w:val="28"/>
        </w:rPr>
        <w:t xml:space="preserve">  then we increase dose of drugs where relevant and add another preferred drug until on 4 </w:t>
      </w:r>
      <w:r w:rsidR="003C43F9" w:rsidRPr="003C42B7">
        <w:rPr>
          <w:bCs/>
          <w:sz w:val="28"/>
        </w:rPr>
        <w:t xml:space="preserve">preferred </w:t>
      </w:r>
      <w:proofErr w:type="spellStart"/>
      <w:r w:rsidR="003C43F9" w:rsidRPr="003C42B7">
        <w:rPr>
          <w:bCs/>
          <w:sz w:val="28"/>
        </w:rPr>
        <w:t>antihypertensives</w:t>
      </w:r>
      <w:proofErr w:type="spellEnd"/>
      <w:r w:rsidR="003C43F9" w:rsidRPr="003C42B7">
        <w:rPr>
          <w:bCs/>
          <w:sz w:val="28"/>
        </w:rPr>
        <w:t xml:space="preserve"> </w:t>
      </w:r>
      <w:r w:rsidR="00F2752E" w:rsidRPr="003C42B7">
        <w:rPr>
          <w:bCs/>
          <w:sz w:val="28"/>
        </w:rPr>
        <w:t>drugs</w:t>
      </w:r>
      <w:r w:rsidR="003C43F9" w:rsidRPr="003C42B7">
        <w:rPr>
          <w:bCs/>
          <w:sz w:val="28"/>
        </w:rPr>
        <w:t>.</w:t>
      </w:r>
    </w:p>
    <w:p w14:paraId="513BB515" w14:textId="77777777" w:rsidR="00690B4B" w:rsidRPr="003C42B7" w:rsidRDefault="00316E4B" w:rsidP="0000500E">
      <w:pPr>
        <w:pStyle w:val="ListParagraph"/>
        <w:numPr>
          <w:ilvl w:val="0"/>
          <w:numId w:val="4"/>
        </w:numPr>
        <w:rPr>
          <w:bCs/>
          <w:sz w:val="28"/>
        </w:rPr>
      </w:pPr>
      <w:r w:rsidRPr="003C42B7">
        <w:rPr>
          <w:b/>
          <w:bCs/>
          <w:sz w:val="28"/>
        </w:rPr>
        <w:t>Substitutions:</w:t>
      </w:r>
      <w:r w:rsidRPr="003C42B7">
        <w:rPr>
          <w:bCs/>
          <w:sz w:val="28"/>
        </w:rPr>
        <w:t xml:space="preserve"> Not recommending substitutions</w:t>
      </w:r>
      <w:r w:rsidR="002A688F" w:rsidRPr="003C42B7">
        <w:rPr>
          <w:bCs/>
          <w:sz w:val="28"/>
        </w:rPr>
        <w:t>.</w:t>
      </w:r>
    </w:p>
    <w:p w14:paraId="7A9EBC45" w14:textId="77777777" w:rsidR="002F5B47" w:rsidRPr="003C42B7" w:rsidRDefault="00CC2D21" w:rsidP="00D27621">
      <w:pPr>
        <w:shd w:val="clear" w:color="auto" w:fill="D9D9D9" w:themeFill="background1" w:themeFillShade="D9"/>
        <w:rPr>
          <w:b/>
          <w:bCs/>
          <w:sz w:val="32"/>
        </w:rPr>
      </w:pPr>
      <w:r w:rsidRPr="003C42B7">
        <w:rPr>
          <w:b/>
          <w:bCs/>
          <w:sz w:val="32"/>
        </w:rPr>
        <w:t>6</w:t>
      </w:r>
      <w:r w:rsidR="002F5B47" w:rsidRPr="003C42B7">
        <w:rPr>
          <w:b/>
          <w:bCs/>
          <w:sz w:val="32"/>
        </w:rPr>
        <w:t xml:space="preserve"> scenarios</w:t>
      </w:r>
      <w:r w:rsidRPr="003C42B7">
        <w:rPr>
          <w:b/>
          <w:bCs/>
          <w:sz w:val="32"/>
        </w:rPr>
        <w:t>, first 5 generate only a message and no drug recommendations</w:t>
      </w:r>
      <w:r w:rsidR="002F5B47" w:rsidRPr="003C42B7">
        <w:rPr>
          <w:b/>
          <w:bCs/>
          <w:sz w:val="32"/>
        </w:rPr>
        <w:t>:</w:t>
      </w:r>
    </w:p>
    <w:p w14:paraId="36A99482" w14:textId="77777777" w:rsidR="002F5B47" w:rsidRPr="003C42B7" w:rsidRDefault="002F5B47" w:rsidP="002F5B47">
      <w:pPr>
        <w:pStyle w:val="ListParagraph"/>
        <w:numPr>
          <w:ilvl w:val="0"/>
          <w:numId w:val="3"/>
        </w:numPr>
        <w:rPr>
          <w:b/>
          <w:bCs/>
          <w:sz w:val="32"/>
        </w:rPr>
      </w:pPr>
      <w:r w:rsidRPr="003C42B7">
        <w:rPr>
          <w:b/>
          <w:bCs/>
          <w:sz w:val="32"/>
        </w:rPr>
        <w:t>&gt;</w:t>
      </w:r>
      <w:r w:rsidR="00A61F71" w:rsidRPr="003C42B7">
        <w:rPr>
          <w:b/>
          <w:bCs/>
          <w:sz w:val="32"/>
        </w:rPr>
        <w:t>=</w:t>
      </w:r>
      <w:r w:rsidRPr="003C42B7">
        <w:rPr>
          <w:b/>
          <w:bCs/>
          <w:sz w:val="32"/>
        </w:rPr>
        <w:t>4 active anti-hypertensive meds (broa</w:t>
      </w:r>
      <w:r w:rsidR="00837AB1" w:rsidRPr="003C42B7">
        <w:rPr>
          <w:b/>
          <w:bCs/>
          <w:sz w:val="32"/>
        </w:rPr>
        <w:t xml:space="preserve">d) AND </w:t>
      </w:r>
      <w:r w:rsidR="00A8176A" w:rsidRPr="003C42B7">
        <w:rPr>
          <w:b/>
          <w:bCs/>
          <w:sz w:val="32"/>
        </w:rPr>
        <w:t>(NOT (SBP&gt;=220 OR DBP&gt;=</w:t>
      </w:r>
      <w:r w:rsidR="00837AB1" w:rsidRPr="003C42B7">
        <w:rPr>
          <w:b/>
          <w:bCs/>
          <w:sz w:val="32"/>
        </w:rPr>
        <w:t>110</w:t>
      </w:r>
      <w:r w:rsidR="00A8176A" w:rsidRPr="003C42B7">
        <w:rPr>
          <w:b/>
          <w:bCs/>
          <w:sz w:val="32"/>
        </w:rPr>
        <w:t>))</w:t>
      </w:r>
      <w:r w:rsidR="00837AB1" w:rsidRPr="003C42B7">
        <w:rPr>
          <w:b/>
          <w:bCs/>
          <w:sz w:val="32"/>
        </w:rPr>
        <w:t xml:space="preserve"> AND </w:t>
      </w:r>
      <w:r w:rsidR="00A8176A" w:rsidRPr="003C42B7">
        <w:rPr>
          <w:b/>
          <w:bCs/>
          <w:sz w:val="32"/>
        </w:rPr>
        <w:t>(NOT(</w:t>
      </w:r>
      <w:r w:rsidR="00837AB1" w:rsidRPr="003C42B7">
        <w:rPr>
          <w:b/>
          <w:bCs/>
          <w:sz w:val="32"/>
        </w:rPr>
        <w:t xml:space="preserve"> I</w:t>
      </w:r>
      <w:r w:rsidR="00A8176A" w:rsidRPr="003C42B7">
        <w:rPr>
          <w:b/>
          <w:bCs/>
          <w:sz w:val="32"/>
        </w:rPr>
        <w:t>HD AND DBP&lt;60))</w:t>
      </w:r>
    </w:p>
    <w:p w14:paraId="22B3195E" w14:textId="77777777" w:rsidR="000C0E0C" w:rsidRPr="003C42B7" w:rsidRDefault="00C340F2" w:rsidP="00D27621">
      <w:pPr>
        <w:pStyle w:val="ListParagraph"/>
        <w:rPr>
          <w:bCs/>
          <w:sz w:val="32"/>
        </w:rPr>
      </w:pPr>
      <w:proofErr w:type="gramStart"/>
      <w:r w:rsidRPr="003C42B7">
        <w:rPr>
          <w:bCs/>
          <w:sz w:val="32"/>
        </w:rPr>
        <w:t>‘Patient on</w:t>
      </w:r>
      <w:r w:rsidR="000C0E0C" w:rsidRPr="003C42B7">
        <w:rPr>
          <w:bCs/>
          <w:sz w:val="32"/>
        </w:rPr>
        <w:t xml:space="preserve"> 4 </w:t>
      </w:r>
      <w:r w:rsidRPr="003C42B7">
        <w:rPr>
          <w:bCs/>
          <w:sz w:val="32"/>
        </w:rPr>
        <w:t xml:space="preserve">or more </w:t>
      </w:r>
      <w:r w:rsidR="000C0E0C" w:rsidRPr="003C42B7">
        <w:rPr>
          <w:bCs/>
          <w:sz w:val="32"/>
        </w:rPr>
        <w:t>antihypertensive drugs.</w:t>
      </w:r>
      <w:proofErr w:type="gramEnd"/>
      <w:r w:rsidR="000C0E0C" w:rsidRPr="003C42B7">
        <w:rPr>
          <w:bCs/>
          <w:sz w:val="32"/>
        </w:rPr>
        <w:t xml:space="preserve"> Refer to hypertension specialist.’</w:t>
      </w:r>
    </w:p>
    <w:p w14:paraId="4BE0F254" w14:textId="77777777" w:rsidR="00D27621" w:rsidRPr="003C42B7" w:rsidRDefault="00D27621" w:rsidP="002F5B47">
      <w:pPr>
        <w:pStyle w:val="ListParagraph"/>
        <w:numPr>
          <w:ilvl w:val="0"/>
          <w:numId w:val="3"/>
        </w:numPr>
        <w:rPr>
          <w:b/>
          <w:bCs/>
          <w:sz w:val="32"/>
        </w:rPr>
      </w:pPr>
      <w:r w:rsidRPr="003C42B7">
        <w:rPr>
          <w:b/>
          <w:bCs/>
          <w:sz w:val="32"/>
        </w:rPr>
        <w:t>SBP&gt;=220 OR DBP &gt;=110</w:t>
      </w:r>
    </w:p>
    <w:p w14:paraId="0FBD6FCA" w14:textId="77777777" w:rsidR="00D27621" w:rsidRPr="003C42B7" w:rsidRDefault="00271A4A" w:rsidP="00D27621">
      <w:pPr>
        <w:pStyle w:val="ListParagraph"/>
        <w:rPr>
          <w:bCs/>
          <w:sz w:val="32"/>
        </w:rPr>
      </w:pPr>
      <w:r w:rsidRPr="003C42B7">
        <w:rPr>
          <w:bCs/>
          <w:sz w:val="32"/>
        </w:rPr>
        <w:t>‘SBP&gt;=220 or DBP&gt;=</w:t>
      </w:r>
      <w:proofErr w:type="gramStart"/>
      <w:r w:rsidRPr="003C42B7">
        <w:rPr>
          <w:bCs/>
          <w:sz w:val="32"/>
        </w:rPr>
        <w:t xml:space="preserve">110 </w:t>
      </w:r>
      <w:r w:rsidR="00D27621" w:rsidRPr="003C42B7">
        <w:rPr>
          <w:bCs/>
          <w:sz w:val="32"/>
        </w:rPr>
        <w:t xml:space="preserve"> so</w:t>
      </w:r>
      <w:proofErr w:type="gramEnd"/>
      <w:r w:rsidR="00D27621" w:rsidRPr="003C42B7">
        <w:rPr>
          <w:bCs/>
          <w:sz w:val="32"/>
        </w:rPr>
        <w:t xml:space="preserve"> treatment recommendations are beyond the scope of this program. If MARKED BP ELEVATION is confirmed, then the patient needs further TREATMENT and EARLY FOLLOW-UP to MONITOR THERAPEUTIC EFFICACY.’</w:t>
      </w:r>
    </w:p>
    <w:p w14:paraId="717641BE" w14:textId="77777777" w:rsidR="00D27621" w:rsidRPr="003C42B7" w:rsidRDefault="00D27621" w:rsidP="002F5B47">
      <w:pPr>
        <w:pStyle w:val="ListParagraph"/>
        <w:numPr>
          <w:ilvl w:val="0"/>
          <w:numId w:val="3"/>
        </w:numPr>
        <w:rPr>
          <w:b/>
          <w:bCs/>
          <w:sz w:val="32"/>
        </w:rPr>
      </w:pPr>
      <w:r w:rsidRPr="003C42B7">
        <w:rPr>
          <w:b/>
          <w:bCs/>
          <w:sz w:val="32"/>
        </w:rPr>
        <w:t>IHD and DBP&lt;60</w:t>
      </w:r>
    </w:p>
    <w:p w14:paraId="60C4FA0D" w14:textId="77777777" w:rsidR="00D27621" w:rsidRPr="003C42B7" w:rsidRDefault="00D27621" w:rsidP="00D27621">
      <w:pPr>
        <w:pStyle w:val="ListParagraph"/>
        <w:rPr>
          <w:b/>
          <w:bCs/>
          <w:sz w:val="32"/>
        </w:rPr>
      </w:pPr>
      <w:r w:rsidRPr="003C42B7">
        <w:rPr>
          <w:b/>
          <w:bCs/>
          <w:sz w:val="32"/>
        </w:rPr>
        <w:t xml:space="preserve">Not </w:t>
      </w:r>
      <w:r w:rsidR="00823A7A" w:rsidRPr="003C42B7">
        <w:rPr>
          <w:b/>
          <w:bCs/>
          <w:sz w:val="32"/>
        </w:rPr>
        <w:t xml:space="preserve">at </w:t>
      </w:r>
      <w:r w:rsidRPr="003C42B7">
        <w:rPr>
          <w:b/>
          <w:bCs/>
          <w:sz w:val="32"/>
        </w:rPr>
        <w:t xml:space="preserve">target: </w:t>
      </w:r>
      <w:r w:rsidRPr="003C42B7">
        <w:rPr>
          <w:bCs/>
          <w:sz w:val="32"/>
        </w:rPr>
        <w:t xml:space="preserve">Patient has a diagnosis of ischemic heart disease and the most recent DBP&lt;60mmHg. </w:t>
      </w:r>
      <w:proofErr w:type="gramStart"/>
      <w:r w:rsidRPr="003C42B7">
        <w:rPr>
          <w:bCs/>
          <w:sz w:val="32"/>
        </w:rPr>
        <w:t>Patient at high risk for cardiovascular events</w:t>
      </w:r>
      <w:r w:rsidRPr="003C42B7">
        <w:rPr>
          <w:b/>
          <w:bCs/>
          <w:sz w:val="32"/>
        </w:rPr>
        <w:t>.</w:t>
      </w:r>
      <w:proofErr w:type="gramEnd"/>
    </w:p>
    <w:p w14:paraId="7FB9B171" w14:textId="77777777" w:rsidR="00D27621" w:rsidRPr="003C42B7" w:rsidRDefault="00823A7A" w:rsidP="00D27621">
      <w:pPr>
        <w:pStyle w:val="ListParagraph"/>
        <w:rPr>
          <w:bCs/>
          <w:sz w:val="32"/>
        </w:rPr>
      </w:pPr>
      <w:proofErr w:type="gramStart"/>
      <w:r w:rsidRPr="003C42B7">
        <w:rPr>
          <w:b/>
          <w:bCs/>
          <w:sz w:val="32"/>
        </w:rPr>
        <w:t>At t</w:t>
      </w:r>
      <w:r w:rsidR="00D27621" w:rsidRPr="003C42B7">
        <w:rPr>
          <w:b/>
          <w:bCs/>
          <w:sz w:val="32"/>
        </w:rPr>
        <w:t xml:space="preserve">arget: </w:t>
      </w:r>
      <w:r w:rsidR="00D27621" w:rsidRPr="003C42B7">
        <w:rPr>
          <w:bCs/>
          <w:sz w:val="32"/>
        </w:rPr>
        <w:t>Most recent DBP &lt; 60.</w:t>
      </w:r>
      <w:proofErr w:type="gramEnd"/>
      <w:r w:rsidR="00D27621" w:rsidRPr="003C42B7">
        <w:rPr>
          <w:bCs/>
          <w:sz w:val="32"/>
        </w:rPr>
        <w:t xml:space="preserve"> If confirmed with repeat BPs, evaluate </w:t>
      </w:r>
      <w:proofErr w:type="spellStart"/>
      <w:r w:rsidR="00D27621" w:rsidRPr="003C42B7">
        <w:rPr>
          <w:bCs/>
          <w:sz w:val="32"/>
        </w:rPr>
        <w:t>benefit</w:t>
      </w:r>
      <w:proofErr w:type="gramStart"/>
      <w:r w:rsidR="00D27621" w:rsidRPr="003C42B7">
        <w:rPr>
          <w:bCs/>
          <w:sz w:val="32"/>
        </w:rPr>
        <w:t>:risk</w:t>
      </w:r>
      <w:proofErr w:type="spellEnd"/>
      <w:proofErr w:type="gramEnd"/>
      <w:r w:rsidR="00D27621" w:rsidRPr="003C42B7">
        <w:rPr>
          <w:bCs/>
          <w:sz w:val="32"/>
        </w:rPr>
        <w:t xml:space="preserve"> of continuing present doses.</w:t>
      </w:r>
    </w:p>
    <w:p w14:paraId="11D92B66" w14:textId="77777777" w:rsidR="00D27621" w:rsidRPr="003C42B7" w:rsidRDefault="00D27621" w:rsidP="002F5B47">
      <w:pPr>
        <w:pStyle w:val="ListParagraph"/>
        <w:numPr>
          <w:ilvl w:val="0"/>
          <w:numId w:val="3"/>
        </w:numPr>
        <w:rPr>
          <w:b/>
          <w:bCs/>
          <w:sz w:val="32"/>
        </w:rPr>
      </w:pPr>
      <w:r w:rsidRPr="003C42B7">
        <w:rPr>
          <w:b/>
          <w:bCs/>
          <w:sz w:val="32"/>
        </w:rPr>
        <w:t>Above Dashboard Target below JNC8 Target</w:t>
      </w:r>
    </w:p>
    <w:p w14:paraId="53629888" w14:textId="77777777" w:rsidR="00D27621" w:rsidRPr="003C42B7" w:rsidRDefault="00257048" w:rsidP="00257048">
      <w:pPr>
        <w:pStyle w:val="ListParagraph"/>
        <w:rPr>
          <w:bCs/>
          <w:sz w:val="32"/>
        </w:rPr>
      </w:pPr>
      <w:r w:rsidRPr="003C42B7">
        <w:rPr>
          <w:bCs/>
          <w:sz w:val="32"/>
        </w:rPr>
        <w:t xml:space="preserve">Although patient not at target for Dashboard, blood pressure is within JNC 8 target (Age&gt;=60 </w:t>
      </w:r>
      <w:proofErr w:type="spellStart"/>
      <w:r w:rsidRPr="003C42B7">
        <w:rPr>
          <w:bCs/>
          <w:sz w:val="32"/>
        </w:rPr>
        <w:t>yrs</w:t>
      </w:r>
      <w:proofErr w:type="spellEnd"/>
      <w:r w:rsidRPr="003C42B7">
        <w:rPr>
          <w:bCs/>
          <w:sz w:val="32"/>
        </w:rPr>
        <w:t>, BP &lt;150/90).</w:t>
      </w:r>
    </w:p>
    <w:p w14:paraId="08828741" w14:textId="77777777" w:rsidR="00D27621" w:rsidRPr="003C42B7" w:rsidRDefault="00D27621" w:rsidP="002F5B47">
      <w:pPr>
        <w:pStyle w:val="ListParagraph"/>
        <w:numPr>
          <w:ilvl w:val="0"/>
          <w:numId w:val="3"/>
        </w:numPr>
        <w:rPr>
          <w:b/>
          <w:bCs/>
          <w:sz w:val="32"/>
        </w:rPr>
      </w:pPr>
      <w:r w:rsidRPr="003C42B7">
        <w:rPr>
          <w:b/>
          <w:bCs/>
          <w:sz w:val="32"/>
        </w:rPr>
        <w:t>BP below Dashboard and JNC8 target</w:t>
      </w:r>
    </w:p>
    <w:p w14:paraId="128B8708" w14:textId="77777777" w:rsidR="00D27621" w:rsidRPr="003C42B7" w:rsidRDefault="00D27621" w:rsidP="00D27621">
      <w:pPr>
        <w:pStyle w:val="ListParagraph"/>
        <w:rPr>
          <w:bCs/>
          <w:sz w:val="32"/>
        </w:rPr>
      </w:pPr>
      <w:r w:rsidRPr="003C42B7">
        <w:rPr>
          <w:bCs/>
          <w:sz w:val="32"/>
        </w:rPr>
        <w:t xml:space="preserve">Maintain current drug choices </w:t>
      </w:r>
      <w:proofErr w:type="gramStart"/>
      <w:r w:rsidRPr="003C42B7">
        <w:rPr>
          <w:bCs/>
          <w:sz w:val="32"/>
        </w:rPr>
        <w:t>and  continue</w:t>
      </w:r>
      <w:proofErr w:type="gramEnd"/>
      <w:r w:rsidRPr="003C42B7">
        <w:rPr>
          <w:bCs/>
          <w:sz w:val="32"/>
        </w:rPr>
        <w:t xml:space="preserve"> to encourage patient adherence to his/her current regimen.</w:t>
      </w:r>
    </w:p>
    <w:p w14:paraId="0DC7FD26" w14:textId="77777777" w:rsidR="002F5B47" w:rsidRPr="003C42B7" w:rsidRDefault="00D27621" w:rsidP="002F5B47">
      <w:pPr>
        <w:pStyle w:val="ListParagraph"/>
        <w:numPr>
          <w:ilvl w:val="0"/>
          <w:numId w:val="3"/>
        </w:numPr>
        <w:rPr>
          <w:b/>
          <w:bCs/>
          <w:sz w:val="32"/>
        </w:rPr>
      </w:pPr>
      <w:r w:rsidRPr="003C42B7">
        <w:rPr>
          <w:b/>
          <w:bCs/>
          <w:sz w:val="32"/>
        </w:rPr>
        <w:t>BP above target</w:t>
      </w:r>
      <w:r w:rsidR="00CC2D21" w:rsidRPr="003C42B7">
        <w:rPr>
          <w:b/>
          <w:bCs/>
          <w:sz w:val="32"/>
        </w:rPr>
        <w:t xml:space="preserve"> </w:t>
      </w:r>
      <w:r w:rsidR="00CC2D21" w:rsidRPr="003C42B7">
        <w:rPr>
          <w:b/>
          <w:bCs/>
          <w:sz w:val="32"/>
        </w:rPr>
        <w:sym w:font="Wingdings" w:char="F0E8"/>
      </w:r>
      <w:r w:rsidR="00CC2D21" w:rsidRPr="003C42B7">
        <w:rPr>
          <w:b/>
          <w:bCs/>
          <w:sz w:val="32"/>
        </w:rPr>
        <w:t xml:space="preserve"> Evaluate for drug recommendations</w:t>
      </w:r>
    </w:p>
    <w:p w14:paraId="4C4759F8" w14:textId="77777777" w:rsidR="00C8647E" w:rsidRPr="003C42B7" w:rsidRDefault="00C8647E" w:rsidP="00C8647E">
      <w:pPr>
        <w:pStyle w:val="ListParagraph"/>
        <w:rPr>
          <w:b/>
          <w:bCs/>
          <w:sz w:val="32"/>
        </w:rPr>
      </w:pPr>
    </w:p>
    <w:p w14:paraId="68535DA7" w14:textId="77777777" w:rsidR="007F164B" w:rsidRPr="003C42B7" w:rsidRDefault="007F164B" w:rsidP="00F61EF3">
      <w:pPr>
        <w:shd w:val="clear" w:color="auto" w:fill="DBE5F1" w:themeFill="accent1" w:themeFillTint="33"/>
        <w:rPr>
          <w:b/>
          <w:bCs/>
          <w:sz w:val="32"/>
        </w:rPr>
      </w:pPr>
      <w:r w:rsidRPr="003C42B7">
        <w:rPr>
          <w:b/>
          <w:bCs/>
          <w:sz w:val="32"/>
        </w:rPr>
        <w:t xml:space="preserve">ACE Inhibitor JNC </w:t>
      </w:r>
      <w:commentRangeStart w:id="2"/>
      <w:r w:rsidRPr="003C42B7">
        <w:rPr>
          <w:b/>
          <w:bCs/>
          <w:sz w:val="32"/>
        </w:rPr>
        <w:t>8</w:t>
      </w:r>
      <w:commentRangeEnd w:id="2"/>
      <w:r w:rsidR="001F4642" w:rsidRPr="003C42B7">
        <w:rPr>
          <w:rStyle w:val="CommentReference"/>
          <w:sz w:val="20"/>
        </w:rPr>
        <w:commentReference w:id="2"/>
      </w:r>
    </w:p>
    <w:p w14:paraId="613CB259" w14:textId="77777777" w:rsidR="003101FF" w:rsidRPr="003C42B7" w:rsidRDefault="004728C6" w:rsidP="00F61EF3">
      <w:pPr>
        <w:numPr>
          <w:ilvl w:val="0"/>
          <w:numId w:val="1"/>
        </w:numPr>
        <w:spacing w:after="0"/>
        <w:rPr>
          <w:sz w:val="32"/>
        </w:rPr>
      </w:pPr>
      <w:r w:rsidRPr="003C42B7">
        <w:rPr>
          <w:b/>
          <w:bCs/>
          <w:sz w:val="32"/>
        </w:rPr>
        <w:t xml:space="preserve">Compelling indications </w:t>
      </w:r>
    </w:p>
    <w:p w14:paraId="7092E2A3" w14:textId="77777777" w:rsidR="003101FF" w:rsidRPr="003C42B7" w:rsidRDefault="004728C6" w:rsidP="00F61EF3">
      <w:pPr>
        <w:numPr>
          <w:ilvl w:val="1"/>
          <w:numId w:val="1"/>
        </w:numPr>
        <w:spacing w:after="0"/>
        <w:rPr>
          <w:sz w:val="32"/>
        </w:rPr>
      </w:pPr>
      <w:r w:rsidRPr="003C42B7">
        <w:rPr>
          <w:sz w:val="32"/>
        </w:rPr>
        <w:t xml:space="preserve"> HTN + </w:t>
      </w:r>
      <w:proofErr w:type="spellStart"/>
      <w:r w:rsidRPr="003C42B7">
        <w:rPr>
          <w:sz w:val="32"/>
        </w:rPr>
        <w:t>non black</w:t>
      </w:r>
      <w:proofErr w:type="spellEnd"/>
      <w:r w:rsidRPr="003C42B7">
        <w:rPr>
          <w:sz w:val="32"/>
        </w:rPr>
        <w:t xml:space="preserve"> + not on one of the 4-preferred drugs</w:t>
      </w:r>
      <w:r w:rsidR="007F164B" w:rsidRPr="003C42B7">
        <w:rPr>
          <w:sz w:val="32"/>
        </w:rPr>
        <w:t xml:space="preserve"> </w:t>
      </w:r>
      <w:r w:rsidR="007F164B" w:rsidRPr="003C42B7">
        <w:rPr>
          <w:bCs/>
          <w:sz w:val="32"/>
        </w:rPr>
        <w:t>and</w:t>
      </w:r>
      <w:r w:rsidR="007F164B" w:rsidRPr="003C42B7">
        <w:rPr>
          <w:b/>
          <w:bCs/>
          <w:sz w:val="32"/>
        </w:rPr>
        <w:t xml:space="preserve"> </w:t>
      </w:r>
      <w:r w:rsidR="007F164B" w:rsidRPr="003C42B7">
        <w:rPr>
          <w:bCs/>
          <w:sz w:val="32"/>
        </w:rPr>
        <w:t>NOT angioedema to ARB</w:t>
      </w:r>
    </w:p>
    <w:p w14:paraId="4E0D6D0B" w14:textId="77777777" w:rsidR="003101FF" w:rsidRPr="003C42B7" w:rsidRDefault="004728C6" w:rsidP="00F61EF3">
      <w:pPr>
        <w:numPr>
          <w:ilvl w:val="1"/>
          <w:numId w:val="1"/>
        </w:numPr>
        <w:spacing w:after="0"/>
        <w:rPr>
          <w:sz w:val="32"/>
        </w:rPr>
      </w:pPr>
      <w:r w:rsidRPr="003C42B7">
        <w:rPr>
          <w:sz w:val="32"/>
        </w:rPr>
        <w:t xml:space="preserve"> HTN +  1 anti-</w:t>
      </w:r>
      <w:proofErr w:type="spellStart"/>
      <w:r w:rsidRPr="003C42B7">
        <w:rPr>
          <w:sz w:val="32"/>
        </w:rPr>
        <w:t>htn</w:t>
      </w:r>
      <w:proofErr w:type="spellEnd"/>
      <w:r w:rsidRPr="003C42B7">
        <w:rPr>
          <w:sz w:val="32"/>
        </w:rPr>
        <w:t xml:space="preserve"> med</w:t>
      </w:r>
      <w:r w:rsidR="007F164B" w:rsidRPr="003C42B7">
        <w:rPr>
          <w:sz w:val="32"/>
        </w:rPr>
        <w:t xml:space="preserve"> </w:t>
      </w:r>
      <w:r w:rsidR="007F164B" w:rsidRPr="003C42B7">
        <w:rPr>
          <w:bCs/>
          <w:sz w:val="32"/>
        </w:rPr>
        <w:t>and</w:t>
      </w:r>
      <w:r w:rsidR="007F164B" w:rsidRPr="003C42B7">
        <w:rPr>
          <w:b/>
          <w:bCs/>
          <w:sz w:val="32"/>
        </w:rPr>
        <w:t xml:space="preserve"> </w:t>
      </w:r>
      <w:r w:rsidR="007F164B" w:rsidRPr="003C42B7">
        <w:rPr>
          <w:bCs/>
          <w:sz w:val="32"/>
        </w:rPr>
        <w:t>NOT angioedema to ARB</w:t>
      </w:r>
    </w:p>
    <w:p w14:paraId="741D1323" w14:textId="77777777" w:rsidR="003101FF" w:rsidRPr="003C42B7" w:rsidRDefault="004728C6" w:rsidP="00F61EF3">
      <w:pPr>
        <w:numPr>
          <w:ilvl w:val="1"/>
          <w:numId w:val="1"/>
        </w:numPr>
        <w:spacing w:after="0"/>
        <w:rPr>
          <w:sz w:val="32"/>
        </w:rPr>
      </w:pPr>
      <w:r w:rsidRPr="003C42B7">
        <w:rPr>
          <w:sz w:val="32"/>
        </w:rPr>
        <w:t xml:space="preserve"> HF</w:t>
      </w:r>
      <w:r w:rsidR="007F164B" w:rsidRPr="003C42B7">
        <w:rPr>
          <w:sz w:val="32"/>
        </w:rPr>
        <w:t xml:space="preserve"> </w:t>
      </w:r>
      <w:r w:rsidR="007F164B" w:rsidRPr="003C42B7">
        <w:rPr>
          <w:bCs/>
          <w:sz w:val="32"/>
        </w:rPr>
        <w:t>and</w:t>
      </w:r>
      <w:r w:rsidR="007F164B" w:rsidRPr="003C42B7">
        <w:rPr>
          <w:b/>
          <w:bCs/>
          <w:sz w:val="32"/>
        </w:rPr>
        <w:t xml:space="preserve"> </w:t>
      </w:r>
      <w:r w:rsidR="007F164B" w:rsidRPr="003C42B7">
        <w:rPr>
          <w:bCs/>
          <w:sz w:val="32"/>
        </w:rPr>
        <w:t>NOT angioedema to ARB</w:t>
      </w:r>
    </w:p>
    <w:p w14:paraId="1A74253F" w14:textId="77777777" w:rsidR="003101FF" w:rsidRPr="003C42B7" w:rsidRDefault="004728C6" w:rsidP="00F61EF3">
      <w:pPr>
        <w:numPr>
          <w:ilvl w:val="1"/>
          <w:numId w:val="1"/>
        </w:numPr>
        <w:spacing w:after="0"/>
        <w:rPr>
          <w:sz w:val="32"/>
        </w:rPr>
      </w:pPr>
      <w:r w:rsidRPr="003C42B7">
        <w:rPr>
          <w:sz w:val="32"/>
        </w:rPr>
        <w:t xml:space="preserve"> CKD</w:t>
      </w:r>
      <w:r w:rsidR="007F164B" w:rsidRPr="003C42B7">
        <w:rPr>
          <w:sz w:val="32"/>
        </w:rPr>
        <w:t xml:space="preserve"> </w:t>
      </w:r>
      <w:r w:rsidR="007F164B" w:rsidRPr="003C42B7">
        <w:rPr>
          <w:bCs/>
          <w:sz w:val="32"/>
        </w:rPr>
        <w:t>and</w:t>
      </w:r>
      <w:r w:rsidR="007F164B" w:rsidRPr="003C42B7">
        <w:rPr>
          <w:b/>
          <w:bCs/>
          <w:sz w:val="32"/>
        </w:rPr>
        <w:t xml:space="preserve"> </w:t>
      </w:r>
      <w:r w:rsidR="007F164B" w:rsidRPr="003C42B7">
        <w:rPr>
          <w:bCs/>
          <w:sz w:val="32"/>
        </w:rPr>
        <w:t>NOT angioedema to ARB</w:t>
      </w:r>
    </w:p>
    <w:p w14:paraId="74C59B5B" w14:textId="77777777" w:rsidR="003101FF" w:rsidRPr="003C42B7" w:rsidRDefault="004728C6" w:rsidP="00F61EF3">
      <w:pPr>
        <w:numPr>
          <w:ilvl w:val="2"/>
          <w:numId w:val="1"/>
        </w:numPr>
        <w:spacing w:after="0"/>
        <w:rPr>
          <w:sz w:val="32"/>
        </w:rPr>
      </w:pPr>
      <w:r w:rsidRPr="003C42B7">
        <w:rPr>
          <w:sz w:val="32"/>
        </w:rPr>
        <w:t xml:space="preserve">CM: ACE + CKD + </w:t>
      </w:r>
      <w:r w:rsidR="002F1D88" w:rsidRPr="003C42B7">
        <w:rPr>
          <w:sz w:val="32"/>
          <w:highlight w:val="green"/>
        </w:rPr>
        <w:t>Age&gt;70</w:t>
      </w:r>
      <w:r w:rsidRPr="003C42B7">
        <w:rPr>
          <w:sz w:val="32"/>
        </w:rPr>
        <w:sym w:font="Wingdings" w:char="F0E8"/>
      </w:r>
      <w:r w:rsidRPr="003C42B7">
        <w:rPr>
          <w:sz w:val="32"/>
        </w:rPr>
        <w:t xml:space="preserve">lack of evidence for </w:t>
      </w:r>
      <w:proofErr w:type="spellStart"/>
      <w:r w:rsidRPr="003C42B7">
        <w:rPr>
          <w:sz w:val="32"/>
        </w:rPr>
        <w:t>ACEi</w:t>
      </w:r>
      <w:proofErr w:type="spellEnd"/>
      <w:r w:rsidRPr="003C42B7">
        <w:rPr>
          <w:sz w:val="32"/>
        </w:rPr>
        <w:t xml:space="preserve"> in this group</w:t>
      </w:r>
    </w:p>
    <w:p w14:paraId="5BE5D81C" w14:textId="77777777" w:rsidR="007F164B" w:rsidRPr="003C42B7" w:rsidRDefault="004728C6" w:rsidP="00F61EF3">
      <w:pPr>
        <w:numPr>
          <w:ilvl w:val="1"/>
          <w:numId w:val="1"/>
        </w:numPr>
        <w:spacing w:after="0"/>
        <w:rPr>
          <w:sz w:val="32"/>
        </w:rPr>
      </w:pPr>
      <w:r w:rsidRPr="003C42B7">
        <w:rPr>
          <w:sz w:val="32"/>
        </w:rPr>
        <w:t xml:space="preserve"> DM </w:t>
      </w:r>
      <w:r w:rsidR="007F164B" w:rsidRPr="003C42B7">
        <w:rPr>
          <w:sz w:val="32"/>
        </w:rPr>
        <w:t xml:space="preserve">(defined by ICD9 or hypoglycemic drugs) </w:t>
      </w:r>
      <w:r w:rsidR="007F164B" w:rsidRPr="003C42B7">
        <w:rPr>
          <w:bCs/>
          <w:sz w:val="32"/>
        </w:rPr>
        <w:t>and</w:t>
      </w:r>
      <w:r w:rsidR="007F164B" w:rsidRPr="003C42B7">
        <w:rPr>
          <w:b/>
          <w:bCs/>
          <w:sz w:val="32"/>
        </w:rPr>
        <w:t xml:space="preserve"> </w:t>
      </w:r>
      <w:r w:rsidR="007F164B" w:rsidRPr="003C42B7">
        <w:rPr>
          <w:bCs/>
          <w:sz w:val="32"/>
        </w:rPr>
        <w:t>NOT angioedema to ARB</w:t>
      </w:r>
    </w:p>
    <w:p w14:paraId="1BA0934C" w14:textId="77777777" w:rsidR="003101FF" w:rsidRPr="003C42B7" w:rsidRDefault="004728C6" w:rsidP="00F61EF3">
      <w:pPr>
        <w:numPr>
          <w:ilvl w:val="0"/>
          <w:numId w:val="1"/>
        </w:numPr>
        <w:spacing w:after="0"/>
        <w:rPr>
          <w:sz w:val="32"/>
        </w:rPr>
      </w:pPr>
      <w:r w:rsidRPr="003C42B7">
        <w:rPr>
          <w:b/>
          <w:bCs/>
          <w:sz w:val="32"/>
        </w:rPr>
        <w:t>Relative indication</w:t>
      </w:r>
    </w:p>
    <w:p w14:paraId="7A3F9E60" w14:textId="77777777" w:rsidR="00AC5AE6" w:rsidRPr="003C42B7" w:rsidRDefault="00AC5AE6" w:rsidP="00F61EF3">
      <w:pPr>
        <w:numPr>
          <w:ilvl w:val="1"/>
          <w:numId w:val="1"/>
        </w:numPr>
        <w:spacing w:after="0"/>
        <w:rPr>
          <w:sz w:val="32"/>
        </w:rPr>
      </w:pPr>
      <w:r w:rsidRPr="003C42B7">
        <w:rPr>
          <w:sz w:val="32"/>
        </w:rPr>
        <w:t xml:space="preserve">HTN + </w:t>
      </w:r>
      <w:proofErr w:type="spellStart"/>
      <w:r w:rsidRPr="003C42B7">
        <w:rPr>
          <w:sz w:val="32"/>
        </w:rPr>
        <w:t>non black</w:t>
      </w:r>
      <w:proofErr w:type="spellEnd"/>
      <w:r w:rsidRPr="003C42B7">
        <w:rPr>
          <w:sz w:val="32"/>
        </w:rPr>
        <w:t xml:space="preserve"> + not on one of the 4-preferred drugs </w:t>
      </w:r>
      <w:r w:rsidRPr="003C42B7">
        <w:rPr>
          <w:bCs/>
          <w:sz w:val="32"/>
        </w:rPr>
        <w:t>and angioedema to ARB</w:t>
      </w:r>
    </w:p>
    <w:p w14:paraId="75ABCBEC" w14:textId="77777777" w:rsidR="00AC5AE6" w:rsidRPr="003C42B7" w:rsidRDefault="00AC5AE6" w:rsidP="00F61EF3">
      <w:pPr>
        <w:numPr>
          <w:ilvl w:val="1"/>
          <w:numId w:val="1"/>
        </w:numPr>
        <w:spacing w:after="0"/>
        <w:rPr>
          <w:sz w:val="32"/>
        </w:rPr>
      </w:pPr>
      <w:r w:rsidRPr="003C42B7">
        <w:rPr>
          <w:sz w:val="32"/>
        </w:rPr>
        <w:t xml:space="preserve"> HTN +  1 anti-</w:t>
      </w:r>
      <w:proofErr w:type="spellStart"/>
      <w:r w:rsidRPr="003C42B7">
        <w:rPr>
          <w:sz w:val="32"/>
        </w:rPr>
        <w:t>htn</w:t>
      </w:r>
      <w:proofErr w:type="spellEnd"/>
      <w:r w:rsidRPr="003C42B7">
        <w:rPr>
          <w:sz w:val="32"/>
        </w:rPr>
        <w:t xml:space="preserve"> med </w:t>
      </w:r>
      <w:r w:rsidRPr="003C42B7">
        <w:rPr>
          <w:bCs/>
          <w:sz w:val="32"/>
        </w:rPr>
        <w:t>and</w:t>
      </w:r>
      <w:r w:rsidRPr="003C42B7">
        <w:rPr>
          <w:b/>
          <w:bCs/>
          <w:sz w:val="32"/>
        </w:rPr>
        <w:t xml:space="preserve"> </w:t>
      </w:r>
      <w:r w:rsidRPr="003C42B7">
        <w:rPr>
          <w:bCs/>
          <w:sz w:val="32"/>
        </w:rPr>
        <w:t xml:space="preserve"> angioedema to ARB</w:t>
      </w:r>
    </w:p>
    <w:p w14:paraId="5ABB1119" w14:textId="77777777" w:rsidR="00AC5AE6" w:rsidRPr="003C42B7" w:rsidRDefault="00AC5AE6" w:rsidP="00F61EF3">
      <w:pPr>
        <w:numPr>
          <w:ilvl w:val="1"/>
          <w:numId w:val="1"/>
        </w:numPr>
        <w:spacing w:after="0"/>
        <w:rPr>
          <w:sz w:val="32"/>
        </w:rPr>
      </w:pPr>
      <w:r w:rsidRPr="003C42B7">
        <w:rPr>
          <w:sz w:val="32"/>
        </w:rPr>
        <w:t xml:space="preserve"> HF </w:t>
      </w:r>
      <w:r w:rsidRPr="003C42B7">
        <w:rPr>
          <w:bCs/>
          <w:sz w:val="32"/>
        </w:rPr>
        <w:t>and</w:t>
      </w:r>
      <w:r w:rsidRPr="003C42B7">
        <w:rPr>
          <w:b/>
          <w:bCs/>
          <w:sz w:val="32"/>
        </w:rPr>
        <w:t xml:space="preserve"> </w:t>
      </w:r>
      <w:r w:rsidRPr="003C42B7">
        <w:rPr>
          <w:bCs/>
          <w:sz w:val="32"/>
        </w:rPr>
        <w:t xml:space="preserve"> angioedema to ARB</w:t>
      </w:r>
    </w:p>
    <w:p w14:paraId="558BC95E" w14:textId="77777777" w:rsidR="00AC5AE6" w:rsidRPr="003C42B7" w:rsidRDefault="00AC5AE6" w:rsidP="00F61EF3">
      <w:pPr>
        <w:numPr>
          <w:ilvl w:val="1"/>
          <w:numId w:val="1"/>
        </w:numPr>
        <w:spacing w:after="0"/>
        <w:rPr>
          <w:sz w:val="32"/>
        </w:rPr>
      </w:pPr>
      <w:r w:rsidRPr="003C42B7">
        <w:rPr>
          <w:sz w:val="32"/>
        </w:rPr>
        <w:t xml:space="preserve"> CKD </w:t>
      </w:r>
      <w:r w:rsidRPr="003C42B7">
        <w:rPr>
          <w:bCs/>
          <w:sz w:val="32"/>
        </w:rPr>
        <w:t>and</w:t>
      </w:r>
      <w:r w:rsidRPr="003C42B7">
        <w:rPr>
          <w:b/>
          <w:bCs/>
          <w:sz w:val="32"/>
        </w:rPr>
        <w:t xml:space="preserve"> </w:t>
      </w:r>
      <w:r w:rsidRPr="003C42B7">
        <w:rPr>
          <w:bCs/>
          <w:sz w:val="32"/>
        </w:rPr>
        <w:t xml:space="preserve"> angioedema to ARB</w:t>
      </w:r>
    </w:p>
    <w:p w14:paraId="6EB8FA74" w14:textId="77777777" w:rsidR="00AC5AE6" w:rsidRPr="003C42B7" w:rsidRDefault="00AC5AE6" w:rsidP="00F61EF3">
      <w:pPr>
        <w:numPr>
          <w:ilvl w:val="2"/>
          <w:numId w:val="1"/>
        </w:numPr>
        <w:spacing w:after="0"/>
        <w:rPr>
          <w:sz w:val="32"/>
        </w:rPr>
      </w:pPr>
      <w:r w:rsidRPr="003C42B7">
        <w:rPr>
          <w:sz w:val="32"/>
        </w:rPr>
        <w:t xml:space="preserve">CM: ACE + CKD + </w:t>
      </w:r>
      <w:r w:rsidRPr="003C42B7">
        <w:rPr>
          <w:sz w:val="32"/>
          <w:highlight w:val="green"/>
        </w:rPr>
        <w:t>Age&gt;7</w:t>
      </w:r>
      <w:r w:rsidR="002F1D88" w:rsidRPr="003C42B7">
        <w:rPr>
          <w:sz w:val="32"/>
          <w:highlight w:val="green"/>
        </w:rPr>
        <w:t>0</w:t>
      </w:r>
      <w:r w:rsidRPr="003C42B7">
        <w:rPr>
          <w:sz w:val="32"/>
        </w:rPr>
        <w:sym w:font="Wingdings" w:char="F0E8"/>
      </w:r>
      <w:r w:rsidRPr="003C42B7">
        <w:rPr>
          <w:sz w:val="32"/>
        </w:rPr>
        <w:t xml:space="preserve">lack of evidence for </w:t>
      </w:r>
      <w:proofErr w:type="spellStart"/>
      <w:r w:rsidRPr="003C42B7">
        <w:rPr>
          <w:sz w:val="32"/>
        </w:rPr>
        <w:t>ACEi</w:t>
      </w:r>
      <w:proofErr w:type="spellEnd"/>
      <w:r w:rsidRPr="003C42B7">
        <w:rPr>
          <w:sz w:val="32"/>
        </w:rPr>
        <w:t xml:space="preserve"> in this group</w:t>
      </w:r>
    </w:p>
    <w:p w14:paraId="496D3624" w14:textId="77777777" w:rsidR="007F164B" w:rsidRPr="003C42B7" w:rsidRDefault="00AC5AE6" w:rsidP="00F61EF3">
      <w:pPr>
        <w:numPr>
          <w:ilvl w:val="1"/>
          <w:numId w:val="1"/>
        </w:numPr>
        <w:spacing w:after="0"/>
        <w:rPr>
          <w:sz w:val="32"/>
        </w:rPr>
      </w:pPr>
      <w:r w:rsidRPr="003C42B7">
        <w:rPr>
          <w:sz w:val="32"/>
        </w:rPr>
        <w:t xml:space="preserve"> DM (defined by ICD9 or hypoglycemic drugs) </w:t>
      </w:r>
      <w:r w:rsidRPr="003C42B7">
        <w:rPr>
          <w:bCs/>
          <w:sz w:val="32"/>
        </w:rPr>
        <w:t>and</w:t>
      </w:r>
      <w:r w:rsidRPr="003C42B7">
        <w:rPr>
          <w:b/>
          <w:bCs/>
          <w:sz w:val="32"/>
        </w:rPr>
        <w:t xml:space="preserve"> </w:t>
      </w:r>
      <w:r w:rsidRPr="003C42B7">
        <w:rPr>
          <w:bCs/>
          <w:sz w:val="32"/>
        </w:rPr>
        <w:t xml:space="preserve"> angioedema to ARB</w:t>
      </w:r>
    </w:p>
    <w:p w14:paraId="7DC2E29C" w14:textId="77777777" w:rsidR="007F164B" w:rsidRPr="003C42B7" w:rsidRDefault="007F164B" w:rsidP="00F61EF3">
      <w:pPr>
        <w:numPr>
          <w:ilvl w:val="0"/>
          <w:numId w:val="1"/>
        </w:numPr>
        <w:spacing w:after="0"/>
        <w:rPr>
          <w:sz w:val="32"/>
        </w:rPr>
      </w:pPr>
      <w:r w:rsidRPr="003C42B7">
        <w:rPr>
          <w:b/>
          <w:bCs/>
          <w:sz w:val="32"/>
        </w:rPr>
        <w:t>Absolute contraindications</w:t>
      </w:r>
    </w:p>
    <w:p w14:paraId="387C6B37" w14:textId="77777777" w:rsidR="007F164B" w:rsidRPr="003C42B7" w:rsidRDefault="007F164B" w:rsidP="00F61EF3">
      <w:pPr>
        <w:numPr>
          <w:ilvl w:val="1"/>
          <w:numId w:val="1"/>
        </w:numPr>
        <w:spacing w:after="0"/>
        <w:rPr>
          <w:strike/>
          <w:sz w:val="32"/>
        </w:rPr>
      </w:pPr>
      <w:r w:rsidRPr="003C42B7">
        <w:rPr>
          <w:strike/>
          <w:sz w:val="32"/>
        </w:rPr>
        <w:t xml:space="preserve">Pregnancy </w:t>
      </w:r>
    </w:p>
    <w:p w14:paraId="1829F03B" w14:textId="77777777" w:rsidR="007F164B" w:rsidRPr="003C42B7" w:rsidRDefault="00A37512" w:rsidP="00F61EF3">
      <w:pPr>
        <w:numPr>
          <w:ilvl w:val="1"/>
          <w:numId w:val="1"/>
        </w:numPr>
        <w:spacing w:after="0"/>
        <w:rPr>
          <w:sz w:val="32"/>
        </w:rPr>
      </w:pPr>
      <w:commentRangeStart w:id="3"/>
      <w:r w:rsidRPr="003C42B7">
        <w:rPr>
          <w:sz w:val="32"/>
        </w:rPr>
        <w:t>K&gt;5.5 in past 29d</w:t>
      </w:r>
      <w:commentRangeEnd w:id="3"/>
      <w:r w:rsidR="0005020B">
        <w:rPr>
          <w:rStyle w:val="CommentReference"/>
        </w:rPr>
        <w:commentReference w:id="3"/>
      </w:r>
    </w:p>
    <w:p w14:paraId="1BF1B358" w14:textId="77777777" w:rsidR="0000500E" w:rsidRPr="003C42B7" w:rsidRDefault="00AC5AE6" w:rsidP="00F61EF3">
      <w:pPr>
        <w:numPr>
          <w:ilvl w:val="1"/>
          <w:numId w:val="1"/>
        </w:numPr>
        <w:spacing w:after="0"/>
        <w:rPr>
          <w:sz w:val="32"/>
        </w:rPr>
      </w:pPr>
      <w:r w:rsidRPr="003C42B7">
        <w:rPr>
          <w:sz w:val="32"/>
        </w:rPr>
        <w:t>angioedema</w:t>
      </w:r>
      <w:r w:rsidR="007F164B" w:rsidRPr="003C42B7">
        <w:rPr>
          <w:sz w:val="32"/>
        </w:rPr>
        <w:t xml:space="preserve"> to ACEI</w:t>
      </w:r>
      <w:r w:rsidR="0000500E" w:rsidRPr="003C42B7">
        <w:rPr>
          <w:sz w:val="32"/>
        </w:rPr>
        <w:t xml:space="preserve"> </w:t>
      </w:r>
    </w:p>
    <w:p w14:paraId="2279FB61" w14:textId="77777777" w:rsidR="007F164B" w:rsidRPr="003C42B7" w:rsidRDefault="0000500E" w:rsidP="00F61EF3">
      <w:pPr>
        <w:numPr>
          <w:ilvl w:val="1"/>
          <w:numId w:val="1"/>
        </w:numPr>
        <w:spacing w:after="0"/>
        <w:rPr>
          <w:sz w:val="32"/>
        </w:rPr>
      </w:pPr>
      <w:proofErr w:type="spellStart"/>
      <w:r w:rsidRPr="003C42B7">
        <w:rPr>
          <w:sz w:val="32"/>
        </w:rPr>
        <w:t>renovascular</w:t>
      </w:r>
      <w:proofErr w:type="spellEnd"/>
      <w:r w:rsidRPr="003C42B7">
        <w:rPr>
          <w:sz w:val="32"/>
        </w:rPr>
        <w:t xml:space="preserve"> disease</w:t>
      </w:r>
    </w:p>
    <w:p w14:paraId="3CAD8BDC" w14:textId="77777777" w:rsidR="007F164B" w:rsidRPr="003C42B7" w:rsidRDefault="007F164B" w:rsidP="00F61EF3">
      <w:pPr>
        <w:numPr>
          <w:ilvl w:val="0"/>
          <w:numId w:val="1"/>
        </w:numPr>
        <w:spacing w:after="0"/>
        <w:rPr>
          <w:sz w:val="32"/>
        </w:rPr>
      </w:pPr>
      <w:r w:rsidRPr="003C42B7">
        <w:rPr>
          <w:b/>
          <w:bCs/>
          <w:sz w:val="32"/>
        </w:rPr>
        <w:t>Relative contraindications</w:t>
      </w:r>
    </w:p>
    <w:p w14:paraId="68DB45AB" w14:textId="77777777" w:rsidR="007F164B" w:rsidRPr="003C42B7" w:rsidRDefault="007F164B" w:rsidP="002F1D88">
      <w:pPr>
        <w:numPr>
          <w:ilvl w:val="1"/>
          <w:numId w:val="1"/>
        </w:numPr>
        <w:spacing w:after="0"/>
        <w:rPr>
          <w:sz w:val="32"/>
          <w:highlight w:val="green"/>
        </w:rPr>
      </w:pPr>
      <w:r w:rsidRPr="003C42B7">
        <w:rPr>
          <w:sz w:val="32"/>
        </w:rPr>
        <w:lastRenderedPageBreak/>
        <w:t xml:space="preserve"> </w:t>
      </w:r>
      <w:r w:rsidR="002F1D88" w:rsidRPr="003C42B7">
        <w:rPr>
          <w:sz w:val="32"/>
        </w:rPr>
        <w:t xml:space="preserve"> </w:t>
      </w:r>
      <w:r w:rsidR="002F1D88" w:rsidRPr="003C42B7">
        <w:rPr>
          <w:sz w:val="32"/>
          <w:highlight w:val="green"/>
        </w:rPr>
        <w:t>5&lt;=K&lt;5.5</w:t>
      </w:r>
    </w:p>
    <w:p w14:paraId="3F0CADA7" w14:textId="77777777" w:rsidR="00AC5AE6" w:rsidRPr="003C42B7" w:rsidRDefault="00AC5AE6" w:rsidP="00F61EF3">
      <w:pPr>
        <w:numPr>
          <w:ilvl w:val="1"/>
          <w:numId w:val="1"/>
        </w:numPr>
        <w:spacing w:after="0"/>
        <w:rPr>
          <w:sz w:val="32"/>
          <w:highlight w:val="green"/>
        </w:rPr>
      </w:pPr>
      <w:r w:rsidRPr="003C42B7">
        <w:rPr>
          <w:sz w:val="32"/>
          <w:highlight w:val="green"/>
        </w:rPr>
        <w:t xml:space="preserve">K sparing diuretics </w:t>
      </w:r>
    </w:p>
    <w:p w14:paraId="646EB529" w14:textId="77777777" w:rsidR="00E73BAB" w:rsidRPr="003C42B7" w:rsidRDefault="00EB5A68" w:rsidP="00E73BAB">
      <w:pPr>
        <w:numPr>
          <w:ilvl w:val="0"/>
          <w:numId w:val="1"/>
        </w:numPr>
        <w:spacing w:after="0"/>
        <w:rPr>
          <w:b/>
          <w:sz w:val="32"/>
        </w:rPr>
      </w:pPr>
      <w:r w:rsidRPr="003C42B7">
        <w:rPr>
          <w:b/>
          <w:sz w:val="32"/>
        </w:rPr>
        <w:t xml:space="preserve">Blocked recommendation (do not start and do </w:t>
      </w:r>
      <w:commentRangeStart w:id="4"/>
      <w:r w:rsidRPr="003C42B7">
        <w:rPr>
          <w:b/>
          <w:sz w:val="32"/>
        </w:rPr>
        <w:t>not</w:t>
      </w:r>
      <w:commentRangeEnd w:id="4"/>
      <w:r w:rsidR="008F3788" w:rsidRPr="003C42B7">
        <w:rPr>
          <w:rStyle w:val="CommentReference"/>
          <w:sz w:val="20"/>
        </w:rPr>
        <w:commentReference w:id="4"/>
      </w:r>
      <w:r w:rsidRPr="003C42B7">
        <w:rPr>
          <w:b/>
          <w:sz w:val="32"/>
        </w:rPr>
        <w:t xml:space="preserve"> stop)</w:t>
      </w:r>
    </w:p>
    <w:p w14:paraId="0628C967" w14:textId="77777777" w:rsidR="007F164B" w:rsidRPr="003C42B7" w:rsidRDefault="008F3788" w:rsidP="00E73BAB">
      <w:pPr>
        <w:numPr>
          <w:ilvl w:val="1"/>
          <w:numId w:val="1"/>
        </w:numPr>
        <w:spacing w:after="0"/>
        <w:rPr>
          <w:sz w:val="32"/>
          <w:highlight w:val="green"/>
        </w:rPr>
      </w:pPr>
      <w:r w:rsidRPr="003C42B7">
        <w:rPr>
          <w:bCs/>
          <w:sz w:val="32"/>
          <w:highlight w:val="green"/>
        </w:rPr>
        <w:t>K&gt;5.</w:t>
      </w:r>
      <w:r w:rsidRPr="003C42B7">
        <w:rPr>
          <w:bCs/>
          <w:sz w:val="32"/>
          <w:highlight w:val="magenta"/>
        </w:rPr>
        <w:t xml:space="preserve">5 </w:t>
      </w:r>
      <w:r w:rsidR="00525E5D" w:rsidRPr="003C42B7">
        <w:rPr>
          <w:bCs/>
          <w:sz w:val="32"/>
          <w:highlight w:val="magenta"/>
        </w:rPr>
        <w:t xml:space="preserve"> and not on ACE</w:t>
      </w:r>
    </w:p>
    <w:p w14:paraId="65C33049" w14:textId="77777777" w:rsidR="00BF65E7" w:rsidRPr="003C42B7" w:rsidRDefault="00BF65E7" w:rsidP="00E73BAB">
      <w:pPr>
        <w:numPr>
          <w:ilvl w:val="1"/>
          <w:numId w:val="1"/>
        </w:numPr>
        <w:spacing w:after="0"/>
        <w:rPr>
          <w:sz w:val="32"/>
          <w:highlight w:val="green"/>
        </w:rPr>
      </w:pPr>
      <w:r w:rsidRPr="003C42B7">
        <w:rPr>
          <w:bCs/>
          <w:sz w:val="32"/>
          <w:highlight w:val="magenta"/>
        </w:rPr>
        <w:t>Absence of SBP in past month</w:t>
      </w:r>
    </w:p>
    <w:p w14:paraId="0C203F62" w14:textId="77777777" w:rsidR="00E73BAB" w:rsidRPr="003C42B7" w:rsidRDefault="00B51E70" w:rsidP="00E73BAB">
      <w:pPr>
        <w:numPr>
          <w:ilvl w:val="2"/>
          <w:numId w:val="1"/>
        </w:numPr>
        <w:spacing w:after="0"/>
        <w:rPr>
          <w:sz w:val="32"/>
          <w:highlight w:val="green"/>
        </w:rPr>
      </w:pPr>
      <w:r w:rsidRPr="003C42B7">
        <w:rPr>
          <w:bCs/>
          <w:sz w:val="32"/>
          <w:highlight w:val="green"/>
        </w:rPr>
        <w:t xml:space="preserve">CM: </w:t>
      </w:r>
      <w:r w:rsidR="00E73BAB" w:rsidRPr="003C42B7">
        <w:rPr>
          <w:bCs/>
          <w:sz w:val="32"/>
          <w:highlight w:val="green"/>
        </w:rPr>
        <w:t>If most recen</w:t>
      </w:r>
      <w:r w:rsidRPr="003C42B7">
        <w:rPr>
          <w:bCs/>
          <w:sz w:val="32"/>
          <w:highlight w:val="green"/>
        </w:rPr>
        <w:t>t K &gt;5.5</w:t>
      </w:r>
      <w:r w:rsidR="00E73BAB" w:rsidRPr="003C42B7">
        <w:rPr>
          <w:bCs/>
          <w:sz w:val="32"/>
          <w:highlight w:val="green"/>
        </w:rPr>
        <w:t>, need to order K before prescribing ACE</w:t>
      </w:r>
    </w:p>
    <w:p w14:paraId="4C2C446E" w14:textId="77777777" w:rsidR="00E73BAB" w:rsidRPr="003C42B7" w:rsidRDefault="00E73BAB" w:rsidP="00E73BAB">
      <w:pPr>
        <w:numPr>
          <w:ilvl w:val="1"/>
          <w:numId w:val="1"/>
        </w:numPr>
        <w:spacing w:after="0"/>
        <w:rPr>
          <w:sz w:val="32"/>
          <w:highlight w:val="green"/>
        </w:rPr>
      </w:pPr>
      <w:r w:rsidRPr="003C42B7">
        <w:rPr>
          <w:bCs/>
          <w:sz w:val="32"/>
          <w:highlight w:val="green"/>
        </w:rPr>
        <w:t xml:space="preserve">K &gt;1 </w:t>
      </w:r>
      <w:r w:rsidR="00F158D9" w:rsidRPr="003C42B7">
        <w:rPr>
          <w:bCs/>
          <w:sz w:val="32"/>
          <w:highlight w:val="green"/>
        </w:rPr>
        <w:t>month</w:t>
      </w:r>
    </w:p>
    <w:p w14:paraId="594A01C8" w14:textId="77777777" w:rsidR="007F164B" w:rsidRPr="003C42B7" w:rsidRDefault="007F164B" w:rsidP="00F61EF3">
      <w:pPr>
        <w:numPr>
          <w:ilvl w:val="0"/>
          <w:numId w:val="1"/>
        </w:numPr>
        <w:spacing w:after="0"/>
        <w:rPr>
          <w:sz w:val="32"/>
        </w:rPr>
      </w:pPr>
      <w:r w:rsidRPr="003C42B7">
        <w:rPr>
          <w:b/>
          <w:bCs/>
          <w:sz w:val="32"/>
        </w:rPr>
        <w:t>Drug partners to avoid</w:t>
      </w:r>
    </w:p>
    <w:p w14:paraId="07333CFC" w14:textId="77777777" w:rsidR="00180AD8" w:rsidRPr="003C42B7" w:rsidRDefault="00AC5AE6" w:rsidP="00F61EF3">
      <w:pPr>
        <w:numPr>
          <w:ilvl w:val="1"/>
          <w:numId w:val="1"/>
        </w:numPr>
        <w:spacing w:after="0"/>
        <w:rPr>
          <w:sz w:val="32"/>
        </w:rPr>
      </w:pPr>
      <w:r w:rsidRPr="003C42B7">
        <w:rPr>
          <w:sz w:val="32"/>
        </w:rPr>
        <w:t>ARB</w:t>
      </w:r>
    </w:p>
    <w:p w14:paraId="53B75587" w14:textId="77777777" w:rsidR="00F61EF3" w:rsidRPr="003C42B7" w:rsidRDefault="00F61EF3" w:rsidP="00F61EF3">
      <w:pPr>
        <w:numPr>
          <w:ilvl w:val="1"/>
          <w:numId w:val="1"/>
        </w:numPr>
        <w:spacing w:after="0"/>
        <w:rPr>
          <w:strike/>
          <w:sz w:val="32"/>
          <w:highlight w:val="green"/>
        </w:rPr>
      </w:pPr>
      <w:r w:rsidRPr="003C42B7">
        <w:rPr>
          <w:strike/>
          <w:sz w:val="32"/>
          <w:highlight w:val="green"/>
        </w:rPr>
        <w:t>K sparing diuretic</w:t>
      </w:r>
    </w:p>
    <w:p w14:paraId="3B590EE9" w14:textId="77777777" w:rsidR="00F61EF3" w:rsidRPr="003C42B7" w:rsidRDefault="00F61EF3" w:rsidP="00F61EF3">
      <w:pPr>
        <w:spacing w:after="0"/>
        <w:ind w:left="1080"/>
        <w:rPr>
          <w:sz w:val="32"/>
        </w:rPr>
      </w:pPr>
    </w:p>
    <w:p w14:paraId="629DC594" w14:textId="77777777" w:rsidR="00F61EF3" w:rsidRPr="003C42B7" w:rsidRDefault="005B628E" w:rsidP="00F61EF3">
      <w:pPr>
        <w:shd w:val="clear" w:color="auto" w:fill="DBE5F1" w:themeFill="accent1" w:themeFillTint="33"/>
        <w:spacing w:after="120"/>
        <w:rPr>
          <w:b/>
          <w:bCs/>
          <w:sz w:val="32"/>
        </w:rPr>
      </w:pPr>
      <w:r w:rsidRPr="003C42B7">
        <w:rPr>
          <w:b/>
          <w:bCs/>
          <w:sz w:val="32"/>
        </w:rPr>
        <w:t>ARB JNC 8</w:t>
      </w:r>
    </w:p>
    <w:p w14:paraId="59B19CCD" w14:textId="77777777" w:rsidR="005B628E" w:rsidRPr="003C42B7" w:rsidRDefault="005B628E" w:rsidP="00F61EF3">
      <w:pPr>
        <w:numPr>
          <w:ilvl w:val="0"/>
          <w:numId w:val="1"/>
        </w:numPr>
        <w:spacing w:after="0"/>
        <w:rPr>
          <w:sz w:val="32"/>
        </w:rPr>
      </w:pPr>
      <w:r w:rsidRPr="003C42B7">
        <w:rPr>
          <w:b/>
          <w:bCs/>
          <w:sz w:val="32"/>
        </w:rPr>
        <w:t xml:space="preserve">Compelling indications </w:t>
      </w:r>
    </w:p>
    <w:p w14:paraId="0DD93CBE" w14:textId="77777777" w:rsidR="005B628E" w:rsidRPr="003C42B7" w:rsidRDefault="005B628E" w:rsidP="00F61EF3">
      <w:pPr>
        <w:numPr>
          <w:ilvl w:val="1"/>
          <w:numId w:val="1"/>
        </w:numPr>
        <w:spacing w:after="0"/>
        <w:rPr>
          <w:sz w:val="32"/>
        </w:rPr>
      </w:pPr>
      <w:r w:rsidRPr="003C42B7">
        <w:rPr>
          <w:sz w:val="32"/>
        </w:rPr>
        <w:t xml:space="preserve"> HTN + </w:t>
      </w:r>
      <w:proofErr w:type="spellStart"/>
      <w:r w:rsidRPr="003C42B7">
        <w:rPr>
          <w:sz w:val="32"/>
        </w:rPr>
        <w:t>non black</w:t>
      </w:r>
      <w:proofErr w:type="spellEnd"/>
      <w:r w:rsidRPr="003C42B7">
        <w:rPr>
          <w:sz w:val="32"/>
        </w:rPr>
        <w:t xml:space="preserve"> + not on one of the 4-preferred drugs </w:t>
      </w:r>
      <w:r w:rsidR="00F61EF3" w:rsidRPr="003C42B7">
        <w:rPr>
          <w:bCs/>
          <w:sz w:val="32"/>
        </w:rPr>
        <w:t>+</w:t>
      </w:r>
      <w:r w:rsidRPr="003C42B7">
        <w:rPr>
          <w:b/>
          <w:bCs/>
          <w:sz w:val="32"/>
        </w:rPr>
        <w:t xml:space="preserve"> </w:t>
      </w:r>
      <w:r w:rsidRPr="003C42B7">
        <w:rPr>
          <w:bCs/>
          <w:sz w:val="32"/>
        </w:rPr>
        <w:t>NOT angioedema to ACEI</w:t>
      </w:r>
      <w:r w:rsidR="00F61EF3" w:rsidRPr="003C42B7">
        <w:rPr>
          <w:bCs/>
          <w:sz w:val="32"/>
        </w:rPr>
        <w:t xml:space="preserve"> +ADR ACE Inhibitor</w:t>
      </w:r>
    </w:p>
    <w:p w14:paraId="61FBF773" w14:textId="77777777" w:rsidR="005B628E" w:rsidRPr="003C42B7" w:rsidRDefault="005B628E" w:rsidP="00F61EF3">
      <w:pPr>
        <w:numPr>
          <w:ilvl w:val="1"/>
          <w:numId w:val="1"/>
        </w:numPr>
        <w:spacing w:after="0"/>
        <w:rPr>
          <w:sz w:val="32"/>
        </w:rPr>
      </w:pPr>
      <w:r w:rsidRPr="003C42B7">
        <w:rPr>
          <w:sz w:val="32"/>
        </w:rPr>
        <w:t xml:space="preserve"> HTN +  1 anti-</w:t>
      </w:r>
      <w:proofErr w:type="spellStart"/>
      <w:r w:rsidRPr="003C42B7">
        <w:rPr>
          <w:sz w:val="32"/>
        </w:rPr>
        <w:t>htn</w:t>
      </w:r>
      <w:proofErr w:type="spellEnd"/>
      <w:r w:rsidRPr="003C42B7">
        <w:rPr>
          <w:sz w:val="32"/>
        </w:rPr>
        <w:t xml:space="preserve"> med </w:t>
      </w:r>
      <w:r w:rsidRPr="003C42B7">
        <w:rPr>
          <w:bCs/>
          <w:sz w:val="32"/>
        </w:rPr>
        <w:t>and</w:t>
      </w:r>
      <w:r w:rsidRPr="003C42B7">
        <w:rPr>
          <w:b/>
          <w:bCs/>
          <w:sz w:val="32"/>
        </w:rPr>
        <w:t xml:space="preserve"> </w:t>
      </w:r>
      <w:r w:rsidRPr="003C42B7">
        <w:rPr>
          <w:bCs/>
          <w:sz w:val="32"/>
        </w:rPr>
        <w:t>NOT angioedema to ACEI</w:t>
      </w:r>
      <w:r w:rsidR="00F61EF3" w:rsidRPr="003C42B7">
        <w:rPr>
          <w:bCs/>
          <w:sz w:val="32"/>
        </w:rPr>
        <w:t xml:space="preserve"> +ADR ACE Inhibitor</w:t>
      </w:r>
    </w:p>
    <w:p w14:paraId="1A50D9FC" w14:textId="77777777" w:rsidR="005B628E" w:rsidRPr="003C42B7" w:rsidRDefault="005B628E" w:rsidP="00F61EF3">
      <w:pPr>
        <w:numPr>
          <w:ilvl w:val="1"/>
          <w:numId w:val="1"/>
        </w:numPr>
        <w:spacing w:after="0"/>
        <w:rPr>
          <w:sz w:val="32"/>
        </w:rPr>
      </w:pPr>
      <w:r w:rsidRPr="003C42B7">
        <w:rPr>
          <w:sz w:val="32"/>
        </w:rPr>
        <w:t xml:space="preserve"> HF </w:t>
      </w:r>
      <w:r w:rsidRPr="003C42B7">
        <w:rPr>
          <w:bCs/>
          <w:sz w:val="32"/>
        </w:rPr>
        <w:t>and</w:t>
      </w:r>
      <w:r w:rsidRPr="003C42B7">
        <w:rPr>
          <w:b/>
          <w:bCs/>
          <w:sz w:val="32"/>
        </w:rPr>
        <w:t xml:space="preserve"> </w:t>
      </w:r>
      <w:r w:rsidRPr="003C42B7">
        <w:rPr>
          <w:bCs/>
          <w:sz w:val="32"/>
        </w:rPr>
        <w:t>NOT angioedema to ACEI</w:t>
      </w:r>
      <w:r w:rsidR="00F61EF3" w:rsidRPr="003C42B7">
        <w:rPr>
          <w:bCs/>
          <w:sz w:val="32"/>
        </w:rPr>
        <w:t xml:space="preserve"> +ADR ACE Inhibitor</w:t>
      </w:r>
    </w:p>
    <w:p w14:paraId="2AC75EE8" w14:textId="77777777" w:rsidR="005B628E" w:rsidRPr="003C42B7" w:rsidRDefault="005B628E" w:rsidP="00F61EF3">
      <w:pPr>
        <w:numPr>
          <w:ilvl w:val="1"/>
          <w:numId w:val="1"/>
        </w:numPr>
        <w:spacing w:after="0"/>
        <w:rPr>
          <w:sz w:val="32"/>
        </w:rPr>
      </w:pPr>
      <w:r w:rsidRPr="003C42B7">
        <w:rPr>
          <w:sz w:val="32"/>
        </w:rPr>
        <w:t xml:space="preserve"> CKD </w:t>
      </w:r>
      <w:r w:rsidRPr="003C42B7">
        <w:rPr>
          <w:bCs/>
          <w:sz w:val="32"/>
        </w:rPr>
        <w:t>and</w:t>
      </w:r>
      <w:r w:rsidRPr="003C42B7">
        <w:rPr>
          <w:b/>
          <w:bCs/>
          <w:sz w:val="32"/>
        </w:rPr>
        <w:t xml:space="preserve"> </w:t>
      </w:r>
      <w:r w:rsidRPr="003C42B7">
        <w:rPr>
          <w:bCs/>
          <w:sz w:val="32"/>
        </w:rPr>
        <w:t>NOT angioedema to ACEI</w:t>
      </w:r>
      <w:r w:rsidR="00F61EF3" w:rsidRPr="003C42B7">
        <w:rPr>
          <w:bCs/>
          <w:sz w:val="32"/>
        </w:rPr>
        <w:t xml:space="preserve"> +ADR ACE Inhibitor</w:t>
      </w:r>
    </w:p>
    <w:p w14:paraId="3D90B343" w14:textId="77777777" w:rsidR="005B628E" w:rsidRPr="003C42B7" w:rsidRDefault="005B628E" w:rsidP="00F61EF3">
      <w:pPr>
        <w:numPr>
          <w:ilvl w:val="2"/>
          <w:numId w:val="1"/>
        </w:numPr>
        <w:spacing w:after="0"/>
        <w:rPr>
          <w:sz w:val="32"/>
        </w:rPr>
      </w:pPr>
      <w:r w:rsidRPr="003C42B7">
        <w:rPr>
          <w:sz w:val="32"/>
        </w:rPr>
        <w:t>CM: ACE + CKD + Age&gt;75</w:t>
      </w:r>
      <w:r w:rsidRPr="003C42B7">
        <w:rPr>
          <w:sz w:val="32"/>
        </w:rPr>
        <w:sym w:font="Wingdings" w:char="F0E8"/>
      </w:r>
      <w:r w:rsidRPr="003C42B7">
        <w:rPr>
          <w:sz w:val="32"/>
        </w:rPr>
        <w:t xml:space="preserve">lack of evidence for </w:t>
      </w:r>
      <w:proofErr w:type="spellStart"/>
      <w:r w:rsidRPr="003C42B7">
        <w:rPr>
          <w:sz w:val="32"/>
        </w:rPr>
        <w:t>ACEi</w:t>
      </w:r>
      <w:proofErr w:type="spellEnd"/>
      <w:r w:rsidRPr="003C42B7">
        <w:rPr>
          <w:sz w:val="32"/>
        </w:rPr>
        <w:t xml:space="preserve"> in this group</w:t>
      </w:r>
    </w:p>
    <w:p w14:paraId="7339E807" w14:textId="77777777" w:rsidR="005B628E" w:rsidRPr="003C42B7" w:rsidRDefault="005B628E" w:rsidP="00F61EF3">
      <w:pPr>
        <w:numPr>
          <w:ilvl w:val="1"/>
          <w:numId w:val="1"/>
        </w:numPr>
        <w:spacing w:after="0"/>
        <w:rPr>
          <w:sz w:val="32"/>
        </w:rPr>
      </w:pPr>
      <w:r w:rsidRPr="003C42B7">
        <w:rPr>
          <w:sz w:val="32"/>
        </w:rPr>
        <w:t xml:space="preserve"> DM (defined by ICD9 or hypoglycemic drugs) </w:t>
      </w:r>
      <w:r w:rsidRPr="003C42B7">
        <w:rPr>
          <w:bCs/>
          <w:sz w:val="32"/>
        </w:rPr>
        <w:t>and</w:t>
      </w:r>
      <w:r w:rsidRPr="003C42B7">
        <w:rPr>
          <w:b/>
          <w:bCs/>
          <w:sz w:val="32"/>
        </w:rPr>
        <w:t xml:space="preserve"> </w:t>
      </w:r>
      <w:r w:rsidRPr="003C42B7">
        <w:rPr>
          <w:bCs/>
          <w:sz w:val="32"/>
        </w:rPr>
        <w:t>NOT angioedema to ACEI</w:t>
      </w:r>
      <w:r w:rsidR="00F61EF3" w:rsidRPr="003C42B7">
        <w:rPr>
          <w:bCs/>
          <w:sz w:val="32"/>
        </w:rPr>
        <w:t xml:space="preserve"> +ADR ACE Inhibitor</w:t>
      </w:r>
    </w:p>
    <w:p w14:paraId="0F875AD1" w14:textId="77777777" w:rsidR="005B628E" w:rsidRPr="003C42B7" w:rsidRDefault="005B628E" w:rsidP="00F61EF3">
      <w:pPr>
        <w:numPr>
          <w:ilvl w:val="0"/>
          <w:numId w:val="1"/>
        </w:numPr>
        <w:spacing w:after="0"/>
        <w:rPr>
          <w:sz w:val="32"/>
        </w:rPr>
      </w:pPr>
      <w:r w:rsidRPr="003C42B7">
        <w:rPr>
          <w:b/>
          <w:bCs/>
          <w:sz w:val="32"/>
        </w:rPr>
        <w:t>Relative indication</w:t>
      </w:r>
    </w:p>
    <w:p w14:paraId="56B3CA95" w14:textId="77777777" w:rsidR="005B628E" w:rsidRPr="003C42B7" w:rsidRDefault="005B628E" w:rsidP="00F61EF3">
      <w:pPr>
        <w:numPr>
          <w:ilvl w:val="1"/>
          <w:numId w:val="1"/>
        </w:numPr>
        <w:spacing w:after="0"/>
        <w:rPr>
          <w:sz w:val="32"/>
        </w:rPr>
      </w:pPr>
      <w:r w:rsidRPr="003C42B7">
        <w:rPr>
          <w:sz w:val="32"/>
        </w:rPr>
        <w:t xml:space="preserve">HTN + </w:t>
      </w:r>
      <w:proofErr w:type="spellStart"/>
      <w:r w:rsidRPr="003C42B7">
        <w:rPr>
          <w:sz w:val="32"/>
        </w:rPr>
        <w:t>non black</w:t>
      </w:r>
      <w:proofErr w:type="spellEnd"/>
      <w:r w:rsidRPr="003C42B7">
        <w:rPr>
          <w:sz w:val="32"/>
        </w:rPr>
        <w:t xml:space="preserve"> + not on one of the 4-preferred drugs </w:t>
      </w:r>
      <w:r w:rsidRPr="003C42B7">
        <w:rPr>
          <w:bCs/>
          <w:sz w:val="32"/>
        </w:rPr>
        <w:t>and angioedema to ACEI</w:t>
      </w:r>
    </w:p>
    <w:p w14:paraId="4A6F9AFB" w14:textId="77777777" w:rsidR="005B628E" w:rsidRPr="003C42B7" w:rsidRDefault="005B628E" w:rsidP="00F61EF3">
      <w:pPr>
        <w:numPr>
          <w:ilvl w:val="1"/>
          <w:numId w:val="1"/>
        </w:numPr>
        <w:spacing w:after="0"/>
        <w:rPr>
          <w:sz w:val="32"/>
        </w:rPr>
      </w:pPr>
      <w:r w:rsidRPr="003C42B7">
        <w:rPr>
          <w:sz w:val="32"/>
        </w:rPr>
        <w:t xml:space="preserve"> HTN +  1 anti-</w:t>
      </w:r>
      <w:proofErr w:type="spellStart"/>
      <w:r w:rsidRPr="003C42B7">
        <w:rPr>
          <w:sz w:val="32"/>
        </w:rPr>
        <w:t>htn</w:t>
      </w:r>
      <w:proofErr w:type="spellEnd"/>
      <w:r w:rsidRPr="003C42B7">
        <w:rPr>
          <w:sz w:val="32"/>
        </w:rPr>
        <w:t xml:space="preserve"> med </w:t>
      </w:r>
      <w:r w:rsidRPr="003C42B7">
        <w:rPr>
          <w:bCs/>
          <w:sz w:val="32"/>
        </w:rPr>
        <w:t>and</w:t>
      </w:r>
      <w:r w:rsidRPr="003C42B7">
        <w:rPr>
          <w:b/>
          <w:bCs/>
          <w:sz w:val="32"/>
        </w:rPr>
        <w:t xml:space="preserve"> </w:t>
      </w:r>
      <w:r w:rsidRPr="003C42B7">
        <w:rPr>
          <w:bCs/>
          <w:sz w:val="32"/>
        </w:rPr>
        <w:t xml:space="preserve"> angioedema to ACEI</w:t>
      </w:r>
    </w:p>
    <w:p w14:paraId="36997BC1" w14:textId="77777777" w:rsidR="005B628E" w:rsidRPr="003C42B7" w:rsidRDefault="005B628E" w:rsidP="00F61EF3">
      <w:pPr>
        <w:numPr>
          <w:ilvl w:val="1"/>
          <w:numId w:val="1"/>
        </w:numPr>
        <w:spacing w:after="0"/>
        <w:rPr>
          <w:sz w:val="32"/>
        </w:rPr>
      </w:pPr>
      <w:r w:rsidRPr="003C42B7">
        <w:rPr>
          <w:sz w:val="32"/>
        </w:rPr>
        <w:lastRenderedPageBreak/>
        <w:t xml:space="preserve"> HF </w:t>
      </w:r>
      <w:r w:rsidRPr="003C42B7">
        <w:rPr>
          <w:bCs/>
          <w:sz w:val="32"/>
        </w:rPr>
        <w:t>and</w:t>
      </w:r>
      <w:r w:rsidRPr="003C42B7">
        <w:rPr>
          <w:b/>
          <w:bCs/>
          <w:sz w:val="32"/>
        </w:rPr>
        <w:t xml:space="preserve"> </w:t>
      </w:r>
      <w:r w:rsidRPr="003C42B7">
        <w:rPr>
          <w:bCs/>
          <w:sz w:val="32"/>
        </w:rPr>
        <w:t xml:space="preserve"> angioedema to ACEI</w:t>
      </w:r>
    </w:p>
    <w:p w14:paraId="392D7C85" w14:textId="77777777" w:rsidR="005B628E" w:rsidRPr="003C42B7" w:rsidRDefault="005B628E" w:rsidP="00F61EF3">
      <w:pPr>
        <w:numPr>
          <w:ilvl w:val="1"/>
          <w:numId w:val="1"/>
        </w:numPr>
        <w:spacing w:after="0"/>
        <w:rPr>
          <w:sz w:val="32"/>
        </w:rPr>
      </w:pPr>
      <w:r w:rsidRPr="003C42B7">
        <w:rPr>
          <w:sz w:val="32"/>
        </w:rPr>
        <w:t xml:space="preserve"> CKD </w:t>
      </w:r>
      <w:r w:rsidRPr="003C42B7">
        <w:rPr>
          <w:bCs/>
          <w:sz w:val="32"/>
        </w:rPr>
        <w:t>and</w:t>
      </w:r>
      <w:r w:rsidRPr="003C42B7">
        <w:rPr>
          <w:b/>
          <w:bCs/>
          <w:sz w:val="32"/>
        </w:rPr>
        <w:t xml:space="preserve"> </w:t>
      </w:r>
      <w:r w:rsidRPr="003C42B7">
        <w:rPr>
          <w:bCs/>
          <w:sz w:val="32"/>
        </w:rPr>
        <w:t xml:space="preserve"> angioedema to ACEI</w:t>
      </w:r>
    </w:p>
    <w:p w14:paraId="210ED941" w14:textId="77777777" w:rsidR="005B628E" w:rsidRPr="003C42B7" w:rsidRDefault="005B628E" w:rsidP="00F61EF3">
      <w:pPr>
        <w:numPr>
          <w:ilvl w:val="2"/>
          <w:numId w:val="1"/>
        </w:numPr>
        <w:spacing w:after="0"/>
        <w:rPr>
          <w:sz w:val="32"/>
        </w:rPr>
      </w:pPr>
      <w:r w:rsidRPr="003C42B7">
        <w:rPr>
          <w:sz w:val="32"/>
        </w:rPr>
        <w:t>C</w:t>
      </w:r>
      <w:r w:rsidR="002F1D88" w:rsidRPr="003C42B7">
        <w:rPr>
          <w:sz w:val="32"/>
        </w:rPr>
        <w:t xml:space="preserve">M: ACE + CKD + </w:t>
      </w:r>
      <w:r w:rsidR="002F1D88" w:rsidRPr="003C42B7">
        <w:rPr>
          <w:sz w:val="32"/>
          <w:highlight w:val="green"/>
        </w:rPr>
        <w:t>Age&gt;70</w:t>
      </w:r>
      <w:r w:rsidRPr="003C42B7">
        <w:rPr>
          <w:sz w:val="32"/>
        </w:rPr>
        <w:sym w:font="Wingdings" w:char="F0E8"/>
      </w:r>
      <w:r w:rsidRPr="003C42B7">
        <w:rPr>
          <w:sz w:val="32"/>
        </w:rPr>
        <w:t xml:space="preserve">lack of evidence for </w:t>
      </w:r>
      <w:proofErr w:type="spellStart"/>
      <w:r w:rsidRPr="003C42B7">
        <w:rPr>
          <w:sz w:val="32"/>
        </w:rPr>
        <w:t>ACEi</w:t>
      </w:r>
      <w:proofErr w:type="spellEnd"/>
      <w:r w:rsidRPr="003C42B7">
        <w:rPr>
          <w:sz w:val="32"/>
        </w:rPr>
        <w:t xml:space="preserve"> in this group</w:t>
      </w:r>
    </w:p>
    <w:p w14:paraId="51B14B68" w14:textId="77777777" w:rsidR="005B628E" w:rsidRPr="003C42B7" w:rsidRDefault="005B628E" w:rsidP="00F61EF3">
      <w:pPr>
        <w:numPr>
          <w:ilvl w:val="1"/>
          <w:numId w:val="1"/>
        </w:numPr>
        <w:spacing w:after="0"/>
        <w:rPr>
          <w:sz w:val="32"/>
        </w:rPr>
      </w:pPr>
      <w:r w:rsidRPr="003C42B7">
        <w:rPr>
          <w:sz w:val="32"/>
        </w:rPr>
        <w:t xml:space="preserve"> DM (defined by ICD9 or hypoglycemic drugs) </w:t>
      </w:r>
      <w:r w:rsidRPr="003C42B7">
        <w:rPr>
          <w:bCs/>
          <w:sz w:val="32"/>
        </w:rPr>
        <w:t>and</w:t>
      </w:r>
      <w:r w:rsidRPr="003C42B7">
        <w:rPr>
          <w:b/>
          <w:bCs/>
          <w:sz w:val="32"/>
        </w:rPr>
        <w:t xml:space="preserve"> </w:t>
      </w:r>
      <w:r w:rsidRPr="003C42B7">
        <w:rPr>
          <w:bCs/>
          <w:sz w:val="32"/>
        </w:rPr>
        <w:t xml:space="preserve"> angioedema to ACEI</w:t>
      </w:r>
    </w:p>
    <w:p w14:paraId="19A6C8D9" w14:textId="77777777" w:rsidR="005B628E" w:rsidRPr="003C42B7" w:rsidRDefault="005B628E" w:rsidP="00F61EF3">
      <w:pPr>
        <w:numPr>
          <w:ilvl w:val="0"/>
          <w:numId w:val="1"/>
        </w:numPr>
        <w:spacing w:after="0"/>
        <w:rPr>
          <w:sz w:val="32"/>
        </w:rPr>
      </w:pPr>
      <w:r w:rsidRPr="003C42B7">
        <w:rPr>
          <w:b/>
          <w:bCs/>
          <w:sz w:val="32"/>
        </w:rPr>
        <w:t>Absolute contraindications</w:t>
      </w:r>
    </w:p>
    <w:p w14:paraId="2E73EE2C" w14:textId="77777777" w:rsidR="005B628E" w:rsidRPr="003C42B7" w:rsidRDefault="005B628E" w:rsidP="00F61EF3">
      <w:pPr>
        <w:numPr>
          <w:ilvl w:val="1"/>
          <w:numId w:val="1"/>
        </w:numPr>
        <w:spacing w:after="0"/>
        <w:rPr>
          <w:sz w:val="32"/>
        </w:rPr>
      </w:pPr>
      <w:r w:rsidRPr="003C42B7">
        <w:rPr>
          <w:sz w:val="32"/>
        </w:rPr>
        <w:t xml:space="preserve">Pregnancy </w:t>
      </w:r>
    </w:p>
    <w:p w14:paraId="3084D072" w14:textId="77777777" w:rsidR="00A37512" w:rsidRPr="003C42B7" w:rsidRDefault="00A37512" w:rsidP="00A37512">
      <w:pPr>
        <w:numPr>
          <w:ilvl w:val="1"/>
          <w:numId w:val="1"/>
        </w:numPr>
        <w:spacing w:after="0"/>
        <w:rPr>
          <w:sz w:val="32"/>
        </w:rPr>
      </w:pPr>
      <w:r w:rsidRPr="003C42B7">
        <w:rPr>
          <w:sz w:val="32"/>
        </w:rPr>
        <w:t>K&gt;5.5 in past 29d</w:t>
      </w:r>
    </w:p>
    <w:p w14:paraId="723D83AC" w14:textId="77777777" w:rsidR="0000500E" w:rsidRPr="003C42B7" w:rsidRDefault="005B628E" w:rsidP="00F61EF3">
      <w:pPr>
        <w:numPr>
          <w:ilvl w:val="1"/>
          <w:numId w:val="1"/>
        </w:numPr>
        <w:spacing w:after="0"/>
        <w:rPr>
          <w:sz w:val="32"/>
        </w:rPr>
      </w:pPr>
      <w:r w:rsidRPr="003C42B7">
        <w:rPr>
          <w:sz w:val="32"/>
        </w:rPr>
        <w:t>angioedema</w:t>
      </w:r>
      <w:r w:rsidR="00864B0D" w:rsidRPr="003C42B7">
        <w:rPr>
          <w:sz w:val="32"/>
        </w:rPr>
        <w:t xml:space="preserve"> to ARB</w:t>
      </w:r>
      <w:r w:rsidR="0000500E" w:rsidRPr="003C42B7">
        <w:rPr>
          <w:sz w:val="32"/>
        </w:rPr>
        <w:t xml:space="preserve"> </w:t>
      </w:r>
    </w:p>
    <w:p w14:paraId="3CF14AA8" w14:textId="77777777" w:rsidR="005B628E" w:rsidRPr="003C42B7" w:rsidRDefault="0000500E" w:rsidP="00F61EF3">
      <w:pPr>
        <w:numPr>
          <w:ilvl w:val="1"/>
          <w:numId w:val="1"/>
        </w:numPr>
        <w:spacing w:after="0"/>
        <w:rPr>
          <w:sz w:val="32"/>
        </w:rPr>
      </w:pPr>
      <w:proofErr w:type="spellStart"/>
      <w:r w:rsidRPr="003C42B7">
        <w:rPr>
          <w:sz w:val="32"/>
        </w:rPr>
        <w:t>renovascular</w:t>
      </w:r>
      <w:proofErr w:type="spellEnd"/>
      <w:r w:rsidRPr="003C42B7">
        <w:rPr>
          <w:sz w:val="32"/>
        </w:rPr>
        <w:t xml:space="preserve"> disease</w:t>
      </w:r>
    </w:p>
    <w:p w14:paraId="0FC9DB89" w14:textId="77777777" w:rsidR="005B628E" w:rsidRPr="003C42B7" w:rsidRDefault="005B628E" w:rsidP="00F61EF3">
      <w:pPr>
        <w:numPr>
          <w:ilvl w:val="0"/>
          <w:numId w:val="1"/>
        </w:numPr>
        <w:spacing w:after="0"/>
        <w:rPr>
          <w:sz w:val="32"/>
        </w:rPr>
      </w:pPr>
      <w:r w:rsidRPr="003C42B7">
        <w:rPr>
          <w:b/>
          <w:bCs/>
          <w:sz w:val="32"/>
        </w:rPr>
        <w:t>Relative contraindications</w:t>
      </w:r>
    </w:p>
    <w:p w14:paraId="4DF7DBB4" w14:textId="77777777" w:rsidR="005B628E" w:rsidRPr="003C42B7" w:rsidRDefault="005B628E" w:rsidP="00F61EF3">
      <w:pPr>
        <w:numPr>
          <w:ilvl w:val="1"/>
          <w:numId w:val="1"/>
        </w:numPr>
        <w:spacing w:after="0"/>
        <w:rPr>
          <w:sz w:val="32"/>
          <w:highlight w:val="green"/>
        </w:rPr>
      </w:pPr>
      <w:r w:rsidRPr="003C42B7">
        <w:rPr>
          <w:sz w:val="32"/>
        </w:rPr>
        <w:t xml:space="preserve"> </w:t>
      </w:r>
      <w:r w:rsidR="002F1D88" w:rsidRPr="003C42B7">
        <w:rPr>
          <w:sz w:val="32"/>
          <w:highlight w:val="green"/>
        </w:rPr>
        <w:t>5&lt;=K&lt;5.5</w:t>
      </w:r>
    </w:p>
    <w:p w14:paraId="38B4666D" w14:textId="77777777" w:rsidR="005B628E" w:rsidRPr="003C42B7" w:rsidRDefault="005B628E" w:rsidP="00F61EF3">
      <w:pPr>
        <w:numPr>
          <w:ilvl w:val="1"/>
          <w:numId w:val="1"/>
        </w:numPr>
        <w:spacing w:after="0"/>
        <w:rPr>
          <w:sz w:val="32"/>
          <w:highlight w:val="green"/>
        </w:rPr>
      </w:pPr>
      <w:r w:rsidRPr="003C42B7">
        <w:rPr>
          <w:sz w:val="32"/>
          <w:highlight w:val="green"/>
        </w:rPr>
        <w:t xml:space="preserve">K sparing diuretics </w:t>
      </w:r>
    </w:p>
    <w:p w14:paraId="7BCA3BDC" w14:textId="77777777" w:rsidR="005B628E" w:rsidRPr="003C42B7" w:rsidRDefault="005B628E" w:rsidP="00F61EF3">
      <w:pPr>
        <w:numPr>
          <w:ilvl w:val="1"/>
          <w:numId w:val="1"/>
        </w:numPr>
        <w:spacing w:after="0"/>
        <w:rPr>
          <w:strike/>
          <w:sz w:val="32"/>
        </w:rPr>
      </w:pPr>
      <w:r w:rsidRPr="003C42B7">
        <w:rPr>
          <w:bCs/>
          <w:strike/>
          <w:sz w:val="32"/>
        </w:rPr>
        <w:t>K&gt;5.5 and abs</w:t>
      </w:r>
      <w:r w:rsidR="00864B0D" w:rsidRPr="003C42B7">
        <w:rPr>
          <w:bCs/>
          <w:strike/>
          <w:sz w:val="32"/>
        </w:rPr>
        <w:t>ence of ARB</w:t>
      </w:r>
      <w:r w:rsidRPr="003C42B7">
        <w:rPr>
          <w:bCs/>
          <w:strike/>
          <w:sz w:val="32"/>
        </w:rPr>
        <w:t xml:space="preserve"> </w:t>
      </w:r>
    </w:p>
    <w:p w14:paraId="18676614" w14:textId="77777777" w:rsidR="00EB5A68" w:rsidRPr="003C42B7" w:rsidRDefault="00EB5A68" w:rsidP="00EB5A68">
      <w:pPr>
        <w:numPr>
          <w:ilvl w:val="0"/>
          <w:numId w:val="1"/>
        </w:numPr>
        <w:spacing w:after="0"/>
        <w:rPr>
          <w:b/>
          <w:sz w:val="32"/>
        </w:rPr>
      </w:pPr>
      <w:r w:rsidRPr="003C42B7">
        <w:rPr>
          <w:b/>
          <w:sz w:val="32"/>
        </w:rPr>
        <w:t>Blocked recommendation (do not start and do not stop)</w:t>
      </w:r>
    </w:p>
    <w:p w14:paraId="51C3CA2E" w14:textId="77777777" w:rsidR="008F61BE" w:rsidRPr="003C42B7" w:rsidRDefault="008F61BE" w:rsidP="00EB5A68">
      <w:pPr>
        <w:numPr>
          <w:ilvl w:val="1"/>
          <w:numId w:val="1"/>
        </w:numPr>
        <w:spacing w:after="0"/>
        <w:rPr>
          <w:sz w:val="32"/>
          <w:highlight w:val="green"/>
        </w:rPr>
      </w:pPr>
      <w:r w:rsidRPr="003C42B7">
        <w:rPr>
          <w:bCs/>
          <w:sz w:val="32"/>
          <w:highlight w:val="green"/>
        </w:rPr>
        <w:t>If most recent K &gt;</w:t>
      </w:r>
      <w:r w:rsidR="008F3788" w:rsidRPr="003C42B7">
        <w:rPr>
          <w:bCs/>
          <w:sz w:val="32"/>
          <w:highlight w:val="green"/>
        </w:rPr>
        <w:t>5.</w:t>
      </w:r>
      <w:r w:rsidR="008F3788" w:rsidRPr="003C42B7">
        <w:rPr>
          <w:bCs/>
          <w:sz w:val="32"/>
          <w:highlight w:val="magenta"/>
        </w:rPr>
        <w:t>5</w:t>
      </w:r>
      <w:r w:rsidR="00525E5D" w:rsidRPr="003C42B7">
        <w:rPr>
          <w:bCs/>
          <w:sz w:val="32"/>
          <w:highlight w:val="magenta"/>
        </w:rPr>
        <w:t xml:space="preserve"> and NOT on ACE</w:t>
      </w:r>
    </w:p>
    <w:p w14:paraId="5F303A66" w14:textId="77777777" w:rsidR="008F3788" w:rsidRPr="003C42B7" w:rsidRDefault="008F3788" w:rsidP="008F3788">
      <w:pPr>
        <w:numPr>
          <w:ilvl w:val="2"/>
          <w:numId w:val="1"/>
        </w:numPr>
        <w:spacing w:after="0"/>
        <w:rPr>
          <w:sz w:val="32"/>
          <w:highlight w:val="green"/>
        </w:rPr>
      </w:pPr>
      <w:r w:rsidRPr="003C42B7">
        <w:rPr>
          <w:bCs/>
          <w:sz w:val="32"/>
          <w:highlight w:val="green"/>
        </w:rPr>
        <w:t>CM: If most recent K &gt;5.5, need to order K before prescribing ARB</w:t>
      </w:r>
    </w:p>
    <w:p w14:paraId="583D4647" w14:textId="77777777" w:rsidR="00EB5A68" w:rsidRPr="003C42B7" w:rsidRDefault="0000061B" w:rsidP="00EB5A68">
      <w:pPr>
        <w:numPr>
          <w:ilvl w:val="1"/>
          <w:numId w:val="1"/>
        </w:numPr>
        <w:spacing w:after="0"/>
        <w:rPr>
          <w:sz w:val="32"/>
          <w:highlight w:val="green"/>
        </w:rPr>
      </w:pPr>
      <w:r w:rsidRPr="003C42B7">
        <w:rPr>
          <w:bCs/>
          <w:sz w:val="32"/>
          <w:highlight w:val="green"/>
        </w:rPr>
        <w:t xml:space="preserve">Most recent </w:t>
      </w:r>
      <w:r w:rsidR="00EB5A68" w:rsidRPr="003C42B7">
        <w:rPr>
          <w:bCs/>
          <w:sz w:val="32"/>
          <w:highlight w:val="green"/>
        </w:rPr>
        <w:t xml:space="preserve">K &gt;1 </w:t>
      </w:r>
      <w:r w:rsidR="00F158D9" w:rsidRPr="003C42B7">
        <w:rPr>
          <w:bCs/>
          <w:sz w:val="32"/>
          <w:highlight w:val="green"/>
        </w:rPr>
        <w:t>month</w:t>
      </w:r>
    </w:p>
    <w:p w14:paraId="41BDE8DC" w14:textId="77777777" w:rsidR="00BF65E7" w:rsidRPr="003C42B7" w:rsidRDefault="00BF65E7" w:rsidP="00EB5A68">
      <w:pPr>
        <w:numPr>
          <w:ilvl w:val="1"/>
          <w:numId w:val="1"/>
        </w:numPr>
        <w:spacing w:after="0"/>
        <w:rPr>
          <w:sz w:val="32"/>
          <w:highlight w:val="green"/>
        </w:rPr>
      </w:pPr>
      <w:r w:rsidRPr="003C42B7">
        <w:rPr>
          <w:bCs/>
          <w:sz w:val="32"/>
          <w:highlight w:val="green"/>
        </w:rPr>
        <w:t>Absence of SBP in past month</w:t>
      </w:r>
    </w:p>
    <w:p w14:paraId="2D9B1C4F" w14:textId="77777777" w:rsidR="00EB5A68" w:rsidRPr="003C42B7" w:rsidRDefault="00EB5A68" w:rsidP="00EB5A68">
      <w:pPr>
        <w:spacing w:after="0"/>
        <w:rPr>
          <w:sz w:val="32"/>
        </w:rPr>
      </w:pPr>
    </w:p>
    <w:p w14:paraId="3299DB1E" w14:textId="77777777" w:rsidR="005B628E" w:rsidRPr="003C42B7" w:rsidRDefault="005B628E" w:rsidP="00F61EF3">
      <w:pPr>
        <w:numPr>
          <w:ilvl w:val="0"/>
          <w:numId w:val="1"/>
        </w:numPr>
        <w:spacing w:after="0"/>
        <w:rPr>
          <w:sz w:val="32"/>
        </w:rPr>
      </w:pPr>
      <w:r w:rsidRPr="003C42B7">
        <w:rPr>
          <w:b/>
          <w:bCs/>
          <w:sz w:val="32"/>
        </w:rPr>
        <w:t>Drug partners to avoid</w:t>
      </w:r>
    </w:p>
    <w:p w14:paraId="5377CE43" w14:textId="77777777" w:rsidR="005B628E" w:rsidRPr="003C42B7" w:rsidRDefault="005B628E" w:rsidP="00F61EF3">
      <w:pPr>
        <w:numPr>
          <w:ilvl w:val="1"/>
          <w:numId w:val="1"/>
        </w:numPr>
        <w:spacing w:after="0"/>
        <w:rPr>
          <w:sz w:val="32"/>
        </w:rPr>
      </w:pPr>
      <w:r w:rsidRPr="003C42B7">
        <w:rPr>
          <w:sz w:val="32"/>
        </w:rPr>
        <w:t>ACEI</w:t>
      </w:r>
    </w:p>
    <w:p w14:paraId="3630BB4E" w14:textId="77777777" w:rsidR="006268DF" w:rsidRPr="003C42B7" w:rsidRDefault="006268DF" w:rsidP="004314FC">
      <w:pPr>
        <w:shd w:val="clear" w:color="auto" w:fill="DBE5F1" w:themeFill="accent1" w:themeFillTint="33"/>
        <w:spacing w:after="0"/>
        <w:rPr>
          <w:b/>
          <w:sz w:val="32"/>
        </w:rPr>
      </w:pPr>
      <w:commentRangeStart w:id="5"/>
      <w:r w:rsidRPr="003C42B7">
        <w:rPr>
          <w:b/>
          <w:sz w:val="32"/>
        </w:rPr>
        <w:t>Thiazides</w:t>
      </w:r>
      <w:commentRangeEnd w:id="5"/>
      <w:r w:rsidR="000D5B26" w:rsidRPr="003C42B7">
        <w:rPr>
          <w:rStyle w:val="CommentReference"/>
          <w:sz w:val="20"/>
        </w:rPr>
        <w:commentReference w:id="5"/>
      </w:r>
    </w:p>
    <w:p w14:paraId="068E6672" w14:textId="77777777" w:rsidR="003101FF" w:rsidRPr="003C42B7" w:rsidRDefault="004728C6" w:rsidP="00F61EF3">
      <w:pPr>
        <w:numPr>
          <w:ilvl w:val="0"/>
          <w:numId w:val="2"/>
        </w:numPr>
        <w:spacing w:after="0"/>
        <w:rPr>
          <w:sz w:val="32"/>
        </w:rPr>
      </w:pPr>
      <w:r w:rsidRPr="003C42B7">
        <w:rPr>
          <w:b/>
          <w:bCs/>
          <w:sz w:val="32"/>
        </w:rPr>
        <w:t>Compelling indications</w:t>
      </w:r>
    </w:p>
    <w:p w14:paraId="1FFCE55A" w14:textId="77777777" w:rsidR="003101FF" w:rsidRPr="003C42B7" w:rsidRDefault="004728C6" w:rsidP="00F61EF3">
      <w:pPr>
        <w:numPr>
          <w:ilvl w:val="1"/>
          <w:numId w:val="2"/>
        </w:numPr>
        <w:spacing w:after="0"/>
        <w:rPr>
          <w:sz w:val="32"/>
        </w:rPr>
      </w:pPr>
      <w:r w:rsidRPr="003C42B7">
        <w:rPr>
          <w:sz w:val="32"/>
        </w:rPr>
        <w:t>HTN and not already taking one of the 4 preferred drugs</w:t>
      </w:r>
    </w:p>
    <w:p w14:paraId="43F7818A" w14:textId="77777777" w:rsidR="003101FF" w:rsidRPr="003C42B7" w:rsidRDefault="004728C6" w:rsidP="00F61EF3">
      <w:pPr>
        <w:numPr>
          <w:ilvl w:val="0"/>
          <w:numId w:val="2"/>
        </w:numPr>
        <w:spacing w:after="0"/>
        <w:rPr>
          <w:sz w:val="32"/>
        </w:rPr>
      </w:pPr>
      <w:r w:rsidRPr="003C42B7">
        <w:rPr>
          <w:b/>
          <w:bCs/>
          <w:sz w:val="32"/>
        </w:rPr>
        <w:t>Relative indication</w:t>
      </w:r>
    </w:p>
    <w:p w14:paraId="09316ECB" w14:textId="77777777" w:rsidR="003101FF" w:rsidRPr="003C42B7" w:rsidRDefault="004728C6" w:rsidP="00F61EF3">
      <w:pPr>
        <w:numPr>
          <w:ilvl w:val="1"/>
          <w:numId w:val="2"/>
        </w:numPr>
        <w:spacing w:after="0"/>
        <w:rPr>
          <w:sz w:val="32"/>
        </w:rPr>
      </w:pPr>
      <w:r w:rsidRPr="003C42B7">
        <w:rPr>
          <w:sz w:val="32"/>
        </w:rPr>
        <w:lastRenderedPageBreak/>
        <w:t>HTN</w:t>
      </w:r>
      <w:r w:rsidR="006268DF" w:rsidRPr="003C42B7">
        <w:rPr>
          <w:sz w:val="32"/>
        </w:rPr>
        <w:t xml:space="preserve"> (taking &gt;=1 preferred drug)</w:t>
      </w:r>
    </w:p>
    <w:p w14:paraId="48740530" w14:textId="77777777" w:rsidR="003101FF" w:rsidRPr="003C42B7" w:rsidRDefault="004728C6" w:rsidP="00F61EF3">
      <w:pPr>
        <w:numPr>
          <w:ilvl w:val="1"/>
          <w:numId w:val="2"/>
        </w:numPr>
        <w:spacing w:after="0"/>
        <w:rPr>
          <w:sz w:val="32"/>
        </w:rPr>
      </w:pPr>
      <w:r w:rsidRPr="003C42B7">
        <w:rPr>
          <w:sz w:val="32"/>
        </w:rPr>
        <w:t>Osteoporosis</w:t>
      </w:r>
      <w:r w:rsidR="006268DF" w:rsidRPr="003C42B7">
        <w:rPr>
          <w:sz w:val="32"/>
        </w:rPr>
        <w:t xml:space="preserve"> </w:t>
      </w:r>
    </w:p>
    <w:p w14:paraId="25F7D90E" w14:textId="77777777" w:rsidR="006268DF" w:rsidRPr="003C42B7" w:rsidRDefault="006268DF" w:rsidP="00F61EF3">
      <w:pPr>
        <w:numPr>
          <w:ilvl w:val="0"/>
          <w:numId w:val="2"/>
        </w:numPr>
        <w:spacing w:after="0"/>
        <w:rPr>
          <w:sz w:val="32"/>
        </w:rPr>
      </w:pPr>
      <w:r w:rsidRPr="003C42B7">
        <w:rPr>
          <w:b/>
          <w:bCs/>
          <w:sz w:val="32"/>
        </w:rPr>
        <w:t>Absolute contraindications</w:t>
      </w:r>
    </w:p>
    <w:p w14:paraId="304EC707" w14:textId="77777777" w:rsidR="006268DF" w:rsidRPr="003C42B7" w:rsidRDefault="006268DF" w:rsidP="00F61EF3">
      <w:pPr>
        <w:numPr>
          <w:ilvl w:val="1"/>
          <w:numId w:val="2"/>
        </w:numPr>
        <w:spacing w:after="0"/>
        <w:rPr>
          <w:sz w:val="32"/>
        </w:rPr>
      </w:pPr>
      <w:r w:rsidRPr="003C42B7">
        <w:rPr>
          <w:sz w:val="32"/>
        </w:rPr>
        <w:t>Na&lt;=130 most recent</w:t>
      </w:r>
    </w:p>
    <w:p w14:paraId="59362252" w14:textId="77777777" w:rsidR="006268DF" w:rsidRPr="003C42B7" w:rsidRDefault="006268DF" w:rsidP="00F61EF3">
      <w:pPr>
        <w:numPr>
          <w:ilvl w:val="1"/>
          <w:numId w:val="2"/>
        </w:numPr>
        <w:spacing w:after="0"/>
        <w:rPr>
          <w:sz w:val="32"/>
        </w:rPr>
      </w:pPr>
      <w:r w:rsidRPr="003C42B7">
        <w:rPr>
          <w:sz w:val="32"/>
        </w:rPr>
        <w:t>Gout complicated</w:t>
      </w:r>
    </w:p>
    <w:p w14:paraId="0CCF8845" w14:textId="77777777" w:rsidR="006268DF" w:rsidRPr="003C42B7" w:rsidRDefault="006268DF" w:rsidP="00F61EF3">
      <w:pPr>
        <w:numPr>
          <w:ilvl w:val="1"/>
          <w:numId w:val="2"/>
        </w:numPr>
        <w:spacing w:after="0"/>
        <w:rPr>
          <w:sz w:val="32"/>
        </w:rPr>
      </w:pPr>
      <w:r w:rsidRPr="003C42B7">
        <w:rPr>
          <w:sz w:val="32"/>
        </w:rPr>
        <w:t>K&lt;=3 and on thiazide</w:t>
      </w:r>
    </w:p>
    <w:p w14:paraId="10AB88CD" w14:textId="77777777" w:rsidR="006268DF" w:rsidRPr="003C42B7" w:rsidRDefault="006268DF" w:rsidP="00F61EF3">
      <w:pPr>
        <w:numPr>
          <w:ilvl w:val="1"/>
          <w:numId w:val="2"/>
        </w:numPr>
        <w:spacing w:after="0"/>
        <w:rPr>
          <w:sz w:val="32"/>
        </w:rPr>
      </w:pPr>
      <w:r w:rsidRPr="003C42B7">
        <w:rPr>
          <w:sz w:val="32"/>
        </w:rPr>
        <w:t>K&lt;3.5 not on thiazide</w:t>
      </w:r>
    </w:p>
    <w:p w14:paraId="1FABC9C3" w14:textId="77777777" w:rsidR="006268DF" w:rsidRPr="003C42B7" w:rsidRDefault="006268DF" w:rsidP="00F61EF3">
      <w:pPr>
        <w:numPr>
          <w:ilvl w:val="1"/>
          <w:numId w:val="2"/>
        </w:numPr>
        <w:spacing w:after="0"/>
        <w:rPr>
          <w:sz w:val="32"/>
        </w:rPr>
      </w:pPr>
      <w:r w:rsidRPr="003C42B7">
        <w:rPr>
          <w:sz w:val="32"/>
        </w:rPr>
        <w:t>Lithium</w:t>
      </w:r>
    </w:p>
    <w:p w14:paraId="1C67F48A" w14:textId="77777777" w:rsidR="006268DF" w:rsidRPr="003C42B7" w:rsidRDefault="006268DF" w:rsidP="00F61EF3">
      <w:pPr>
        <w:numPr>
          <w:ilvl w:val="0"/>
          <w:numId w:val="2"/>
        </w:numPr>
        <w:spacing w:after="0"/>
        <w:rPr>
          <w:sz w:val="32"/>
        </w:rPr>
      </w:pPr>
      <w:commentRangeStart w:id="6"/>
      <w:r w:rsidRPr="003C42B7">
        <w:rPr>
          <w:b/>
          <w:bCs/>
          <w:sz w:val="32"/>
        </w:rPr>
        <w:t>Relative contraindications</w:t>
      </w:r>
      <w:commentRangeEnd w:id="6"/>
      <w:r w:rsidR="00A31C62" w:rsidRPr="003C42B7">
        <w:rPr>
          <w:rStyle w:val="CommentReference"/>
          <w:sz w:val="20"/>
        </w:rPr>
        <w:commentReference w:id="6"/>
      </w:r>
    </w:p>
    <w:p w14:paraId="5B1D1C89" w14:textId="77777777" w:rsidR="006268DF" w:rsidRPr="003C42B7" w:rsidRDefault="006268DF" w:rsidP="00F61EF3">
      <w:pPr>
        <w:numPr>
          <w:ilvl w:val="1"/>
          <w:numId w:val="2"/>
        </w:numPr>
        <w:spacing w:after="0"/>
        <w:rPr>
          <w:sz w:val="32"/>
        </w:rPr>
      </w:pPr>
      <w:r w:rsidRPr="003C42B7">
        <w:rPr>
          <w:sz w:val="32"/>
        </w:rPr>
        <w:t>gout</w:t>
      </w:r>
    </w:p>
    <w:p w14:paraId="06DC9BC6" w14:textId="77777777" w:rsidR="006268DF" w:rsidRPr="003C42B7" w:rsidRDefault="006268DF" w:rsidP="00F61EF3">
      <w:pPr>
        <w:numPr>
          <w:ilvl w:val="1"/>
          <w:numId w:val="2"/>
        </w:numPr>
        <w:spacing w:after="0"/>
        <w:rPr>
          <w:sz w:val="32"/>
        </w:rPr>
      </w:pPr>
      <w:r w:rsidRPr="003C42B7">
        <w:rPr>
          <w:sz w:val="32"/>
        </w:rPr>
        <w:t>N&lt;135 most recent</w:t>
      </w:r>
    </w:p>
    <w:p w14:paraId="5850B2E6" w14:textId="77777777" w:rsidR="006268DF" w:rsidRPr="003C42B7" w:rsidRDefault="006268DF" w:rsidP="00F61EF3">
      <w:pPr>
        <w:numPr>
          <w:ilvl w:val="1"/>
          <w:numId w:val="2"/>
        </w:numPr>
        <w:spacing w:after="0"/>
        <w:rPr>
          <w:sz w:val="32"/>
        </w:rPr>
      </w:pPr>
      <w:r w:rsidRPr="003C42B7">
        <w:rPr>
          <w:sz w:val="32"/>
        </w:rPr>
        <w:t>K&lt;3.5 ever in past</w:t>
      </w:r>
    </w:p>
    <w:p w14:paraId="2AEC15B2" w14:textId="77777777" w:rsidR="006268DF" w:rsidRPr="003C42B7" w:rsidRDefault="006268DF" w:rsidP="00F61EF3">
      <w:pPr>
        <w:numPr>
          <w:ilvl w:val="1"/>
          <w:numId w:val="2"/>
        </w:numPr>
        <w:spacing w:after="0"/>
        <w:rPr>
          <w:sz w:val="32"/>
        </w:rPr>
      </w:pPr>
      <w:r w:rsidRPr="003C42B7">
        <w:rPr>
          <w:sz w:val="32"/>
        </w:rPr>
        <w:t xml:space="preserve"> Uric acid &gt; 6.8 most recent</w:t>
      </w:r>
    </w:p>
    <w:p w14:paraId="3E0915F8" w14:textId="77777777" w:rsidR="006268DF" w:rsidRPr="003C42B7" w:rsidRDefault="006268DF" w:rsidP="00F61EF3">
      <w:pPr>
        <w:numPr>
          <w:ilvl w:val="1"/>
          <w:numId w:val="2"/>
        </w:numPr>
        <w:spacing w:after="0"/>
        <w:rPr>
          <w:strike/>
          <w:sz w:val="32"/>
        </w:rPr>
      </w:pPr>
      <w:commentRangeStart w:id="7"/>
      <w:r w:rsidRPr="003C42B7">
        <w:rPr>
          <w:strike/>
          <w:sz w:val="32"/>
        </w:rPr>
        <w:t>BPH and alpha blocker monotherapy</w:t>
      </w:r>
      <w:commentRangeEnd w:id="7"/>
      <w:r w:rsidR="00DD0C7B" w:rsidRPr="003C42B7">
        <w:rPr>
          <w:rStyle w:val="CommentReference"/>
          <w:sz w:val="20"/>
        </w:rPr>
        <w:commentReference w:id="7"/>
      </w:r>
    </w:p>
    <w:p w14:paraId="7D9CAFCB" w14:textId="77777777" w:rsidR="006268DF" w:rsidRPr="003C42B7" w:rsidRDefault="0000061B" w:rsidP="00F61EF3">
      <w:pPr>
        <w:numPr>
          <w:ilvl w:val="1"/>
          <w:numId w:val="2"/>
        </w:numPr>
        <w:spacing w:after="0"/>
        <w:rPr>
          <w:sz w:val="32"/>
        </w:rPr>
      </w:pPr>
      <w:r w:rsidRPr="003C42B7">
        <w:rPr>
          <w:sz w:val="32"/>
        </w:rPr>
        <w:t>3&lt;K&lt;3.5 and on thiazide</w:t>
      </w:r>
      <w:r w:rsidR="006268DF" w:rsidRPr="003C42B7">
        <w:rPr>
          <w:sz w:val="32"/>
        </w:rPr>
        <w:t xml:space="preserve"> (issue message)</w:t>
      </w:r>
    </w:p>
    <w:p w14:paraId="7F1103BE" w14:textId="77777777" w:rsidR="006268DF" w:rsidRPr="003C42B7" w:rsidRDefault="00A754BC" w:rsidP="00F61EF3">
      <w:pPr>
        <w:numPr>
          <w:ilvl w:val="1"/>
          <w:numId w:val="2"/>
        </w:numPr>
        <w:spacing w:after="0"/>
        <w:rPr>
          <w:sz w:val="32"/>
          <w:highlight w:val="cyan"/>
        </w:rPr>
      </w:pPr>
      <w:r w:rsidRPr="003C42B7">
        <w:rPr>
          <w:sz w:val="32"/>
        </w:rPr>
        <w:t>Allergy to sulfa</w:t>
      </w:r>
      <w:r w:rsidR="006268DF" w:rsidRPr="003C42B7">
        <w:rPr>
          <w:sz w:val="32"/>
        </w:rPr>
        <w:t xml:space="preserve"> </w:t>
      </w:r>
      <w:commentRangeStart w:id="8"/>
      <w:r w:rsidR="006268DF" w:rsidRPr="003C42B7">
        <w:rPr>
          <w:sz w:val="32"/>
        </w:rPr>
        <w:t>ever</w:t>
      </w:r>
      <w:commentRangeEnd w:id="8"/>
      <w:r w:rsidRPr="003C42B7">
        <w:rPr>
          <w:rStyle w:val="CommentReference"/>
          <w:sz w:val="20"/>
        </w:rPr>
        <w:commentReference w:id="8"/>
      </w:r>
      <w:r w:rsidR="008F3788" w:rsidRPr="003C42B7">
        <w:rPr>
          <w:sz w:val="32"/>
        </w:rPr>
        <w:t xml:space="preserve"> – </w:t>
      </w:r>
      <w:r w:rsidR="008F3788" w:rsidRPr="003C42B7">
        <w:rPr>
          <w:sz w:val="32"/>
          <w:highlight w:val="cyan"/>
        </w:rPr>
        <w:t>MA- we have allergy to sulfonamide</w:t>
      </w:r>
      <w:r w:rsidR="005D02BD" w:rsidRPr="003C42B7">
        <w:rPr>
          <w:sz w:val="32"/>
          <w:highlight w:val="cyan"/>
        </w:rPr>
        <w:t xml:space="preserve"> see appendix for drugs</w:t>
      </w:r>
    </w:p>
    <w:p w14:paraId="4AC979BF" w14:textId="77777777" w:rsidR="006268DF" w:rsidRPr="003C42B7" w:rsidRDefault="006268DF" w:rsidP="00F61EF3">
      <w:pPr>
        <w:numPr>
          <w:ilvl w:val="0"/>
          <w:numId w:val="2"/>
        </w:numPr>
        <w:spacing w:after="0"/>
        <w:rPr>
          <w:sz w:val="32"/>
        </w:rPr>
      </w:pPr>
      <w:r w:rsidRPr="003C42B7">
        <w:rPr>
          <w:b/>
          <w:bCs/>
          <w:sz w:val="32"/>
        </w:rPr>
        <w:t>Drug partners to avoid</w:t>
      </w:r>
    </w:p>
    <w:p w14:paraId="2E50799E" w14:textId="77777777" w:rsidR="006268DF" w:rsidRPr="003C42B7" w:rsidRDefault="006268DF" w:rsidP="00F61EF3">
      <w:pPr>
        <w:numPr>
          <w:ilvl w:val="0"/>
          <w:numId w:val="2"/>
        </w:numPr>
        <w:spacing w:after="0"/>
        <w:rPr>
          <w:sz w:val="32"/>
        </w:rPr>
      </w:pPr>
      <w:r w:rsidRPr="003C42B7">
        <w:rPr>
          <w:sz w:val="32"/>
        </w:rPr>
        <w:t xml:space="preserve"> </w:t>
      </w:r>
      <w:r w:rsidRPr="003C42B7">
        <w:rPr>
          <w:sz w:val="32"/>
        </w:rPr>
        <w:tab/>
        <w:t xml:space="preserve">furosemide </w:t>
      </w:r>
    </w:p>
    <w:p w14:paraId="60566515" w14:textId="77777777" w:rsidR="00BF65E7" w:rsidRPr="003C42B7" w:rsidRDefault="00BF65E7" w:rsidP="00BF65E7">
      <w:pPr>
        <w:spacing w:after="0"/>
        <w:rPr>
          <w:sz w:val="32"/>
        </w:rPr>
      </w:pPr>
    </w:p>
    <w:p w14:paraId="6D70C9CB" w14:textId="77777777" w:rsidR="00BF65E7" w:rsidRPr="003C42B7" w:rsidRDefault="00BF65E7" w:rsidP="00BF65E7">
      <w:pPr>
        <w:numPr>
          <w:ilvl w:val="0"/>
          <w:numId w:val="1"/>
        </w:numPr>
        <w:spacing w:after="0"/>
        <w:rPr>
          <w:b/>
          <w:sz w:val="32"/>
        </w:rPr>
      </w:pPr>
      <w:r w:rsidRPr="003C42B7">
        <w:rPr>
          <w:b/>
          <w:sz w:val="32"/>
        </w:rPr>
        <w:t xml:space="preserve">Blocked recommendation (do not start and do </w:t>
      </w:r>
      <w:commentRangeStart w:id="9"/>
      <w:r w:rsidRPr="003C42B7">
        <w:rPr>
          <w:b/>
          <w:sz w:val="32"/>
        </w:rPr>
        <w:t>not</w:t>
      </w:r>
      <w:commentRangeEnd w:id="9"/>
      <w:r w:rsidRPr="003C42B7">
        <w:rPr>
          <w:rStyle w:val="CommentReference"/>
          <w:sz w:val="20"/>
        </w:rPr>
        <w:commentReference w:id="9"/>
      </w:r>
      <w:r w:rsidRPr="003C42B7">
        <w:rPr>
          <w:b/>
          <w:sz w:val="32"/>
        </w:rPr>
        <w:t xml:space="preserve"> stop)</w:t>
      </w:r>
    </w:p>
    <w:p w14:paraId="1AFA518E" w14:textId="77777777" w:rsidR="00BF65E7" w:rsidRPr="003C42B7" w:rsidRDefault="00BF65E7" w:rsidP="00BF65E7">
      <w:pPr>
        <w:spacing w:after="0"/>
        <w:rPr>
          <w:sz w:val="32"/>
        </w:rPr>
      </w:pPr>
      <w:r w:rsidRPr="003C42B7">
        <w:rPr>
          <w:sz w:val="32"/>
        </w:rPr>
        <w:t>Absence SBP</w:t>
      </w:r>
    </w:p>
    <w:p w14:paraId="10178224" w14:textId="77777777" w:rsidR="00BF65E7" w:rsidRPr="003C42B7" w:rsidRDefault="00BF65E7" w:rsidP="004314FC">
      <w:pPr>
        <w:shd w:val="clear" w:color="auto" w:fill="DBE5F1" w:themeFill="accent1" w:themeFillTint="33"/>
        <w:spacing w:after="0"/>
        <w:rPr>
          <w:sz w:val="32"/>
        </w:rPr>
      </w:pPr>
    </w:p>
    <w:p w14:paraId="70E8527A" w14:textId="77777777" w:rsidR="006268DF" w:rsidRPr="003C42B7" w:rsidRDefault="00251CDB" w:rsidP="004314FC">
      <w:pPr>
        <w:shd w:val="clear" w:color="auto" w:fill="DBE5F1" w:themeFill="accent1" w:themeFillTint="33"/>
        <w:spacing w:after="0"/>
        <w:rPr>
          <w:b/>
          <w:sz w:val="32"/>
        </w:rPr>
      </w:pPr>
      <w:r w:rsidRPr="003C42B7">
        <w:rPr>
          <w:b/>
          <w:sz w:val="32"/>
        </w:rPr>
        <w:t>CCB DHP</w:t>
      </w:r>
    </w:p>
    <w:p w14:paraId="1BB10364" w14:textId="77777777" w:rsidR="00251CDB" w:rsidRPr="003C42B7" w:rsidRDefault="00251CDB" w:rsidP="00251CDB">
      <w:pPr>
        <w:numPr>
          <w:ilvl w:val="0"/>
          <w:numId w:val="2"/>
        </w:numPr>
        <w:spacing w:after="0"/>
        <w:rPr>
          <w:sz w:val="32"/>
        </w:rPr>
      </w:pPr>
      <w:r w:rsidRPr="003C42B7">
        <w:rPr>
          <w:b/>
          <w:bCs/>
          <w:sz w:val="32"/>
        </w:rPr>
        <w:t>Compelling indications</w:t>
      </w:r>
    </w:p>
    <w:p w14:paraId="70DBCA8C" w14:textId="77777777" w:rsidR="00251CDB" w:rsidRPr="003C42B7" w:rsidRDefault="00251CDB" w:rsidP="00251CDB">
      <w:pPr>
        <w:numPr>
          <w:ilvl w:val="1"/>
          <w:numId w:val="2"/>
        </w:numPr>
        <w:spacing w:after="0"/>
        <w:rPr>
          <w:sz w:val="32"/>
          <w:highlight w:val="green"/>
        </w:rPr>
      </w:pPr>
      <w:r w:rsidRPr="003C42B7">
        <w:rPr>
          <w:sz w:val="32"/>
          <w:highlight w:val="green"/>
        </w:rPr>
        <w:t>HTN and not already taking one of the 4 preferred drugs</w:t>
      </w:r>
    </w:p>
    <w:p w14:paraId="3AF6580B" w14:textId="77777777" w:rsidR="00251CDB" w:rsidRPr="003C42B7" w:rsidRDefault="00251CDB" w:rsidP="00251CDB">
      <w:pPr>
        <w:numPr>
          <w:ilvl w:val="0"/>
          <w:numId w:val="2"/>
        </w:numPr>
        <w:spacing w:after="0"/>
        <w:rPr>
          <w:sz w:val="32"/>
        </w:rPr>
      </w:pPr>
      <w:r w:rsidRPr="003C42B7">
        <w:rPr>
          <w:b/>
          <w:bCs/>
          <w:sz w:val="32"/>
        </w:rPr>
        <w:t>Relative indication</w:t>
      </w:r>
    </w:p>
    <w:p w14:paraId="179C6927" w14:textId="77777777" w:rsidR="00251CDB" w:rsidRPr="003C42B7" w:rsidRDefault="00251CDB" w:rsidP="00251CDB">
      <w:pPr>
        <w:numPr>
          <w:ilvl w:val="1"/>
          <w:numId w:val="2"/>
        </w:numPr>
        <w:spacing w:after="0"/>
        <w:rPr>
          <w:sz w:val="32"/>
        </w:rPr>
      </w:pPr>
      <w:r w:rsidRPr="003C42B7">
        <w:rPr>
          <w:sz w:val="32"/>
        </w:rPr>
        <w:t>HTN (taking &gt;=1 preferred drug)</w:t>
      </w:r>
    </w:p>
    <w:p w14:paraId="667AB7C3" w14:textId="77777777" w:rsidR="00251CDB" w:rsidRPr="003C42B7" w:rsidRDefault="00251CDB" w:rsidP="00251CDB">
      <w:pPr>
        <w:numPr>
          <w:ilvl w:val="1"/>
          <w:numId w:val="2"/>
        </w:numPr>
        <w:spacing w:after="0"/>
        <w:rPr>
          <w:sz w:val="32"/>
        </w:rPr>
      </w:pPr>
      <w:r w:rsidRPr="003C42B7">
        <w:rPr>
          <w:sz w:val="32"/>
        </w:rPr>
        <w:lastRenderedPageBreak/>
        <w:t>Angina</w:t>
      </w:r>
    </w:p>
    <w:p w14:paraId="0CE88F55" w14:textId="77777777" w:rsidR="00251CDB" w:rsidRPr="003C42B7" w:rsidRDefault="00251CDB" w:rsidP="00251CDB">
      <w:pPr>
        <w:numPr>
          <w:ilvl w:val="1"/>
          <w:numId w:val="2"/>
        </w:numPr>
        <w:spacing w:after="0"/>
        <w:rPr>
          <w:sz w:val="32"/>
        </w:rPr>
      </w:pPr>
      <w:r w:rsidRPr="003C42B7">
        <w:rPr>
          <w:sz w:val="32"/>
        </w:rPr>
        <w:t>Migraine</w:t>
      </w:r>
    </w:p>
    <w:p w14:paraId="50CF5B09" w14:textId="77777777" w:rsidR="00251CDB" w:rsidRPr="003C42B7" w:rsidRDefault="00251CDB" w:rsidP="00251CDB">
      <w:pPr>
        <w:numPr>
          <w:ilvl w:val="1"/>
          <w:numId w:val="2"/>
        </w:numPr>
        <w:spacing w:after="0"/>
        <w:rPr>
          <w:sz w:val="32"/>
        </w:rPr>
      </w:pPr>
      <w:r w:rsidRPr="003C42B7">
        <w:rPr>
          <w:sz w:val="32"/>
        </w:rPr>
        <w:t>Raynaud’s syndrome</w:t>
      </w:r>
    </w:p>
    <w:p w14:paraId="3DE45A16" w14:textId="77777777" w:rsidR="00251CDB" w:rsidRPr="003C42B7" w:rsidRDefault="00251CDB" w:rsidP="00251CDB">
      <w:pPr>
        <w:numPr>
          <w:ilvl w:val="1"/>
          <w:numId w:val="2"/>
        </w:numPr>
        <w:spacing w:after="0"/>
        <w:rPr>
          <w:sz w:val="32"/>
        </w:rPr>
      </w:pPr>
      <w:r w:rsidRPr="003C42B7">
        <w:rPr>
          <w:sz w:val="32"/>
        </w:rPr>
        <w:t>DM</w:t>
      </w:r>
    </w:p>
    <w:p w14:paraId="7C60D475" w14:textId="77777777" w:rsidR="00251CDB" w:rsidRPr="003C42B7" w:rsidRDefault="00251CDB" w:rsidP="00251CDB">
      <w:pPr>
        <w:numPr>
          <w:ilvl w:val="0"/>
          <w:numId w:val="2"/>
        </w:numPr>
        <w:spacing w:after="0"/>
        <w:rPr>
          <w:sz w:val="32"/>
        </w:rPr>
      </w:pPr>
      <w:r w:rsidRPr="003C42B7">
        <w:rPr>
          <w:b/>
          <w:bCs/>
          <w:sz w:val="32"/>
        </w:rPr>
        <w:t>Absolute contraindications</w:t>
      </w:r>
    </w:p>
    <w:p w14:paraId="29C37DDF" w14:textId="77777777" w:rsidR="00251CDB" w:rsidRPr="003C42B7" w:rsidRDefault="00251CDB" w:rsidP="00251CDB">
      <w:pPr>
        <w:numPr>
          <w:ilvl w:val="0"/>
          <w:numId w:val="2"/>
        </w:numPr>
        <w:spacing w:after="0"/>
        <w:rPr>
          <w:sz w:val="32"/>
        </w:rPr>
      </w:pPr>
      <w:r w:rsidRPr="003C42B7">
        <w:rPr>
          <w:b/>
          <w:bCs/>
          <w:sz w:val="32"/>
        </w:rPr>
        <w:t>Relative contraindications</w:t>
      </w:r>
    </w:p>
    <w:p w14:paraId="4BC0A71B" w14:textId="77777777" w:rsidR="00251CDB" w:rsidRPr="003C42B7" w:rsidRDefault="00251CDB" w:rsidP="00251CDB">
      <w:pPr>
        <w:numPr>
          <w:ilvl w:val="0"/>
          <w:numId w:val="2"/>
        </w:numPr>
        <w:spacing w:after="0"/>
        <w:rPr>
          <w:sz w:val="32"/>
        </w:rPr>
      </w:pPr>
      <w:r w:rsidRPr="003C42B7">
        <w:rPr>
          <w:b/>
          <w:bCs/>
          <w:sz w:val="32"/>
        </w:rPr>
        <w:t>Drug partners to avoid</w:t>
      </w:r>
    </w:p>
    <w:p w14:paraId="38D7A182" w14:textId="77777777" w:rsidR="00251CDB" w:rsidRPr="003C42B7" w:rsidRDefault="00B54CD1" w:rsidP="004314FC">
      <w:pPr>
        <w:numPr>
          <w:ilvl w:val="1"/>
          <w:numId w:val="2"/>
        </w:numPr>
        <w:spacing w:after="0"/>
        <w:rPr>
          <w:sz w:val="32"/>
        </w:rPr>
      </w:pPr>
      <w:r w:rsidRPr="003C42B7">
        <w:rPr>
          <w:b/>
          <w:bCs/>
          <w:sz w:val="32"/>
        </w:rPr>
        <w:t>NDHP CCB</w:t>
      </w:r>
      <w:r w:rsidR="00251CDB" w:rsidRPr="003C42B7">
        <w:rPr>
          <w:sz w:val="32"/>
        </w:rPr>
        <w:t xml:space="preserve"> </w:t>
      </w:r>
    </w:p>
    <w:p w14:paraId="435BC4E1" w14:textId="77777777" w:rsidR="00251CDB" w:rsidRPr="003C42B7" w:rsidRDefault="00251CDB" w:rsidP="00F61EF3">
      <w:pPr>
        <w:spacing w:after="0"/>
        <w:rPr>
          <w:sz w:val="32"/>
        </w:rPr>
      </w:pPr>
    </w:p>
    <w:p w14:paraId="329CBE9C" w14:textId="77777777" w:rsidR="00B54CD1" w:rsidRPr="003C42B7" w:rsidRDefault="00B54CD1" w:rsidP="004314FC">
      <w:pPr>
        <w:shd w:val="clear" w:color="auto" w:fill="DBE5F1" w:themeFill="accent1" w:themeFillTint="33"/>
        <w:spacing w:after="0"/>
        <w:rPr>
          <w:b/>
          <w:sz w:val="32"/>
        </w:rPr>
      </w:pPr>
      <w:r w:rsidRPr="003C42B7">
        <w:rPr>
          <w:b/>
          <w:sz w:val="32"/>
        </w:rPr>
        <w:t>CCB NDHP</w:t>
      </w:r>
    </w:p>
    <w:p w14:paraId="42493C77" w14:textId="77777777" w:rsidR="00B54CD1" w:rsidRPr="003C42B7" w:rsidRDefault="00B54CD1" w:rsidP="00B54CD1">
      <w:pPr>
        <w:numPr>
          <w:ilvl w:val="0"/>
          <w:numId w:val="2"/>
        </w:numPr>
        <w:spacing w:after="0"/>
        <w:rPr>
          <w:sz w:val="32"/>
        </w:rPr>
      </w:pPr>
      <w:r w:rsidRPr="003C42B7">
        <w:rPr>
          <w:b/>
          <w:bCs/>
          <w:sz w:val="32"/>
        </w:rPr>
        <w:t>Compelling indications</w:t>
      </w:r>
    </w:p>
    <w:p w14:paraId="0EA17A40" w14:textId="77777777" w:rsidR="00B54CD1" w:rsidRPr="003C42B7" w:rsidRDefault="00B54CD1" w:rsidP="00B54CD1">
      <w:pPr>
        <w:numPr>
          <w:ilvl w:val="1"/>
          <w:numId w:val="2"/>
        </w:numPr>
        <w:spacing w:after="0"/>
        <w:rPr>
          <w:sz w:val="32"/>
          <w:highlight w:val="green"/>
        </w:rPr>
      </w:pPr>
      <w:r w:rsidRPr="003C42B7">
        <w:rPr>
          <w:sz w:val="32"/>
          <w:highlight w:val="green"/>
        </w:rPr>
        <w:t>HTN and not already taking one of the 4 preferred drugs</w:t>
      </w:r>
    </w:p>
    <w:p w14:paraId="63DB94A2" w14:textId="77777777" w:rsidR="00B54CD1" w:rsidRPr="003C42B7" w:rsidRDefault="00B54CD1" w:rsidP="00B54CD1">
      <w:pPr>
        <w:numPr>
          <w:ilvl w:val="0"/>
          <w:numId w:val="2"/>
        </w:numPr>
        <w:spacing w:after="0"/>
        <w:rPr>
          <w:sz w:val="32"/>
        </w:rPr>
      </w:pPr>
      <w:r w:rsidRPr="003C42B7">
        <w:rPr>
          <w:b/>
          <w:bCs/>
          <w:sz w:val="32"/>
        </w:rPr>
        <w:t>Relative indication</w:t>
      </w:r>
    </w:p>
    <w:p w14:paraId="79E1EB35" w14:textId="77777777" w:rsidR="00B54CD1" w:rsidRPr="003C42B7" w:rsidRDefault="00B54CD1" w:rsidP="00B54CD1">
      <w:pPr>
        <w:numPr>
          <w:ilvl w:val="1"/>
          <w:numId w:val="2"/>
        </w:numPr>
        <w:spacing w:after="0"/>
        <w:rPr>
          <w:sz w:val="32"/>
        </w:rPr>
      </w:pPr>
      <w:r w:rsidRPr="003C42B7">
        <w:rPr>
          <w:sz w:val="32"/>
        </w:rPr>
        <w:t>HTN (taking &gt;=1 preferred drug)</w:t>
      </w:r>
    </w:p>
    <w:p w14:paraId="6B0940B8" w14:textId="77777777" w:rsidR="002B416A" w:rsidRPr="003C42B7" w:rsidRDefault="002B416A" w:rsidP="00B54CD1">
      <w:pPr>
        <w:numPr>
          <w:ilvl w:val="1"/>
          <w:numId w:val="2"/>
        </w:numPr>
        <w:spacing w:after="0"/>
        <w:rPr>
          <w:sz w:val="32"/>
        </w:rPr>
      </w:pPr>
      <w:r w:rsidRPr="003C42B7">
        <w:rPr>
          <w:sz w:val="32"/>
        </w:rPr>
        <w:t>Atrial fibrillation</w:t>
      </w:r>
    </w:p>
    <w:p w14:paraId="5D04C568" w14:textId="77777777" w:rsidR="002B416A" w:rsidRPr="003C42B7" w:rsidRDefault="002B416A" w:rsidP="00B54CD1">
      <w:pPr>
        <w:numPr>
          <w:ilvl w:val="1"/>
          <w:numId w:val="2"/>
        </w:numPr>
        <w:spacing w:after="0"/>
        <w:rPr>
          <w:sz w:val="32"/>
        </w:rPr>
      </w:pPr>
      <w:r w:rsidRPr="003C42B7">
        <w:rPr>
          <w:sz w:val="32"/>
        </w:rPr>
        <w:t>Atrial tachycardia</w:t>
      </w:r>
    </w:p>
    <w:p w14:paraId="1B161CA5" w14:textId="77777777" w:rsidR="002B416A" w:rsidRPr="003C42B7" w:rsidRDefault="002B416A" w:rsidP="00B54CD1">
      <w:pPr>
        <w:numPr>
          <w:ilvl w:val="1"/>
          <w:numId w:val="2"/>
        </w:numPr>
        <w:spacing w:after="0"/>
        <w:rPr>
          <w:sz w:val="32"/>
        </w:rPr>
      </w:pPr>
      <w:r w:rsidRPr="003C42B7">
        <w:rPr>
          <w:sz w:val="32"/>
        </w:rPr>
        <w:t>MI</w:t>
      </w:r>
    </w:p>
    <w:p w14:paraId="3A55B511" w14:textId="77777777" w:rsidR="002B416A" w:rsidRPr="003C42B7" w:rsidRDefault="002B416A" w:rsidP="00B54CD1">
      <w:pPr>
        <w:numPr>
          <w:ilvl w:val="1"/>
          <w:numId w:val="2"/>
        </w:numPr>
        <w:spacing w:after="0"/>
        <w:rPr>
          <w:sz w:val="32"/>
        </w:rPr>
      </w:pPr>
      <w:r w:rsidRPr="003C42B7">
        <w:rPr>
          <w:sz w:val="32"/>
        </w:rPr>
        <w:t>Angina</w:t>
      </w:r>
    </w:p>
    <w:p w14:paraId="05101FD3" w14:textId="77777777" w:rsidR="002B416A" w:rsidRPr="003C42B7" w:rsidRDefault="002B416A" w:rsidP="00B54CD1">
      <w:pPr>
        <w:numPr>
          <w:ilvl w:val="1"/>
          <w:numId w:val="2"/>
        </w:numPr>
        <w:spacing w:after="0"/>
        <w:rPr>
          <w:sz w:val="32"/>
        </w:rPr>
      </w:pPr>
      <w:r w:rsidRPr="003C42B7">
        <w:rPr>
          <w:sz w:val="32"/>
        </w:rPr>
        <w:t>CKD</w:t>
      </w:r>
    </w:p>
    <w:p w14:paraId="56A1A28A" w14:textId="77777777" w:rsidR="002B416A" w:rsidRPr="003C42B7" w:rsidRDefault="002B416A" w:rsidP="00B54CD1">
      <w:pPr>
        <w:numPr>
          <w:ilvl w:val="1"/>
          <w:numId w:val="2"/>
        </w:numPr>
        <w:spacing w:after="0"/>
        <w:rPr>
          <w:sz w:val="32"/>
        </w:rPr>
      </w:pPr>
      <w:r w:rsidRPr="003C42B7">
        <w:rPr>
          <w:sz w:val="32"/>
        </w:rPr>
        <w:t>Raynaud’s syndrome</w:t>
      </w:r>
    </w:p>
    <w:p w14:paraId="11E56D84" w14:textId="77777777" w:rsidR="00B54CD1" w:rsidRPr="003C42B7" w:rsidRDefault="00B54CD1" w:rsidP="00B54CD1">
      <w:pPr>
        <w:numPr>
          <w:ilvl w:val="0"/>
          <w:numId w:val="2"/>
        </w:numPr>
        <w:spacing w:after="0"/>
        <w:rPr>
          <w:sz w:val="32"/>
        </w:rPr>
      </w:pPr>
      <w:r w:rsidRPr="003C42B7">
        <w:rPr>
          <w:b/>
          <w:bCs/>
          <w:sz w:val="32"/>
        </w:rPr>
        <w:t>Absolute contraindications</w:t>
      </w:r>
    </w:p>
    <w:p w14:paraId="29A70B37" w14:textId="77777777" w:rsidR="00E6161E" w:rsidRPr="003C42B7" w:rsidRDefault="00E6161E" w:rsidP="00E6161E">
      <w:pPr>
        <w:numPr>
          <w:ilvl w:val="1"/>
          <w:numId w:val="2"/>
        </w:numPr>
        <w:spacing w:after="0"/>
        <w:rPr>
          <w:sz w:val="32"/>
        </w:rPr>
      </w:pPr>
      <w:r w:rsidRPr="003C42B7">
        <w:rPr>
          <w:bCs/>
          <w:sz w:val="32"/>
        </w:rPr>
        <w:t>HB 2</w:t>
      </w:r>
      <w:r w:rsidRPr="003C42B7">
        <w:rPr>
          <w:bCs/>
          <w:sz w:val="32"/>
          <w:vertAlign w:val="superscript"/>
        </w:rPr>
        <w:t>nd</w:t>
      </w:r>
      <w:r w:rsidRPr="003C42B7">
        <w:rPr>
          <w:bCs/>
          <w:sz w:val="32"/>
        </w:rPr>
        <w:t xml:space="preserve"> degree and no pacemaker</w:t>
      </w:r>
    </w:p>
    <w:p w14:paraId="0866018B" w14:textId="77777777" w:rsidR="00E6161E" w:rsidRPr="003C42B7" w:rsidRDefault="00E6161E" w:rsidP="00E6161E">
      <w:pPr>
        <w:numPr>
          <w:ilvl w:val="1"/>
          <w:numId w:val="2"/>
        </w:numPr>
        <w:spacing w:after="0"/>
        <w:rPr>
          <w:sz w:val="32"/>
        </w:rPr>
      </w:pPr>
      <w:r w:rsidRPr="003C42B7">
        <w:rPr>
          <w:bCs/>
          <w:sz w:val="32"/>
        </w:rPr>
        <w:t>HB 3</w:t>
      </w:r>
      <w:r w:rsidRPr="003C42B7">
        <w:rPr>
          <w:bCs/>
          <w:sz w:val="32"/>
          <w:vertAlign w:val="superscript"/>
        </w:rPr>
        <w:t>rd</w:t>
      </w:r>
      <w:r w:rsidRPr="003C42B7">
        <w:rPr>
          <w:bCs/>
          <w:sz w:val="32"/>
        </w:rPr>
        <w:t xml:space="preserve"> degree and no pacemaker</w:t>
      </w:r>
    </w:p>
    <w:p w14:paraId="4C55ECB0" w14:textId="77777777" w:rsidR="00E6161E" w:rsidRPr="003C42B7" w:rsidRDefault="00E6161E" w:rsidP="00E6161E">
      <w:pPr>
        <w:numPr>
          <w:ilvl w:val="1"/>
          <w:numId w:val="2"/>
        </w:numPr>
        <w:spacing w:after="0"/>
        <w:rPr>
          <w:sz w:val="32"/>
        </w:rPr>
      </w:pPr>
      <w:r w:rsidRPr="003C42B7">
        <w:rPr>
          <w:bCs/>
          <w:sz w:val="32"/>
        </w:rPr>
        <w:t>Unspecified HB</w:t>
      </w:r>
    </w:p>
    <w:p w14:paraId="176608D0" w14:textId="77777777" w:rsidR="00E6161E" w:rsidRPr="003C42B7" w:rsidRDefault="00E6161E" w:rsidP="00E6161E">
      <w:pPr>
        <w:numPr>
          <w:ilvl w:val="1"/>
          <w:numId w:val="2"/>
        </w:numPr>
        <w:spacing w:after="0"/>
        <w:rPr>
          <w:sz w:val="32"/>
        </w:rPr>
      </w:pPr>
      <w:r w:rsidRPr="003C42B7">
        <w:rPr>
          <w:bCs/>
          <w:sz w:val="32"/>
        </w:rPr>
        <w:t>HB 1</w:t>
      </w:r>
      <w:r w:rsidRPr="003C42B7">
        <w:rPr>
          <w:bCs/>
          <w:sz w:val="32"/>
          <w:vertAlign w:val="superscript"/>
        </w:rPr>
        <w:t>st</w:t>
      </w:r>
      <w:r w:rsidRPr="003C42B7">
        <w:rPr>
          <w:bCs/>
          <w:sz w:val="32"/>
        </w:rPr>
        <w:t xml:space="preserve"> degree and no pacemaker</w:t>
      </w:r>
    </w:p>
    <w:p w14:paraId="406CC41E" w14:textId="77777777" w:rsidR="00120E2A" w:rsidRPr="003C42B7" w:rsidRDefault="00120E2A" w:rsidP="00120E2A">
      <w:pPr>
        <w:numPr>
          <w:ilvl w:val="0"/>
          <w:numId w:val="2"/>
        </w:numPr>
        <w:spacing w:after="0"/>
        <w:rPr>
          <w:sz w:val="32"/>
        </w:rPr>
      </w:pPr>
      <w:r w:rsidRPr="003C42B7">
        <w:rPr>
          <w:b/>
          <w:bCs/>
          <w:sz w:val="32"/>
        </w:rPr>
        <w:t>Relative contraindications</w:t>
      </w:r>
    </w:p>
    <w:p w14:paraId="27AC815A" w14:textId="77777777" w:rsidR="002B416A" w:rsidRPr="003C42B7" w:rsidRDefault="002B416A" w:rsidP="002B416A">
      <w:pPr>
        <w:numPr>
          <w:ilvl w:val="1"/>
          <w:numId w:val="2"/>
        </w:numPr>
        <w:spacing w:after="0"/>
        <w:rPr>
          <w:sz w:val="32"/>
        </w:rPr>
      </w:pPr>
      <w:r w:rsidRPr="003C42B7">
        <w:rPr>
          <w:bCs/>
          <w:sz w:val="32"/>
        </w:rPr>
        <w:t>HF</w:t>
      </w:r>
      <w:r w:rsidR="00120E2A" w:rsidRPr="003C42B7">
        <w:rPr>
          <w:bCs/>
          <w:sz w:val="32"/>
        </w:rPr>
        <w:t xml:space="preserve"> (as defined for HTN)</w:t>
      </w:r>
    </w:p>
    <w:p w14:paraId="1FEB13FE" w14:textId="77777777" w:rsidR="002B416A" w:rsidRPr="003C42B7" w:rsidRDefault="002B416A" w:rsidP="002B416A">
      <w:pPr>
        <w:numPr>
          <w:ilvl w:val="1"/>
          <w:numId w:val="2"/>
        </w:numPr>
        <w:spacing w:after="0"/>
        <w:rPr>
          <w:sz w:val="32"/>
        </w:rPr>
      </w:pPr>
      <w:r w:rsidRPr="003C42B7">
        <w:rPr>
          <w:bCs/>
          <w:sz w:val="32"/>
        </w:rPr>
        <w:t>On amiodarone</w:t>
      </w:r>
    </w:p>
    <w:p w14:paraId="186AB6E4" w14:textId="77777777" w:rsidR="002B416A" w:rsidRPr="003C42B7" w:rsidRDefault="002B416A" w:rsidP="002B416A">
      <w:pPr>
        <w:numPr>
          <w:ilvl w:val="1"/>
          <w:numId w:val="2"/>
        </w:numPr>
        <w:spacing w:after="0"/>
        <w:rPr>
          <w:sz w:val="32"/>
        </w:rPr>
      </w:pPr>
      <w:r w:rsidRPr="003C42B7">
        <w:rPr>
          <w:bCs/>
          <w:sz w:val="32"/>
        </w:rPr>
        <w:lastRenderedPageBreak/>
        <w:t>Sinoatrial node dysfunction and no pacemaker</w:t>
      </w:r>
    </w:p>
    <w:p w14:paraId="50F70478" w14:textId="77777777" w:rsidR="00B54CD1" w:rsidRPr="003C42B7" w:rsidRDefault="00B54CD1" w:rsidP="00B54CD1">
      <w:pPr>
        <w:numPr>
          <w:ilvl w:val="0"/>
          <w:numId w:val="2"/>
        </w:numPr>
        <w:spacing w:after="0"/>
        <w:rPr>
          <w:sz w:val="32"/>
        </w:rPr>
      </w:pPr>
      <w:r w:rsidRPr="003C42B7">
        <w:rPr>
          <w:b/>
          <w:bCs/>
          <w:sz w:val="32"/>
        </w:rPr>
        <w:t>Drug partners to avoid</w:t>
      </w:r>
    </w:p>
    <w:p w14:paraId="2F735FEA" w14:textId="77777777" w:rsidR="004314FC" w:rsidRPr="003C42B7" w:rsidRDefault="002B416A" w:rsidP="004314FC">
      <w:pPr>
        <w:numPr>
          <w:ilvl w:val="1"/>
          <w:numId w:val="2"/>
        </w:numPr>
        <w:spacing w:after="0"/>
        <w:rPr>
          <w:sz w:val="32"/>
        </w:rPr>
      </w:pPr>
      <w:r w:rsidRPr="003C42B7">
        <w:rPr>
          <w:bCs/>
          <w:sz w:val="32"/>
        </w:rPr>
        <w:t>Beta blocker</w:t>
      </w:r>
    </w:p>
    <w:p w14:paraId="78335232" w14:textId="77777777" w:rsidR="005B628E" w:rsidRPr="003C42B7" w:rsidRDefault="00BB325D" w:rsidP="004314FC">
      <w:pPr>
        <w:numPr>
          <w:ilvl w:val="1"/>
          <w:numId w:val="2"/>
        </w:numPr>
        <w:spacing w:after="0"/>
        <w:rPr>
          <w:sz w:val="32"/>
        </w:rPr>
      </w:pPr>
      <w:r w:rsidRPr="003C42B7">
        <w:rPr>
          <w:bCs/>
          <w:sz w:val="32"/>
        </w:rPr>
        <w:t xml:space="preserve"> </w:t>
      </w:r>
      <w:r w:rsidR="002B416A" w:rsidRPr="003C42B7">
        <w:rPr>
          <w:bCs/>
          <w:sz w:val="32"/>
        </w:rPr>
        <w:t>DHP CCB</w:t>
      </w:r>
    </w:p>
    <w:p w14:paraId="63E53F39" w14:textId="77777777" w:rsidR="00ED7DA8" w:rsidRPr="003C42B7" w:rsidRDefault="00ED7DA8" w:rsidP="00ED7DA8">
      <w:pPr>
        <w:spacing w:after="0"/>
        <w:rPr>
          <w:sz w:val="32"/>
        </w:rPr>
      </w:pPr>
    </w:p>
    <w:p w14:paraId="6CB75FAC" w14:textId="77777777" w:rsidR="00D02FF2" w:rsidRPr="003C42B7" w:rsidRDefault="00D02FF2" w:rsidP="00D02FF2">
      <w:pPr>
        <w:spacing w:after="0"/>
        <w:rPr>
          <w:bCs/>
          <w:sz w:val="32"/>
        </w:rPr>
      </w:pPr>
    </w:p>
    <w:p w14:paraId="51DE2DE3" w14:textId="77777777" w:rsidR="00BD5510" w:rsidRPr="003C42B7" w:rsidRDefault="00BD5510">
      <w:pPr>
        <w:rPr>
          <w:b/>
          <w:bCs/>
          <w:sz w:val="40"/>
        </w:rPr>
      </w:pPr>
      <w:r w:rsidRPr="003C42B7">
        <w:rPr>
          <w:b/>
          <w:bCs/>
          <w:sz w:val="40"/>
        </w:rPr>
        <w:br w:type="page"/>
      </w:r>
    </w:p>
    <w:p w14:paraId="53934697" w14:textId="77777777" w:rsidR="0000500E" w:rsidRPr="003C42B7" w:rsidRDefault="0000500E" w:rsidP="00D02FF2">
      <w:pPr>
        <w:spacing w:after="0"/>
        <w:rPr>
          <w:b/>
          <w:bCs/>
          <w:sz w:val="40"/>
        </w:rPr>
      </w:pPr>
      <w:r w:rsidRPr="003C42B7">
        <w:rPr>
          <w:b/>
          <w:bCs/>
          <w:sz w:val="40"/>
        </w:rPr>
        <w:lastRenderedPageBreak/>
        <w:t>Appen</w:t>
      </w:r>
      <w:r w:rsidR="00ED7DA8" w:rsidRPr="003C42B7">
        <w:rPr>
          <w:b/>
          <w:bCs/>
          <w:sz w:val="40"/>
        </w:rPr>
        <w:t xml:space="preserve">dix A: </w:t>
      </w:r>
      <w:r w:rsidR="00FC4089" w:rsidRPr="003C42B7">
        <w:rPr>
          <w:b/>
          <w:bCs/>
          <w:sz w:val="40"/>
        </w:rPr>
        <w:t>Eligibility definitions</w:t>
      </w:r>
    </w:p>
    <w:p w14:paraId="5407E2A0" w14:textId="77777777" w:rsidR="00E15733" w:rsidRPr="003C42B7" w:rsidRDefault="00E15733" w:rsidP="00D02FF2">
      <w:pPr>
        <w:spacing w:after="0"/>
        <w:rPr>
          <w:b/>
          <w:bCs/>
          <w:sz w:val="32"/>
        </w:rPr>
      </w:pPr>
    </w:p>
    <w:p w14:paraId="4D8DF0D0" w14:textId="77777777" w:rsidR="00E15733" w:rsidRPr="003C42B7" w:rsidRDefault="00E15733" w:rsidP="00D02FF2">
      <w:pPr>
        <w:spacing w:after="0"/>
        <w:rPr>
          <w:b/>
          <w:bCs/>
          <w:sz w:val="32"/>
        </w:rPr>
      </w:pPr>
      <w:r w:rsidRPr="003C42B7">
        <w:rPr>
          <w:b/>
          <w:bCs/>
          <w:sz w:val="32"/>
        </w:rPr>
        <w:t xml:space="preserve">Absence of </w:t>
      </w:r>
      <w:r w:rsidR="005D02BD" w:rsidRPr="003C42B7">
        <w:rPr>
          <w:b/>
          <w:bCs/>
          <w:sz w:val="32"/>
        </w:rPr>
        <w:t>active</w:t>
      </w:r>
      <w:r w:rsidRPr="003C42B7">
        <w:rPr>
          <w:b/>
          <w:bCs/>
          <w:sz w:val="32"/>
        </w:rPr>
        <w:t xml:space="preserve"> prescription for:</w:t>
      </w:r>
    </w:p>
    <w:p w14:paraId="595C297D" w14:textId="77777777" w:rsidR="00E15733" w:rsidRPr="003C42B7" w:rsidRDefault="00E15733" w:rsidP="005D02BD">
      <w:pPr>
        <w:pStyle w:val="ListParagraph"/>
        <w:numPr>
          <w:ilvl w:val="0"/>
          <w:numId w:val="7"/>
        </w:numPr>
        <w:spacing w:after="0"/>
        <w:rPr>
          <w:bCs/>
          <w:sz w:val="32"/>
        </w:rPr>
      </w:pPr>
      <w:r w:rsidRPr="003C42B7">
        <w:rPr>
          <w:bCs/>
          <w:sz w:val="32"/>
        </w:rPr>
        <w:t>Cyclosporine</w:t>
      </w:r>
    </w:p>
    <w:p w14:paraId="3FB076A7" w14:textId="77777777" w:rsidR="00E15733" w:rsidRPr="003C42B7" w:rsidRDefault="00E15733" w:rsidP="005D02BD">
      <w:pPr>
        <w:pStyle w:val="ListParagraph"/>
        <w:numPr>
          <w:ilvl w:val="0"/>
          <w:numId w:val="7"/>
        </w:numPr>
        <w:spacing w:after="0"/>
        <w:rPr>
          <w:bCs/>
          <w:sz w:val="32"/>
        </w:rPr>
      </w:pPr>
      <w:r w:rsidRPr="003C42B7">
        <w:rPr>
          <w:bCs/>
          <w:sz w:val="32"/>
        </w:rPr>
        <w:t>Spironolactone</w:t>
      </w:r>
    </w:p>
    <w:p w14:paraId="6FC4C120" w14:textId="77777777" w:rsidR="00E15733" w:rsidRPr="003C42B7" w:rsidRDefault="00E15733" w:rsidP="005D02BD">
      <w:pPr>
        <w:pStyle w:val="ListParagraph"/>
        <w:numPr>
          <w:ilvl w:val="0"/>
          <w:numId w:val="7"/>
        </w:numPr>
        <w:spacing w:after="0"/>
        <w:rPr>
          <w:bCs/>
          <w:sz w:val="32"/>
        </w:rPr>
      </w:pPr>
      <w:proofErr w:type="spellStart"/>
      <w:r w:rsidRPr="003C42B7">
        <w:rPr>
          <w:bCs/>
          <w:sz w:val="32"/>
        </w:rPr>
        <w:t>Minoxidil</w:t>
      </w:r>
      <w:proofErr w:type="spellEnd"/>
    </w:p>
    <w:p w14:paraId="6A31EE5F" w14:textId="77777777" w:rsidR="00E15733" w:rsidRPr="003C42B7" w:rsidRDefault="00E15733" w:rsidP="005D02BD">
      <w:pPr>
        <w:pStyle w:val="ListParagraph"/>
        <w:numPr>
          <w:ilvl w:val="0"/>
          <w:numId w:val="7"/>
        </w:numPr>
        <w:spacing w:after="0"/>
        <w:rPr>
          <w:bCs/>
          <w:sz w:val="32"/>
        </w:rPr>
      </w:pPr>
      <w:r w:rsidRPr="003C42B7">
        <w:rPr>
          <w:bCs/>
          <w:sz w:val="32"/>
        </w:rPr>
        <w:t>Tacrolimus</w:t>
      </w:r>
    </w:p>
    <w:p w14:paraId="18929532" w14:textId="77777777" w:rsidR="00E15733" w:rsidRPr="003C42B7" w:rsidRDefault="00E15733" w:rsidP="00D02FF2">
      <w:pPr>
        <w:spacing w:after="0"/>
        <w:rPr>
          <w:bCs/>
          <w:sz w:val="32"/>
        </w:rPr>
      </w:pPr>
    </w:p>
    <w:p w14:paraId="4A725B1B" w14:textId="77777777" w:rsidR="00E15733" w:rsidRPr="003C42B7" w:rsidRDefault="00E15733" w:rsidP="00D02FF2">
      <w:pPr>
        <w:spacing w:after="0"/>
        <w:rPr>
          <w:b/>
          <w:bCs/>
          <w:sz w:val="32"/>
        </w:rPr>
      </w:pPr>
      <w:r w:rsidRPr="003C42B7">
        <w:rPr>
          <w:b/>
          <w:bCs/>
          <w:sz w:val="32"/>
        </w:rPr>
        <w:t>Absence of CPT codes</w:t>
      </w:r>
      <w:r w:rsidR="00DC7C30" w:rsidRPr="003C42B7">
        <w:rPr>
          <w:b/>
          <w:bCs/>
          <w:sz w:val="32"/>
        </w:rPr>
        <w:t>:</w:t>
      </w:r>
    </w:p>
    <w:tbl>
      <w:tblPr>
        <w:tblW w:w="6500" w:type="dxa"/>
        <w:tblInd w:w="93" w:type="dxa"/>
        <w:tblLook w:val="04A0" w:firstRow="1" w:lastRow="0" w:firstColumn="1" w:lastColumn="0" w:noHBand="0" w:noVBand="1"/>
      </w:tblPr>
      <w:tblGrid>
        <w:gridCol w:w="1230"/>
        <w:gridCol w:w="3432"/>
        <w:gridCol w:w="1838"/>
      </w:tblGrid>
      <w:tr w:rsidR="00DC7C30" w:rsidRPr="003C42B7" w14:paraId="5A68D349" w14:textId="77777777" w:rsidTr="00DC7C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E00A3" w14:textId="77777777" w:rsidR="00DC7C30" w:rsidRPr="003C42B7" w:rsidRDefault="00DC7C30" w:rsidP="00DC7C30">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CPTCode</w:t>
            </w:r>
            <w:proofErr w:type="spellEnd"/>
          </w:p>
        </w:tc>
        <w:tc>
          <w:tcPr>
            <w:tcW w:w="3680" w:type="dxa"/>
            <w:tcBorders>
              <w:top w:val="single" w:sz="4" w:space="0" w:color="auto"/>
              <w:left w:val="nil"/>
              <w:bottom w:val="single" w:sz="4" w:space="0" w:color="auto"/>
              <w:right w:val="single" w:sz="4" w:space="0" w:color="auto"/>
            </w:tcBorders>
            <w:shd w:val="clear" w:color="auto" w:fill="auto"/>
            <w:vAlign w:val="bottom"/>
            <w:hideMark/>
          </w:tcPr>
          <w:p w14:paraId="3A0B4149" w14:textId="77777777" w:rsidR="00DC7C30" w:rsidRPr="003C42B7" w:rsidRDefault="00DC7C30" w:rsidP="00DC7C30">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CPTName</w:t>
            </w:r>
            <w:proofErr w:type="spellEnd"/>
          </w:p>
        </w:tc>
        <w:tc>
          <w:tcPr>
            <w:tcW w:w="1860" w:type="dxa"/>
            <w:tcBorders>
              <w:top w:val="single" w:sz="4" w:space="0" w:color="auto"/>
              <w:left w:val="nil"/>
              <w:bottom w:val="single" w:sz="4" w:space="0" w:color="auto"/>
              <w:right w:val="single" w:sz="4" w:space="0" w:color="auto"/>
            </w:tcBorders>
            <w:shd w:val="clear" w:color="auto" w:fill="auto"/>
            <w:vAlign w:val="bottom"/>
            <w:hideMark/>
          </w:tcPr>
          <w:p w14:paraId="5CD45FB7" w14:textId="77777777" w:rsidR="00DC7C30" w:rsidRPr="003C42B7" w:rsidRDefault="00DC7C30" w:rsidP="00DC7C30">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KBName</w:t>
            </w:r>
            <w:proofErr w:type="spellEnd"/>
          </w:p>
        </w:tc>
      </w:tr>
      <w:tr w:rsidR="00DC7C30" w:rsidRPr="003C42B7" w14:paraId="0DB0A3BA"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27E6F44"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4052F</w:t>
            </w:r>
          </w:p>
        </w:tc>
        <w:tc>
          <w:tcPr>
            <w:tcW w:w="3680" w:type="dxa"/>
            <w:tcBorders>
              <w:top w:val="nil"/>
              <w:left w:val="nil"/>
              <w:bottom w:val="single" w:sz="4" w:space="0" w:color="auto"/>
              <w:right w:val="single" w:sz="4" w:space="0" w:color="auto"/>
            </w:tcBorders>
            <w:shd w:val="clear" w:color="auto" w:fill="auto"/>
            <w:vAlign w:val="bottom"/>
            <w:hideMark/>
          </w:tcPr>
          <w:p w14:paraId="477F2BB7"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VIA AV FISTULA</w:t>
            </w:r>
          </w:p>
        </w:tc>
        <w:tc>
          <w:tcPr>
            <w:tcW w:w="1860" w:type="dxa"/>
            <w:tcBorders>
              <w:top w:val="nil"/>
              <w:left w:val="nil"/>
              <w:bottom w:val="single" w:sz="4" w:space="0" w:color="auto"/>
              <w:right w:val="single" w:sz="4" w:space="0" w:color="auto"/>
            </w:tcBorders>
            <w:shd w:val="clear" w:color="auto" w:fill="auto"/>
            <w:vAlign w:val="bottom"/>
            <w:hideMark/>
          </w:tcPr>
          <w:p w14:paraId="74BCE52B"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3DC28A97"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85C8D9"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4053F</w:t>
            </w:r>
          </w:p>
        </w:tc>
        <w:tc>
          <w:tcPr>
            <w:tcW w:w="3680" w:type="dxa"/>
            <w:tcBorders>
              <w:top w:val="nil"/>
              <w:left w:val="nil"/>
              <w:bottom w:val="single" w:sz="4" w:space="0" w:color="auto"/>
              <w:right w:val="single" w:sz="4" w:space="0" w:color="auto"/>
            </w:tcBorders>
            <w:shd w:val="clear" w:color="auto" w:fill="auto"/>
            <w:vAlign w:val="bottom"/>
            <w:hideMark/>
          </w:tcPr>
          <w:p w14:paraId="4377021A"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VIA AV GRAFT</w:t>
            </w:r>
          </w:p>
        </w:tc>
        <w:tc>
          <w:tcPr>
            <w:tcW w:w="1860" w:type="dxa"/>
            <w:tcBorders>
              <w:top w:val="nil"/>
              <w:left w:val="nil"/>
              <w:bottom w:val="single" w:sz="4" w:space="0" w:color="auto"/>
              <w:right w:val="single" w:sz="4" w:space="0" w:color="auto"/>
            </w:tcBorders>
            <w:shd w:val="clear" w:color="auto" w:fill="auto"/>
            <w:vAlign w:val="bottom"/>
            <w:hideMark/>
          </w:tcPr>
          <w:p w14:paraId="47986E0C"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2B4E655D"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B4BA097"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4054F</w:t>
            </w:r>
          </w:p>
        </w:tc>
        <w:tc>
          <w:tcPr>
            <w:tcW w:w="3680" w:type="dxa"/>
            <w:tcBorders>
              <w:top w:val="nil"/>
              <w:left w:val="nil"/>
              <w:bottom w:val="single" w:sz="4" w:space="0" w:color="auto"/>
              <w:right w:val="single" w:sz="4" w:space="0" w:color="auto"/>
            </w:tcBorders>
            <w:shd w:val="clear" w:color="auto" w:fill="auto"/>
            <w:vAlign w:val="bottom"/>
            <w:hideMark/>
          </w:tcPr>
          <w:p w14:paraId="4F5CA39C"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VIA CATHETER</w:t>
            </w:r>
          </w:p>
        </w:tc>
        <w:tc>
          <w:tcPr>
            <w:tcW w:w="1860" w:type="dxa"/>
            <w:tcBorders>
              <w:top w:val="nil"/>
              <w:left w:val="nil"/>
              <w:bottom w:val="single" w:sz="4" w:space="0" w:color="auto"/>
              <w:right w:val="single" w:sz="4" w:space="0" w:color="auto"/>
            </w:tcBorders>
            <w:shd w:val="clear" w:color="auto" w:fill="auto"/>
            <w:vAlign w:val="bottom"/>
            <w:hideMark/>
          </w:tcPr>
          <w:p w14:paraId="2FFD8119"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277A9BD3"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9936CFC"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90935</w:t>
            </w:r>
          </w:p>
        </w:tc>
        <w:tc>
          <w:tcPr>
            <w:tcW w:w="3680" w:type="dxa"/>
            <w:tcBorders>
              <w:top w:val="nil"/>
              <w:left w:val="nil"/>
              <w:bottom w:val="single" w:sz="4" w:space="0" w:color="auto"/>
              <w:right w:val="single" w:sz="4" w:space="0" w:color="auto"/>
            </w:tcBorders>
            <w:shd w:val="clear" w:color="auto" w:fill="auto"/>
            <w:vAlign w:val="bottom"/>
            <w:hideMark/>
          </w:tcPr>
          <w:p w14:paraId="27C8F556"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ONE EVALUATION</w:t>
            </w:r>
          </w:p>
        </w:tc>
        <w:tc>
          <w:tcPr>
            <w:tcW w:w="1860" w:type="dxa"/>
            <w:tcBorders>
              <w:top w:val="nil"/>
              <w:left w:val="nil"/>
              <w:bottom w:val="single" w:sz="4" w:space="0" w:color="auto"/>
              <w:right w:val="single" w:sz="4" w:space="0" w:color="auto"/>
            </w:tcBorders>
            <w:shd w:val="clear" w:color="auto" w:fill="auto"/>
            <w:vAlign w:val="bottom"/>
            <w:hideMark/>
          </w:tcPr>
          <w:p w14:paraId="6378AC65"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68BBAC86"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5B8AE2B"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90939</w:t>
            </w:r>
          </w:p>
        </w:tc>
        <w:tc>
          <w:tcPr>
            <w:tcW w:w="3680" w:type="dxa"/>
            <w:tcBorders>
              <w:top w:val="nil"/>
              <w:left w:val="nil"/>
              <w:bottom w:val="single" w:sz="4" w:space="0" w:color="auto"/>
              <w:right w:val="single" w:sz="4" w:space="0" w:color="auto"/>
            </w:tcBorders>
            <w:shd w:val="clear" w:color="auto" w:fill="auto"/>
            <w:vAlign w:val="bottom"/>
            <w:hideMark/>
          </w:tcPr>
          <w:p w14:paraId="38FE6A28"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STUDY, TRANSCUT</w:t>
            </w:r>
          </w:p>
        </w:tc>
        <w:tc>
          <w:tcPr>
            <w:tcW w:w="1860" w:type="dxa"/>
            <w:tcBorders>
              <w:top w:val="nil"/>
              <w:left w:val="nil"/>
              <w:bottom w:val="single" w:sz="4" w:space="0" w:color="auto"/>
              <w:right w:val="single" w:sz="4" w:space="0" w:color="auto"/>
            </w:tcBorders>
            <w:shd w:val="clear" w:color="auto" w:fill="auto"/>
            <w:vAlign w:val="bottom"/>
            <w:hideMark/>
          </w:tcPr>
          <w:p w14:paraId="133B65C3"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49F633BC"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2D683D9"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90988</w:t>
            </w:r>
          </w:p>
        </w:tc>
        <w:tc>
          <w:tcPr>
            <w:tcW w:w="3680" w:type="dxa"/>
            <w:tcBorders>
              <w:top w:val="nil"/>
              <w:left w:val="nil"/>
              <w:bottom w:val="single" w:sz="4" w:space="0" w:color="auto"/>
              <w:right w:val="single" w:sz="4" w:space="0" w:color="auto"/>
            </w:tcBorders>
            <w:shd w:val="clear" w:color="auto" w:fill="auto"/>
            <w:vAlign w:val="bottom"/>
            <w:hideMark/>
          </w:tcPr>
          <w:p w14:paraId="7A8CD646"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HOSPITAL HEMODIALYSIS CARE</w:t>
            </w:r>
          </w:p>
        </w:tc>
        <w:tc>
          <w:tcPr>
            <w:tcW w:w="1860" w:type="dxa"/>
            <w:tcBorders>
              <w:top w:val="nil"/>
              <w:left w:val="nil"/>
              <w:bottom w:val="single" w:sz="4" w:space="0" w:color="auto"/>
              <w:right w:val="single" w:sz="4" w:space="0" w:color="auto"/>
            </w:tcBorders>
            <w:shd w:val="clear" w:color="auto" w:fill="auto"/>
            <w:vAlign w:val="bottom"/>
            <w:hideMark/>
          </w:tcPr>
          <w:p w14:paraId="08052F5A"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5D7A8BC1"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2B9B4D"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90990</w:t>
            </w:r>
          </w:p>
        </w:tc>
        <w:tc>
          <w:tcPr>
            <w:tcW w:w="3680" w:type="dxa"/>
            <w:tcBorders>
              <w:top w:val="nil"/>
              <w:left w:val="nil"/>
              <w:bottom w:val="single" w:sz="4" w:space="0" w:color="auto"/>
              <w:right w:val="single" w:sz="4" w:space="0" w:color="auto"/>
            </w:tcBorders>
            <w:shd w:val="clear" w:color="auto" w:fill="auto"/>
            <w:vAlign w:val="bottom"/>
            <w:hideMark/>
          </w:tcPr>
          <w:p w14:paraId="74F190F1"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TRAIN/COUNSEL</w:t>
            </w:r>
          </w:p>
        </w:tc>
        <w:tc>
          <w:tcPr>
            <w:tcW w:w="1860" w:type="dxa"/>
            <w:tcBorders>
              <w:top w:val="nil"/>
              <w:left w:val="nil"/>
              <w:bottom w:val="single" w:sz="4" w:space="0" w:color="auto"/>
              <w:right w:val="single" w:sz="4" w:space="0" w:color="auto"/>
            </w:tcBorders>
            <w:shd w:val="clear" w:color="auto" w:fill="auto"/>
            <w:vAlign w:val="bottom"/>
            <w:hideMark/>
          </w:tcPr>
          <w:p w14:paraId="725261B0"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5EB137AF"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505DD4"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90991</w:t>
            </w:r>
          </w:p>
        </w:tc>
        <w:tc>
          <w:tcPr>
            <w:tcW w:w="3680" w:type="dxa"/>
            <w:tcBorders>
              <w:top w:val="nil"/>
              <w:left w:val="nil"/>
              <w:bottom w:val="single" w:sz="4" w:space="0" w:color="auto"/>
              <w:right w:val="single" w:sz="4" w:space="0" w:color="auto"/>
            </w:tcBorders>
            <w:shd w:val="clear" w:color="auto" w:fill="auto"/>
            <w:vAlign w:val="bottom"/>
            <w:hideMark/>
          </w:tcPr>
          <w:p w14:paraId="432C6B60"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HOME HEMODIALYSIS CARE</w:t>
            </w:r>
          </w:p>
        </w:tc>
        <w:tc>
          <w:tcPr>
            <w:tcW w:w="1860" w:type="dxa"/>
            <w:tcBorders>
              <w:top w:val="nil"/>
              <w:left w:val="nil"/>
              <w:bottom w:val="single" w:sz="4" w:space="0" w:color="auto"/>
              <w:right w:val="single" w:sz="4" w:space="0" w:color="auto"/>
            </w:tcBorders>
            <w:shd w:val="clear" w:color="auto" w:fill="auto"/>
            <w:vAlign w:val="bottom"/>
            <w:hideMark/>
          </w:tcPr>
          <w:p w14:paraId="1A202828"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612163F7"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B21468"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99512</w:t>
            </w:r>
          </w:p>
        </w:tc>
        <w:tc>
          <w:tcPr>
            <w:tcW w:w="3680" w:type="dxa"/>
            <w:tcBorders>
              <w:top w:val="nil"/>
              <w:left w:val="nil"/>
              <w:bottom w:val="single" w:sz="4" w:space="0" w:color="auto"/>
              <w:right w:val="single" w:sz="4" w:space="0" w:color="auto"/>
            </w:tcBorders>
            <w:shd w:val="clear" w:color="auto" w:fill="auto"/>
            <w:vAlign w:val="bottom"/>
            <w:hideMark/>
          </w:tcPr>
          <w:p w14:paraId="7DC5BFD5"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HOME VISIT FOR HEMODIALYSIS</w:t>
            </w:r>
          </w:p>
        </w:tc>
        <w:tc>
          <w:tcPr>
            <w:tcW w:w="1860" w:type="dxa"/>
            <w:tcBorders>
              <w:top w:val="nil"/>
              <w:left w:val="nil"/>
              <w:bottom w:val="single" w:sz="4" w:space="0" w:color="auto"/>
              <w:right w:val="single" w:sz="4" w:space="0" w:color="auto"/>
            </w:tcBorders>
            <w:shd w:val="clear" w:color="auto" w:fill="auto"/>
            <w:vAlign w:val="bottom"/>
            <w:hideMark/>
          </w:tcPr>
          <w:p w14:paraId="265D375B"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0084F353"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904E6A0"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G8714</w:t>
            </w:r>
          </w:p>
        </w:tc>
        <w:tc>
          <w:tcPr>
            <w:tcW w:w="3680" w:type="dxa"/>
            <w:tcBorders>
              <w:top w:val="nil"/>
              <w:left w:val="nil"/>
              <w:bottom w:val="single" w:sz="4" w:space="0" w:color="auto"/>
              <w:right w:val="single" w:sz="4" w:space="0" w:color="auto"/>
            </w:tcBorders>
            <w:shd w:val="clear" w:color="auto" w:fill="auto"/>
            <w:vAlign w:val="bottom"/>
            <w:hideMark/>
          </w:tcPr>
          <w:p w14:paraId="2C10778B"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3 TIMES WEEK</w:t>
            </w:r>
          </w:p>
        </w:tc>
        <w:tc>
          <w:tcPr>
            <w:tcW w:w="1860" w:type="dxa"/>
            <w:tcBorders>
              <w:top w:val="nil"/>
              <w:left w:val="nil"/>
              <w:bottom w:val="single" w:sz="4" w:space="0" w:color="auto"/>
              <w:right w:val="single" w:sz="4" w:space="0" w:color="auto"/>
            </w:tcBorders>
            <w:shd w:val="clear" w:color="auto" w:fill="auto"/>
            <w:vAlign w:val="bottom"/>
            <w:hideMark/>
          </w:tcPr>
          <w:p w14:paraId="0EC6ED29"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7B69B1FF"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77757D3"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G8715</w:t>
            </w:r>
          </w:p>
        </w:tc>
        <w:tc>
          <w:tcPr>
            <w:tcW w:w="3680" w:type="dxa"/>
            <w:tcBorders>
              <w:top w:val="nil"/>
              <w:left w:val="nil"/>
              <w:bottom w:val="single" w:sz="4" w:space="0" w:color="auto"/>
              <w:right w:val="single" w:sz="4" w:space="0" w:color="auto"/>
            </w:tcBorders>
            <w:shd w:val="clear" w:color="auto" w:fill="auto"/>
            <w:vAlign w:val="bottom"/>
            <w:hideMark/>
          </w:tcPr>
          <w:p w14:paraId="0870F4A0"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NOT 3 TIMES WK</w:t>
            </w:r>
          </w:p>
        </w:tc>
        <w:tc>
          <w:tcPr>
            <w:tcW w:w="1860" w:type="dxa"/>
            <w:tcBorders>
              <w:top w:val="nil"/>
              <w:left w:val="nil"/>
              <w:bottom w:val="single" w:sz="4" w:space="0" w:color="auto"/>
              <w:right w:val="single" w:sz="4" w:space="0" w:color="auto"/>
            </w:tcBorders>
            <w:shd w:val="clear" w:color="auto" w:fill="auto"/>
            <w:vAlign w:val="bottom"/>
            <w:hideMark/>
          </w:tcPr>
          <w:p w14:paraId="70655B3A"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6E4F103F"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0DE77DA"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M0928</w:t>
            </w:r>
          </w:p>
        </w:tc>
        <w:tc>
          <w:tcPr>
            <w:tcW w:w="3680" w:type="dxa"/>
            <w:tcBorders>
              <w:top w:val="nil"/>
              <w:left w:val="nil"/>
              <w:bottom w:val="single" w:sz="4" w:space="0" w:color="auto"/>
              <w:right w:val="single" w:sz="4" w:space="0" w:color="auto"/>
            </w:tcBorders>
            <w:shd w:val="clear" w:color="auto" w:fill="auto"/>
            <w:vAlign w:val="bottom"/>
            <w:hideMark/>
          </w:tcPr>
          <w:p w14:paraId="11A8B58C"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 MAINTENANCE, F</w:t>
            </w:r>
          </w:p>
        </w:tc>
        <w:tc>
          <w:tcPr>
            <w:tcW w:w="1860" w:type="dxa"/>
            <w:tcBorders>
              <w:top w:val="nil"/>
              <w:left w:val="nil"/>
              <w:bottom w:val="single" w:sz="4" w:space="0" w:color="auto"/>
              <w:right w:val="single" w:sz="4" w:space="0" w:color="auto"/>
            </w:tcBorders>
            <w:shd w:val="clear" w:color="auto" w:fill="auto"/>
            <w:vAlign w:val="bottom"/>
            <w:hideMark/>
          </w:tcPr>
          <w:p w14:paraId="10497D0D"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r w:rsidR="00DC7C30" w:rsidRPr="003C42B7" w14:paraId="22A90381"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A2F2763"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M0944</w:t>
            </w:r>
          </w:p>
        </w:tc>
        <w:tc>
          <w:tcPr>
            <w:tcW w:w="3680" w:type="dxa"/>
            <w:tcBorders>
              <w:top w:val="nil"/>
              <w:left w:val="nil"/>
              <w:bottom w:val="single" w:sz="4" w:space="0" w:color="auto"/>
              <w:right w:val="single" w:sz="4" w:space="0" w:color="auto"/>
            </w:tcBorders>
            <w:shd w:val="clear" w:color="auto" w:fill="auto"/>
            <w:vAlign w:val="bottom"/>
            <w:hideMark/>
          </w:tcPr>
          <w:p w14:paraId="2E06ED63"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 xml:space="preserve">HEMODIALYSIS </w:t>
            </w:r>
            <w:r w:rsidRPr="003C42B7">
              <w:rPr>
                <w:rFonts w:ascii="Calibri" w:eastAsia="Times New Roman" w:hAnsi="Calibri" w:cs="Times New Roman"/>
                <w:color w:val="000000"/>
                <w:sz w:val="28"/>
              </w:rPr>
              <w:lastRenderedPageBreak/>
              <w:t>TREATMENTS, STA</w:t>
            </w:r>
          </w:p>
        </w:tc>
        <w:tc>
          <w:tcPr>
            <w:tcW w:w="1860" w:type="dxa"/>
            <w:tcBorders>
              <w:top w:val="nil"/>
              <w:left w:val="nil"/>
              <w:bottom w:val="single" w:sz="4" w:space="0" w:color="auto"/>
              <w:right w:val="single" w:sz="4" w:space="0" w:color="auto"/>
            </w:tcBorders>
            <w:shd w:val="clear" w:color="auto" w:fill="auto"/>
            <w:vAlign w:val="bottom"/>
            <w:hideMark/>
          </w:tcPr>
          <w:p w14:paraId="5ACDC26F"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lastRenderedPageBreak/>
              <w:t>Hemodialysis</w:t>
            </w:r>
          </w:p>
        </w:tc>
      </w:tr>
      <w:tr w:rsidR="00DC7C30" w:rsidRPr="003C42B7" w14:paraId="4D65ECD1" w14:textId="77777777"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8F823E9"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lastRenderedPageBreak/>
              <w:t>S9335</w:t>
            </w:r>
          </w:p>
        </w:tc>
        <w:tc>
          <w:tcPr>
            <w:tcW w:w="3680" w:type="dxa"/>
            <w:tcBorders>
              <w:top w:val="nil"/>
              <w:left w:val="nil"/>
              <w:bottom w:val="single" w:sz="4" w:space="0" w:color="auto"/>
              <w:right w:val="single" w:sz="4" w:space="0" w:color="auto"/>
            </w:tcBorders>
            <w:shd w:val="clear" w:color="auto" w:fill="auto"/>
            <w:vAlign w:val="bottom"/>
            <w:hideMark/>
          </w:tcPr>
          <w:p w14:paraId="72867663"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HT HEMODIALYSIS DIEM</w:t>
            </w:r>
          </w:p>
        </w:tc>
        <w:tc>
          <w:tcPr>
            <w:tcW w:w="1860" w:type="dxa"/>
            <w:tcBorders>
              <w:top w:val="nil"/>
              <w:left w:val="nil"/>
              <w:bottom w:val="single" w:sz="4" w:space="0" w:color="auto"/>
              <w:right w:val="single" w:sz="4" w:space="0" w:color="auto"/>
            </w:tcBorders>
            <w:shd w:val="clear" w:color="auto" w:fill="auto"/>
            <w:vAlign w:val="bottom"/>
            <w:hideMark/>
          </w:tcPr>
          <w:p w14:paraId="2B789E84" w14:textId="77777777" w:rsidR="00DC7C30" w:rsidRPr="003C42B7" w:rsidRDefault="00DC7C30" w:rsidP="00DC7C30">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Hemodialysis</w:t>
            </w:r>
          </w:p>
        </w:tc>
      </w:tr>
    </w:tbl>
    <w:p w14:paraId="5A3AF6F9" w14:textId="77777777" w:rsidR="00E15733" w:rsidRPr="003C42B7" w:rsidRDefault="00E15733" w:rsidP="00D02FF2">
      <w:pPr>
        <w:spacing w:after="0"/>
        <w:rPr>
          <w:b/>
          <w:bCs/>
          <w:sz w:val="32"/>
        </w:rPr>
      </w:pPr>
    </w:p>
    <w:p w14:paraId="2321A1A0" w14:textId="77777777" w:rsidR="00E15733" w:rsidRPr="003C42B7" w:rsidRDefault="00E15733" w:rsidP="00D02FF2">
      <w:pPr>
        <w:spacing w:after="0"/>
        <w:rPr>
          <w:b/>
          <w:bCs/>
          <w:sz w:val="32"/>
        </w:rPr>
      </w:pPr>
    </w:p>
    <w:p w14:paraId="5C423191" w14:textId="77777777" w:rsidR="00FC4089" w:rsidRPr="003C42B7" w:rsidRDefault="00B00C8A" w:rsidP="00D02FF2">
      <w:pPr>
        <w:spacing w:after="0"/>
        <w:rPr>
          <w:b/>
          <w:bCs/>
          <w:sz w:val="32"/>
        </w:rPr>
      </w:pPr>
      <w:r w:rsidRPr="003C42B7">
        <w:rPr>
          <w:b/>
          <w:bCs/>
          <w:sz w:val="32"/>
        </w:rPr>
        <w:t xml:space="preserve">Presence of </w:t>
      </w:r>
      <w:r w:rsidR="00E15733" w:rsidRPr="003C42B7">
        <w:rPr>
          <w:b/>
          <w:bCs/>
          <w:sz w:val="32"/>
        </w:rPr>
        <w:t>diagnosis</w:t>
      </w:r>
    </w:p>
    <w:p w14:paraId="72747B96" w14:textId="77777777" w:rsidR="00B00C8A" w:rsidRPr="003C42B7" w:rsidRDefault="00B00C8A" w:rsidP="00D02FF2">
      <w:pPr>
        <w:spacing w:after="0"/>
        <w:rPr>
          <w:b/>
          <w:bCs/>
          <w:sz w:val="32"/>
        </w:rPr>
      </w:pPr>
    </w:p>
    <w:tbl>
      <w:tblPr>
        <w:tblW w:w="9200" w:type="dxa"/>
        <w:tblInd w:w="93" w:type="dxa"/>
        <w:tblLook w:val="04A0" w:firstRow="1" w:lastRow="0" w:firstColumn="1" w:lastColumn="0" w:noHBand="0" w:noVBand="1"/>
      </w:tblPr>
      <w:tblGrid>
        <w:gridCol w:w="7506"/>
        <w:gridCol w:w="539"/>
        <w:gridCol w:w="1155"/>
      </w:tblGrid>
      <w:tr w:rsidR="00B00C8A" w:rsidRPr="003C42B7" w14:paraId="066240DA" w14:textId="77777777" w:rsidTr="00B00C8A">
        <w:trPr>
          <w:trHeight w:val="300"/>
        </w:trPr>
        <w:tc>
          <w:tcPr>
            <w:tcW w:w="960" w:type="dxa"/>
            <w:tcBorders>
              <w:top w:val="nil"/>
              <w:left w:val="nil"/>
              <w:bottom w:val="nil"/>
              <w:right w:val="nil"/>
            </w:tcBorders>
            <w:shd w:val="clear" w:color="auto" w:fill="auto"/>
            <w:vAlign w:val="bottom"/>
            <w:hideMark/>
          </w:tcPr>
          <w:tbl>
            <w:tblPr>
              <w:tblW w:w="7280" w:type="dxa"/>
              <w:tblLook w:val="04A0" w:firstRow="1" w:lastRow="0" w:firstColumn="1" w:lastColumn="0" w:noHBand="0" w:noVBand="1"/>
            </w:tblPr>
            <w:tblGrid>
              <w:gridCol w:w="960"/>
              <w:gridCol w:w="2200"/>
              <w:gridCol w:w="4120"/>
            </w:tblGrid>
            <w:tr w:rsidR="00B00C8A" w:rsidRPr="003C42B7" w14:paraId="16487F87" w14:textId="77777777" w:rsidTr="00B00C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B6299E" w14:textId="77777777" w:rsidR="00B00C8A" w:rsidRPr="003C42B7" w:rsidRDefault="00B00C8A" w:rsidP="00B00C8A">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icd</w:t>
                  </w:r>
                  <w:proofErr w:type="spellEnd"/>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5C67839D" w14:textId="77777777" w:rsidR="00B00C8A" w:rsidRPr="003C42B7" w:rsidRDefault="00B00C8A" w:rsidP="00B00C8A">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KBName</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hideMark/>
                </w:tcPr>
                <w:p w14:paraId="0A310990" w14:textId="77777777" w:rsidR="00B00C8A" w:rsidRPr="003C42B7" w:rsidRDefault="00B00C8A" w:rsidP="00B00C8A">
                  <w:pPr>
                    <w:spacing w:after="0" w:line="240" w:lineRule="auto"/>
                    <w:rPr>
                      <w:rFonts w:ascii="Calibri" w:eastAsia="Times New Roman" w:hAnsi="Calibri" w:cs="Times New Roman"/>
                      <w:color w:val="000000"/>
                      <w:sz w:val="28"/>
                    </w:rPr>
                  </w:pPr>
                  <w:proofErr w:type="spellStart"/>
                  <w:r w:rsidRPr="003C42B7">
                    <w:rPr>
                      <w:rFonts w:ascii="Calibri" w:eastAsia="Times New Roman" w:hAnsi="Calibri" w:cs="Times New Roman"/>
                      <w:color w:val="000000"/>
                      <w:sz w:val="28"/>
                    </w:rPr>
                    <w:t>icddescription</w:t>
                  </w:r>
                  <w:proofErr w:type="spellEnd"/>
                </w:p>
              </w:tc>
            </w:tr>
            <w:tr w:rsidR="00B00C8A" w:rsidRPr="003C42B7" w14:paraId="5B3F9D4C" w14:textId="77777777"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5129F1"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401.0</w:t>
                  </w:r>
                </w:p>
              </w:tc>
              <w:tc>
                <w:tcPr>
                  <w:tcW w:w="2200" w:type="dxa"/>
                  <w:tcBorders>
                    <w:top w:val="nil"/>
                    <w:left w:val="nil"/>
                    <w:bottom w:val="single" w:sz="4" w:space="0" w:color="auto"/>
                    <w:right w:val="single" w:sz="4" w:space="0" w:color="auto"/>
                  </w:tcBorders>
                  <w:shd w:val="clear" w:color="auto" w:fill="auto"/>
                  <w:vAlign w:val="bottom"/>
                  <w:hideMark/>
                </w:tcPr>
                <w:p w14:paraId="22C302D5"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Hypertension</w:t>
                  </w:r>
                </w:p>
              </w:tc>
              <w:tc>
                <w:tcPr>
                  <w:tcW w:w="4120" w:type="dxa"/>
                  <w:tcBorders>
                    <w:top w:val="nil"/>
                    <w:left w:val="nil"/>
                    <w:bottom w:val="single" w:sz="4" w:space="0" w:color="auto"/>
                    <w:right w:val="single" w:sz="4" w:space="0" w:color="auto"/>
                  </w:tcBorders>
                  <w:shd w:val="clear" w:color="auto" w:fill="auto"/>
                  <w:vAlign w:val="bottom"/>
                  <w:hideMark/>
                </w:tcPr>
                <w:p w14:paraId="2E5057A8"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MALIGNANT ESSENTIAL HYPERTENSION</w:t>
                  </w:r>
                </w:p>
              </w:tc>
            </w:tr>
            <w:tr w:rsidR="00B00C8A" w:rsidRPr="003C42B7" w14:paraId="3874DD40" w14:textId="77777777"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2826193"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401.1</w:t>
                  </w:r>
                </w:p>
              </w:tc>
              <w:tc>
                <w:tcPr>
                  <w:tcW w:w="2200" w:type="dxa"/>
                  <w:tcBorders>
                    <w:top w:val="nil"/>
                    <w:left w:val="nil"/>
                    <w:bottom w:val="single" w:sz="4" w:space="0" w:color="auto"/>
                    <w:right w:val="single" w:sz="4" w:space="0" w:color="auto"/>
                  </w:tcBorders>
                  <w:shd w:val="clear" w:color="auto" w:fill="auto"/>
                  <w:vAlign w:val="bottom"/>
                  <w:hideMark/>
                </w:tcPr>
                <w:p w14:paraId="4EE60CA2"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Hypertension</w:t>
                  </w:r>
                </w:p>
              </w:tc>
              <w:tc>
                <w:tcPr>
                  <w:tcW w:w="4120" w:type="dxa"/>
                  <w:tcBorders>
                    <w:top w:val="nil"/>
                    <w:left w:val="nil"/>
                    <w:bottom w:val="single" w:sz="4" w:space="0" w:color="auto"/>
                    <w:right w:val="single" w:sz="4" w:space="0" w:color="auto"/>
                  </w:tcBorders>
                  <w:shd w:val="clear" w:color="auto" w:fill="auto"/>
                  <w:vAlign w:val="bottom"/>
                  <w:hideMark/>
                </w:tcPr>
                <w:p w14:paraId="6A7F8096"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BENIGN ESSENTIAL HYPERTENSION</w:t>
                  </w:r>
                </w:p>
              </w:tc>
            </w:tr>
            <w:tr w:rsidR="00B00C8A" w:rsidRPr="003C42B7" w14:paraId="7B07F800" w14:textId="77777777"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58A328"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401.9</w:t>
                  </w:r>
                </w:p>
              </w:tc>
              <w:tc>
                <w:tcPr>
                  <w:tcW w:w="2200" w:type="dxa"/>
                  <w:tcBorders>
                    <w:top w:val="nil"/>
                    <w:left w:val="nil"/>
                    <w:bottom w:val="single" w:sz="4" w:space="0" w:color="auto"/>
                    <w:right w:val="single" w:sz="4" w:space="0" w:color="auto"/>
                  </w:tcBorders>
                  <w:shd w:val="clear" w:color="auto" w:fill="auto"/>
                  <w:vAlign w:val="bottom"/>
                  <w:hideMark/>
                </w:tcPr>
                <w:p w14:paraId="41783D9A"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Hypertension</w:t>
                  </w:r>
                </w:p>
              </w:tc>
              <w:tc>
                <w:tcPr>
                  <w:tcW w:w="4120" w:type="dxa"/>
                  <w:tcBorders>
                    <w:top w:val="nil"/>
                    <w:left w:val="nil"/>
                    <w:bottom w:val="single" w:sz="4" w:space="0" w:color="auto"/>
                    <w:right w:val="single" w:sz="4" w:space="0" w:color="auto"/>
                  </w:tcBorders>
                  <w:shd w:val="clear" w:color="auto" w:fill="auto"/>
                  <w:vAlign w:val="bottom"/>
                  <w:hideMark/>
                </w:tcPr>
                <w:p w14:paraId="3CE01164" w14:textId="77777777" w:rsidR="00B00C8A" w:rsidRPr="003C42B7" w:rsidRDefault="00B00C8A" w:rsidP="00B00C8A">
                  <w:pPr>
                    <w:spacing w:after="0" w:line="240" w:lineRule="auto"/>
                    <w:rPr>
                      <w:rFonts w:ascii="Calibri" w:eastAsia="Times New Roman" w:hAnsi="Calibri" w:cs="Times New Roman"/>
                      <w:color w:val="000000"/>
                      <w:sz w:val="28"/>
                    </w:rPr>
                  </w:pPr>
                  <w:r w:rsidRPr="003C42B7">
                    <w:rPr>
                      <w:rFonts w:ascii="Calibri" w:eastAsia="Times New Roman" w:hAnsi="Calibri" w:cs="Times New Roman"/>
                      <w:color w:val="000000"/>
                      <w:sz w:val="28"/>
                    </w:rPr>
                    <w:t>UNSPECIFIED ESSENTIAL HYPERTENSION</w:t>
                  </w:r>
                </w:p>
              </w:tc>
            </w:tr>
          </w:tbl>
          <w:p w14:paraId="7BC20D8F" w14:textId="77777777" w:rsidR="00B00C8A" w:rsidRPr="003C42B7" w:rsidRDefault="00B00C8A" w:rsidP="00B00C8A">
            <w:pPr>
              <w:spacing w:after="0" w:line="240" w:lineRule="auto"/>
              <w:rPr>
                <w:rFonts w:ascii="Calibri" w:eastAsia="Times New Roman" w:hAnsi="Calibri" w:cs="Times New Roman"/>
                <w:color w:val="000000"/>
                <w:sz w:val="28"/>
              </w:rPr>
            </w:pPr>
          </w:p>
          <w:p w14:paraId="5E8F2700" w14:textId="77777777" w:rsidR="00B00C8A" w:rsidRPr="003C42B7" w:rsidRDefault="00B00C8A" w:rsidP="00B00C8A">
            <w:pPr>
              <w:spacing w:after="0" w:line="240" w:lineRule="auto"/>
              <w:rPr>
                <w:rFonts w:ascii="Calibri" w:eastAsia="Times New Roman" w:hAnsi="Calibri" w:cs="Times New Roman"/>
                <w:color w:val="000000"/>
                <w:sz w:val="28"/>
              </w:rPr>
            </w:pPr>
          </w:p>
        </w:tc>
        <w:tc>
          <w:tcPr>
            <w:tcW w:w="2200" w:type="dxa"/>
            <w:tcBorders>
              <w:top w:val="nil"/>
              <w:left w:val="nil"/>
              <w:bottom w:val="nil"/>
              <w:right w:val="nil"/>
            </w:tcBorders>
            <w:shd w:val="clear" w:color="auto" w:fill="auto"/>
            <w:vAlign w:val="bottom"/>
            <w:hideMark/>
          </w:tcPr>
          <w:p w14:paraId="34D8152D" w14:textId="77777777" w:rsidR="00B00C8A" w:rsidRPr="003C42B7" w:rsidRDefault="00B00C8A" w:rsidP="00B00C8A">
            <w:pPr>
              <w:spacing w:after="0" w:line="240" w:lineRule="auto"/>
              <w:rPr>
                <w:rFonts w:ascii="Calibri" w:eastAsia="Times New Roman" w:hAnsi="Calibri" w:cs="Times New Roman"/>
                <w:color w:val="000000"/>
                <w:sz w:val="28"/>
              </w:rPr>
            </w:pPr>
          </w:p>
        </w:tc>
        <w:tc>
          <w:tcPr>
            <w:tcW w:w="6040" w:type="dxa"/>
            <w:tcBorders>
              <w:top w:val="nil"/>
              <w:left w:val="nil"/>
              <w:bottom w:val="nil"/>
              <w:right w:val="nil"/>
            </w:tcBorders>
            <w:shd w:val="clear" w:color="auto" w:fill="auto"/>
            <w:vAlign w:val="bottom"/>
            <w:hideMark/>
          </w:tcPr>
          <w:p w14:paraId="60B12195" w14:textId="77777777" w:rsidR="00B00C8A" w:rsidRPr="003C42B7" w:rsidRDefault="00B00C8A" w:rsidP="00B00C8A">
            <w:pPr>
              <w:spacing w:after="0" w:line="240" w:lineRule="auto"/>
              <w:rPr>
                <w:rFonts w:ascii="Calibri" w:eastAsia="Times New Roman" w:hAnsi="Calibri" w:cs="Times New Roman"/>
                <w:color w:val="000000"/>
                <w:sz w:val="28"/>
              </w:rPr>
            </w:pPr>
          </w:p>
        </w:tc>
      </w:tr>
    </w:tbl>
    <w:p w14:paraId="025E9802" w14:textId="77777777" w:rsidR="00B00C8A" w:rsidRPr="003C42B7" w:rsidRDefault="00B00C8A" w:rsidP="00D02FF2">
      <w:pPr>
        <w:spacing w:after="0"/>
        <w:rPr>
          <w:b/>
          <w:bCs/>
          <w:sz w:val="32"/>
        </w:rPr>
      </w:pPr>
      <w:r w:rsidRPr="003C42B7">
        <w:rPr>
          <w:b/>
          <w:bCs/>
          <w:sz w:val="32"/>
        </w:rPr>
        <w:t xml:space="preserve">Absence of </w:t>
      </w:r>
      <w:r w:rsidR="00E15733" w:rsidRPr="003C42B7">
        <w:rPr>
          <w:b/>
          <w:bCs/>
          <w:sz w:val="32"/>
        </w:rPr>
        <w:t>diagnosis</w:t>
      </w:r>
    </w:p>
    <w:p w14:paraId="01FA29AC" w14:textId="77777777" w:rsidR="00FC4089" w:rsidRPr="003C42B7" w:rsidRDefault="00FC4089" w:rsidP="00D02FF2">
      <w:pPr>
        <w:spacing w:after="0"/>
        <w:rPr>
          <w:b/>
          <w:bCs/>
          <w:sz w:val="32"/>
        </w:rPr>
      </w:pPr>
    </w:p>
    <w:tbl>
      <w:tblPr>
        <w:tblW w:w="10640" w:type="dxa"/>
        <w:tblInd w:w="93" w:type="dxa"/>
        <w:tblLook w:val="04A0" w:firstRow="1" w:lastRow="0" w:firstColumn="1" w:lastColumn="0" w:noHBand="0" w:noVBand="1"/>
      </w:tblPr>
      <w:tblGrid>
        <w:gridCol w:w="1300"/>
        <w:gridCol w:w="3400"/>
        <w:gridCol w:w="5940"/>
      </w:tblGrid>
      <w:tr w:rsidR="00F67961" w:rsidRPr="003C42B7" w14:paraId="1C67B327" w14:textId="77777777" w:rsidTr="00F67961">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1D4DA7" w14:textId="77777777" w:rsidR="00F67961" w:rsidRPr="003C42B7" w:rsidRDefault="00F67961" w:rsidP="00F67961">
            <w:pPr>
              <w:spacing w:after="0" w:line="240" w:lineRule="auto"/>
              <w:jc w:val="center"/>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icd</w:t>
            </w:r>
            <w:proofErr w:type="spellEnd"/>
          </w:p>
        </w:tc>
        <w:tc>
          <w:tcPr>
            <w:tcW w:w="3400" w:type="dxa"/>
            <w:tcBorders>
              <w:top w:val="single" w:sz="8" w:space="0" w:color="auto"/>
              <w:left w:val="nil"/>
              <w:bottom w:val="single" w:sz="8" w:space="0" w:color="auto"/>
              <w:right w:val="single" w:sz="8" w:space="0" w:color="auto"/>
            </w:tcBorders>
            <w:shd w:val="clear" w:color="auto" w:fill="auto"/>
            <w:vAlign w:val="center"/>
            <w:hideMark/>
          </w:tcPr>
          <w:p w14:paraId="0038E9E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KBName</w:t>
            </w:r>
            <w:proofErr w:type="spellEnd"/>
          </w:p>
        </w:tc>
        <w:tc>
          <w:tcPr>
            <w:tcW w:w="5940" w:type="dxa"/>
            <w:tcBorders>
              <w:top w:val="single" w:sz="8" w:space="0" w:color="auto"/>
              <w:left w:val="nil"/>
              <w:bottom w:val="single" w:sz="8" w:space="0" w:color="auto"/>
              <w:right w:val="single" w:sz="8" w:space="0" w:color="auto"/>
            </w:tcBorders>
            <w:shd w:val="clear" w:color="auto" w:fill="auto"/>
            <w:vAlign w:val="center"/>
            <w:hideMark/>
          </w:tcPr>
          <w:p w14:paraId="227277B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icddescription</w:t>
            </w:r>
            <w:proofErr w:type="spellEnd"/>
          </w:p>
        </w:tc>
      </w:tr>
      <w:tr w:rsidR="00F67961" w:rsidRPr="003C42B7" w14:paraId="2A287BF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15090D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789.51</w:t>
            </w:r>
          </w:p>
        </w:tc>
        <w:tc>
          <w:tcPr>
            <w:tcW w:w="3400" w:type="dxa"/>
            <w:tcBorders>
              <w:top w:val="nil"/>
              <w:left w:val="nil"/>
              <w:bottom w:val="single" w:sz="8" w:space="0" w:color="auto"/>
              <w:right w:val="single" w:sz="8" w:space="0" w:color="auto"/>
            </w:tcBorders>
            <w:shd w:val="clear" w:color="auto" w:fill="auto"/>
            <w:noWrap/>
            <w:vAlign w:val="center"/>
            <w:hideMark/>
          </w:tcPr>
          <w:p w14:paraId="1AD198B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Ascites</w:t>
            </w:r>
          </w:p>
        </w:tc>
        <w:tc>
          <w:tcPr>
            <w:tcW w:w="5940" w:type="dxa"/>
            <w:tcBorders>
              <w:top w:val="nil"/>
              <w:left w:val="nil"/>
              <w:bottom w:val="single" w:sz="8" w:space="0" w:color="auto"/>
              <w:right w:val="single" w:sz="8" w:space="0" w:color="auto"/>
            </w:tcBorders>
            <w:shd w:val="clear" w:color="auto" w:fill="auto"/>
            <w:vAlign w:val="center"/>
            <w:hideMark/>
          </w:tcPr>
          <w:p w14:paraId="75DC940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malignant ascites</w:t>
            </w:r>
          </w:p>
        </w:tc>
      </w:tr>
      <w:tr w:rsidR="00F67961" w:rsidRPr="003C42B7" w14:paraId="18DAA98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E28398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789.59</w:t>
            </w:r>
          </w:p>
        </w:tc>
        <w:tc>
          <w:tcPr>
            <w:tcW w:w="3400" w:type="dxa"/>
            <w:tcBorders>
              <w:top w:val="nil"/>
              <w:left w:val="nil"/>
              <w:bottom w:val="single" w:sz="8" w:space="0" w:color="auto"/>
              <w:right w:val="single" w:sz="8" w:space="0" w:color="auto"/>
            </w:tcBorders>
            <w:shd w:val="clear" w:color="auto" w:fill="auto"/>
            <w:noWrap/>
            <w:vAlign w:val="center"/>
            <w:hideMark/>
          </w:tcPr>
          <w:p w14:paraId="18349E0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Ascites</w:t>
            </w:r>
          </w:p>
        </w:tc>
        <w:tc>
          <w:tcPr>
            <w:tcW w:w="5940" w:type="dxa"/>
            <w:tcBorders>
              <w:top w:val="nil"/>
              <w:left w:val="nil"/>
              <w:bottom w:val="single" w:sz="8" w:space="0" w:color="auto"/>
              <w:right w:val="single" w:sz="8" w:space="0" w:color="auto"/>
            </w:tcBorders>
            <w:shd w:val="clear" w:color="auto" w:fill="auto"/>
            <w:vAlign w:val="center"/>
            <w:hideMark/>
          </w:tcPr>
          <w:p w14:paraId="359E66C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ascites</w:t>
            </w:r>
          </w:p>
        </w:tc>
      </w:tr>
      <w:tr w:rsidR="00F67961" w:rsidRPr="003C42B7" w14:paraId="4298DA6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7A67ED4"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746.81</w:t>
            </w:r>
          </w:p>
        </w:tc>
        <w:tc>
          <w:tcPr>
            <w:tcW w:w="3400" w:type="dxa"/>
            <w:tcBorders>
              <w:top w:val="nil"/>
              <w:left w:val="nil"/>
              <w:bottom w:val="single" w:sz="8" w:space="0" w:color="auto"/>
              <w:right w:val="single" w:sz="8" w:space="0" w:color="auto"/>
            </w:tcBorders>
            <w:shd w:val="clear" w:color="auto" w:fill="auto"/>
            <w:noWrap/>
            <w:vAlign w:val="center"/>
            <w:hideMark/>
          </w:tcPr>
          <w:p w14:paraId="695C5C3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Idiopathic Hypertrophic </w:t>
            </w:r>
            <w:proofErr w:type="spellStart"/>
            <w:r w:rsidRPr="003C42B7">
              <w:rPr>
                <w:rFonts w:ascii="Calibri" w:eastAsia="Times New Roman" w:hAnsi="Calibri" w:cs="Times New Roman"/>
                <w:color w:val="000000"/>
                <w:szCs w:val="18"/>
              </w:rPr>
              <w:t>Subaortic</w:t>
            </w:r>
            <w:proofErr w:type="spellEnd"/>
            <w:r w:rsidRPr="003C42B7">
              <w:rPr>
                <w:rFonts w:ascii="Calibri" w:eastAsia="Times New Roman" w:hAnsi="Calibri" w:cs="Times New Roman"/>
                <w:color w:val="000000"/>
                <w:szCs w:val="18"/>
              </w:rPr>
              <w:t xml:space="preserve"> Stenosis</w:t>
            </w:r>
          </w:p>
        </w:tc>
        <w:tc>
          <w:tcPr>
            <w:tcW w:w="5940" w:type="dxa"/>
            <w:tcBorders>
              <w:top w:val="nil"/>
              <w:left w:val="nil"/>
              <w:bottom w:val="single" w:sz="8" w:space="0" w:color="auto"/>
              <w:right w:val="single" w:sz="8" w:space="0" w:color="auto"/>
            </w:tcBorders>
            <w:shd w:val="clear" w:color="auto" w:fill="auto"/>
            <w:vAlign w:val="center"/>
            <w:hideMark/>
          </w:tcPr>
          <w:p w14:paraId="174B661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subaortic</w:t>
            </w:r>
            <w:proofErr w:type="spellEnd"/>
            <w:r w:rsidRPr="003C42B7">
              <w:rPr>
                <w:rFonts w:ascii="Calibri" w:eastAsia="Times New Roman" w:hAnsi="Calibri" w:cs="Times New Roman"/>
                <w:color w:val="000000"/>
                <w:szCs w:val="18"/>
              </w:rPr>
              <w:t xml:space="preserve"> stenosis, congenital</w:t>
            </w:r>
          </w:p>
        </w:tc>
      </w:tr>
      <w:tr w:rsidR="00F67961" w:rsidRPr="003C42B7" w14:paraId="273F7FD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CFF448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347</w:t>
            </w:r>
          </w:p>
        </w:tc>
        <w:tc>
          <w:tcPr>
            <w:tcW w:w="3400" w:type="dxa"/>
            <w:tcBorders>
              <w:top w:val="nil"/>
              <w:left w:val="nil"/>
              <w:bottom w:val="single" w:sz="8" w:space="0" w:color="auto"/>
              <w:right w:val="single" w:sz="8" w:space="0" w:color="auto"/>
            </w:tcBorders>
            <w:shd w:val="clear" w:color="auto" w:fill="auto"/>
            <w:noWrap/>
            <w:vAlign w:val="center"/>
            <w:hideMark/>
          </w:tcPr>
          <w:p w14:paraId="67F6030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w:t>
            </w:r>
          </w:p>
        </w:tc>
        <w:tc>
          <w:tcPr>
            <w:tcW w:w="5940" w:type="dxa"/>
            <w:tcBorders>
              <w:top w:val="nil"/>
              <w:left w:val="nil"/>
              <w:bottom w:val="single" w:sz="8" w:space="0" w:color="auto"/>
              <w:right w:val="single" w:sz="8" w:space="0" w:color="auto"/>
            </w:tcBorders>
            <w:shd w:val="clear" w:color="auto" w:fill="auto"/>
            <w:vAlign w:val="center"/>
            <w:hideMark/>
          </w:tcPr>
          <w:p w14:paraId="63E0198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cataplexy and narcolepsy</w:t>
            </w:r>
          </w:p>
        </w:tc>
      </w:tr>
      <w:tr w:rsidR="00F67961" w:rsidRPr="003C42B7" w14:paraId="1A3B8DF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A195A3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347</w:t>
            </w:r>
          </w:p>
        </w:tc>
        <w:tc>
          <w:tcPr>
            <w:tcW w:w="3400" w:type="dxa"/>
            <w:tcBorders>
              <w:top w:val="nil"/>
              <w:left w:val="nil"/>
              <w:bottom w:val="single" w:sz="8" w:space="0" w:color="auto"/>
              <w:right w:val="single" w:sz="8" w:space="0" w:color="auto"/>
            </w:tcBorders>
            <w:shd w:val="clear" w:color="auto" w:fill="auto"/>
            <w:noWrap/>
            <w:vAlign w:val="center"/>
            <w:hideMark/>
          </w:tcPr>
          <w:p w14:paraId="49A6BF6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w:t>
            </w:r>
          </w:p>
        </w:tc>
        <w:tc>
          <w:tcPr>
            <w:tcW w:w="5940" w:type="dxa"/>
            <w:tcBorders>
              <w:top w:val="nil"/>
              <w:left w:val="nil"/>
              <w:bottom w:val="single" w:sz="8" w:space="0" w:color="auto"/>
              <w:right w:val="single" w:sz="8" w:space="0" w:color="auto"/>
            </w:tcBorders>
            <w:shd w:val="clear" w:color="auto" w:fill="auto"/>
            <w:vAlign w:val="center"/>
            <w:hideMark/>
          </w:tcPr>
          <w:p w14:paraId="1D09C0F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 without cataplexy</w:t>
            </w:r>
          </w:p>
        </w:tc>
      </w:tr>
      <w:tr w:rsidR="00F67961" w:rsidRPr="003C42B7" w14:paraId="3EED0849"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9C1B084"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347.01</w:t>
            </w:r>
          </w:p>
        </w:tc>
        <w:tc>
          <w:tcPr>
            <w:tcW w:w="3400" w:type="dxa"/>
            <w:tcBorders>
              <w:top w:val="nil"/>
              <w:left w:val="nil"/>
              <w:bottom w:val="single" w:sz="8" w:space="0" w:color="auto"/>
              <w:right w:val="single" w:sz="8" w:space="0" w:color="auto"/>
            </w:tcBorders>
            <w:shd w:val="clear" w:color="auto" w:fill="auto"/>
            <w:noWrap/>
            <w:vAlign w:val="center"/>
            <w:hideMark/>
          </w:tcPr>
          <w:p w14:paraId="169DA0D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w:t>
            </w:r>
          </w:p>
        </w:tc>
        <w:tc>
          <w:tcPr>
            <w:tcW w:w="5940" w:type="dxa"/>
            <w:tcBorders>
              <w:top w:val="nil"/>
              <w:left w:val="nil"/>
              <w:bottom w:val="single" w:sz="8" w:space="0" w:color="auto"/>
              <w:right w:val="single" w:sz="8" w:space="0" w:color="auto"/>
            </w:tcBorders>
            <w:shd w:val="clear" w:color="auto" w:fill="auto"/>
            <w:vAlign w:val="center"/>
            <w:hideMark/>
          </w:tcPr>
          <w:p w14:paraId="3830B06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 with cataplexy</w:t>
            </w:r>
          </w:p>
        </w:tc>
      </w:tr>
      <w:tr w:rsidR="00F67961" w:rsidRPr="003C42B7" w14:paraId="0D6D141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663A55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347.1</w:t>
            </w:r>
          </w:p>
        </w:tc>
        <w:tc>
          <w:tcPr>
            <w:tcW w:w="3400" w:type="dxa"/>
            <w:tcBorders>
              <w:top w:val="nil"/>
              <w:left w:val="nil"/>
              <w:bottom w:val="single" w:sz="8" w:space="0" w:color="auto"/>
              <w:right w:val="single" w:sz="8" w:space="0" w:color="auto"/>
            </w:tcBorders>
            <w:shd w:val="clear" w:color="auto" w:fill="auto"/>
            <w:noWrap/>
            <w:vAlign w:val="center"/>
            <w:hideMark/>
          </w:tcPr>
          <w:p w14:paraId="57CA1B9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w:t>
            </w:r>
          </w:p>
        </w:tc>
        <w:tc>
          <w:tcPr>
            <w:tcW w:w="5940" w:type="dxa"/>
            <w:tcBorders>
              <w:top w:val="nil"/>
              <w:left w:val="nil"/>
              <w:bottom w:val="single" w:sz="8" w:space="0" w:color="auto"/>
              <w:right w:val="single" w:sz="8" w:space="0" w:color="auto"/>
            </w:tcBorders>
            <w:shd w:val="clear" w:color="auto" w:fill="auto"/>
            <w:vAlign w:val="center"/>
            <w:hideMark/>
          </w:tcPr>
          <w:p w14:paraId="7F918A2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 in conditions classified elsewhere, without cataplexy</w:t>
            </w:r>
          </w:p>
        </w:tc>
      </w:tr>
      <w:tr w:rsidR="00F67961" w:rsidRPr="003C42B7" w14:paraId="30194AD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CA98DC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347.11</w:t>
            </w:r>
          </w:p>
        </w:tc>
        <w:tc>
          <w:tcPr>
            <w:tcW w:w="3400" w:type="dxa"/>
            <w:tcBorders>
              <w:top w:val="nil"/>
              <w:left w:val="nil"/>
              <w:bottom w:val="single" w:sz="8" w:space="0" w:color="auto"/>
              <w:right w:val="single" w:sz="8" w:space="0" w:color="auto"/>
            </w:tcBorders>
            <w:shd w:val="clear" w:color="auto" w:fill="auto"/>
            <w:noWrap/>
            <w:vAlign w:val="center"/>
            <w:hideMark/>
          </w:tcPr>
          <w:p w14:paraId="7FAFEA3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w:t>
            </w:r>
          </w:p>
        </w:tc>
        <w:tc>
          <w:tcPr>
            <w:tcW w:w="5940" w:type="dxa"/>
            <w:tcBorders>
              <w:top w:val="nil"/>
              <w:left w:val="nil"/>
              <w:bottom w:val="single" w:sz="8" w:space="0" w:color="auto"/>
              <w:right w:val="single" w:sz="8" w:space="0" w:color="auto"/>
            </w:tcBorders>
            <w:shd w:val="clear" w:color="auto" w:fill="auto"/>
            <w:vAlign w:val="center"/>
            <w:hideMark/>
          </w:tcPr>
          <w:p w14:paraId="1AB86C23"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narcolepsy in conditions classified elsewhere, with cataplexy</w:t>
            </w:r>
          </w:p>
        </w:tc>
      </w:tr>
      <w:tr w:rsidR="00F67961" w:rsidRPr="003C42B7" w14:paraId="611A1AA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557EE1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199.2</w:t>
            </w:r>
          </w:p>
        </w:tc>
        <w:tc>
          <w:tcPr>
            <w:tcW w:w="3400" w:type="dxa"/>
            <w:tcBorders>
              <w:top w:val="nil"/>
              <w:left w:val="nil"/>
              <w:bottom w:val="single" w:sz="8" w:space="0" w:color="auto"/>
              <w:right w:val="single" w:sz="8" w:space="0" w:color="auto"/>
            </w:tcBorders>
            <w:shd w:val="clear" w:color="auto" w:fill="auto"/>
            <w:noWrap/>
            <w:vAlign w:val="center"/>
            <w:hideMark/>
          </w:tcPr>
          <w:p w14:paraId="2955009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D04180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malignant neoplasm associated with transplant organ</w:t>
            </w:r>
          </w:p>
        </w:tc>
      </w:tr>
      <w:tr w:rsidR="00F67961" w:rsidRPr="003C42B7" w14:paraId="4582100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7D8AA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238.77</w:t>
            </w:r>
          </w:p>
        </w:tc>
        <w:tc>
          <w:tcPr>
            <w:tcW w:w="3400" w:type="dxa"/>
            <w:tcBorders>
              <w:top w:val="nil"/>
              <w:left w:val="nil"/>
              <w:bottom w:val="single" w:sz="8" w:space="0" w:color="auto"/>
              <w:right w:val="single" w:sz="8" w:space="0" w:color="auto"/>
            </w:tcBorders>
            <w:shd w:val="clear" w:color="auto" w:fill="auto"/>
            <w:noWrap/>
            <w:vAlign w:val="center"/>
            <w:hideMark/>
          </w:tcPr>
          <w:p w14:paraId="083C160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4261F0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post-transplant lymphoproliferative disorder (</w:t>
            </w:r>
            <w:proofErr w:type="spellStart"/>
            <w:r w:rsidRPr="003C42B7">
              <w:rPr>
                <w:rFonts w:ascii="Calibri" w:eastAsia="Times New Roman" w:hAnsi="Calibri" w:cs="Times New Roman"/>
                <w:color w:val="000000"/>
                <w:szCs w:val="18"/>
              </w:rPr>
              <w:t>ptld</w:t>
            </w:r>
            <w:proofErr w:type="spellEnd"/>
            <w:r w:rsidRPr="003C42B7">
              <w:rPr>
                <w:rFonts w:ascii="Calibri" w:eastAsia="Times New Roman" w:hAnsi="Calibri" w:cs="Times New Roman"/>
                <w:color w:val="000000"/>
                <w:szCs w:val="18"/>
              </w:rPr>
              <w:t>)</w:t>
            </w:r>
          </w:p>
        </w:tc>
      </w:tr>
      <w:tr w:rsidR="00F67961" w:rsidRPr="003C42B7" w14:paraId="158AFFA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9AD183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w:t>
            </w:r>
          </w:p>
        </w:tc>
        <w:tc>
          <w:tcPr>
            <w:tcW w:w="3400" w:type="dxa"/>
            <w:tcBorders>
              <w:top w:val="nil"/>
              <w:left w:val="nil"/>
              <w:bottom w:val="single" w:sz="8" w:space="0" w:color="auto"/>
              <w:right w:val="single" w:sz="8" w:space="0" w:color="auto"/>
            </w:tcBorders>
            <w:shd w:val="clear" w:color="auto" w:fill="auto"/>
            <w:noWrap/>
            <w:vAlign w:val="center"/>
            <w:hideMark/>
          </w:tcPr>
          <w:p w14:paraId="7086904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559EAA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organ</w:t>
            </w:r>
          </w:p>
        </w:tc>
      </w:tr>
      <w:tr w:rsidR="00F67961" w:rsidRPr="003C42B7" w14:paraId="5DC36FB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07D6E9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w:t>
            </w:r>
          </w:p>
        </w:tc>
        <w:tc>
          <w:tcPr>
            <w:tcW w:w="3400" w:type="dxa"/>
            <w:tcBorders>
              <w:top w:val="nil"/>
              <w:left w:val="nil"/>
              <w:bottom w:val="single" w:sz="8" w:space="0" w:color="auto"/>
              <w:right w:val="single" w:sz="8" w:space="0" w:color="auto"/>
            </w:tcBorders>
            <w:shd w:val="clear" w:color="auto" w:fill="auto"/>
            <w:noWrap/>
            <w:vAlign w:val="center"/>
            <w:hideMark/>
          </w:tcPr>
          <w:p w14:paraId="3707C1E3"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FA5FC0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 of transplanted organ, unspecified</w:t>
            </w:r>
          </w:p>
        </w:tc>
      </w:tr>
      <w:tr w:rsidR="00F67961" w:rsidRPr="003C42B7" w14:paraId="1F95814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DA1960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996.81</w:t>
            </w:r>
          </w:p>
        </w:tc>
        <w:tc>
          <w:tcPr>
            <w:tcW w:w="3400" w:type="dxa"/>
            <w:tcBorders>
              <w:top w:val="nil"/>
              <w:left w:val="nil"/>
              <w:bottom w:val="single" w:sz="8" w:space="0" w:color="auto"/>
              <w:right w:val="single" w:sz="8" w:space="0" w:color="auto"/>
            </w:tcBorders>
            <w:shd w:val="clear" w:color="auto" w:fill="auto"/>
            <w:noWrap/>
            <w:vAlign w:val="center"/>
            <w:hideMark/>
          </w:tcPr>
          <w:p w14:paraId="2B05362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1FB451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kidney</w:t>
            </w:r>
          </w:p>
        </w:tc>
      </w:tr>
      <w:tr w:rsidR="00F67961" w:rsidRPr="003C42B7" w14:paraId="194152F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8D746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996.82</w:t>
            </w:r>
          </w:p>
        </w:tc>
        <w:tc>
          <w:tcPr>
            <w:tcW w:w="3400" w:type="dxa"/>
            <w:tcBorders>
              <w:top w:val="nil"/>
              <w:left w:val="nil"/>
              <w:bottom w:val="single" w:sz="8" w:space="0" w:color="auto"/>
              <w:right w:val="single" w:sz="8" w:space="0" w:color="auto"/>
            </w:tcBorders>
            <w:shd w:val="clear" w:color="auto" w:fill="auto"/>
            <w:noWrap/>
            <w:vAlign w:val="center"/>
            <w:hideMark/>
          </w:tcPr>
          <w:p w14:paraId="5EB7B50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8A912C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liver</w:t>
            </w:r>
          </w:p>
        </w:tc>
      </w:tr>
      <w:tr w:rsidR="00F67961" w:rsidRPr="003C42B7" w14:paraId="6776478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A18102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996.83</w:t>
            </w:r>
          </w:p>
        </w:tc>
        <w:tc>
          <w:tcPr>
            <w:tcW w:w="3400" w:type="dxa"/>
            <w:tcBorders>
              <w:top w:val="nil"/>
              <w:left w:val="nil"/>
              <w:bottom w:val="single" w:sz="8" w:space="0" w:color="auto"/>
              <w:right w:val="single" w:sz="8" w:space="0" w:color="auto"/>
            </w:tcBorders>
            <w:shd w:val="clear" w:color="auto" w:fill="auto"/>
            <w:noWrap/>
            <w:vAlign w:val="center"/>
            <w:hideMark/>
          </w:tcPr>
          <w:p w14:paraId="0830031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4F2F38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heart</w:t>
            </w:r>
          </w:p>
        </w:tc>
      </w:tr>
      <w:tr w:rsidR="00F67961" w:rsidRPr="003C42B7" w14:paraId="5A5217C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FA3080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996.84</w:t>
            </w:r>
          </w:p>
        </w:tc>
        <w:tc>
          <w:tcPr>
            <w:tcW w:w="3400" w:type="dxa"/>
            <w:tcBorders>
              <w:top w:val="nil"/>
              <w:left w:val="nil"/>
              <w:bottom w:val="single" w:sz="8" w:space="0" w:color="auto"/>
              <w:right w:val="single" w:sz="8" w:space="0" w:color="auto"/>
            </w:tcBorders>
            <w:shd w:val="clear" w:color="auto" w:fill="auto"/>
            <w:noWrap/>
            <w:vAlign w:val="center"/>
            <w:hideMark/>
          </w:tcPr>
          <w:p w14:paraId="6C786D7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30BE4B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lung</w:t>
            </w:r>
          </w:p>
        </w:tc>
      </w:tr>
      <w:tr w:rsidR="00F67961" w:rsidRPr="003C42B7" w14:paraId="27D62F4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A66D1D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996.85</w:t>
            </w:r>
          </w:p>
        </w:tc>
        <w:tc>
          <w:tcPr>
            <w:tcW w:w="3400" w:type="dxa"/>
            <w:tcBorders>
              <w:top w:val="nil"/>
              <w:left w:val="nil"/>
              <w:bottom w:val="single" w:sz="8" w:space="0" w:color="auto"/>
              <w:right w:val="single" w:sz="8" w:space="0" w:color="auto"/>
            </w:tcBorders>
            <w:shd w:val="clear" w:color="auto" w:fill="auto"/>
            <w:noWrap/>
            <w:vAlign w:val="center"/>
            <w:hideMark/>
          </w:tcPr>
          <w:p w14:paraId="758DB0F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7CB284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bone marrow transplant</w:t>
            </w:r>
          </w:p>
        </w:tc>
      </w:tr>
      <w:tr w:rsidR="00F67961" w:rsidRPr="003C42B7" w14:paraId="674FAB9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DF67D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lastRenderedPageBreak/>
              <w:t>996.86</w:t>
            </w:r>
          </w:p>
        </w:tc>
        <w:tc>
          <w:tcPr>
            <w:tcW w:w="3400" w:type="dxa"/>
            <w:tcBorders>
              <w:top w:val="nil"/>
              <w:left w:val="nil"/>
              <w:bottom w:val="single" w:sz="8" w:space="0" w:color="auto"/>
              <w:right w:val="single" w:sz="8" w:space="0" w:color="auto"/>
            </w:tcBorders>
            <w:shd w:val="clear" w:color="auto" w:fill="auto"/>
            <w:noWrap/>
            <w:vAlign w:val="center"/>
            <w:hideMark/>
          </w:tcPr>
          <w:p w14:paraId="3B9F88C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24F4D2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transplanted pancreas</w:t>
            </w:r>
          </w:p>
        </w:tc>
      </w:tr>
      <w:tr w:rsidR="00F67961" w:rsidRPr="003C42B7" w14:paraId="4FC5843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6773C7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996.87</w:t>
            </w:r>
          </w:p>
        </w:tc>
        <w:tc>
          <w:tcPr>
            <w:tcW w:w="3400" w:type="dxa"/>
            <w:tcBorders>
              <w:top w:val="nil"/>
              <w:left w:val="nil"/>
              <w:bottom w:val="single" w:sz="8" w:space="0" w:color="auto"/>
              <w:right w:val="single" w:sz="8" w:space="0" w:color="auto"/>
            </w:tcBorders>
            <w:shd w:val="clear" w:color="auto" w:fill="auto"/>
            <w:noWrap/>
            <w:vAlign w:val="center"/>
            <w:hideMark/>
          </w:tcPr>
          <w:p w14:paraId="57567A7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BA40E4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complications of transplanted </w:t>
            </w:r>
            <w:proofErr w:type="spellStart"/>
            <w:r w:rsidRPr="003C42B7">
              <w:rPr>
                <w:rFonts w:ascii="Calibri" w:eastAsia="Times New Roman" w:hAnsi="Calibri" w:cs="Times New Roman"/>
                <w:color w:val="000000"/>
                <w:szCs w:val="18"/>
              </w:rPr>
              <w:t>organ,intestine</w:t>
            </w:r>
            <w:proofErr w:type="spellEnd"/>
          </w:p>
        </w:tc>
      </w:tr>
      <w:tr w:rsidR="00F67961" w:rsidRPr="003C42B7" w14:paraId="6FE461CC"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76E804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996.88</w:t>
            </w:r>
          </w:p>
        </w:tc>
        <w:tc>
          <w:tcPr>
            <w:tcW w:w="3400" w:type="dxa"/>
            <w:tcBorders>
              <w:top w:val="nil"/>
              <w:left w:val="nil"/>
              <w:bottom w:val="single" w:sz="8" w:space="0" w:color="auto"/>
              <w:right w:val="single" w:sz="8" w:space="0" w:color="auto"/>
            </w:tcBorders>
            <w:shd w:val="clear" w:color="auto" w:fill="auto"/>
            <w:noWrap/>
            <w:vAlign w:val="center"/>
            <w:hideMark/>
          </w:tcPr>
          <w:p w14:paraId="153B3FF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D12A8D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null</w:t>
            </w:r>
          </w:p>
        </w:tc>
      </w:tr>
      <w:tr w:rsidR="00F67961" w:rsidRPr="003C42B7" w14:paraId="6A0B100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788CE9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996.89</w:t>
            </w:r>
          </w:p>
        </w:tc>
        <w:tc>
          <w:tcPr>
            <w:tcW w:w="3400" w:type="dxa"/>
            <w:tcBorders>
              <w:top w:val="nil"/>
              <w:left w:val="nil"/>
              <w:bottom w:val="single" w:sz="8" w:space="0" w:color="auto"/>
              <w:right w:val="single" w:sz="8" w:space="0" w:color="auto"/>
            </w:tcBorders>
            <w:shd w:val="clear" w:color="auto" w:fill="auto"/>
            <w:noWrap/>
            <w:vAlign w:val="center"/>
            <w:hideMark/>
          </w:tcPr>
          <w:p w14:paraId="4669431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F401FA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complications of other specified transplanted organ</w:t>
            </w:r>
          </w:p>
        </w:tc>
      </w:tr>
      <w:tr w:rsidR="00F67961" w:rsidRPr="003C42B7" w14:paraId="549ADDE4"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72A58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E878.0</w:t>
            </w:r>
          </w:p>
        </w:tc>
        <w:tc>
          <w:tcPr>
            <w:tcW w:w="3400" w:type="dxa"/>
            <w:tcBorders>
              <w:top w:val="nil"/>
              <w:left w:val="nil"/>
              <w:bottom w:val="single" w:sz="8" w:space="0" w:color="auto"/>
              <w:right w:val="single" w:sz="8" w:space="0" w:color="auto"/>
            </w:tcBorders>
            <w:shd w:val="clear" w:color="auto" w:fill="auto"/>
            <w:noWrap/>
            <w:vAlign w:val="center"/>
            <w:hideMark/>
          </w:tcPr>
          <w:p w14:paraId="5A44DC5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EC7086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surgical operation with transplant of whole organ causing abnormal patient reaction, or later complication, without</w:t>
            </w:r>
          </w:p>
        </w:tc>
      </w:tr>
      <w:tr w:rsidR="00F67961" w:rsidRPr="003C42B7" w14:paraId="5CDA65B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43F58A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V42.0</w:t>
            </w:r>
          </w:p>
        </w:tc>
        <w:tc>
          <w:tcPr>
            <w:tcW w:w="3400" w:type="dxa"/>
            <w:tcBorders>
              <w:top w:val="nil"/>
              <w:left w:val="nil"/>
              <w:bottom w:val="single" w:sz="8" w:space="0" w:color="auto"/>
              <w:right w:val="single" w:sz="8" w:space="0" w:color="auto"/>
            </w:tcBorders>
            <w:shd w:val="clear" w:color="auto" w:fill="auto"/>
            <w:noWrap/>
            <w:vAlign w:val="center"/>
            <w:hideMark/>
          </w:tcPr>
          <w:p w14:paraId="1D39F7C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3E3951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kidney replaced by transplant</w:t>
            </w:r>
          </w:p>
        </w:tc>
      </w:tr>
      <w:tr w:rsidR="00F67961" w:rsidRPr="003C42B7" w14:paraId="1E999D2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7E2F8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V42.1</w:t>
            </w:r>
          </w:p>
        </w:tc>
        <w:tc>
          <w:tcPr>
            <w:tcW w:w="3400" w:type="dxa"/>
            <w:tcBorders>
              <w:top w:val="nil"/>
              <w:left w:val="nil"/>
              <w:bottom w:val="single" w:sz="8" w:space="0" w:color="auto"/>
              <w:right w:val="single" w:sz="8" w:space="0" w:color="auto"/>
            </w:tcBorders>
            <w:shd w:val="clear" w:color="auto" w:fill="auto"/>
            <w:noWrap/>
            <w:vAlign w:val="center"/>
            <w:hideMark/>
          </w:tcPr>
          <w:p w14:paraId="20F2DB9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FDDE4A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heart replaced by transplant</w:t>
            </w:r>
          </w:p>
        </w:tc>
      </w:tr>
      <w:tr w:rsidR="00F67961" w:rsidRPr="003C42B7" w14:paraId="60AA7FB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62DD94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V42.2</w:t>
            </w:r>
          </w:p>
        </w:tc>
        <w:tc>
          <w:tcPr>
            <w:tcW w:w="3400" w:type="dxa"/>
            <w:tcBorders>
              <w:top w:val="nil"/>
              <w:left w:val="nil"/>
              <w:bottom w:val="single" w:sz="8" w:space="0" w:color="auto"/>
              <w:right w:val="single" w:sz="8" w:space="0" w:color="auto"/>
            </w:tcBorders>
            <w:shd w:val="clear" w:color="auto" w:fill="auto"/>
            <w:noWrap/>
            <w:vAlign w:val="center"/>
            <w:hideMark/>
          </w:tcPr>
          <w:p w14:paraId="27F4330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E5792E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heart valve replaced by transplant</w:t>
            </w:r>
          </w:p>
        </w:tc>
      </w:tr>
      <w:tr w:rsidR="00F67961" w:rsidRPr="003C42B7" w14:paraId="2AFCE94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7F1FE8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V42.3</w:t>
            </w:r>
          </w:p>
        </w:tc>
        <w:tc>
          <w:tcPr>
            <w:tcW w:w="3400" w:type="dxa"/>
            <w:tcBorders>
              <w:top w:val="nil"/>
              <w:left w:val="nil"/>
              <w:bottom w:val="single" w:sz="8" w:space="0" w:color="auto"/>
              <w:right w:val="single" w:sz="8" w:space="0" w:color="auto"/>
            </w:tcBorders>
            <w:shd w:val="clear" w:color="auto" w:fill="auto"/>
            <w:noWrap/>
            <w:vAlign w:val="center"/>
            <w:hideMark/>
          </w:tcPr>
          <w:p w14:paraId="69BF18B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3255A0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skin replaced by transplant</w:t>
            </w:r>
          </w:p>
        </w:tc>
      </w:tr>
      <w:tr w:rsidR="00F67961" w:rsidRPr="003C42B7" w14:paraId="48118FB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38D73D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V42.4</w:t>
            </w:r>
          </w:p>
        </w:tc>
        <w:tc>
          <w:tcPr>
            <w:tcW w:w="3400" w:type="dxa"/>
            <w:tcBorders>
              <w:top w:val="nil"/>
              <w:left w:val="nil"/>
              <w:bottom w:val="single" w:sz="8" w:space="0" w:color="auto"/>
              <w:right w:val="single" w:sz="8" w:space="0" w:color="auto"/>
            </w:tcBorders>
            <w:shd w:val="clear" w:color="auto" w:fill="auto"/>
            <w:noWrap/>
            <w:vAlign w:val="center"/>
            <w:hideMark/>
          </w:tcPr>
          <w:p w14:paraId="24A1403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92A552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bone replaced by transplant</w:t>
            </w:r>
          </w:p>
        </w:tc>
      </w:tr>
      <w:tr w:rsidR="00F67961" w:rsidRPr="003C42B7" w14:paraId="766E1D1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4C30B1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V42.5</w:t>
            </w:r>
          </w:p>
        </w:tc>
        <w:tc>
          <w:tcPr>
            <w:tcW w:w="3400" w:type="dxa"/>
            <w:tcBorders>
              <w:top w:val="nil"/>
              <w:left w:val="nil"/>
              <w:bottom w:val="single" w:sz="8" w:space="0" w:color="auto"/>
              <w:right w:val="single" w:sz="8" w:space="0" w:color="auto"/>
            </w:tcBorders>
            <w:shd w:val="clear" w:color="auto" w:fill="auto"/>
            <w:noWrap/>
            <w:vAlign w:val="center"/>
            <w:hideMark/>
          </w:tcPr>
          <w:p w14:paraId="298D404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AE6E1B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cornea replaced by transplant</w:t>
            </w:r>
          </w:p>
        </w:tc>
      </w:tr>
      <w:tr w:rsidR="00F67961" w:rsidRPr="003C42B7" w14:paraId="1B6C1D3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95F05F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V42.6</w:t>
            </w:r>
          </w:p>
        </w:tc>
        <w:tc>
          <w:tcPr>
            <w:tcW w:w="3400" w:type="dxa"/>
            <w:tcBorders>
              <w:top w:val="nil"/>
              <w:left w:val="nil"/>
              <w:bottom w:val="single" w:sz="8" w:space="0" w:color="auto"/>
              <w:right w:val="single" w:sz="8" w:space="0" w:color="auto"/>
            </w:tcBorders>
            <w:shd w:val="clear" w:color="auto" w:fill="auto"/>
            <w:noWrap/>
            <w:vAlign w:val="center"/>
            <w:hideMark/>
          </w:tcPr>
          <w:p w14:paraId="4D74FCC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C12E1C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lung replaced by transplant</w:t>
            </w:r>
          </w:p>
        </w:tc>
      </w:tr>
      <w:tr w:rsidR="00F67961" w:rsidRPr="003C42B7" w14:paraId="4CEE98A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DAA320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V42.7</w:t>
            </w:r>
          </w:p>
        </w:tc>
        <w:tc>
          <w:tcPr>
            <w:tcW w:w="3400" w:type="dxa"/>
            <w:tcBorders>
              <w:top w:val="nil"/>
              <w:left w:val="nil"/>
              <w:bottom w:val="single" w:sz="8" w:space="0" w:color="auto"/>
              <w:right w:val="single" w:sz="8" w:space="0" w:color="auto"/>
            </w:tcBorders>
            <w:shd w:val="clear" w:color="auto" w:fill="auto"/>
            <w:noWrap/>
            <w:vAlign w:val="center"/>
            <w:hideMark/>
          </w:tcPr>
          <w:p w14:paraId="254E2F5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37A7BD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liver replaced by transplant</w:t>
            </w:r>
          </w:p>
        </w:tc>
      </w:tr>
      <w:tr w:rsidR="00F67961" w:rsidRPr="003C42B7" w14:paraId="6926419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863814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w:t>
            </w:r>
          </w:p>
        </w:tc>
        <w:tc>
          <w:tcPr>
            <w:tcW w:w="3400" w:type="dxa"/>
            <w:tcBorders>
              <w:top w:val="nil"/>
              <w:left w:val="nil"/>
              <w:bottom w:val="single" w:sz="8" w:space="0" w:color="auto"/>
              <w:right w:val="single" w:sz="8" w:space="0" w:color="auto"/>
            </w:tcBorders>
            <w:shd w:val="clear" w:color="auto" w:fill="auto"/>
            <w:noWrap/>
            <w:vAlign w:val="center"/>
            <w:hideMark/>
          </w:tcPr>
          <w:p w14:paraId="1C62901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C3F081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specified organ or tissue replaced by transplant</w:t>
            </w:r>
          </w:p>
        </w:tc>
      </w:tr>
      <w:tr w:rsidR="00F67961" w:rsidRPr="003C42B7" w14:paraId="493BA09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BAFBCA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V42.81</w:t>
            </w:r>
          </w:p>
        </w:tc>
        <w:tc>
          <w:tcPr>
            <w:tcW w:w="3400" w:type="dxa"/>
            <w:tcBorders>
              <w:top w:val="nil"/>
              <w:left w:val="nil"/>
              <w:bottom w:val="single" w:sz="8" w:space="0" w:color="auto"/>
              <w:right w:val="single" w:sz="8" w:space="0" w:color="auto"/>
            </w:tcBorders>
            <w:shd w:val="clear" w:color="auto" w:fill="auto"/>
            <w:noWrap/>
            <w:vAlign w:val="center"/>
            <w:hideMark/>
          </w:tcPr>
          <w:p w14:paraId="1FE67C9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84564D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organ or tissue replaced by transplant, bone marrow</w:t>
            </w:r>
          </w:p>
        </w:tc>
      </w:tr>
      <w:tr w:rsidR="00F67961" w:rsidRPr="003C42B7" w14:paraId="077275B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8BC78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V42.82</w:t>
            </w:r>
          </w:p>
        </w:tc>
        <w:tc>
          <w:tcPr>
            <w:tcW w:w="3400" w:type="dxa"/>
            <w:tcBorders>
              <w:top w:val="nil"/>
              <w:left w:val="nil"/>
              <w:bottom w:val="single" w:sz="8" w:space="0" w:color="auto"/>
              <w:right w:val="single" w:sz="8" w:space="0" w:color="auto"/>
            </w:tcBorders>
            <w:shd w:val="clear" w:color="auto" w:fill="auto"/>
            <w:noWrap/>
            <w:vAlign w:val="center"/>
            <w:hideMark/>
          </w:tcPr>
          <w:p w14:paraId="00731CC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B23CCB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organ or tissue replaced by transplant, peripheral stem cells</w:t>
            </w:r>
          </w:p>
        </w:tc>
      </w:tr>
      <w:tr w:rsidR="00F67961" w:rsidRPr="003C42B7" w14:paraId="154439B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D1985A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V42.83</w:t>
            </w:r>
          </w:p>
        </w:tc>
        <w:tc>
          <w:tcPr>
            <w:tcW w:w="3400" w:type="dxa"/>
            <w:tcBorders>
              <w:top w:val="nil"/>
              <w:left w:val="nil"/>
              <w:bottom w:val="single" w:sz="8" w:space="0" w:color="auto"/>
              <w:right w:val="single" w:sz="8" w:space="0" w:color="auto"/>
            </w:tcBorders>
            <w:shd w:val="clear" w:color="auto" w:fill="auto"/>
            <w:noWrap/>
            <w:vAlign w:val="center"/>
            <w:hideMark/>
          </w:tcPr>
          <w:p w14:paraId="672931A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262D9A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organ or tissue replaced by transplant, pancreas</w:t>
            </w:r>
          </w:p>
        </w:tc>
      </w:tr>
      <w:tr w:rsidR="00F67961" w:rsidRPr="003C42B7" w14:paraId="7DC8DE1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567638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V42.84</w:t>
            </w:r>
          </w:p>
        </w:tc>
        <w:tc>
          <w:tcPr>
            <w:tcW w:w="3400" w:type="dxa"/>
            <w:tcBorders>
              <w:top w:val="nil"/>
              <w:left w:val="nil"/>
              <w:bottom w:val="single" w:sz="8" w:space="0" w:color="auto"/>
              <w:right w:val="single" w:sz="8" w:space="0" w:color="auto"/>
            </w:tcBorders>
            <w:shd w:val="clear" w:color="auto" w:fill="auto"/>
            <w:noWrap/>
            <w:vAlign w:val="center"/>
            <w:hideMark/>
          </w:tcPr>
          <w:p w14:paraId="1A62B69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802C83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organ or tissue replaced by transplant, intestines</w:t>
            </w:r>
          </w:p>
        </w:tc>
      </w:tr>
      <w:tr w:rsidR="00F67961" w:rsidRPr="003C42B7" w14:paraId="1ECA5DF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DFE1EC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V42.89</w:t>
            </w:r>
          </w:p>
        </w:tc>
        <w:tc>
          <w:tcPr>
            <w:tcW w:w="3400" w:type="dxa"/>
            <w:tcBorders>
              <w:top w:val="nil"/>
              <w:left w:val="nil"/>
              <w:bottom w:val="single" w:sz="8" w:space="0" w:color="auto"/>
              <w:right w:val="single" w:sz="8" w:space="0" w:color="auto"/>
            </w:tcBorders>
            <w:shd w:val="clear" w:color="auto" w:fill="auto"/>
            <w:noWrap/>
            <w:vAlign w:val="center"/>
            <w:hideMark/>
          </w:tcPr>
          <w:p w14:paraId="38F0B30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512015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organ or tissue replaced by transplant</w:t>
            </w:r>
          </w:p>
        </w:tc>
      </w:tr>
      <w:tr w:rsidR="00F67961" w:rsidRPr="003C42B7" w14:paraId="4E2C412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483B42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V42.9</w:t>
            </w:r>
          </w:p>
        </w:tc>
        <w:tc>
          <w:tcPr>
            <w:tcW w:w="3400" w:type="dxa"/>
            <w:tcBorders>
              <w:top w:val="nil"/>
              <w:left w:val="nil"/>
              <w:bottom w:val="single" w:sz="8" w:space="0" w:color="auto"/>
              <w:right w:val="single" w:sz="8" w:space="0" w:color="auto"/>
            </w:tcBorders>
            <w:shd w:val="clear" w:color="auto" w:fill="auto"/>
            <w:noWrap/>
            <w:vAlign w:val="center"/>
            <w:hideMark/>
          </w:tcPr>
          <w:p w14:paraId="5BA2494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BE2FDB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organ or tissue replaced by transplant</w:t>
            </w:r>
          </w:p>
        </w:tc>
      </w:tr>
      <w:tr w:rsidR="00F67961" w:rsidRPr="003C42B7" w14:paraId="298578A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2CC4FC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V45.87</w:t>
            </w:r>
          </w:p>
        </w:tc>
        <w:tc>
          <w:tcPr>
            <w:tcW w:w="3400" w:type="dxa"/>
            <w:tcBorders>
              <w:top w:val="nil"/>
              <w:left w:val="nil"/>
              <w:bottom w:val="single" w:sz="8" w:space="0" w:color="auto"/>
              <w:right w:val="single" w:sz="8" w:space="0" w:color="auto"/>
            </w:tcBorders>
            <w:shd w:val="clear" w:color="auto" w:fill="auto"/>
            <w:noWrap/>
            <w:vAlign w:val="center"/>
            <w:hideMark/>
          </w:tcPr>
          <w:p w14:paraId="431C901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9D1325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transplanted organ removal status</w:t>
            </w:r>
          </w:p>
        </w:tc>
      </w:tr>
      <w:tr w:rsidR="00F67961" w:rsidRPr="003C42B7" w14:paraId="32B1134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073070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V49.83</w:t>
            </w:r>
          </w:p>
        </w:tc>
        <w:tc>
          <w:tcPr>
            <w:tcW w:w="3400" w:type="dxa"/>
            <w:tcBorders>
              <w:top w:val="nil"/>
              <w:left w:val="nil"/>
              <w:bottom w:val="single" w:sz="8" w:space="0" w:color="auto"/>
              <w:right w:val="single" w:sz="8" w:space="0" w:color="auto"/>
            </w:tcBorders>
            <w:shd w:val="clear" w:color="auto" w:fill="auto"/>
            <w:noWrap/>
            <w:vAlign w:val="center"/>
            <w:hideMark/>
          </w:tcPr>
          <w:p w14:paraId="57E12EE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4D1E0F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awaiting organ transplant status</w:t>
            </w:r>
          </w:p>
        </w:tc>
      </w:tr>
      <w:tr w:rsidR="00F67961" w:rsidRPr="003C42B7" w14:paraId="7167F97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E3CEAF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V50.0</w:t>
            </w:r>
          </w:p>
        </w:tc>
        <w:tc>
          <w:tcPr>
            <w:tcW w:w="3400" w:type="dxa"/>
            <w:tcBorders>
              <w:top w:val="nil"/>
              <w:left w:val="nil"/>
              <w:bottom w:val="single" w:sz="8" w:space="0" w:color="auto"/>
              <w:right w:val="single" w:sz="8" w:space="0" w:color="auto"/>
            </w:tcBorders>
            <w:shd w:val="clear" w:color="auto" w:fill="auto"/>
            <w:noWrap/>
            <w:vAlign w:val="center"/>
            <w:hideMark/>
          </w:tcPr>
          <w:p w14:paraId="120E3E8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7826BA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elective hair transplant for purposes other than remedying health states</w:t>
            </w:r>
          </w:p>
        </w:tc>
      </w:tr>
      <w:tr w:rsidR="00F67961" w:rsidRPr="003C42B7" w14:paraId="3CDCDB7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CDA65B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V58.44 </w:t>
            </w:r>
          </w:p>
        </w:tc>
        <w:tc>
          <w:tcPr>
            <w:tcW w:w="3400" w:type="dxa"/>
            <w:tcBorders>
              <w:top w:val="nil"/>
              <w:left w:val="nil"/>
              <w:bottom w:val="single" w:sz="8" w:space="0" w:color="auto"/>
              <w:right w:val="single" w:sz="8" w:space="0" w:color="auto"/>
            </w:tcBorders>
            <w:shd w:val="clear" w:color="auto" w:fill="auto"/>
            <w:noWrap/>
            <w:vAlign w:val="center"/>
            <w:hideMark/>
          </w:tcPr>
          <w:p w14:paraId="217CA70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OrganTransplant</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61F611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aftercare following organ transplant</w:t>
            </w:r>
          </w:p>
        </w:tc>
      </w:tr>
      <w:tr w:rsidR="00F67961" w:rsidRPr="003C42B7" w14:paraId="68B2098B"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FDC46D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403.01</w:t>
            </w:r>
          </w:p>
        </w:tc>
        <w:tc>
          <w:tcPr>
            <w:tcW w:w="3400" w:type="dxa"/>
            <w:tcBorders>
              <w:top w:val="nil"/>
              <w:left w:val="nil"/>
              <w:bottom w:val="single" w:sz="8" w:space="0" w:color="auto"/>
              <w:right w:val="single" w:sz="8" w:space="0" w:color="auto"/>
            </w:tcBorders>
            <w:shd w:val="clear" w:color="auto" w:fill="auto"/>
            <w:vAlign w:val="center"/>
            <w:hideMark/>
          </w:tcPr>
          <w:p w14:paraId="40965B1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330F84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hypertensive chronic kidney disease, malignant, with chronic kidney disease stage v or end stage renal disease</w:t>
            </w:r>
          </w:p>
        </w:tc>
      </w:tr>
      <w:tr w:rsidR="00F67961" w:rsidRPr="003C42B7" w14:paraId="4FB91DC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125117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403.1</w:t>
            </w:r>
          </w:p>
        </w:tc>
        <w:tc>
          <w:tcPr>
            <w:tcW w:w="3400" w:type="dxa"/>
            <w:tcBorders>
              <w:top w:val="nil"/>
              <w:left w:val="nil"/>
              <w:bottom w:val="single" w:sz="8" w:space="0" w:color="auto"/>
              <w:right w:val="single" w:sz="8" w:space="0" w:color="auto"/>
            </w:tcBorders>
            <w:shd w:val="clear" w:color="auto" w:fill="auto"/>
            <w:vAlign w:val="center"/>
            <w:hideMark/>
          </w:tcPr>
          <w:p w14:paraId="561B87E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93A617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benign hypertensive renal disease</w:t>
            </w:r>
          </w:p>
        </w:tc>
      </w:tr>
      <w:tr w:rsidR="00F67961" w:rsidRPr="003C42B7" w14:paraId="7F45D8F3"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BB8C46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403.11</w:t>
            </w:r>
          </w:p>
        </w:tc>
        <w:tc>
          <w:tcPr>
            <w:tcW w:w="3400" w:type="dxa"/>
            <w:tcBorders>
              <w:top w:val="nil"/>
              <w:left w:val="nil"/>
              <w:bottom w:val="single" w:sz="8" w:space="0" w:color="auto"/>
              <w:right w:val="single" w:sz="8" w:space="0" w:color="auto"/>
            </w:tcBorders>
            <w:shd w:val="clear" w:color="auto" w:fill="auto"/>
            <w:vAlign w:val="center"/>
            <w:hideMark/>
          </w:tcPr>
          <w:p w14:paraId="4A5333C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4F53D8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hypertensive chronic kidney disease, benign, with chronic kidney disease stage v or end stage renal disease</w:t>
            </w:r>
          </w:p>
        </w:tc>
      </w:tr>
      <w:tr w:rsidR="00F67961" w:rsidRPr="003C42B7" w14:paraId="36CBF63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5A0E6F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403.9</w:t>
            </w:r>
          </w:p>
        </w:tc>
        <w:tc>
          <w:tcPr>
            <w:tcW w:w="3400" w:type="dxa"/>
            <w:tcBorders>
              <w:top w:val="nil"/>
              <w:left w:val="nil"/>
              <w:bottom w:val="single" w:sz="8" w:space="0" w:color="auto"/>
              <w:right w:val="single" w:sz="8" w:space="0" w:color="auto"/>
            </w:tcBorders>
            <w:shd w:val="clear" w:color="auto" w:fill="auto"/>
            <w:vAlign w:val="center"/>
            <w:hideMark/>
          </w:tcPr>
          <w:p w14:paraId="78C9D2A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1A3DFC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hypertensive renal disease</w:t>
            </w:r>
          </w:p>
        </w:tc>
      </w:tr>
      <w:tr w:rsidR="00F67961" w:rsidRPr="003C42B7" w14:paraId="79D5FCF9"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9B13C4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403.91</w:t>
            </w:r>
          </w:p>
        </w:tc>
        <w:tc>
          <w:tcPr>
            <w:tcW w:w="3400" w:type="dxa"/>
            <w:tcBorders>
              <w:top w:val="nil"/>
              <w:left w:val="nil"/>
              <w:bottom w:val="single" w:sz="8" w:space="0" w:color="auto"/>
              <w:right w:val="single" w:sz="8" w:space="0" w:color="auto"/>
            </w:tcBorders>
            <w:shd w:val="clear" w:color="auto" w:fill="auto"/>
            <w:vAlign w:val="center"/>
            <w:hideMark/>
          </w:tcPr>
          <w:p w14:paraId="2F622E4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4966CB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hypertensive chronic kidney disease, unspecified, with chronic kidney disease stage v or end stage renal disease</w:t>
            </w:r>
          </w:p>
        </w:tc>
      </w:tr>
      <w:tr w:rsidR="00F67961" w:rsidRPr="003C42B7" w14:paraId="731A4A94"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156E1C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404.02</w:t>
            </w:r>
          </w:p>
        </w:tc>
        <w:tc>
          <w:tcPr>
            <w:tcW w:w="3400" w:type="dxa"/>
            <w:tcBorders>
              <w:top w:val="nil"/>
              <w:left w:val="nil"/>
              <w:bottom w:val="single" w:sz="8" w:space="0" w:color="auto"/>
              <w:right w:val="single" w:sz="8" w:space="0" w:color="auto"/>
            </w:tcBorders>
            <w:shd w:val="clear" w:color="auto" w:fill="auto"/>
            <w:vAlign w:val="center"/>
            <w:hideMark/>
          </w:tcPr>
          <w:p w14:paraId="1D1F885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DBE930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hypertensive heart and chronic kidney disease, malignant, without heart failure and with chronic kidney disease stage v or end stage renal disease</w:t>
            </w:r>
          </w:p>
        </w:tc>
      </w:tr>
      <w:tr w:rsidR="00F67961" w:rsidRPr="003C42B7" w14:paraId="34E71D3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2ABF8F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404.1</w:t>
            </w:r>
          </w:p>
        </w:tc>
        <w:tc>
          <w:tcPr>
            <w:tcW w:w="3400" w:type="dxa"/>
            <w:tcBorders>
              <w:top w:val="nil"/>
              <w:left w:val="nil"/>
              <w:bottom w:val="single" w:sz="8" w:space="0" w:color="auto"/>
              <w:right w:val="single" w:sz="8" w:space="0" w:color="auto"/>
            </w:tcBorders>
            <w:shd w:val="clear" w:color="auto" w:fill="auto"/>
            <w:vAlign w:val="center"/>
            <w:hideMark/>
          </w:tcPr>
          <w:p w14:paraId="2A7AF67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A4E322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benign hypertensive heart and renal disease</w:t>
            </w:r>
          </w:p>
        </w:tc>
      </w:tr>
      <w:tr w:rsidR="00F67961" w:rsidRPr="003C42B7" w14:paraId="6B2EA55B"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157D9E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404.12</w:t>
            </w:r>
          </w:p>
        </w:tc>
        <w:tc>
          <w:tcPr>
            <w:tcW w:w="3400" w:type="dxa"/>
            <w:tcBorders>
              <w:top w:val="nil"/>
              <w:left w:val="nil"/>
              <w:bottom w:val="single" w:sz="8" w:space="0" w:color="auto"/>
              <w:right w:val="single" w:sz="8" w:space="0" w:color="auto"/>
            </w:tcBorders>
            <w:shd w:val="clear" w:color="auto" w:fill="auto"/>
            <w:vAlign w:val="center"/>
            <w:hideMark/>
          </w:tcPr>
          <w:p w14:paraId="424EA15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D8FA80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hypertensive heart and chronic kidney disease, benign, without heart failure and with chronic kidney disease stage v or end stage renal disease</w:t>
            </w:r>
          </w:p>
        </w:tc>
      </w:tr>
      <w:tr w:rsidR="00F67961" w:rsidRPr="003C42B7" w14:paraId="0346A5A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78A7B7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lastRenderedPageBreak/>
              <w:t>404.9</w:t>
            </w:r>
          </w:p>
        </w:tc>
        <w:tc>
          <w:tcPr>
            <w:tcW w:w="3400" w:type="dxa"/>
            <w:tcBorders>
              <w:top w:val="nil"/>
              <w:left w:val="nil"/>
              <w:bottom w:val="single" w:sz="8" w:space="0" w:color="auto"/>
              <w:right w:val="single" w:sz="8" w:space="0" w:color="auto"/>
            </w:tcBorders>
            <w:shd w:val="clear" w:color="auto" w:fill="auto"/>
            <w:vAlign w:val="center"/>
            <w:hideMark/>
          </w:tcPr>
          <w:p w14:paraId="16AF2AD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Renovascular_Disease</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90A82B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hypertensive heart and renal disease</w:t>
            </w:r>
          </w:p>
        </w:tc>
      </w:tr>
      <w:tr w:rsidR="00F67961" w:rsidRPr="003C42B7" w14:paraId="072329B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84E412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255</w:t>
            </w:r>
          </w:p>
        </w:tc>
        <w:tc>
          <w:tcPr>
            <w:tcW w:w="3400" w:type="dxa"/>
            <w:tcBorders>
              <w:top w:val="nil"/>
              <w:left w:val="nil"/>
              <w:bottom w:val="single" w:sz="8" w:space="0" w:color="auto"/>
              <w:right w:val="single" w:sz="8" w:space="0" w:color="auto"/>
            </w:tcBorders>
            <w:shd w:val="clear" w:color="auto" w:fill="auto"/>
            <w:noWrap/>
            <w:vAlign w:val="center"/>
            <w:hideMark/>
          </w:tcPr>
          <w:p w14:paraId="7D26393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E6D6E0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cushing's</w:t>
            </w:r>
            <w:proofErr w:type="spellEnd"/>
            <w:r w:rsidRPr="003C42B7">
              <w:rPr>
                <w:rFonts w:ascii="Calibri" w:eastAsia="Times New Roman" w:hAnsi="Calibri" w:cs="Times New Roman"/>
                <w:color w:val="000000"/>
                <w:szCs w:val="18"/>
              </w:rPr>
              <w:t xml:space="preserve"> syndrome</w:t>
            </w:r>
          </w:p>
        </w:tc>
      </w:tr>
      <w:tr w:rsidR="00F67961" w:rsidRPr="003C42B7" w14:paraId="201CBD6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B03E7C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255.1</w:t>
            </w:r>
          </w:p>
        </w:tc>
        <w:tc>
          <w:tcPr>
            <w:tcW w:w="3400" w:type="dxa"/>
            <w:tcBorders>
              <w:top w:val="nil"/>
              <w:left w:val="nil"/>
              <w:bottom w:val="single" w:sz="8" w:space="0" w:color="auto"/>
              <w:right w:val="single" w:sz="8" w:space="0" w:color="auto"/>
            </w:tcBorders>
            <w:shd w:val="clear" w:color="auto" w:fill="auto"/>
            <w:noWrap/>
            <w:vAlign w:val="center"/>
            <w:hideMark/>
          </w:tcPr>
          <w:p w14:paraId="0FE0CEF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E716AD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hyperaldosteronism</w:t>
            </w:r>
          </w:p>
        </w:tc>
      </w:tr>
      <w:tr w:rsidR="00F67961" w:rsidRPr="003C42B7" w14:paraId="4FE0B06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99A151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255.11</w:t>
            </w:r>
          </w:p>
        </w:tc>
        <w:tc>
          <w:tcPr>
            <w:tcW w:w="3400" w:type="dxa"/>
            <w:tcBorders>
              <w:top w:val="nil"/>
              <w:left w:val="nil"/>
              <w:bottom w:val="single" w:sz="8" w:space="0" w:color="auto"/>
              <w:right w:val="single" w:sz="8" w:space="0" w:color="auto"/>
            </w:tcBorders>
            <w:shd w:val="clear" w:color="auto" w:fill="auto"/>
            <w:noWrap/>
            <w:vAlign w:val="center"/>
            <w:hideMark/>
          </w:tcPr>
          <w:p w14:paraId="77271D6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2A06F7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glucocorticoid-remediable </w:t>
            </w:r>
            <w:proofErr w:type="spellStart"/>
            <w:r w:rsidRPr="003C42B7">
              <w:rPr>
                <w:rFonts w:ascii="Calibri" w:eastAsia="Times New Roman" w:hAnsi="Calibri" w:cs="Times New Roman"/>
                <w:color w:val="000000"/>
                <w:szCs w:val="18"/>
              </w:rPr>
              <w:t>aldosteronism</w:t>
            </w:r>
            <w:proofErr w:type="spellEnd"/>
          </w:p>
        </w:tc>
      </w:tr>
      <w:tr w:rsidR="00F67961" w:rsidRPr="003C42B7" w14:paraId="214A1D1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9DC0B2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255.14</w:t>
            </w:r>
          </w:p>
        </w:tc>
        <w:tc>
          <w:tcPr>
            <w:tcW w:w="3400" w:type="dxa"/>
            <w:tcBorders>
              <w:top w:val="nil"/>
              <w:left w:val="nil"/>
              <w:bottom w:val="single" w:sz="8" w:space="0" w:color="auto"/>
              <w:right w:val="single" w:sz="8" w:space="0" w:color="auto"/>
            </w:tcBorders>
            <w:shd w:val="clear" w:color="auto" w:fill="auto"/>
            <w:noWrap/>
            <w:vAlign w:val="center"/>
            <w:hideMark/>
          </w:tcPr>
          <w:p w14:paraId="09A59A3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118D903"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other secondary </w:t>
            </w:r>
            <w:proofErr w:type="spellStart"/>
            <w:r w:rsidRPr="003C42B7">
              <w:rPr>
                <w:rFonts w:ascii="Calibri" w:eastAsia="Times New Roman" w:hAnsi="Calibri" w:cs="Times New Roman"/>
                <w:color w:val="000000"/>
                <w:szCs w:val="18"/>
              </w:rPr>
              <w:t>aldosteronism</w:t>
            </w:r>
            <w:proofErr w:type="spellEnd"/>
          </w:p>
        </w:tc>
      </w:tr>
      <w:tr w:rsidR="00F67961" w:rsidRPr="003C42B7" w14:paraId="776A150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349A18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255.6</w:t>
            </w:r>
          </w:p>
        </w:tc>
        <w:tc>
          <w:tcPr>
            <w:tcW w:w="3400" w:type="dxa"/>
            <w:tcBorders>
              <w:top w:val="nil"/>
              <w:left w:val="nil"/>
              <w:bottom w:val="single" w:sz="8" w:space="0" w:color="auto"/>
              <w:right w:val="single" w:sz="8" w:space="0" w:color="auto"/>
            </w:tcBorders>
            <w:shd w:val="clear" w:color="auto" w:fill="auto"/>
            <w:noWrap/>
            <w:vAlign w:val="center"/>
            <w:hideMark/>
          </w:tcPr>
          <w:p w14:paraId="2AC703D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FEB781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medulloadrenal</w:t>
            </w:r>
            <w:proofErr w:type="spellEnd"/>
            <w:r w:rsidRPr="003C42B7">
              <w:rPr>
                <w:rFonts w:ascii="Calibri" w:eastAsia="Times New Roman" w:hAnsi="Calibri" w:cs="Times New Roman"/>
                <w:color w:val="000000"/>
                <w:szCs w:val="18"/>
              </w:rPr>
              <w:t xml:space="preserve"> </w:t>
            </w:r>
            <w:proofErr w:type="spellStart"/>
            <w:r w:rsidRPr="003C42B7">
              <w:rPr>
                <w:rFonts w:ascii="Calibri" w:eastAsia="Times New Roman" w:hAnsi="Calibri" w:cs="Times New Roman"/>
                <w:color w:val="000000"/>
                <w:szCs w:val="18"/>
              </w:rPr>
              <w:t>hyperfunction</w:t>
            </w:r>
            <w:proofErr w:type="spellEnd"/>
          </w:p>
        </w:tc>
      </w:tr>
      <w:tr w:rsidR="00F67961" w:rsidRPr="003C42B7" w14:paraId="46B8FC2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BB5296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405.01</w:t>
            </w:r>
          </w:p>
        </w:tc>
        <w:tc>
          <w:tcPr>
            <w:tcW w:w="3400" w:type="dxa"/>
            <w:tcBorders>
              <w:top w:val="nil"/>
              <w:left w:val="nil"/>
              <w:bottom w:val="single" w:sz="8" w:space="0" w:color="auto"/>
              <w:right w:val="single" w:sz="8" w:space="0" w:color="auto"/>
            </w:tcBorders>
            <w:shd w:val="clear" w:color="auto" w:fill="auto"/>
            <w:noWrap/>
            <w:vAlign w:val="center"/>
            <w:hideMark/>
          </w:tcPr>
          <w:p w14:paraId="3002EE8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B855FC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malignant </w:t>
            </w:r>
            <w:proofErr w:type="spellStart"/>
            <w:r w:rsidRPr="003C42B7">
              <w:rPr>
                <w:rFonts w:ascii="Calibri" w:eastAsia="Times New Roman" w:hAnsi="Calibri" w:cs="Times New Roman"/>
                <w:color w:val="000000"/>
                <w:szCs w:val="18"/>
              </w:rPr>
              <w:t>renovascular</w:t>
            </w:r>
            <w:proofErr w:type="spellEnd"/>
            <w:r w:rsidRPr="003C42B7">
              <w:rPr>
                <w:rFonts w:ascii="Calibri" w:eastAsia="Times New Roman" w:hAnsi="Calibri" w:cs="Times New Roman"/>
                <w:color w:val="000000"/>
                <w:szCs w:val="18"/>
              </w:rPr>
              <w:t xml:space="preserve"> hypertension</w:t>
            </w:r>
          </w:p>
        </w:tc>
      </w:tr>
      <w:tr w:rsidR="00F67961" w:rsidRPr="003C42B7" w14:paraId="7733893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AD9B4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405.09</w:t>
            </w:r>
          </w:p>
        </w:tc>
        <w:tc>
          <w:tcPr>
            <w:tcW w:w="3400" w:type="dxa"/>
            <w:tcBorders>
              <w:top w:val="nil"/>
              <w:left w:val="nil"/>
              <w:bottom w:val="single" w:sz="8" w:space="0" w:color="auto"/>
              <w:right w:val="single" w:sz="8" w:space="0" w:color="auto"/>
            </w:tcBorders>
            <w:shd w:val="clear" w:color="auto" w:fill="auto"/>
            <w:noWrap/>
            <w:vAlign w:val="center"/>
            <w:hideMark/>
          </w:tcPr>
          <w:p w14:paraId="3C2A3D4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B7E4BE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malignant secondary hypertension</w:t>
            </w:r>
          </w:p>
        </w:tc>
      </w:tr>
      <w:tr w:rsidR="00F67961" w:rsidRPr="003C42B7" w14:paraId="6AA5267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2476E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405.11</w:t>
            </w:r>
          </w:p>
        </w:tc>
        <w:tc>
          <w:tcPr>
            <w:tcW w:w="3400" w:type="dxa"/>
            <w:tcBorders>
              <w:top w:val="nil"/>
              <w:left w:val="nil"/>
              <w:bottom w:val="single" w:sz="8" w:space="0" w:color="auto"/>
              <w:right w:val="single" w:sz="8" w:space="0" w:color="auto"/>
            </w:tcBorders>
            <w:shd w:val="clear" w:color="auto" w:fill="auto"/>
            <w:noWrap/>
            <w:vAlign w:val="center"/>
            <w:hideMark/>
          </w:tcPr>
          <w:p w14:paraId="04F12C2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33746D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benign </w:t>
            </w:r>
            <w:proofErr w:type="spellStart"/>
            <w:r w:rsidRPr="003C42B7">
              <w:rPr>
                <w:rFonts w:ascii="Calibri" w:eastAsia="Times New Roman" w:hAnsi="Calibri" w:cs="Times New Roman"/>
                <w:color w:val="000000"/>
                <w:szCs w:val="18"/>
              </w:rPr>
              <w:t>renovascular</w:t>
            </w:r>
            <w:proofErr w:type="spellEnd"/>
            <w:r w:rsidRPr="003C42B7">
              <w:rPr>
                <w:rFonts w:ascii="Calibri" w:eastAsia="Times New Roman" w:hAnsi="Calibri" w:cs="Times New Roman"/>
                <w:color w:val="000000"/>
                <w:szCs w:val="18"/>
              </w:rPr>
              <w:t xml:space="preserve"> hypertension</w:t>
            </w:r>
          </w:p>
        </w:tc>
      </w:tr>
      <w:tr w:rsidR="00F67961" w:rsidRPr="003C42B7" w14:paraId="04FFA2B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CC2130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405.19</w:t>
            </w:r>
          </w:p>
        </w:tc>
        <w:tc>
          <w:tcPr>
            <w:tcW w:w="3400" w:type="dxa"/>
            <w:tcBorders>
              <w:top w:val="nil"/>
              <w:left w:val="nil"/>
              <w:bottom w:val="single" w:sz="8" w:space="0" w:color="auto"/>
              <w:right w:val="single" w:sz="8" w:space="0" w:color="auto"/>
            </w:tcBorders>
            <w:shd w:val="clear" w:color="auto" w:fill="auto"/>
            <w:noWrap/>
            <w:vAlign w:val="center"/>
            <w:hideMark/>
          </w:tcPr>
          <w:p w14:paraId="1C5FCA6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1E5B93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benign secondary hypertension</w:t>
            </w:r>
          </w:p>
        </w:tc>
      </w:tr>
      <w:tr w:rsidR="00F67961" w:rsidRPr="003C42B7" w14:paraId="4BEEA10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1111C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405.91</w:t>
            </w:r>
          </w:p>
        </w:tc>
        <w:tc>
          <w:tcPr>
            <w:tcW w:w="3400" w:type="dxa"/>
            <w:tcBorders>
              <w:top w:val="nil"/>
              <w:left w:val="nil"/>
              <w:bottom w:val="single" w:sz="8" w:space="0" w:color="auto"/>
              <w:right w:val="single" w:sz="8" w:space="0" w:color="auto"/>
            </w:tcBorders>
            <w:shd w:val="clear" w:color="auto" w:fill="auto"/>
            <w:noWrap/>
            <w:vAlign w:val="center"/>
            <w:hideMark/>
          </w:tcPr>
          <w:p w14:paraId="4FE2EE7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FE2D41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unspecified </w:t>
            </w:r>
            <w:proofErr w:type="spellStart"/>
            <w:r w:rsidRPr="003C42B7">
              <w:rPr>
                <w:rFonts w:ascii="Calibri" w:eastAsia="Times New Roman" w:hAnsi="Calibri" w:cs="Times New Roman"/>
                <w:color w:val="000000"/>
                <w:szCs w:val="18"/>
              </w:rPr>
              <w:t>renovascular</w:t>
            </w:r>
            <w:proofErr w:type="spellEnd"/>
            <w:r w:rsidRPr="003C42B7">
              <w:rPr>
                <w:rFonts w:ascii="Calibri" w:eastAsia="Times New Roman" w:hAnsi="Calibri" w:cs="Times New Roman"/>
                <w:color w:val="000000"/>
                <w:szCs w:val="18"/>
              </w:rPr>
              <w:t xml:space="preserve"> hypertension</w:t>
            </w:r>
          </w:p>
        </w:tc>
      </w:tr>
      <w:tr w:rsidR="00F67961" w:rsidRPr="003C42B7" w14:paraId="2E49F8C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CA3CE34"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405.99</w:t>
            </w:r>
          </w:p>
        </w:tc>
        <w:tc>
          <w:tcPr>
            <w:tcW w:w="3400" w:type="dxa"/>
            <w:tcBorders>
              <w:top w:val="nil"/>
              <w:left w:val="nil"/>
              <w:bottom w:val="single" w:sz="8" w:space="0" w:color="auto"/>
              <w:right w:val="single" w:sz="8" w:space="0" w:color="auto"/>
            </w:tcBorders>
            <w:shd w:val="clear" w:color="auto" w:fill="auto"/>
            <w:noWrap/>
            <w:vAlign w:val="center"/>
            <w:hideMark/>
          </w:tcPr>
          <w:p w14:paraId="532A59C3"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AC26283"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unspecified secondary hypertension</w:t>
            </w:r>
          </w:p>
        </w:tc>
      </w:tr>
      <w:tr w:rsidR="00F67961" w:rsidRPr="003C42B7" w14:paraId="0A2DB0B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6DAE00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747.1</w:t>
            </w:r>
          </w:p>
        </w:tc>
        <w:tc>
          <w:tcPr>
            <w:tcW w:w="3400" w:type="dxa"/>
            <w:tcBorders>
              <w:top w:val="nil"/>
              <w:left w:val="nil"/>
              <w:bottom w:val="single" w:sz="8" w:space="0" w:color="auto"/>
              <w:right w:val="single" w:sz="8" w:space="0" w:color="auto"/>
            </w:tcBorders>
            <w:shd w:val="clear" w:color="auto" w:fill="auto"/>
            <w:noWrap/>
            <w:vAlign w:val="center"/>
            <w:hideMark/>
          </w:tcPr>
          <w:p w14:paraId="75D1940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427E94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coarctation</w:t>
            </w:r>
            <w:proofErr w:type="spellEnd"/>
            <w:r w:rsidRPr="003C42B7">
              <w:rPr>
                <w:rFonts w:ascii="Calibri" w:eastAsia="Times New Roman" w:hAnsi="Calibri" w:cs="Times New Roman"/>
                <w:color w:val="000000"/>
                <w:szCs w:val="18"/>
              </w:rPr>
              <w:t xml:space="preserve"> of aorta (</w:t>
            </w:r>
            <w:proofErr w:type="spellStart"/>
            <w:r w:rsidRPr="003C42B7">
              <w:rPr>
                <w:rFonts w:ascii="Calibri" w:eastAsia="Times New Roman" w:hAnsi="Calibri" w:cs="Times New Roman"/>
                <w:color w:val="000000"/>
                <w:szCs w:val="18"/>
              </w:rPr>
              <w:t>preductal</w:t>
            </w:r>
            <w:proofErr w:type="spellEnd"/>
            <w:r w:rsidRPr="003C42B7">
              <w:rPr>
                <w:rFonts w:ascii="Calibri" w:eastAsia="Times New Roman" w:hAnsi="Calibri" w:cs="Times New Roman"/>
                <w:color w:val="000000"/>
                <w:szCs w:val="18"/>
              </w:rPr>
              <w:t>) (</w:t>
            </w:r>
            <w:proofErr w:type="spellStart"/>
            <w:r w:rsidRPr="003C42B7">
              <w:rPr>
                <w:rFonts w:ascii="Calibri" w:eastAsia="Times New Roman" w:hAnsi="Calibri" w:cs="Times New Roman"/>
                <w:color w:val="000000"/>
                <w:szCs w:val="18"/>
              </w:rPr>
              <w:t>postductal</w:t>
            </w:r>
            <w:proofErr w:type="spellEnd"/>
            <w:r w:rsidRPr="003C42B7">
              <w:rPr>
                <w:rFonts w:ascii="Calibri" w:eastAsia="Times New Roman" w:hAnsi="Calibri" w:cs="Times New Roman"/>
                <w:color w:val="000000"/>
                <w:szCs w:val="18"/>
              </w:rPr>
              <w:t>)</w:t>
            </w:r>
          </w:p>
        </w:tc>
      </w:tr>
      <w:tr w:rsidR="00F67961" w:rsidRPr="003C42B7" w14:paraId="0497D69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5E07D5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747.11</w:t>
            </w:r>
          </w:p>
        </w:tc>
        <w:tc>
          <w:tcPr>
            <w:tcW w:w="3400" w:type="dxa"/>
            <w:tcBorders>
              <w:top w:val="nil"/>
              <w:left w:val="nil"/>
              <w:bottom w:val="single" w:sz="8" w:space="0" w:color="auto"/>
              <w:right w:val="single" w:sz="8" w:space="0" w:color="auto"/>
            </w:tcBorders>
            <w:shd w:val="clear" w:color="auto" w:fill="auto"/>
            <w:noWrap/>
            <w:vAlign w:val="center"/>
            <w:hideMark/>
          </w:tcPr>
          <w:p w14:paraId="603498C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CD5793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interruption of aortic arch</w:t>
            </w:r>
          </w:p>
        </w:tc>
      </w:tr>
      <w:tr w:rsidR="00F67961" w:rsidRPr="003C42B7" w14:paraId="01FE2CF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00F839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747.22</w:t>
            </w:r>
          </w:p>
        </w:tc>
        <w:tc>
          <w:tcPr>
            <w:tcW w:w="3400" w:type="dxa"/>
            <w:tcBorders>
              <w:top w:val="nil"/>
              <w:left w:val="nil"/>
              <w:bottom w:val="single" w:sz="8" w:space="0" w:color="auto"/>
              <w:right w:val="single" w:sz="8" w:space="0" w:color="auto"/>
            </w:tcBorders>
            <w:shd w:val="clear" w:color="auto" w:fill="auto"/>
            <w:noWrap/>
            <w:vAlign w:val="center"/>
            <w:hideMark/>
          </w:tcPr>
          <w:p w14:paraId="7E382EE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Secondary_Hypertension</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C6CB8E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congenital atresia and stenosis of aorta</w:t>
            </w:r>
          </w:p>
        </w:tc>
      </w:tr>
      <w:tr w:rsidR="00F67961" w:rsidRPr="003C42B7" w14:paraId="1C36972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10D32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w:t>
            </w:r>
          </w:p>
        </w:tc>
        <w:tc>
          <w:tcPr>
            <w:tcW w:w="3400" w:type="dxa"/>
            <w:tcBorders>
              <w:top w:val="nil"/>
              <w:left w:val="nil"/>
              <w:bottom w:val="single" w:sz="8" w:space="0" w:color="auto"/>
              <w:right w:val="single" w:sz="8" w:space="0" w:color="auto"/>
            </w:tcBorders>
            <w:shd w:val="clear" w:color="auto" w:fill="auto"/>
            <w:noWrap/>
            <w:vAlign w:val="center"/>
            <w:hideMark/>
          </w:tcPr>
          <w:p w14:paraId="138178E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909134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unspecified examination</w:t>
            </w:r>
          </w:p>
        </w:tc>
      </w:tr>
      <w:tr w:rsidR="00F67961" w:rsidRPr="003C42B7" w14:paraId="24FA5785"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551FB7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13.41</w:t>
            </w:r>
          </w:p>
        </w:tc>
        <w:tc>
          <w:tcPr>
            <w:tcW w:w="3400" w:type="dxa"/>
            <w:tcBorders>
              <w:top w:val="nil"/>
              <w:left w:val="nil"/>
              <w:bottom w:val="single" w:sz="8" w:space="0" w:color="auto"/>
              <w:right w:val="single" w:sz="8" w:space="0" w:color="auto"/>
            </w:tcBorders>
            <w:shd w:val="clear" w:color="auto" w:fill="auto"/>
            <w:noWrap/>
            <w:vAlign w:val="center"/>
            <w:hideMark/>
          </w:tcPr>
          <w:p w14:paraId="652858C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7E2704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bacteriological or histological examination not done</w:t>
            </w:r>
          </w:p>
        </w:tc>
      </w:tr>
      <w:tr w:rsidR="00F67961" w:rsidRPr="003C42B7" w14:paraId="2766053A"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2FC493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13.42</w:t>
            </w:r>
          </w:p>
        </w:tc>
        <w:tc>
          <w:tcPr>
            <w:tcW w:w="3400" w:type="dxa"/>
            <w:tcBorders>
              <w:top w:val="nil"/>
              <w:left w:val="nil"/>
              <w:bottom w:val="single" w:sz="8" w:space="0" w:color="auto"/>
              <w:right w:val="single" w:sz="8" w:space="0" w:color="auto"/>
            </w:tcBorders>
            <w:shd w:val="clear" w:color="auto" w:fill="auto"/>
            <w:noWrap/>
            <w:vAlign w:val="center"/>
            <w:hideMark/>
          </w:tcPr>
          <w:p w14:paraId="139233F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ADFD11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bacteriological or histological examination results unknown (at present)</w:t>
            </w:r>
          </w:p>
        </w:tc>
      </w:tr>
      <w:tr w:rsidR="00F67961" w:rsidRPr="003C42B7" w14:paraId="7AA690B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E344D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13.43</w:t>
            </w:r>
          </w:p>
        </w:tc>
        <w:tc>
          <w:tcPr>
            <w:tcW w:w="3400" w:type="dxa"/>
            <w:tcBorders>
              <w:top w:val="nil"/>
              <w:left w:val="nil"/>
              <w:bottom w:val="single" w:sz="8" w:space="0" w:color="auto"/>
              <w:right w:val="single" w:sz="8" w:space="0" w:color="auto"/>
            </w:tcBorders>
            <w:shd w:val="clear" w:color="auto" w:fill="auto"/>
            <w:noWrap/>
            <w:vAlign w:val="center"/>
            <w:hideMark/>
          </w:tcPr>
          <w:p w14:paraId="1CD4732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D52557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tubercle bacilli found (in sputum) by microscopy</w:t>
            </w:r>
          </w:p>
        </w:tc>
      </w:tr>
      <w:tr w:rsidR="00F67961" w:rsidRPr="003C42B7" w14:paraId="35DDFC18"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309F94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13.44</w:t>
            </w:r>
          </w:p>
        </w:tc>
        <w:tc>
          <w:tcPr>
            <w:tcW w:w="3400" w:type="dxa"/>
            <w:tcBorders>
              <w:top w:val="nil"/>
              <w:left w:val="nil"/>
              <w:bottom w:val="single" w:sz="8" w:space="0" w:color="auto"/>
              <w:right w:val="single" w:sz="8" w:space="0" w:color="auto"/>
            </w:tcBorders>
            <w:shd w:val="clear" w:color="auto" w:fill="auto"/>
            <w:noWrap/>
            <w:vAlign w:val="center"/>
            <w:hideMark/>
          </w:tcPr>
          <w:p w14:paraId="10ACA89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ACD024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tubercle bacilli not found (in sputum) by microscopy, but found by bacterial culture</w:t>
            </w:r>
          </w:p>
        </w:tc>
      </w:tr>
      <w:tr w:rsidR="00F67961" w:rsidRPr="003C42B7" w14:paraId="73EEC176"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1D006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13.45</w:t>
            </w:r>
          </w:p>
        </w:tc>
        <w:tc>
          <w:tcPr>
            <w:tcW w:w="3400" w:type="dxa"/>
            <w:tcBorders>
              <w:top w:val="nil"/>
              <w:left w:val="nil"/>
              <w:bottom w:val="single" w:sz="8" w:space="0" w:color="auto"/>
              <w:right w:val="single" w:sz="8" w:space="0" w:color="auto"/>
            </w:tcBorders>
            <w:shd w:val="clear" w:color="auto" w:fill="auto"/>
            <w:noWrap/>
            <w:vAlign w:val="center"/>
            <w:hideMark/>
          </w:tcPr>
          <w:p w14:paraId="13A6626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119556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tubercle bacilli not found by bacteriological examination, but tuberculosis confirmed</w:t>
            </w:r>
          </w:p>
        </w:tc>
      </w:tr>
      <w:tr w:rsidR="00F67961" w:rsidRPr="003C42B7" w14:paraId="6379CD4E"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980B2B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13.46</w:t>
            </w:r>
          </w:p>
        </w:tc>
        <w:tc>
          <w:tcPr>
            <w:tcW w:w="3400" w:type="dxa"/>
            <w:tcBorders>
              <w:top w:val="nil"/>
              <w:left w:val="nil"/>
              <w:bottom w:val="single" w:sz="8" w:space="0" w:color="auto"/>
              <w:right w:val="single" w:sz="8" w:space="0" w:color="auto"/>
            </w:tcBorders>
            <w:shd w:val="clear" w:color="auto" w:fill="auto"/>
            <w:noWrap/>
            <w:vAlign w:val="center"/>
            <w:hideMark/>
          </w:tcPr>
          <w:p w14:paraId="49560BF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51721D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tuberculoma</w:t>
            </w:r>
            <w:proofErr w:type="spellEnd"/>
            <w:r w:rsidRPr="003C42B7">
              <w:rPr>
                <w:rFonts w:ascii="Calibri" w:eastAsia="Times New Roman" w:hAnsi="Calibri" w:cs="Times New Roman"/>
                <w:color w:val="000000"/>
                <w:szCs w:val="18"/>
              </w:rPr>
              <w:t xml:space="preserve"> of spinal cord, tubercle bacilli not found by bacteriological or histological examination, but tuberculosis</w:t>
            </w:r>
          </w:p>
        </w:tc>
      </w:tr>
      <w:tr w:rsidR="00F67961" w:rsidRPr="003C42B7" w14:paraId="4BDCE90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2C61CE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w:t>
            </w:r>
          </w:p>
        </w:tc>
        <w:tc>
          <w:tcPr>
            <w:tcW w:w="3400" w:type="dxa"/>
            <w:tcBorders>
              <w:top w:val="nil"/>
              <w:left w:val="nil"/>
              <w:bottom w:val="single" w:sz="8" w:space="0" w:color="auto"/>
              <w:right w:val="single" w:sz="8" w:space="0" w:color="auto"/>
            </w:tcBorders>
            <w:shd w:val="clear" w:color="auto" w:fill="auto"/>
            <w:noWrap/>
            <w:vAlign w:val="center"/>
            <w:hideMark/>
          </w:tcPr>
          <w:p w14:paraId="154E9AA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39024B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unspecified examination</w:t>
            </w:r>
          </w:p>
        </w:tc>
      </w:tr>
      <w:tr w:rsidR="00F67961" w:rsidRPr="003C42B7" w14:paraId="1CACE3AB"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4E4910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13.51</w:t>
            </w:r>
          </w:p>
        </w:tc>
        <w:tc>
          <w:tcPr>
            <w:tcW w:w="3400" w:type="dxa"/>
            <w:tcBorders>
              <w:top w:val="nil"/>
              <w:left w:val="nil"/>
              <w:bottom w:val="single" w:sz="8" w:space="0" w:color="auto"/>
              <w:right w:val="single" w:sz="8" w:space="0" w:color="auto"/>
            </w:tcBorders>
            <w:shd w:val="clear" w:color="auto" w:fill="auto"/>
            <w:noWrap/>
            <w:vAlign w:val="center"/>
            <w:hideMark/>
          </w:tcPr>
          <w:p w14:paraId="7F9B969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EEC5CB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bacteriological or histological examination not done</w:t>
            </w:r>
          </w:p>
        </w:tc>
      </w:tr>
      <w:tr w:rsidR="00F67961" w:rsidRPr="003C42B7" w14:paraId="27519DF4"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FA6EA2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13.52</w:t>
            </w:r>
          </w:p>
        </w:tc>
        <w:tc>
          <w:tcPr>
            <w:tcW w:w="3400" w:type="dxa"/>
            <w:tcBorders>
              <w:top w:val="nil"/>
              <w:left w:val="nil"/>
              <w:bottom w:val="single" w:sz="8" w:space="0" w:color="auto"/>
              <w:right w:val="single" w:sz="8" w:space="0" w:color="auto"/>
            </w:tcBorders>
            <w:shd w:val="clear" w:color="auto" w:fill="auto"/>
            <w:noWrap/>
            <w:vAlign w:val="center"/>
            <w:hideMark/>
          </w:tcPr>
          <w:p w14:paraId="31714AC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24FB7F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bacteriological or histological examination results unknown (at present)</w:t>
            </w:r>
          </w:p>
        </w:tc>
      </w:tr>
      <w:tr w:rsidR="00F67961" w:rsidRPr="003C42B7" w14:paraId="796B6F15"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12572F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13.53</w:t>
            </w:r>
          </w:p>
        </w:tc>
        <w:tc>
          <w:tcPr>
            <w:tcW w:w="3400" w:type="dxa"/>
            <w:tcBorders>
              <w:top w:val="nil"/>
              <w:left w:val="nil"/>
              <w:bottom w:val="single" w:sz="8" w:space="0" w:color="auto"/>
              <w:right w:val="single" w:sz="8" w:space="0" w:color="auto"/>
            </w:tcBorders>
            <w:shd w:val="clear" w:color="auto" w:fill="auto"/>
            <w:noWrap/>
            <w:vAlign w:val="center"/>
            <w:hideMark/>
          </w:tcPr>
          <w:p w14:paraId="14B7E84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E56223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tubercle bacilli found (in sputum) by microscopy</w:t>
            </w:r>
          </w:p>
        </w:tc>
      </w:tr>
      <w:tr w:rsidR="00F67961" w:rsidRPr="003C42B7" w14:paraId="1061E65F"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9916BC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13.54</w:t>
            </w:r>
          </w:p>
        </w:tc>
        <w:tc>
          <w:tcPr>
            <w:tcW w:w="3400" w:type="dxa"/>
            <w:tcBorders>
              <w:top w:val="nil"/>
              <w:left w:val="nil"/>
              <w:bottom w:val="single" w:sz="8" w:space="0" w:color="auto"/>
              <w:right w:val="single" w:sz="8" w:space="0" w:color="auto"/>
            </w:tcBorders>
            <w:shd w:val="clear" w:color="auto" w:fill="auto"/>
            <w:noWrap/>
            <w:vAlign w:val="center"/>
            <w:hideMark/>
          </w:tcPr>
          <w:p w14:paraId="4AE12BA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B53940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tubercle bacilli not found (in sputum) by microscopy, but found by bacterial culture</w:t>
            </w:r>
          </w:p>
        </w:tc>
      </w:tr>
      <w:tr w:rsidR="00F67961" w:rsidRPr="003C42B7" w14:paraId="2516096A"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6CF959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13.55</w:t>
            </w:r>
          </w:p>
        </w:tc>
        <w:tc>
          <w:tcPr>
            <w:tcW w:w="3400" w:type="dxa"/>
            <w:tcBorders>
              <w:top w:val="nil"/>
              <w:left w:val="nil"/>
              <w:bottom w:val="single" w:sz="8" w:space="0" w:color="auto"/>
              <w:right w:val="single" w:sz="8" w:space="0" w:color="auto"/>
            </w:tcBorders>
            <w:shd w:val="clear" w:color="auto" w:fill="auto"/>
            <w:noWrap/>
            <w:vAlign w:val="center"/>
            <w:hideMark/>
          </w:tcPr>
          <w:p w14:paraId="34AA9BD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0298D1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tuberculous abscess of spinal cord, tubercle bacilli not found by bacteriological examination, but tuberculosis confirmed</w:t>
            </w:r>
          </w:p>
        </w:tc>
      </w:tr>
      <w:tr w:rsidR="00F67961" w:rsidRPr="003C42B7" w14:paraId="20A05CF1"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73F67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13.56</w:t>
            </w:r>
          </w:p>
        </w:tc>
        <w:tc>
          <w:tcPr>
            <w:tcW w:w="3400" w:type="dxa"/>
            <w:tcBorders>
              <w:top w:val="nil"/>
              <w:left w:val="nil"/>
              <w:bottom w:val="single" w:sz="8" w:space="0" w:color="auto"/>
              <w:right w:val="single" w:sz="8" w:space="0" w:color="auto"/>
            </w:tcBorders>
            <w:shd w:val="clear" w:color="auto" w:fill="auto"/>
            <w:noWrap/>
            <w:vAlign w:val="center"/>
            <w:hideMark/>
          </w:tcPr>
          <w:p w14:paraId="50C3B7C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F6D569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tuberculous abscess of spinal cord, tubercle bacilli not found by bacteriological or histological examination, but </w:t>
            </w:r>
            <w:proofErr w:type="spellStart"/>
            <w:r w:rsidRPr="003C42B7">
              <w:rPr>
                <w:rFonts w:ascii="Calibri" w:eastAsia="Times New Roman" w:hAnsi="Calibri" w:cs="Times New Roman"/>
                <w:color w:val="000000"/>
                <w:szCs w:val="18"/>
              </w:rPr>
              <w:t>tubercu</w:t>
            </w:r>
            <w:proofErr w:type="spellEnd"/>
            <w:r w:rsidRPr="003C42B7">
              <w:rPr>
                <w:rFonts w:ascii="Calibri" w:eastAsia="Times New Roman" w:hAnsi="Calibri" w:cs="Times New Roman"/>
                <w:color w:val="000000"/>
                <w:szCs w:val="18"/>
              </w:rPr>
              <w:t>-</w:t>
            </w:r>
          </w:p>
        </w:tc>
      </w:tr>
      <w:tr w:rsidR="00F67961" w:rsidRPr="003C42B7" w14:paraId="69CA1F0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31A3AE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192.2</w:t>
            </w:r>
          </w:p>
        </w:tc>
        <w:tc>
          <w:tcPr>
            <w:tcW w:w="3400" w:type="dxa"/>
            <w:tcBorders>
              <w:top w:val="nil"/>
              <w:left w:val="nil"/>
              <w:bottom w:val="single" w:sz="8" w:space="0" w:color="auto"/>
              <w:right w:val="single" w:sz="8" w:space="0" w:color="auto"/>
            </w:tcBorders>
            <w:shd w:val="clear" w:color="auto" w:fill="auto"/>
            <w:noWrap/>
            <w:vAlign w:val="center"/>
            <w:hideMark/>
          </w:tcPr>
          <w:p w14:paraId="60538AD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0020D7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malignant neoplasm of spinal cord</w:t>
            </w:r>
          </w:p>
        </w:tc>
      </w:tr>
      <w:tr w:rsidR="00F67961" w:rsidRPr="003C42B7" w14:paraId="1197F3E9"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A16641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lastRenderedPageBreak/>
              <w:t>198.3</w:t>
            </w:r>
          </w:p>
        </w:tc>
        <w:tc>
          <w:tcPr>
            <w:tcW w:w="3400" w:type="dxa"/>
            <w:tcBorders>
              <w:top w:val="nil"/>
              <w:left w:val="nil"/>
              <w:bottom w:val="single" w:sz="8" w:space="0" w:color="auto"/>
              <w:right w:val="single" w:sz="8" w:space="0" w:color="auto"/>
            </w:tcBorders>
            <w:shd w:val="clear" w:color="auto" w:fill="auto"/>
            <w:noWrap/>
            <w:vAlign w:val="center"/>
            <w:hideMark/>
          </w:tcPr>
          <w:p w14:paraId="180A54F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F6A71A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secondary malignant neoplasm of brain and spinal cord</w:t>
            </w:r>
          </w:p>
        </w:tc>
      </w:tr>
      <w:tr w:rsidR="00F67961" w:rsidRPr="003C42B7" w14:paraId="039DB20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74E10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225.3</w:t>
            </w:r>
          </w:p>
        </w:tc>
        <w:tc>
          <w:tcPr>
            <w:tcW w:w="3400" w:type="dxa"/>
            <w:tcBorders>
              <w:top w:val="nil"/>
              <w:left w:val="nil"/>
              <w:bottom w:val="single" w:sz="8" w:space="0" w:color="auto"/>
              <w:right w:val="single" w:sz="8" w:space="0" w:color="auto"/>
            </w:tcBorders>
            <w:shd w:val="clear" w:color="auto" w:fill="auto"/>
            <w:noWrap/>
            <w:vAlign w:val="center"/>
            <w:hideMark/>
          </w:tcPr>
          <w:p w14:paraId="57E88F0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FC4953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benign neoplasm of spinal cord</w:t>
            </w:r>
          </w:p>
        </w:tc>
      </w:tr>
      <w:tr w:rsidR="00F67961" w:rsidRPr="003C42B7" w14:paraId="6D5D632D"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3C490B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237.5</w:t>
            </w:r>
          </w:p>
        </w:tc>
        <w:tc>
          <w:tcPr>
            <w:tcW w:w="3400" w:type="dxa"/>
            <w:tcBorders>
              <w:top w:val="nil"/>
              <w:left w:val="nil"/>
              <w:bottom w:val="single" w:sz="8" w:space="0" w:color="auto"/>
              <w:right w:val="single" w:sz="8" w:space="0" w:color="auto"/>
            </w:tcBorders>
            <w:shd w:val="clear" w:color="auto" w:fill="auto"/>
            <w:noWrap/>
            <w:vAlign w:val="center"/>
            <w:hideMark/>
          </w:tcPr>
          <w:p w14:paraId="36F076D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20C4FC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neoplasm of uncertain behavior of brain and spinal cord</w:t>
            </w:r>
          </w:p>
        </w:tc>
      </w:tr>
      <w:tr w:rsidR="00F67961" w:rsidRPr="003C42B7" w14:paraId="0603156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2B2A60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336</w:t>
            </w:r>
          </w:p>
        </w:tc>
        <w:tc>
          <w:tcPr>
            <w:tcW w:w="3400" w:type="dxa"/>
            <w:tcBorders>
              <w:top w:val="nil"/>
              <w:left w:val="nil"/>
              <w:bottom w:val="single" w:sz="8" w:space="0" w:color="auto"/>
              <w:right w:val="single" w:sz="8" w:space="0" w:color="auto"/>
            </w:tcBorders>
            <w:shd w:val="clear" w:color="auto" w:fill="auto"/>
            <w:noWrap/>
            <w:vAlign w:val="center"/>
            <w:hideMark/>
          </w:tcPr>
          <w:p w14:paraId="0A98AEA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E71923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syringomyelia</w:t>
            </w:r>
            <w:proofErr w:type="spellEnd"/>
            <w:r w:rsidRPr="003C42B7">
              <w:rPr>
                <w:rFonts w:ascii="Calibri" w:eastAsia="Times New Roman" w:hAnsi="Calibri" w:cs="Times New Roman"/>
                <w:color w:val="000000"/>
                <w:szCs w:val="18"/>
              </w:rPr>
              <w:t xml:space="preserve"> and </w:t>
            </w:r>
            <w:proofErr w:type="spellStart"/>
            <w:r w:rsidRPr="003C42B7">
              <w:rPr>
                <w:rFonts w:ascii="Calibri" w:eastAsia="Times New Roman" w:hAnsi="Calibri" w:cs="Times New Roman"/>
                <w:color w:val="000000"/>
                <w:szCs w:val="18"/>
              </w:rPr>
              <w:t>syringobulbia</w:t>
            </w:r>
            <w:proofErr w:type="spellEnd"/>
          </w:p>
        </w:tc>
      </w:tr>
      <w:tr w:rsidR="00F67961" w:rsidRPr="003C42B7" w14:paraId="5272C1E4"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F581C6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336.2</w:t>
            </w:r>
          </w:p>
        </w:tc>
        <w:tc>
          <w:tcPr>
            <w:tcW w:w="3400" w:type="dxa"/>
            <w:tcBorders>
              <w:top w:val="nil"/>
              <w:left w:val="nil"/>
              <w:bottom w:val="single" w:sz="8" w:space="0" w:color="auto"/>
              <w:right w:val="single" w:sz="8" w:space="0" w:color="auto"/>
            </w:tcBorders>
            <w:shd w:val="clear" w:color="auto" w:fill="auto"/>
            <w:noWrap/>
            <w:vAlign w:val="center"/>
            <w:hideMark/>
          </w:tcPr>
          <w:p w14:paraId="32477AE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B42F30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subacute combined degeneration of spinal cord in diseases classified elsewhere</w:t>
            </w:r>
          </w:p>
        </w:tc>
      </w:tr>
      <w:tr w:rsidR="00F67961" w:rsidRPr="003C42B7" w14:paraId="419D874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7851A0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336.9</w:t>
            </w:r>
          </w:p>
        </w:tc>
        <w:tc>
          <w:tcPr>
            <w:tcW w:w="3400" w:type="dxa"/>
            <w:tcBorders>
              <w:top w:val="nil"/>
              <w:left w:val="nil"/>
              <w:bottom w:val="single" w:sz="8" w:space="0" w:color="auto"/>
              <w:right w:val="single" w:sz="8" w:space="0" w:color="auto"/>
            </w:tcBorders>
            <w:shd w:val="clear" w:color="auto" w:fill="auto"/>
            <w:noWrap/>
            <w:vAlign w:val="center"/>
            <w:hideMark/>
          </w:tcPr>
          <w:p w14:paraId="68443BF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CBE0A4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disease of spinal cord</w:t>
            </w:r>
          </w:p>
        </w:tc>
      </w:tr>
      <w:tr w:rsidR="00F67961" w:rsidRPr="003C42B7" w14:paraId="2D80CF4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35AC8A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742.51</w:t>
            </w:r>
          </w:p>
        </w:tc>
        <w:tc>
          <w:tcPr>
            <w:tcW w:w="3400" w:type="dxa"/>
            <w:tcBorders>
              <w:top w:val="nil"/>
              <w:left w:val="nil"/>
              <w:bottom w:val="single" w:sz="8" w:space="0" w:color="auto"/>
              <w:right w:val="single" w:sz="8" w:space="0" w:color="auto"/>
            </w:tcBorders>
            <w:shd w:val="clear" w:color="auto" w:fill="auto"/>
            <w:noWrap/>
            <w:vAlign w:val="center"/>
            <w:hideMark/>
          </w:tcPr>
          <w:p w14:paraId="5CD10BD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AC0B23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diastematomyelia</w:t>
            </w:r>
            <w:proofErr w:type="spellEnd"/>
          </w:p>
        </w:tc>
      </w:tr>
      <w:tr w:rsidR="00F67961" w:rsidRPr="003C42B7" w14:paraId="7FBBCBB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19CA99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742.53</w:t>
            </w:r>
          </w:p>
        </w:tc>
        <w:tc>
          <w:tcPr>
            <w:tcW w:w="3400" w:type="dxa"/>
            <w:tcBorders>
              <w:top w:val="nil"/>
              <w:left w:val="nil"/>
              <w:bottom w:val="single" w:sz="8" w:space="0" w:color="auto"/>
              <w:right w:val="single" w:sz="8" w:space="0" w:color="auto"/>
            </w:tcBorders>
            <w:shd w:val="clear" w:color="auto" w:fill="auto"/>
            <w:noWrap/>
            <w:vAlign w:val="center"/>
            <w:hideMark/>
          </w:tcPr>
          <w:p w14:paraId="3222D4A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D45F45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hydromyelia</w:t>
            </w:r>
            <w:proofErr w:type="spellEnd"/>
          </w:p>
        </w:tc>
      </w:tr>
      <w:tr w:rsidR="00F67961" w:rsidRPr="003C42B7" w14:paraId="3E6A343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2829C6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742.59</w:t>
            </w:r>
          </w:p>
        </w:tc>
        <w:tc>
          <w:tcPr>
            <w:tcW w:w="3400" w:type="dxa"/>
            <w:tcBorders>
              <w:top w:val="nil"/>
              <w:left w:val="nil"/>
              <w:bottom w:val="single" w:sz="8" w:space="0" w:color="auto"/>
              <w:right w:val="single" w:sz="8" w:space="0" w:color="auto"/>
            </w:tcBorders>
            <w:shd w:val="clear" w:color="auto" w:fill="auto"/>
            <w:noWrap/>
            <w:vAlign w:val="center"/>
            <w:hideMark/>
          </w:tcPr>
          <w:p w14:paraId="47B7A19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ABF0D3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other specified congenital anomalies of spinal cord</w:t>
            </w:r>
          </w:p>
        </w:tc>
      </w:tr>
      <w:tr w:rsidR="00F67961" w:rsidRPr="003C42B7" w14:paraId="25AEFEF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B62284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742.9</w:t>
            </w:r>
          </w:p>
        </w:tc>
        <w:tc>
          <w:tcPr>
            <w:tcW w:w="3400" w:type="dxa"/>
            <w:tcBorders>
              <w:top w:val="nil"/>
              <w:left w:val="nil"/>
              <w:bottom w:val="single" w:sz="8" w:space="0" w:color="auto"/>
              <w:right w:val="single" w:sz="8" w:space="0" w:color="auto"/>
            </w:tcBorders>
            <w:shd w:val="clear" w:color="auto" w:fill="auto"/>
            <w:noWrap/>
            <w:vAlign w:val="center"/>
            <w:hideMark/>
          </w:tcPr>
          <w:p w14:paraId="4FAF0C4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97697E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congenital anomaly of brain, spinal cord, and nervous system</w:t>
            </w:r>
          </w:p>
        </w:tc>
      </w:tr>
      <w:tr w:rsidR="00F67961" w:rsidRPr="003C42B7" w14:paraId="6FFF330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7744F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767.4</w:t>
            </w:r>
          </w:p>
        </w:tc>
        <w:tc>
          <w:tcPr>
            <w:tcW w:w="3400" w:type="dxa"/>
            <w:tcBorders>
              <w:top w:val="nil"/>
              <w:left w:val="nil"/>
              <w:bottom w:val="single" w:sz="8" w:space="0" w:color="auto"/>
              <w:right w:val="single" w:sz="8" w:space="0" w:color="auto"/>
            </w:tcBorders>
            <w:shd w:val="clear" w:color="auto" w:fill="auto"/>
            <w:noWrap/>
            <w:vAlign w:val="center"/>
            <w:hideMark/>
          </w:tcPr>
          <w:p w14:paraId="0B9D49F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C2A5B5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injury to spine and spinal cord due to birth trauma</w:t>
            </w:r>
          </w:p>
        </w:tc>
      </w:tr>
      <w:tr w:rsidR="00F67961" w:rsidRPr="003C42B7" w14:paraId="2BD94BF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C55A19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w:t>
            </w:r>
          </w:p>
        </w:tc>
        <w:tc>
          <w:tcPr>
            <w:tcW w:w="3400" w:type="dxa"/>
            <w:tcBorders>
              <w:top w:val="nil"/>
              <w:left w:val="nil"/>
              <w:bottom w:val="single" w:sz="8" w:space="0" w:color="auto"/>
              <w:right w:val="single" w:sz="8" w:space="0" w:color="auto"/>
            </w:tcBorders>
            <w:shd w:val="clear" w:color="auto" w:fill="auto"/>
            <w:noWrap/>
            <w:vAlign w:val="center"/>
            <w:hideMark/>
          </w:tcPr>
          <w:p w14:paraId="6C25A02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A7D169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cervical vertebra, unspecified level</w:t>
            </w:r>
          </w:p>
        </w:tc>
      </w:tr>
      <w:tr w:rsidR="00F67961" w:rsidRPr="003C42B7" w14:paraId="2AEF32C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A4529B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805.01</w:t>
            </w:r>
          </w:p>
        </w:tc>
        <w:tc>
          <w:tcPr>
            <w:tcW w:w="3400" w:type="dxa"/>
            <w:tcBorders>
              <w:top w:val="nil"/>
              <w:left w:val="nil"/>
              <w:bottom w:val="single" w:sz="8" w:space="0" w:color="auto"/>
              <w:right w:val="single" w:sz="8" w:space="0" w:color="auto"/>
            </w:tcBorders>
            <w:shd w:val="clear" w:color="auto" w:fill="auto"/>
            <w:noWrap/>
            <w:vAlign w:val="center"/>
            <w:hideMark/>
          </w:tcPr>
          <w:p w14:paraId="5A5E0E2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5528CC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first cervical vertebra</w:t>
            </w:r>
          </w:p>
        </w:tc>
      </w:tr>
      <w:tr w:rsidR="00F67961" w:rsidRPr="003C42B7" w14:paraId="5549E73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57C4554"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805.02</w:t>
            </w:r>
          </w:p>
        </w:tc>
        <w:tc>
          <w:tcPr>
            <w:tcW w:w="3400" w:type="dxa"/>
            <w:tcBorders>
              <w:top w:val="nil"/>
              <w:left w:val="nil"/>
              <w:bottom w:val="single" w:sz="8" w:space="0" w:color="auto"/>
              <w:right w:val="single" w:sz="8" w:space="0" w:color="auto"/>
            </w:tcBorders>
            <w:shd w:val="clear" w:color="auto" w:fill="auto"/>
            <w:noWrap/>
            <w:vAlign w:val="center"/>
            <w:hideMark/>
          </w:tcPr>
          <w:p w14:paraId="7B7C681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EB29D5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second cervical vertebra</w:t>
            </w:r>
          </w:p>
        </w:tc>
      </w:tr>
      <w:tr w:rsidR="00F67961" w:rsidRPr="003C42B7" w14:paraId="1FF8CDA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F3925F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805.03</w:t>
            </w:r>
          </w:p>
        </w:tc>
        <w:tc>
          <w:tcPr>
            <w:tcW w:w="3400" w:type="dxa"/>
            <w:tcBorders>
              <w:top w:val="nil"/>
              <w:left w:val="nil"/>
              <w:bottom w:val="single" w:sz="8" w:space="0" w:color="auto"/>
              <w:right w:val="single" w:sz="8" w:space="0" w:color="auto"/>
            </w:tcBorders>
            <w:shd w:val="clear" w:color="auto" w:fill="auto"/>
            <w:noWrap/>
            <w:vAlign w:val="center"/>
            <w:hideMark/>
          </w:tcPr>
          <w:p w14:paraId="1E734D6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86D30E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third cervical vertebra</w:t>
            </w:r>
          </w:p>
        </w:tc>
      </w:tr>
      <w:tr w:rsidR="00F67961" w:rsidRPr="003C42B7" w14:paraId="555A21D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6F6561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805.04</w:t>
            </w:r>
          </w:p>
        </w:tc>
        <w:tc>
          <w:tcPr>
            <w:tcW w:w="3400" w:type="dxa"/>
            <w:tcBorders>
              <w:top w:val="nil"/>
              <w:left w:val="nil"/>
              <w:bottom w:val="single" w:sz="8" w:space="0" w:color="auto"/>
              <w:right w:val="single" w:sz="8" w:space="0" w:color="auto"/>
            </w:tcBorders>
            <w:shd w:val="clear" w:color="auto" w:fill="auto"/>
            <w:noWrap/>
            <w:vAlign w:val="center"/>
            <w:hideMark/>
          </w:tcPr>
          <w:p w14:paraId="535067D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EACC6F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fourth cervical vertebra</w:t>
            </w:r>
          </w:p>
        </w:tc>
      </w:tr>
      <w:tr w:rsidR="00F67961" w:rsidRPr="003C42B7" w14:paraId="27F3909C"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DCFFCD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805.05</w:t>
            </w:r>
          </w:p>
        </w:tc>
        <w:tc>
          <w:tcPr>
            <w:tcW w:w="3400" w:type="dxa"/>
            <w:tcBorders>
              <w:top w:val="nil"/>
              <w:left w:val="nil"/>
              <w:bottom w:val="single" w:sz="8" w:space="0" w:color="auto"/>
              <w:right w:val="single" w:sz="8" w:space="0" w:color="auto"/>
            </w:tcBorders>
            <w:shd w:val="clear" w:color="auto" w:fill="auto"/>
            <w:noWrap/>
            <w:vAlign w:val="center"/>
            <w:hideMark/>
          </w:tcPr>
          <w:p w14:paraId="2F2444A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D6ADED7"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fifth cervical vertebra</w:t>
            </w:r>
          </w:p>
        </w:tc>
      </w:tr>
      <w:tr w:rsidR="00F67961" w:rsidRPr="003C42B7" w14:paraId="5CB62C9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FF747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805.06</w:t>
            </w:r>
          </w:p>
        </w:tc>
        <w:tc>
          <w:tcPr>
            <w:tcW w:w="3400" w:type="dxa"/>
            <w:tcBorders>
              <w:top w:val="nil"/>
              <w:left w:val="nil"/>
              <w:bottom w:val="single" w:sz="8" w:space="0" w:color="auto"/>
              <w:right w:val="single" w:sz="8" w:space="0" w:color="auto"/>
            </w:tcBorders>
            <w:shd w:val="clear" w:color="auto" w:fill="auto"/>
            <w:noWrap/>
            <w:vAlign w:val="center"/>
            <w:hideMark/>
          </w:tcPr>
          <w:p w14:paraId="74247B4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69A68E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sixth cervical vertebra</w:t>
            </w:r>
          </w:p>
        </w:tc>
      </w:tr>
      <w:tr w:rsidR="00F67961" w:rsidRPr="003C42B7" w14:paraId="02C5372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3DAA20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805.07</w:t>
            </w:r>
          </w:p>
        </w:tc>
        <w:tc>
          <w:tcPr>
            <w:tcW w:w="3400" w:type="dxa"/>
            <w:tcBorders>
              <w:top w:val="nil"/>
              <w:left w:val="nil"/>
              <w:bottom w:val="single" w:sz="8" w:space="0" w:color="auto"/>
              <w:right w:val="single" w:sz="8" w:space="0" w:color="auto"/>
            </w:tcBorders>
            <w:shd w:val="clear" w:color="auto" w:fill="auto"/>
            <w:noWrap/>
            <w:vAlign w:val="center"/>
            <w:hideMark/>
          </w:tcPr>
          <w:p w14:paraId="0586F7A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5D8A1D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seventh cervical vertebra</w:t>
            </w:r>
          </w:p>
        </w:tc>
      </w:tr>
      <w:tr w:rsidR="00F67961" w:rsidRPr="003C42B7" w14:paraId="1279DC1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2E0C32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805.08</w:t>
            </w:r>
          </w:p>
        </w:tc>
        <w:tc>
          <w:tcPr>
            <w:tcW w:w="3400" w:type="dxa"/>
            <w:tcBorders>
              <w:top w:val="nil"/>
              <w:left w:val="nil"/>
              <w:bottom w:val="single" w:sz="8" w:space="0" w:color="auto"/>
              <w:right w:val="single" w:sz="8" w:space="0" w:color="auto"/>
            </w:tcBorders>
            <w:shd w:val="clear" w:color="auto" w:fill="auto"/>
            <w:noWrap/>
            <w:vAlign w:val="center"/>
            <w:hideMark/>
          </w:tcPr>
          <w:p w14:paraId="63ABAB0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BCCFFB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multiple cervical vertebrae</w:t>
            </w:r>
          </w:p>
        </w:tc>
      </w:tr>
      <w:tr w:rsidR="00F67961" w:rsidRPr="003C42B7" w14:paraId="265E0BD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7FDB12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w:t>
            </w:r>
          </w:p>
        </w:tc>
        <w:tc>
          <w:tcPr>
            <w:tcW w:w="3400" w:type="dxa"/>
            <w:tcBorders>
              <w:top w:val="nil"/>
              <w:left w:val="nil"/>
              <w:bottom w:val="single" w:sz="8" w:space="0" w:color="auto"/>
              <w:right w:val="single" w:sz="8" w:space="0" w:color="auto"/>
            </w:tcBorders>
            <w:shd w:val="clear" w:color="auto" w:fill="auto"/>
            <w:noWrap/>
            <w:vAlign w:val="center"/>
            <w:hideMark/>
          </w:tcPr>
          <w:p w14:paraId="0A81171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56031A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cervical vertebra, unspecified level</w:t>
            </w:r>
          </w:p>
        </w:tc>
      </w:tr>
      <w:tr w:rsidR="00F67961" w:rsidRPr="003C42B7" w14:paraId="5DE17D0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0F9231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805.11</w:t>
            </w:r>
          </w:p>
        </w:tc>
        <w:tc>
          <w:tcPr>
            <w:tcW w:w="3400" w:type="dxa"/>
            <w:tcBorders>
              <w:top w:val="nil"/>
              <w:left w:val="nil"/>
              <w:bottom w:val="single" w:sz="8" w:space="0" w:color="auto"/>
              <w:right w:val="single" w:sz="8" w:space="0" w:color="auto"/>
            </w:tcBorders>
            <w:shd w:val="clear" w:color="auto" w:fill="auto"/>
            <w:noWrap/>
            <w:vAlign w:val="center"/>
            <w:hideMark/>
          </w:tcPr>
          <w:p w14:paraId="70C38649"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8039E6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first cervical vertebra</w:t>
            </w:r>
          </w:p>
        </w:tc>
      </w:tr>
      <w:tr w:rsidR="00F67961" w:rsidRPr="003C42B7" w14:paraId="7DCD1CD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E85A58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805.12</w:t>
            </w:r>
          </w:p>
        </w:tc>
        <w:tc>
          <w:tcPr>
            <w:tcW w:w="3400" w:type="dxa"/>
            <w:tcBorders>
              <w:top w:val="nil"/>
              <w:left w:val="nil"/>
              <w:bottom w:val="single" w:sz="8" w:space="0" w:color="auto"/>
              <w:right w:val="single" w:sz="8" w:space="0" w:color="auto"/>
            </w:tcBorders>
            <w:shd w:val="clear" w:color="auto" w:fill="auto"/>
            <w:noWrap/>
            <w:vAlign w:val="center"/>
            <w:hideMark/>
          </w:tcPr>
          <w:p w14:paraId="582BB97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07684B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second cervical vertebra</w:t>
            </w:r>
          </w:p>
        </w:tc>
      </w:tr>
      <w:tr w:rsidR="00F67961" w:rsidRPr="003C42B7" w14:paraId="4CA39DC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0D85A3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805.13</w:t>
            </w:r>
          </w:p>
        </w:tc>
        <w:tc>
          <w:tcPr>
            <w:tcW w:w="3400" w:type="dxa"/>
            <w:tcBorders>
              <w:top w:val="nil"/>
              <w:left w:val="nil"/>
              <w:bottom w:val="single" w:sz="8" w:space="0" w:color="auto"/>
              <w:right w:val="single" w:sz="8" w:space="0" w:color="auto"/>
            </w:tcBorders>
            <w:shd w:val="clear" w:color="auto" w:fill="auto"/>
            <w:noWrap/>
            <w:vAlign w:val="center"/>
            <w:hideMark/>
          </w:tcPr>
          <w:p w14:paraId="4708EDD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C98CAA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third cervical vertebra</w:t>
            </w:r>
          </w:p>
        </w:tc>
      </w:tr>
      <w:tr w:rsidR="00F67961" w:rsidRPr="003C42B7" w14:paraId="2BE0984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BE8696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805.14</w:t>
            </w:r>
          </w:p>
        </w:tc>
        <w:tc>
          <w:tcPr>
            <w:tcW w:w="3400" w:type="dxa"/>
            <w:tcBorders>
              <w:top w:val="nil"/>
              <w:left w:val="nil"/>
              <w:bottom w:val="single" w:sz="8" w:space="0" w:color="auto"/>
              <w:right w:val="single" w:sz="8" w:space="0" w:color="auto"/>
            </w:tcBorders>
            <w:shd w:val="clear" w:color="auto" w:fill="auto"/>
            <w:noWrap/>
            <w:vAlign w:val="center"/>
            <w:hideMark/>
          </w:tcPr>
          <w:p w14:paraId="5E1F8DC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B8EAF1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fourth cervical vertebra</w:t>
            </w:r>
          </w:p>
        </w:tc>
      </w:tr>
      <w:tr w:rsidR="00F67961" w:rsidRPr="003C42B7" w14:paraId="2B50EE2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23E537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805.15</w:t>
            </w:r>
          </w:p>
        </w:tc>
        <w:tc>
          <w:tcPr>
            <w:tcW w:w="3400" w:type="dxa"/>
            <w:tcBorders>
              <w:top w:val="nil"/>
              <w:left w:val="nil"/>
              <w:bottom w:val="single" w:sz="8" w:space="0" w:color="auto"/>
              <w:right w:val="single" w:sz="8" w:space="0" w:color="auto"/>
            </w:tcBorders>
            <w:shd w:val="clear" w:color="auto" w:fill="auto"/>
            <w:noWrap/>
            <w:vAlign w:val="center"/>
            <w:hideMark/>
          </w:tcPr>
          <w:p w14:paraId="0C1542F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6B5E64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fifth cervical vertebra</w:t>
            </w:r>
          </w:p>
        </w:tc>
      </w:tr>
      <w:tr w:rsidR="00F67961" w:rsidRPr="003C42B7" w14:paraId="6BEB308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ACCB09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805.16</w:t>
            </w:r>
          </w:p>
        </w:tc>
        <w:tc>
          <w:tcPr>
            <w:tcW w:w="3400" w:type="dxa"/>
            <w:tcBorders>
              <w:top w:val="nil"/>
              <w:left w:val="nil"/>
              <w:bottom w:val="single" w:sz="8" w:space="0" w:color="auto"/>
              <w:right w:val="single" w:sz="8" w:space="0" w:color="auto"/>
            </w:tcBorders>
            <w:shd w:val="clear" w:color="auto" w:fill="auto"/>
            <w:noWrap/>
            <w:vAlign w:val="center"/>
            <w:hideMark/>
          </w:tcPr>
          <w:p w14:paraId="799EB48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8811AB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sixth cervical vertebra</w:t>
            </w:r>
          </w:p>
        </w:tc>
      </w:tr>
      <w:tr w:rsidR="00F67961" w:rsidRPr="003C42B7" w14:paraId="72B0077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8B0A40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805.17</w:t>
            </w:r>
          </w:p>
        </w:tc>
        <w:tc>
          <w:tcPr>
            <w:tcW w:w="3400" w:type="dxa"/>
            <w:tcBorders>
              <w:top w:val="nil"/>
              <w:left w:val="nil"/>
              <w:bottom w:val="single" w:sz="8" w:space="0" w:color="auto"/>
              <w:right w:val="single" w:sz="8" w:space="0" w:color="auto"/>
            </w:tcBorders>
            <w:shd w:val="clear" w:color="auto" w:fill="auto"/>
            <w:noWrap/>
            <w:vAlign w:val="center"/>
            <w:hideMark/>
          </w:tcPr>
          <w:p w14:paraId="6B91480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F852A2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seventh cervical vertebra</w:t>
            </w:r>
          </w:p>
        </w:tc>
      </w:tr>
      <w:tr w:rsidR="00F67961" w:rsidRPr="003C42B7" w14:paraId="60B7B68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61A66F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805.18</w:t>
            </w:r>
          </w:p>
        </w:tc>
        <w:tc>
          <w:tcPr>
            <w:tcW w:w="3400" w:type="dxa"/>
            <w:tcBorders>
              <w:top w:val="nil"/>
              <w:left w:val="nil"/>
              <w:bottom w:val="single" w:sz="8" w:space="0" w:color="auto"/>
              <w:right w:val="single" w:sz="8" w:space="0" w:color="auto"/>
            </w:tcBorders>
            <w:shd w:val="clear" w:color="auto" w:fill="auto"/>
            <w:noWrap/>
            <w:vAlign w:val="center"/>
            <w:hideMark/>
          </w:tcPr>
          <w:p w14:paraId="1DEE22A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3B4F8C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multiple cervical vertebrae</w:t>
            </w:r>
          </w:p>
        </w:tc>
      </w:tr>
      <w:tr w:rsidR="00F67961" w:rsidRPr="003C42B7" w14:paraId="0AC341D1"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E2AF5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805.2</w:t>
            </w:r>
          </w:p>
        </w:tc>
        <w:tc>
          <w:tcPr>
            <w:tcW w:w="3400" w:type="dxa"/>
            <w:tcBorders>
              <w:top w:val="nil"/>
              <w:left w:val="nil"/>
              <w:bottom w:val="single" w:sz="8" w:space="0" w:color="auto"/>
              <w:right w:val="single" w:sz="8" w:space="0" w:color="auto"/>
            </w:tcBorders>
            <w:shd w:val="clear" w:color="auto" w:fill="auto"/>
            <w:noWrap/>
            <w:vAlign w:val="center"/>
            <w:hideMark/>
          </w:tcPr>
          <w:p w14:paraId="4D6D62F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87A66B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dorsal (thoracic) vertebra without mention of spinal cord injury</w:t>
            </w:r>
          </w:p>
        </w:tc>
      </w:tr>
      <w:tr w:rsidR="00F67961" w:rsidRPr="003C42B7" w14:paraId="7ECF173D"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FC09F6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805.3</w:t>
            </w:r>
          </w:p>
        </w:tc>
        <w:tc>
          <w:tcPr>
            <w:tcW w:w="3400" w:type="dxa"/>
            <w:tcBorders>
              <w:top w:val="nil"/>
              <w:left w:val="nil"/>
              <w:bottom w:val="single" w:sz="8" w:space="0" w:color="auto"/>
              <w:right w:val="single" w:sz="8" w:space="0" w:color="auto"/>
            </w:tcBorders>
            <w:shd w:val="clear" w:color="auto" w:fill="auto"/>
            <w:noWrap/>
            <w:vAlign w:val="center"/>
            <w:hideMark/>
          </w:tcPr>
          <w:p w14:paraId="1BB0204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ED28F4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dorsal (thoracic) vertebra without mention of spinal cord injury</w:t>
            </w:r>
          </w:p>
        </w:tc>
      </w:tr>
      <w:tr w:rsidR="00F67961" w:rsidRPr="003C42B7" w14:paraId="3DFB33A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9BB82C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805.4</w:t>
            </w:r>
          </w:p>
        </w:tc>
        <w:tc>
          <w:tcPr>
            <w:tcW w:w="3400" w:type="dxa"/>
            <w:tcBorders>
              <w:top w:val="nil"/>
              <w:left w:val="nil"/>
              <w:bottom w:val="single" w:sz="8" w:space="0" w:color="auto"/>
              <w:right w:val="single" w:sz="8" w:space="0" w:color="auto"/>
            </w:tcBorders>
            <w:shd w:val="clear" w:color="auto" w:fill="auto"/>
            <w:noWrap/>
            <w:vAlign w:val="center"/>
            <w:hideMark/>
          </w:tcPr>
          <w:p w14:paraId="59961E9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F201CBB"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lumbar vertebra without mention of spinal cord injury</w:t>
            </w:r>
          </w:p>
        </w:tc>
      </w:tr>
      <w:tr w:rsidR="00F67961" w:rsidRPr="003C42B7" w14:paraId="715175D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8F8B7D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805.5</w:t>
            </w:r>
          </w:p>
        </w:tc>
        <w:tc>
          <w:tcPr>
            <w:tcW w:w="3400" w:type="dxa"/>
            <w:tcBorders>
              <w:top w:val="nil"/>
              <w:left w:val="nil"/>
              <w:bottom w:val="single" w:sz="8" w:space="0" w:color="auto"/>
              <w:right w:val="single" w:sz="8" w:space="0" w:color="auto"/>
            </w:tcBorders>
            <w:shd w:val="clear" w:color="auto" w:fill="auto"/>
            <w:noWrap/>
            <w:vAlign w:val="center"/>
            <w:hideMark/>
          </w:tcPr>
          <w:p w14:paraId="28B2E70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2563C3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lumbar vertebra without mention of spinal cord injury</w:t>
            </w:r>
          </w:p>
        </w:tc>
      </w:tr>
      <w:tr w:rsidR="00F67961" w:rsidRPr="003C42B7" w14:paraId="2715DF3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D2324E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805.6</w:t>
            </w:r>
          </w:p>
        </w:tc>
        <w:tc>
          <w:tcPr>
            <w:tcW w:w="3400" w:type="dxa"/>
            <w:tcBorders>
              <w:top w:val="nil"/>
              <w:left w:val="nil"/>
              <w:bottom w:val="single" w:sz="8" w:space="0" w:color="auto"/>
              <w:right w:val="single" w:sz="8" w:space="0" w:color="auto"/>
            </w:tcBorders>
            <w:shd w:val="clear" w:color="auto" w:fill="auto"/>
            <w:noWrap/>
            <w:vAlign w:val="center"/>
            <w:hideMark/>
          </w:tcPr>
          <w:p w14:paraId="284BA3B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8D539C3"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closed fracture of sacrum and coccyx without mention of spinal </w:t>
            </w:r>
            <w:r w:rsidRPr="003C42B7">
              <w:rPr>
                <w:rFonts w:ascii="Calibri" w:eastAsia="Times New Roman" w:hAnsi="Calibri" w:cs="Times New Roman"/>
                <w:color w:val="000000"/>
                <w:szCs w:val="18"/>
              </w:rPr>
              <w:lastRenderedPageBreak/>
              <w:t>cord injury</w:t>
            </w:r>
          </w:p>
        </w:tc>
      </w:tr>
      <w:tr w:rsidR="00F67961" w:rsidRPr="003C42B7" w14:paraId="0DC7CFD3"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20C75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lastRenderedPageBreak/>
              <w:t>805.7</w:t>
            </w:r>
          </w:p>
        </w:tc>
        <w:tc>
          <w:tcPr>
            <w:tcW w:w="3400" w:type="dxa"/>
            <w:tcBorders>
              <w:top w:val="nil"/>
              <w:left w:val="nil"/>
              <w:bottom w:val="single" w:sz="8" w:space="0" w:color="auto"/>
              <w:right w:val="single" w:sz="8" w:space="0" w:color="auto"/>
            </w:tcBorders>
            <w:shd w:val="clear" w:color="auto" w:fill="auto"/>
            <w:noWrap/>
            <w:vAlign w:val="center"/>
            <w:hideMark/>
          </w:tcPr>
          <w:p w14:paraId="3D8C8C0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3E4DB8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sacrum and coccyx without mention of spinal cord injury</w:t>
            </w:r>
          </w:p>
        </w:tc>
      </w:tr>
      <w:tr w:rsidR="00F67961" w:rsidRPr="003C42B7" w14:paraId="0DB7B24C"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7C8115"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805.8</w:t>
            </w:r>
          </w:p>
        </w:tc>
        <w:tc>
          <w:tcPr>
            <w:tcW w:w="3400" w:type="dxa"/>
            <w:tcBorders>
              <w:top w:val="nil"/>
              <w:left w:val="nil"/>
              <w:bottom w:val="single" w:sz="8" w:space="0" w:color="auto"/>
              <w:right w:val="single" w:sz="8" w:space="0" w:color="auto"/>
            </w:tcBorders>
            <w:shd w:val="clear" w:color="auto" w:fill="auto"/>
            <w:noWrap/>
            <w:vAlign w:val="center"/>
            <w:hideMark/>
          </w:tcPr>
          <w:p w14:paraId="5470DBA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8A71AB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unspecified part of vertebral column without mention of spinal cord injury</w:t>
            </w:r>
          </w:p>
        </w:tc>
      </w:tr>
      <w:tr w:rsidR="00F67961" w:rsidRPr="003C42B7" w14:paraId="7E6DCE43"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B3FD7B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805.9</w:t>
            </w:r>
          </w:p>
        </w:tc>
        <w:tc>
          <w:tcPr>
            <w:tcW w:w="3400" w:type="dxa"/>
            <w:tcBorders>
              <w:top w:val="nil"/>
              <w:left w:val="nil"/>
              <w:bottom w:val="single" w:sz="8" w:space="0" w:color="auto"/>
              <w:right w:val="single" w:sz="8" w:space="0" w:color="auto"/>
            </w:tcBorders>
            <w:shd w:val="clear" w:color="auto" w:fill="auto"/>
            <w:noWrap/>
            <w:vAlign w:val="center"/>
            <w:hideMark/>
          </w:tcPr>
          <w:p w14:paraId="3B43539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0EB502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unspecified part of vertebral column without mention of spinal cord injury</w:t>
            </w:r>
          </w:p>
        </w:tc>
      </w:tr>
      <w:tr w:rsidR="00F67961" w:rsidRPr="003C42B7" w14:paraId="0E8536E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58EDD1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w:t>
            </w:r>
          </w:p>
        </w:tc>
        <w:tc>
          <w:tcPr>
            <w:tcW w:w="3400" w:type="dxa"/>
            <w:tcBorders>
              <w:top w:val="nil"/>
              <w:left w:val="nil"/>
              <w:bottom w:val="single" w:sz="8" w:space="0" w:color="auto"/>
              <w:right w:val="single" w:sz="8" w:space="0" w:color="auto"/>
            </w:tcBorders>
            <w:shd w:val="clear" w:color="auto" w:fill="auto"/>
            <w:noWrap/>
            <w:vAlign w:val="center"/>
            <w:hideMark/>
          </w:tcPr>
          <w:p w14:paraId="64C4CC3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CDA51E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c1-c4 level with unspecified spinal cord injury</w:t>
            </w:r>
          </w:p>
        </w:tc>
      </w:tr>
      <w:tr w:rsidR="00F67961" w:rsidRPr="003C42B7" w14:paraId="00037BC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7972A7C"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806.04</w:t>
            </w:r>
          </w:p>
        </w:tc>
        <w:tc>
          <w:tcPr>
            <w:tcW w:w="3400" w:type="dxa"/>
            <w:tcBorders>
              <w:top w:val="nil"/>
              <w:left w:val="nil"/>
              <w:bottom w:val="single" w:sz="8" w:space="0" w:color="auto"/>
              <w:right w:val="single" w:sz="8" w:space="0" w:color="auto"/>
            </w:tcBorders>
            <w:shd w:val="clear" w:color="auto" w:fill="auto"/>
            <w:noWrap/>
            <w:vAlign w:val="center"/>
            <w:hideMark/>
          </w:tcPr>
          <w:p w14:paraId="6D459B3B"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2610B8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c1-c4 level with other specified spinal cord injury</w:t>
            </w:r>
          </w:p>
        </w:tc>
      </w:tr>
      <w:tr w:rsidR="00F67961" w:rsidRPr="003C42B7" w14:paraId="578F014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B05D4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806.05</w:t>
            </w:r>
          </w:p>
        </w:tc>
        <w:tc>
          <w:tcPr>
            <w:tcW w:w="3400" w:type="dxa"/>
            <w:tcBorders>
              <w:top w:val="nil"/>
              <w:left w:val="nil"/>
              <w:bottom w:val="single" w:sz="8" w:space="0" w:color="auto"/>
              <w:right w:val="single" w:sz="8" w:space="0" w:color="auto"/>
            </w:tcBorders>
            <w:shd w:val="clear" w:color="auto" w:fill="auto"/>
            <w:noWrap/>
            <w:vAlign w:val="center"/>
            <w:hideMark/>
          </w:tcPr>
          <w:p w14:paraId="28F8554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9EC413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c5-c7 level with unspecified spinal cord injury</w:t>
            </w:r>
          </w:p>
        </w:tc>
      </w:tr>
      <w:tr w:rsidR="00F67961" w:rsidRPr="003C42B7" w14:paraId="645ACC1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43119F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806.09</w:t>
            </w:r>
          </w:p>
        </w:tc>
        <w:tc>
          <w:tcPr>
            <w:tcW w:w="3400" w:type="dxa"/>
            <w:tcBorders>
              <w:top w:val="nil"/>
              <w:left w:val="nil"/>
              <w:bottom w:val="single" w:sz="8" w:space="0" w:color="auto"/>
              <w:right w:val="single" w:sz="8" w:space="0" w:color="auto"/>
            </w:tcBorders>
            <w:shd w:val="clear" w:color="auto" w:fill="auto"/>
            <w:noWrap/>
            <w:vAlign w:val="center"/>
            <w:hideMark/>
          </w:tcPr>
          <w:p w14:paraId="0ABD3D3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8E355A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c5-c7 level with other specified spinal cord injury</w:t>
            </w:r>
          </w:p>
        </w:tc>
      </w:tr>
      <w:tr w:rsidR="00F67961" w:rsidRPr="003C42B7" w14:paraId="6B27E2DD"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A54DDC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806.1</w:t>
            </w:r>
          </w:p>
        </w:tc>
        <w:tc>
          <w:tcPr>
            <w:tcW w:w="3400" w:type="dxa"/>
            <w:tcBorders>
              <w:top w:val="nil"/>
              <w:left w:val="nil"/>
              <w:bottom w:val="single" w:sz="8" w:space="0" w:color="auto"/>
              <w:right w:val="single" w:sz="8" w:space="0" w:color="auto"/>
            </w:tcBorders>
            <w:shd w:val="clear" w:color="auto" w:fill="auto"/>
            <w:noWrap/>
            <w:vAlign w:val="center"/>
            <w:hideMark/>
          </w:tcPr>
          <w:p w14:paraId="74CC2CE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7E44495"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c1-c4 level with unspecified spinal cord injury</w:t>
            </w:r>
          </w:p>
        </w:tc>
      </w:tr>
      <w:tr w:rsidR="00F67961" w:rsidRPr="003C42B7" w14:paraId="4EE85E3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437373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806.14</w:t>
            </w:r>
          </w:p>
        </w:tc>
        <w:tc>
          <w:tcPr>
            <w:tcW w:w="3400" w:type="dxa"/>
            <w:tcBorders>
              <w:top w:val="nil"/>
              <w:left w:val="nil"/>
              <w:bottom w:val="single" w:sz="8" w:space="0" w:color="auto"/>
              <w:right w:val="single" w:sz="8" w:space="0" w:color="auto"/>
            </w:tcBorders>
            <w:shd w:val="clear" w:color="auto" w:fill="auto"/>
            <w:noWrap/>
            <w:vAlign w:val="center"/>
            <w:hideMark/>
          </w:tcPr>
          <w:p w14:paraId="054E076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D7FE7B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c1-c4 level with other specified spinal cord injury</w:t>
            </w:r>
          </w:p>
        </w:tc>
      </w:tr>
      <w:tr w:rsidR="00F67961" w:rsidRPr="003C42B7" w14:paraId="72EBAA2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37474C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806.15</w:t>
            </w:r>
          </w:p>
        </w:tc>
        <w:tc>
          <w:tcPr>
            <w:tcW w:w="3400" w:type="dxa"/>
            <w:tcBorders>
              <w:top w:val="nil"/>
              <w:left w:val="nil"/>
              <w:bottom w:val="single" w:sz="8" w:space="0" w:color="auto"/>
              <w:right w:val="single" w:sz="8" w:space="0" w:color="auto"/>
            </w:tcBorders>
            <w:shd w:val="clear" w:color="auto" w:fill="auto"/>
            <w:noWrap/>
            <w:vAlign w:val="center"/>
            <w:hideMark/>
          </w:tcPr>
          <w:p w14:paraId="65B09A4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31AB70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c5-c7 level with unspecified spinal cord injury</w:t>
            </w:r>
          </w:p>
        </w:tc>
      </w:tr>
      <w:tr w:rsidR="00F67961" w:rsidRPr="003C42B7" w14:paraId="3BDBB66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5EC9A7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806.19</w:t>
            </w:r>
          </w:p>
        </w:tc>
        <w:tc>
          <w:tcPr>
            <w:tcW w:w="3400" w:type="dxa"/>
            <w:tcBorders>
              <w:top w:val="nil"/>
              <w:left w:val="nil"/>
              <w:bottom w:val="single" w:sz="8" w:space="0" w:color="auto"/>
              <w:right w:val="single" w:sz="8" w:space="0" w:color="auto"/>
            </w:tcBorders>
            <w:shd w:val="clear" w:color="auto" w:fill="auto"/>
            <w:noWrap/>
            <w:vAlign w:val="center"/>
            <w:hideMark/>
          </w:tcPr>
          <w:p w14:paraId="70EF0638"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CCE92A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c5-c7 level with other specified spinal cord injury</w:t>
            </w:r>
          </w:p>
        </w:tc>
      </w:tr>
      <w:tr w:rsidR="00F67961" w:rsidRPr="003C42B7" w14:paraId="2BC9936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6F162A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806.2</w:t>
            </w:r>
          </w:p>
        </w:tc>
        <w:tc>
          <w:tcPr>
            <w:tcW w:w="3400" w:type="dxa"/>
            <w:tcBorders>
              <w:top w:val="nil"/>
              <w:left w:val="nil"/>
              <w:bottom w:val="single" w:sz="8" w:space="0" w:color="auto"/>
              <w:right w:val="single" w:sz="8" w:space="0" w:color="auto"/>
            </w:tcBorders>
            <w:shd w:val="clear" w:color="auto" w:fill="auto"/>
            <w:noWrap/>
            <w:vAlign w:val="center"/>
            <w:hideMark/>
          </w:tcPr>
          <w:p w14:paraId="2563C88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0111E7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t1-t6 level with unspecified spinal cord injury</w:t>
            </w:r>
          </w:p>
        </w:tc>
      </w:tr>
      <w:tr w:rsidR="00F67961" w:rsidRPr="003C42B7" w14:paraId="19545A9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F2841F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806.24</w:t>
            </w:r>
          </w:p>
        </w:tc>
        <w:tc>
          <w:tcPr>
            <w:tcW w:w="3400" w:type="dxa"/>
            <w:tcBorders>
              <w:top w:val="nil"/>
              <w:left w:val="nil"/>
              <w:bottom w:val="single" w:sz="8" w:space="0" w:color="auto"/>
              <w:right w:val="single" w:sz="8" w:space="0" w:color="auto"/>
            </w:tcBorders>
            <w:shd w:val="clear" w:color="auto" w:fill="auto"/>
            <w:noWrap/>
            <w:vAlign w:val="center"/>
            <w:hideMark/>
          </w:tcPr>
          <w:p w14:paraId="767771A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F4FF41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t1-t6 level with other specified spinal cord injury</w:t>
            </w:r>
          </w:p>
        </w:tc>
      </w:tr>
      <w:tr w:rsidR="00F67961" w:rsidRPr="003C42B7" w14:paraId="26EA257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424483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806.25</w:t>
            </w:r>
          </w:p>
        </w:tc>
        <w:tc>
          <w:tcPr>
            <w:tcW w:w="3400" w:type="dxa"/>
            <w:tcBorders>
              <w:top w:val="nil"/>
              <w:left w:val="nil"/>
              <w:bottom w:val="single" w:sz="8" w:space="0" w:color="auto"/>
              <w:right w:val="single" w:sz="8" w:space="0" w:color="auto"/>
            </w:tcBorders>
            <w:shd w:val="clear" w:color="auto" w:fill="auto"/>
            <w:noWrap/>
            <w:vAlign w:val="center"/>
            <w:hideMark/>
          </w:tcPr>
          <w:p w14:paraId="0EF26AE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4FADC8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t7-t12 level with unspecified spinal cord injury</w:t>
            </w:r>
          </w:p>
        </w:tc>
      </w:tr>
      <w:tr w:rsidR="00F67961" w:rsidRPr="003C42B7" w14:paraId="612E8CA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FAD2A7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806.29</w:t>
            </w:r>
          </w:p>
        </w:tc>
        <w:tc>
          <w:tcPr>
            <w:tcW w:w="3400" w:type="dxa"/>
            <w:tcBorders>
              <w:top w:val="nil"/>
              <w:left w:val="nil"/>
              <w:bottom w:val="single" w:sz="8" w:space="0" w:color="auto"/>
              <w:right w:val="single" w:sz="8" w:space="0" w:color="auto"/>
            </w:tcBorders>
            <w:shd w:val="clear" w:color="auto" w:fill="auto"/>
            <w:noWrap/>
            <w:vAlign w:val="center"/>
            <w:hideMark/>
          </w:tcPr>
          <w:p w14:paraId="3141F87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AE57E64"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t7-t12 level with other specified spinal cord injury</w:t>
            </w:r>
          </w:p>
        </w:tc>
      </w:tr>
      <w:tr w:rsidR="00F67961" w:rsidRPr="003C42B7" w14:paraId="7F08F56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1D6EA1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806.3</w:t>
            </w:r>
          </w:p>
        </w:tc>
        <w:tc>
          <w:tcPr>
            <w:tcW w:w="3400" w:type="dxa"/>
            <w:tcBorders>
              <w:top w:val="nil"/>
              <w:left w:val="nil"/>
              <w:bottom w:val="single" w:sz="8" w:space="0" w:color="auto"/>
              <w:right w:val="single" w:sz="8" w:space="0" w:color="auto"/>
            </w:tcBorders>
            <w:shd w:val="clear" w:color="auto" w:fill="auto"/>
            <w:noWrap/>
            <w:vAlign w:val="center"/>
            <w:hideMark/>
          </w:tcPr>
          <w:p w14:paraId="3CDE4A4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6D4067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t1-t6 level with unspecified spinal cord injury</w:t>
            </w:r>
          </w:p>
        </w:tc>
      </w:tr>
      <w:tr w:rsidR="00F67961" w:rsidRPr="003C42B7" w14:paraId="1B3ADD3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5BC032F"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806.34</w:t>
            </w:r>
          </w:p>
        </w:tc>
        <w:tc>
          <w:tcPr>
            <w:tcW w:w="3400" w:type="dxa"/>
            <w:tcBorders>
              <w:top w:val="nil"/>
              <w:left w:val="nil"/>
              <w:bottom w:val="single" w:sz="8" w:space="0" w:color="auto"/>
              <w:right w:val="single" w:sz="8" w:space="0" w:color="auto"/>
            </w:tcBorders>
            <w:shd w:val="clear" w:color="auto" w:fill="auto"/>
            <w:noWrap/>
            <w:vAlign w:val="center"/>
            <w:hideMark/>
          </w:tcPr>
          <w:p w14:paraId="68D2D88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BCA4EB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t1-t6 level with other specified spinal cord injury</w:t>
            </w:r>
          </w:p>
        </w:tc>
      </w:tr>
      <w:tr w:rsidR="00F67961" w:rsidRPr="003C42B7" w14:paraId="42B7C96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C45178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806.35</w:t>
            </w:r>
          </w:p>
        </w:tc>
        <w:tc>
          <w:tcPr>
            <w:tcW w:w="3400" w:type="dxa"/>
            <w:tcBorders>
              <w:top w:val="nil"/>
              <w:left w:val="nil"/>
              <w:bottom w:val="single" w:sz="8" w:space="0" w:color="auto"/>
              <w:right w:val="single" w:sz="8" w:space="0" w:color="auto"/>
            </w:tcBorders>
            <w:shd w:val="clear" w:color="auto" w:fill="auto"/>
            <w:noWrap/>
            <w:vAlign w:val="center"/>
            <w:hideMark/>
          </w:tcPr>
          <w:p w14:paraId="41A4E87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E7612B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t7-t12 level with unspecified spinal cord injury</w:t>
            </w:r>
          </w:p>
        </w:tc>
      </w:tr>
      <w:tr w:rsidR="00F67961" w:rsidRPr="003C42B7" w14:paraId="0437EE3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FB6116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806.39</w:t>
            </w:r>
          </w:p>
        </w:tc>
        <w:tc>
          <w:tcPr>
            <w:tcW w:w="3400" w:type="dxa"/>
            <w:tcBorders>
              <w:top w:val="nil"/>
              <w:left w:val="nil"/>
              <w:bottom w:val="single" w:sz="8" w:space="0" w:color="auto"/>
              <w:right w:val="single" w:sz="8" w:space="0" w:color="auto"/>
            </w:tcBorders>
            <w:shd w:val="clear" w:color="auto" w:fill="auto"/>
            <w:noWrap/>
            <w:vAlign w:val="center"/>
            <w:hideMark/>
          </w:tcPr>
          <w:p w14:paraId="26C6F4A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9A4D97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t7-t12 level with other specified spinal cord injury</w:t>
            </w:r>
          </w:p>
        </w:tc>
      </w:tr>
      <w:tr w:rsidR="00F67961" w:rsidRPr="003C42B7" w14:paraId="5358390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0BBA0F4"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806.4</w:t>
            </w:r>
          </w:p>
        </w:tc>
        <w:tc>
          <w:tcPr>
            <w:tcW w:w="3400" w:type="dxa"/>
            <w:tcBorders>
              <w:top w:val="nil"/>
              <w:left w:val="nil"/>
              <w:bottom w:val="single" w:sz="8" w:space="0" w:color="auto"/>
              <w:right w:val="single" w:sz="8" w:space="0" w:color="auto"/>
            </w:tcBorders>
            <w:shd w:val="clear" w:color="auto" w:fill="auto"/>
            <w:noWrap/>
            <w:vAlign w:val="center"/>
            <w:hideMark/>
          </w:tcPr>
          <w:p w14:paraId="691AA813"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EAECF6C"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lumbar spine with spinal cord injury</w:t>
            </w:r>
          </w:p>
        </w:tc>
      </w:tr>
      <w:tr w:rsidR="00F67961" w:rsidRPr="003C42B7" w14:paraId="6FA68127"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A8F9BE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806.5</w:t>
            </w:r>
          </w:p>
        </w:tc>
        <w:tc>
          <w:tcPr>
            <w:tcW w:w="3400" w:type="dxa"/>
            <w:tcBorders>
              <w:top w:val="nil"/>
              <w:left w:val="nil"/>
              <w:bottom w:val="single" w:sz="8" w:space="0" w:color="auto"/>
              <w:right w:val="single" w:sz="8" w:space="0" w:color="auto"/>
            </w:tcBorders>
            <w:shd w:val="clear" w:color="auto" w:fill="auto"/>
            <w:noWrap/>
            <w:vAlign w:val="center"/>
            <w:hideMark/>
          </w:tcPr>
          <w:p w14:paraId="725BC946"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64567A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lumbar spine with spinal cord injury</w:t>
            </w:r>
          </w:p>
        </w:tc>
      </w:tr>
      <w:tr w:rsidR="00F67961" w:rsidRPr="003C42B7" w14:paraId="772071C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1B5AF4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806.6</w:t>
            </w:r>
          </w:p>
        </w:tc>
        <w:tc>
          <w:tcPr>
            <w:tcW w:w="3400" w:type="dxa"/>
            <w:tcBorders>
              <w:top w:val="nil"/>
              <w:left w:val="nil"/>
              <w:bottom w:val="single" w:sz="8" w:space="0" w:color="auto"/>
              <w:right w:val="single" w:sz="8" w:space="0" w:color="auto"/>
            </w:tcBorders>
            <w:shd w:val="clear" w:color="auto" w:fill="auto"/>
            <w:noWrap/>
            <w:vAlign w:val="center"/>
            <w:hideMark/>
          </w:tcPr>
          <w:p w14:paraId="1212F9D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D06560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sacrum and coccyx with unspecified spinal cord injury</w:t>
            </w:r>
          </w:p>
        </w:tc>
      </w:tr>
      <w:tr w:rsidR="00F67961" w:rsidRPr="003C42B7" w14:paraId="7F16E2D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2BB15D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806.69</w:t>
            </w:r>
          </w:p>
        </w:tc>
        <w:tc>
          <w:tcPr>
            <w:tcW w:w="3400" w:type="dxa"/>
            <w:tcBorders>
              <w:top w:val="nil"/>
              <w:left w:val="nil"/>
              <w:bottom w:val="single" w:sz="8" w:space="0" w:color="auto"/>
              <w:right w:val="single" w:sz="8" w:space="0" w:color="auto"/>
            </w:tcBorders>
            <w:shd w:val="clear" w:color="auto" w:fill="auto"/>
            <w:noWrap/>
            <w:vAlign w:val="center"/>
            <w:hideMark/>
          </w:tcPr>
          <w:p w14:paraId="4E42053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5CEF19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sacrum and coccyx with other spinal cord injury</w:t>
            </w:r>
          </w:p>
        </w:tc>
      </w:tr>
      <w:tr w:rsidR="00F67961" w:rsidRPr="003C42B7" w14:paraId="44E91F4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C08C8F7"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806.7</w:t>
            </w:r>
          </w:p>
        </w:tc>
        <w:tc>
          <w:tcPr>
            <w:tcW w:w="3400" w:type="dxa"/>
            <w:tcBorders>
              <w:top w:val="nil"/>
              <w:left w:val="nil"/>
              <w:bottom w:val="single" w:sz="8" w:space="0" w:color="auto"/>
              <w:right w:val="single" w:sz="8" w:space="0" w:color="auto"/>
            </w:tcBorders>
            <w:shd w:val="clear" w:color="auto" w:fill="auto"/>
            <w:noWrap/>
            <w:vAlign w:val="center"/>
            <w:hideMark/>
          </w:tcPr>
          <w:p w14:paraId="68127F93"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8B50E0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sacrum and coccyx with unspecified spinal cord injury</w:t>
            </w:r>
          </w:p>
        </w:tc>
      </w:tr>
      <w:tr w:rsidR="00F67961" w:rsidRPr="003C42B7" w14:paraId="2886A72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E60D73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806.79</w:t>
            </w:r>
          </w:p>
        </w:tc>
        <w:tc>
          <w:tcPr>
            <w:tcW w:w="3400" w:type="dxa"/>
            <w:tcBorders>
              <w:top w:val="nil"/>
              <w:left w:val="nil"/>
              <w:bottom w:val="single" w:sz="8" w:space="0" w:color="auto"/>
              <w:right w:val="single" w:sz="8" w:space="0" w:color="auto"/>
            </w:tcBorders>
            <w:shd w:val="clear" w:color="auto" w:fill="auto"/>
            <w:noWrap/>
            <w:vAlign w:val="center"/>
            <w:hideMark/>
          </w:tcPr>
          <w:p w14:paraId="242DCB6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BDFECA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sacrum and coccyx with other spinal cord injury</w:t>
            </w:r>
          </w:p>
        </w:tc>
      </w:tr>
      <w:tr w:rsidR="00F67961" w:rsidRPr="003C42B7" w14:paraId="0DA9D93C"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0C7268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806.8</w:t>
            </w:r>
          </w:p>
        </w:tc>
        <w:tc>
          <w:tcPr>
            <w:tcW w:w="3400" w:type="dxa"/>
            <w:tcBorders>
              <w:top w:val="nil"/>
              <w:left w:val="nil"/>
              <w:bottom w:val="single" w:sz="8" w:space="0" w:color="auto"/>
              <w:right w:val="single" w:sz="8" w:space="0" w:color="auto"/>
            </w:tcBorders>
            <w:shd w:val="clear" w:color="auto" w:fill="auto"/>
            <w:noWrap/>
            <w:vAlign w:val="center"/>
            <w:hideMark/>
          </w:tcPr>
          <w:p w14:paraId="031E256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68E56E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closed fracture of unspecified vertebra with spinal cord injury</w:t>
            </w:r>
          </w:p>
        </w:tc>
      </w:tr>
      <w:tr w:rsidR="00F67961" w:rsidRPr="003C42B7" w14:paraId="1DFE87B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7FF851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lastRenderedPageBreak/>
              <w:t>806.9</w:t>
            </w:r>
          </w:p>
        </w:tc>
        <w:tc>
          <w:tcPr>
            <w:tcW w:w="3400" w:type="dxa"/>
            <w:tcBorders>
              <w:top w:val="nil"/>
              <w:left w:val="nil"/>
              <w:bottom w:val="single" w:sz="8" w:space="0" w:color="auto"/>
              <w:right w:val="single" w:sz="8" w:space="0" w:color="auto"/>
            </w:tcBorders>
            <w:shd w:val="clear" w:color="auto" w:fill="auto"/>
            <w:noWrap/>
            <w:vAlign w:val="center"/>
            <w:hideMark/>
          </w:tcPr>
          <w:p w14:paraId="30A0FF2C"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B6A0996"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open fracture of unspecified vertebra with spinal cord injury</w:t>
            </w:r>
          </w:p>
        </w:tc>
      </w:tr>
      <w:tr w:rsidR="00F67961" w:rsidRPr="003C42B7" w14:paraId="445AFC61"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8A9A1F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905.1</w:t>
            </w:r>
          </w:p>
        </w:tc>
        <w:tc>
          <w:tcPr>
            <w:tcW w:w="3400" w:type="dxa"/>
            <w:tcBorders>
              <w:top w:val="nil"/>
              <w:left w:val="nil"/>
              <w:bottom w:val="single" w:sz="8" w:space="0" w:color="auto"/>
              <w:right w:val="single" w:sz="8" w:space="0" w:color="auto"/>
            </w:tcBorders>
            <w:shd w:val="clear" w:color="auto" w:fill="auto"/>
            <w:noWrap/>
            <w:vAlign w:val="center"/>
            <w:hideMark/>
          </w:tcPr>
          <w:p w14:paraId="2EB67D4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9F2029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late effect of fracture of spine and trunk without mention of spinal cord lesion</w:t>
            </w:r>
          </w:p>
        </w:tc>
      </w:tr>
      <w:tr w:rsidR="00F67961" w:rsidRPr="003C42B7" w14:paraId="58D4B822"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190E9A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907.2</w:t>
            </w:r>
          </w:p>
        </w:tc>
        <w:tc>
          <w:tcPr>
            <w:tcW w:w="3400" w:type="dxa"/>
            <w:tcBorders>
              <w:top w:val="nil"/>
              <w:left w:val="nil"/>
              <w:bottom w:val="single" w:sz="8" w:space="0" w:color="auto"/>
              <w:right w:val="single" w:sz="8" w:space="0" w:color="auto"/>
            </w:tcBorders>
            <w:shd w:val="clear" w:color="auto" w:fill="auto"/>
            <w:noWrap/>
            <w:vAlign w:val="center"/>
            <w:hideMark/>
          </w:tcPr>
          <w:p w14:paraId="5F61AD3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1403F9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late effect of spinal cord injury</w:t>
            </w:r>
          </w:p>
        </w:tc>
      </w:tr>
      <w:tr w:rsidR="00F67961" w:rsidRPr="003C42B7" w14:paraId="16FED96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3A8CB3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w:t>
            </w:r>
          </w:p>
        </w:tc>
        <w:tc>
          <w:tcPr>
            <w:tcW w:w="3400" w:type="dxa"/>
            <w:tcBorders>
              <w:top w:val="nil"/>
              <w:left w:val="nil"/>
              <w:bottom w:val="single" w:sz="8" w:space="0" w:color="auto"/>
              <w:right w:val="single" w:sz="8" w:space="0" w:color="auto"/>
            </w:tcBorders>
            <w:shd w:val="clear" w:color="auto" w:fill="auto"/>
            <w:noWrap/>
            <w:vAlign w:val="center"/>
            <w:hideMark/>
          </w:tcPr>
          <w:p w14:paraId="2D89C9AA"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A0A44D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c1-c4 level spinal cord injury, unspecified</w:t>
            </w:r>
          </w:p>
        </w:tc>
      </w:tr>
      <w:tr w:rsidR="00F67961" w:rsidRPr="003C42B7" w14:paraId="7989575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9E6DED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952.01</w:t>
            </w:r>
          </w:p>
        </w:tc>
        <w:tc>
          <w:tcPr>
            <w:tcW w:w="3400" w:type="dxa"/>
            <w:tcBorders>
              <w:top w:val="nil"/>
              <w:left w:val="nil"/>
              <w:bottom w:val="single" w:sz="8" w:space="0" w:color="auto"/>
              <w:right w:val="single" w:sz="8" w:space="0" w:color="auto"/>
            </w:tcBorders>
            <w:shd w:val="clear" w:color="auto" w:fill="auto"/>
            <w:noWrap/>
            <w:vAlign w:val="center"/>
            <w:hideMark/>
          </w:tcPr>
          <w:p w14:paraId="3900C90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E2E1931"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c1-c4 level with complete lesion of spinal cord</w:t>
            </w:r>
          </w:p>
        </w:tc>
      </w:tr>
      <w:tr w:rsidR="00F67961" w:rsidRPr="003C42B7" w14:paraId="564D9C2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4E8D690"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952.04</w:t>
            </w:r>
          </w:p>
        </w:tc>
        <w:tc>
          <w:tcPr>
            <w:tcW w:w="3400" w:type="dxa"/>
            <w:tcBorders>
              <w:top w:val="nil"/>
              <w:left w:val="nil"/>
              <w:bottom w:val="single" w:sz="8" w:space="0" w:color="auto"/>
              <w:right w:val="single" w:sz="8" w:space="0" w:color="auto"/>
            </w:tcBorders>
            <w:shd w:val="clear" w:color="auto" w:fill="auto"/>
            <w:noWrap/>
            <w:vAlign w:val="center"/>
            <w:hideMark/>
          </w:tcPr>
          <w:p w14:paraId="137C151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A414DAD"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c1-c4 level with other specified spinal cord injury</w:t>
            </w:r>
          </w:p>
        </w:tc>
      </w:tr>
      <w:tr w:rsidR="00F67961" w:rsidRPr="003C42B7" w14:paraId="6621B85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A6D11E8"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952.05</w:t>
            </w:r>
          </w:p>
        </w:tc>
        <w:tc>
          <w:tcPr>
            <w:tcW w:w="3400" w:type="dxa"/>
            <w:tcBorders>
              <w:top w:val="nil"/>
              <w:left w:val="nil"/>
              <w:bottom w:val="single" w:sz="8" w:space="0" w:color="auto"/>
              <w:right w:val="single" w:sz="8" w:space="0" w:color="auto"/>
            </w:tcBorders>
            <w:shd w:val="clear" w:color="auto" w:fill="auto"/>
            <w:noWrap/>
            <w:vAlign w:val="center"/>
            <w:hideMark/>
          </w:tcPr>
          <w:p w14:paraId="4554EDE3"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6636FA00"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c5-c7 level spinal cord injury, unspecified</w:t>
            </w:r>
          </w:p>
        </w:tc>
      </w:tr>
      <w:tr w:rsidR="00F67961" w:rsidRPr="003C42B7" w14:paraId="6F4198D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6AA332E"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952.06</w:t>
            </w:r>
          </w:p>
        </w:tc>
        <w:tc>
          <w:tcPr>
            <w:tcW w:w="3400" w:type="dxa"/>
            <w:tcBorders>
              <w:top w:val="nil"/>
              <w:left w:val="nil"/>
              <w:bottom w:val="single" w:sz="8" w:space="0" w:color="auto"/>
              <w:right w:val="single" w:sz="8" w:space="0" w:color="auto"/>
            </w:tcBorders>
            <w:shd w:val="clear" w:color="auto" w:fill="auto"/>
            <w:noWrap/>
            <w:vAlign w:val="center"/>
            <w:hideMark/>
          </w:tcPr>
          <w:p w14:paraId="3A7A476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0012E0A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c5-c7 level with complete lesion of spinal cord</w:t>
            </w:r>
          </w:p>
        </w:tc>
      </w:tr>
      <w:tr w:rsidR="00F67961" w:rsidRPr="003C42B7" w14:paraId="11E3D8DF"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291946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952.09</w:t>
            </w:r>
          </w:p>
        </w:tc>
        <w:tc>
          <w:tcPr>
            <w:tcW w:w="3400" w:type="dxa"/>
            <w:tcBorders>
              <w:top w:val="nil"/>
              <w:left w:val="nil"/>
              <w:bottom w:val="single" w:sz="8" w:space="0" w:color="auto"/>
              <w:right w:val="single" w:sz="8" w:space="0" w:color="auto"/>
            </w:tcBorders>
            <w:shd w:val="clear" w:color="auto" w:fill="auto"/>
            <w:noWrap/>
            <w:vAlign w:val="center"/>
            <w:hideMark/>
          </w:tcPr>
          <w:p w14:paraId="65F7E7B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282758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c5-c7 level with other specified spinal cord injury</w:t>
            </w:r>
          </w:p>
        </w:tc>
      </w:tr>
      <w:tr w:rsidR="00F67961" w:rsidRPr="003C42B7" w14:paraId="52AC064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D039D3B"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952.11</w:t>
            </w:r>
          </w:p>
        </w:tc>
        <w:tc>
          <w:tcPr>
            <w:tcW w:w="3400" w:type="dxa"/>
            <w:tcBorders>
              <w:top w:val="nil"/>
              <w:left w:val="nil"/>
              <w:bottom w:val="single" w:sz="8" w:space="0" w:color="auto"/>
              <w:right w:val="single" w:sz="8" w:space="0" w:color="auto"/>
            </w:tcBorders>
            <w:shd w:val="clear" w:color="auto" w:fill="auto"/>
            <w:noWrap/>
            <w:vAlign w:val="center"/>
            <w:hideMark/>
          </w:tcPr>
          <w:p w14:paraId="3EB3BF7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0C4382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t1-t6 level with complete lesion of spinal cord</w:t>
            </w:r>
          </w:p>
        </w:tc>
      </w:tr>
      <w:tr w:rsidR="00F67961" w:rsidRPr="003C42B7" w14:paraId="0DAEE3BE"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C7A2CF6"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952.14</w:t>
            </w:r>
          </w:p>
        </w:tc>
        <w:tc>
          <w:tcPr>
            <w:tcW w:w="3400" w:type="dxa"/>
            <w:tcBorders>
              <w:top w:val="nil"/>
              <w:left w:val="nil"/>
              <w:bottom w:val="single" w:sz="8" w:space="0" w:color="auto"/>
              <w:right w:val="single" w:sz="8" w:space="0" w:color="auto"/>
            </w:tcBorders>
            <w:shd w:val="clear" w:color="auto" w:fill="auto"/>
            <w:noWrap/>
            <w:vAlign w:val="center"/>
            <w:hideMark/>
          </w:tcPr>
          <w:p w14:paraId="661B984E"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4BAED85A"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t1-t6 level with other specified spinal cord injury</w:t>
            </w:r>
          </w:p>
        </w:tc>
      </w:tr>
      <w:tr w:rsidR="00F67961" w:rsidRPr="003C42B7" w14:paraId="629220F8"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963AAD9"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952.15</w:t>
            </w:r>
          </w:p>
        </w:tc>
        <w:tc>
          <w:tcPr>
            <w:tcW w:w="3400" w:type="dxa"/>
            <w:tcBorders>
              <w:top w:val="nil"/>
              <w:left w:val="nil"/>
              <w:bottom w:val="single" w:sz="8" w:space="0" w:color="auto"/>
              <w:right w:val="single" w:sz="8" w:space="0" w:color="auto"/>
            </w:tcBorders>
            <w:shd w:val="clear" w:color="auto" w:fill="auto"/>
            <w:noWrap/>
            <w:vAlign w:val="center"/>
            <w:hideMark/>
          </w:tcPr>
          <w:p w14:paraId="4F9DEA7F"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839F5A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t7-t12 level spinal cord injury, unspecified</w:t>
            </w:r>
          </w:p>
        </w:tc>
      </w:tr>
      <w:tr w:rsidR="00F67961" w:rsidRPr="003C42B7" w14:paraId="6129E9C6"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B07BC8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952.16</w:t>
            </w:r>
          </w:p>
        </w:tc>
        <w:tc>
          <w:tcPr>
            <w:tcW w:w="3400" w:type="dxa"/>
            <w:tcBorders>
              <w:top w:val="nil"/>
              <w:left w:val="nil"/>
              <w:bottom w:val="single" w:sz="8" w:space="0" w:color="auto"/>
              <w:right w:val="single" w:sz="8" w:space="0" w:color="auto"/>
            </w:tcBorders>
            <w:shd w:val="clear" w:color="auto" w:fill="auto"/>
            <w:noWrap/>
            <w:vAlign w:val="center"/>
            <w:hideMark/>
          </w:tcPr>
          <w:p w14:paraId="12D7AF15"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76462A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t7-t12 level with complete lesion of spinal cord</w:t>
            </w:r>
          </w:p>
        </w:tc>
      </w:tr>
      <w:tr w:rsidR="00F67961" w:rsidRPr="003C42B7" w14:paraId="57BCEFCA"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FFA3ED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952.19</w:t>
            </w:r>
          </w:p>
        </w:tc>
        <w:tc>
          <w:tcPr>
            <w:tcW w:w="3400" w:type="dxa"/>
            <w:tcBorders>
              <w:top w:val="nil"/>
              <w:left w:val="nil"/>
              <w:bottom w:val="single" w:sz="8" w:space="0" w:color="auto"/>
              <w:right w:val="single" w:sz="8" w:space="0" w:color="auto"/>
            </w:tcBorders>
            <w:shd w:val="clear" w:color="auto" w:fill="auto"/>
            <w:noWrap/>
            <w:vAlign w:val="center"/>
            <w:hideMark/>
          </w:tcPr>
          <w:p w14:paraId="5E49F694"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56856D3F"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t7-t12 level with other specified spinal cord injury</w:t>
            </w:r>
          </w:p>
        </w:tc>
      </w:tr>
      <w:tr w:rsidR="00F67961" w:rsidRPr="003C42B7" w14:paraId="309181F5"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647F36D"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952.2</w:t>
            </w:r>
          </w:p>
        </w:tc>
        <w:tc>
          <w:tcPr>
            <w:tcW w:w="3400" w:type="dxa"/>
            <w:tcBorders>
              <w:top w:val="nil"/>
              <w:left w:val="nil"/>
              <w:bottom w:val="single" w:sz="8" w:space="0" w:color="auto"/>
              <w:right w:val="single" w:sz="8" w:space="0" w:color="auto"/>
            </w:tcBorders>
            <w:shd w:val="clear" w:color="auto" w:fill="auto"/>
            <w:noWrap/>
            <w:vAlign w:val="center"/>
            <w:hideMark/>
          </w:tcPr>
          <w:p w14:paraId="11524450"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1C136EE2"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lumbar spinal cord injury without spinal bone injury</w:t>
            </w:r>
          </w:p>
        </w:tc>
      </w:tr>
      <w:tr w:rsidR="00F67961" w:rsidRPr="003C42B7" w14:paraId="001171DB"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337423"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952.4</w:t>
            </w:r>
          </w:p>
        </w:tc>
        <w:tc>
          <w:tcPr>
            <w:tcW w:w="3400" w:type="dxa"/>
            <w:tcBorders>
              <w:top w:val="nil"/>
              <w:left w:val="nil"/>
              <w:bottom w:val="single" w:sz="8" w:space="0" w:color="auto"/>
              <w:right w:val="single" w:sz="8" w:space="0" w:color="auto"/>
            </w:tcBorders>
            <w:shd w:val="clear" w:color="auto" w:fill="auto"/>
            <w:noWrap/>
            <w:vAlign w:val="center"/>
            <w:hideMark/>
          </w:tcPr>
          <w:p w14:paraId="25FB3E47"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2910249"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cauda </w:t>
            </w:r>
            <w:proofErr w:type="spellStart"/>
            <w:r w:rsidRPr="003C42B7">
              <w:rPr>
                <w:rFonts w:ascii="Calibri" w:eastAsia="Times New Roman" w:hAnsi="Calibri" w:cs="Times New Roman"/>
                <w:color w:val="000000"/>
                <w:szCs w:val="18"/>
              </w:rPr>
              <w:t>equina</w:t>
            </w:r>
            <w:proofErr w:type="spellEnd"/>
            <w:r w:rsidRPr="003C42B7">
              <w:rPr>
                <w:rFonts w:ascii="Calibri" w:eastAsia="Times New Roman" w:hAnsi="Calibri" w:cs="Times New Roman"/>
                <w:color w:val="000000"/>
                <w:szCs w:val="18"/>
              </w:rPr>
              <w:t xml:space="preserve"> spinal cord injury without spinal bone injury</w:t>
            </w:r>
          </w:p>
        </w:tc>
      </w:tr>
      <w:tr w:rsidR="00F67961" w:rsidRPr="003C42B7" w14:paraId="313DBE34"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8498F0A"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952.8</w:t>
            </w:r>
          </w:p>
        </w:tc>
        <w:tc>
          <w:tcPr>
            <w:tcW w:w="3400" w:type="dxa"/>
            <w:tcBorders>
              <w:top w:val="nil"/>
              <w:left w:val="nil"/>
              <w:bottom w:val="single" w:sz="8" w:space="0" w:color="auto"/>
              <w:right w:val="single" w:sz="8" w:space="0" w:color="auto"/>
            </w:tcBorders>
            <w:shd w:val="clear" w:color="auto" w:fill="auto"/>
            <w:noWrap/>
            <w:vAlign w:val="center"/>
            <w:hideMark/>
          </w:tcPr>
          <w:p w14:paraId="79013A1D"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3F1F5CF3"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multiple sites of spinal cord injury without spinal bone injury</w:t>
            </w:r>
          </w:p>
        </w:tc>
      </w:tr>
      <w:tr w:rsidR="00F67961" w:rsidRPr="003C42B7" w14:paraId="666B5290" w14:textId="77777777" w:rsidTr="00F67961">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8B6A842"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952.9</w:t>
            </w:r>
          </w:p>
        </w:tc>
        <w:tc>
          <w:tcPr>
            <w:tcW w:w="3400" w:type="dxa"/>
            <w:tcBorders>
              <w:top w:val="nil"/>
              <w:left w:val="nil"/>
              <w:bottom w:val="single" w:sz="8" w:space="0" w:color="auto"/>
              <w:right w:val="single" w:sz="8" w:space="0" w:color="auto"/>
            </w:tcBorders>
            <w:shd w:val="clear" w:color="auto" w:fill="auto"/>
            <w:noWrap/>
            <w:vAlign w:val="center"/>
            <w:hideMark/>
          </w:tcPr>
          <w:p w14:paraId="0261BDE1"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7ABE024E"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unspecified site of spinal cord injury without spinal bone injury</w:t>
            </w:r>
          </w:p>
        </w:tc>
      </w:tr>
      <w:tr w:rsidR="00F67961" w:rsidRPr="003C42B7" w14:paraId="279AC789" w14:textId="77777777" w:rsidTr="00F67961">
        <w:trPr>
          <w:trHeight w:val="50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E4B4231" w14:textId="77777777" w:rsidR="00F67961" w:rsidRPr="003C42B7" w:rsidRDefault="00F67961" w:rsidP="00F67961">
            <w:pPr>
              <w:spacing w:after="0" w:line="240" w:lineRule="auto"/>
              <w:jc w:val="center"/>
              <w:rPr>
                <w:rFonts w:ascii="Calibri" w:eastAsia="Times New Roman" w:hAnsi="Calibri" w:cs="Times New Roman"/>
                <w:color w:val="000000"/>
                <w:szCs w:val="18"/>
              </w:rPr>
            </w:pPr>
            <w:r w:rsidRPr="003C42B7">
              <w:rPr>
                <w:rFonts w:ascii="Calibri" w:eastAsia="Times New Roman" w:hAnsi="Calibri" w:cs="Times New Roman"/>
                <w:color w:val="000000"/>
                <w:szCs w:val="18"/>
              </w:rPr>
              <w:t>V53.02</w:t>
            </w:r>
          </w:p>
        </w:tc>
        <w:tc>
          <w:tcPr>
            <w:tcW w:w="3400" w:type="dxa"/>
            <w:tcBorders>
              <w:top w:val="nil"/>
              <w:left w:val="nil"/>
              <w:bottom w:val="single" w:sz="8" w:space="0" w:color="auto"/>
              <w:right w:val="single" w:sz="8" w:space="0" w:color="auto"/>
            </w:tcBorders>
            <w:shd w:val="clear" w:color="auto" w:fill="auto"/>
            <w:noWrap/>
            <w:vAlign w:val="center"/>
            <w:hideMark/>
          </w:tcPr>
          <w:p w14:paraId="68373082" w14:textId="77777777" w:rsidR="00F67961" w:rsidRPr="003C42B7" w:rsidRDefault="00F67961" w:rsidP="00F67961">
            <w:pPr>
              <w:spacing w:after="0" w:line="240" w:lineRule="auto"/>
              <w:rPr>
                <w:rFonts w:ascii="Calibri" w:eastAsia="Times New Roman" w:hAnsi="Calibri" w:cs="Times New Roman"/>
                <w:color w:val="000000"/>
                <w:szCs w:val="18"/>
              </w:rPr>
            </w:pPr>
            <w:proofErr w:type="spellStart"/>
            <w:r w:rsidRPr="003C42B7">
              <w:rPr>
                <w:rFonts w:ascii="Calibri" w:eastAsia="Times New Roman" w:hAnsi="Calibri" w:cs="Times New Roman"/>
                <w:color w:val="000000"/>
                <w:szCs w:val="18"/>
              </w:rPr>
              <w:t>Spinal_Cord_Injury</w:t>
            </w:r>
            <w:proofErr w:type="spellEnd"/>
          </w:p>
        </w:tc>
        <w:tc>
          <w:tcPr>
            <w:tcW w:w="5940" w:type="dxa"/>
            <w:tcBorders>
              <w:top w:val="nil"/>
              <w:left w:val="nil"/>
              <w:bottom w:val="single" w:sz="8" w:space="0" w:color="auto"/>
              <w:right w:val="single" w:sz="8" w:space="0" w:color="auto"/>
            </w:tcBorders>
            <w:shd w:val="clear" w:color="auto" w:fill="auto"/>
            <w:vAlign w:val="center"/>
            <w:hideMark/>
          </w:tcPr>
          <w:p w14:paraId="284CDBD8" w14:textId="77777777" w:rsidR="00F67961" w:rsidRPr="003C42B7" w:rsidRDefault="00F67961" w:rsidP="00F67961">
            <w:pPr>
              <w:spacing w:after="0" w:line="240" w:lineRule="auto"/>
              <w:rPr>
                <w:rFonts w:ascii="Calibri" w:eastAsia="Times New Roman" w:hAnsi="Calibri" w:cs="Times New Roman"/>
                <w:color w:val="000000"/>
                <w:szCs w:val="18"/>
              </w:rPr>
            </w:pPr>
            <w:r w:rsidRPr="003C42B7">
              <w:rPr>
                <w:rFonts w:ascii="Calibri" w:eastAsia="Times New Roman" w:hAnsi="Calibri" w:cs="Times New Roman"/>
                <w:color w:val="000000"/>
                <w:szCs w:val="18"/>
              </w:rPr>
              <w:t xml:space="preserve">fitting and adjustment of </w:t>
            </w:r>
            <w:proofErr w:type="spellStart"/>
            <w:r w:rsidRPr="003C42B7">
              <w:rPr>
                <w:rFonts w:ascii="Calibri" w:eastAsia="Times New Roman" w:hAnsi="Calibri" w:cs="Times New Roman"/>
                <w:color w:val="000000"/>
                <w:szCs w:val="18"/>
              </w:rPr>
              <w:t>neuropacemaker</w:t>
            </w:r>
            <w:proofErr w:type="spellEnd"/>
            <w:r w:rsidRPr="003C42B7">
              <w:rPr>
                <w:rFonts w:ascii="Calibri" w:eastAsia="Times New Roman" w:hAnsi="Calibri" w:cs="Times New Roman"/>
                <w:color w:val="000000"/>
                <w:szCs w:val="18"/>
              </w:rPr>
              <w:t xml:space="preserve"> (brain) (peripheral nerve) (spinal cord)</w:t>
            </w:r>
          </w:p>
        </w:tc>
      </w:tr>
    </w:tbl>
    <w:p w14:paraId="77E592FB" w14:textId="77777777" w:rsidR="00FC4089" w:rsidRPr="003C42B7" w:rsidRDefault="00FC4089" w:rsidP="00D02FF2">
      <w:pPr>
        <w:spacing w:after="0"/>
        <w:rPr>
          <w:b/>
          <w:bCs/>
          <w:sz w:val="32"/>
        </w:rPr>
      </w:pPr>
    </w:p>
    <w:p w14:paraId="3D449A93" w14:textId="77777777" w:rsidR="00ED7DA8" w:rsidRPr="003C42B7" w:rsidRDefault="00ED7DA8" w:rsidP="00D02FF2">
      <w:pPr>
        <w:spacing w:after="0"/>
        <w:rPr>
          <w:b/>
          <w:bCs/>
          <w:sz w:val="32"/>
        </w:rPr>
      </w:pPr>
    </w:p>
    <w:p w14:paraId="0BEAC8C1" w14:textId="77777777" w:rsidR="00D02FF2" w:rsidRPr="003C42B7" w:rsidRDefault="00D02FF2" w:rsidP="00D02FF2">
      <w:pPr>
        <w:spacing w:after="0"/>
        <w:rPr>
          <w:b/>
          <w:bCs/>
          <w:sz w:val="32"/>
        </w:rPr>
      </w:pPr>
      <w:r w:rsidRPr="003C42B7">
        <w:rPr>
          <w:b/>
          <w:bCs/>
          <w:sz w:val="32"/>
        </w:rPr>
        <w:t>Appendix B: Antihypertensive drug doses from JNC8 (</w:t>
      </w:r>
      <w:proofErr w:type="spellStart"/>
      <w:r w:rsidRPr="003C42B7">
        <w:rPr>
          <w:b/>
          <w:bCs/>
          <w:sz w:val="32"/>
        </w:rPr>
        <w:t>pg</w:t>
      </w:r>
      <w:proofErr w:type="spellEnd"/>
      <w:r w:rsidRPr="003C42B7">
        <w:rPr>
          <w:b/>
          <w:bCs/>
          <w:sz w:val="32"/>
        </w:rPr>
        <w:t xml:space="preserve"> 514)</w:t>
      </w:r>
    </w:p>
    <w:p w14:paraId="4924554D" w14:textId="77777777" w:rsidR="00D02FF2" w:rsidRPr="003C42B7" w:rsidRDefault="00D02FF2" w:rsidP="00D02FF2">
      <w:pPr>
        <w:spacing w:after="0"/>
        <w:rPr>
          <w:bCs/>
          <w:sz w:val="32"/>
        </w:rPr>
      </w:pPr>
    </w:p>
    <w:p w14:paraId="11E945DD" w14:textId="77777777" w:rsidR="00D02FF2" w:rsidRPr="003C42B7" w:rsidRDefault="00D02FF2" w:rsidP="00D02FF2">
      <w:pPr>
        <w:spacing w:after="0"/>
        <w:rPr>
          <w:sz w:val="32"/>
        </w:rPr>
      </w:pPr>
      <w:r w:rsidRPr="003C42B7">
        <w:rPr>
          <w:noProof/>
          <w:sz w:val="28"/>
        </w:rPr>
        <w:lastRenderedPageBreak/>
        <w:drawing>
          <wp:inline distT="0" distB="0" distL="0" distR="0" wp14:anchorId="37AB1333" wp14:editId="390C52A3">
            <wp:extent cx="5943600"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8225"/>
                    </a:xfrm>
                    <a:prstGeom prst="rect">
                      <a:avLst/>
                    </a:prstGeom>
                  </pic:spPr>
                </pic:pic>
              </a:graphicData>
            </a:graphic>
          </wp:inline>
        </w:drawing>
      </w:r>
    </w:p>
    <w:p w14:paraId="3D29EF6D" w14:textId="77777777" w:rsidR="009D61C5" w:rsidRPr="003C42B7" w:rsidRDefault="009D61C5" w:rsidP="009D61C5">
      <w:pPr>
        <w:spacing w:after="0"/>
        <w:rPr>
          <w:bCs/>
          <w:sz w:val="32"/>
        </w:rPr>
      </w:pPr>
    </w:p>
    <w:p w14:paraId="0CD2EEA9" w14:textId="77777777" w:rsidR="0000500E" w:rsidRPr="003C42B7" w:rsidRDefault="0000500E" w:rsidP="0000500E">
      <w:pPr>
        <w:spacing w:after="0"/>
        <w:rPr>
          <w:b/>
          <w:bCs/>
          <w:sz w:val="32"/>
        </w:rPr>
      </w:pPr>
      <w:r w:rsidRPr="003C42B7">
        <w:rPr>
          <w:b/>
          <w:bCs/>
          <w:sz w:val="32"/>
        </w:rPr>
        <w:t xml:space="preserve">Appendix C: list of K sparing diuretics </w:t>
      </w:r>
    </w:p>
    <w:p w14:paraId="131A7681" w14:textId="77777777" w:rsidR="00BF025D" w:rsidRPr="003C42B7" w:rsidRDefault="00BF025D" w:rsidP="0000500E">
      <w:pPr>
        <w:spacing w:after="0"/>
        <w:rPr>
          <w:b/>
          <w:bCs/>
          <w:sz w:val="32"/>
        </w:rPr>
      </w:pPr>
    </w:p>
    <w:p w14:paraId="7940F3AC" w14:textId="77777777" w:rsidR="00BF025D" w:rsidRPr="003C42B7" w:rsidRDefault="00BF025D" w:rsidP="0000500E">
      <w:pPr>
        <w:spacing w:after="0"/>
        <w:rPr>
          <w:b/>
          <w:bCs/>
          <w:sz w:val="32"/>
        </w:rPr>
      </w:pPr>
      <w:r w:rsidRPr="003C42B7">
        <w:rPr>
          <w:noProof/>
          <w:sz w:val="28"/>
        </w:rPr>
        <w:drawing>
          <wp:inline distT="0" distB="0" distL="0" distR="0" wp14:anchorId="28CAF927" wp14:editId="0DC52104">
            <wp:extent cx="23526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675" cy="1095375"/>
                    </a:xfrm>
                    <a:prstGeom prst="rect">
                      <a:avLst/>
                    </a:prstGeom>
                  </pic:spPr>
                </pic:pic>
              </a:graphicData>
            </a:graphic>
          </wp:inline>
        </w:drawing>
      </w:r>
    </w:p>
    <w:p w14:paraId="4BD11242" w14:textId="77777777" w:rsidR="005D02BD" w:rsidRPr="003C42B7" w:rsidRDefault="005D02BD" w:rsidP="0000500E">
      <w:pPr>
        <w:spacing w:after="0"/>
        <w:rPr>
          <w:b/>
          <w:bCs/>
          <w:sz w:val="32"/>
        </w:rPr>
      </w:pPr>
    </w:p>
    <w:p w14:paraId="2EB642B9" w14:textId="77777777" w:rsidR="005D02BD" w:rsidRPr="003C42B7" w:rsidRDefault="005D02BD" w:rsidP="0000500E">
      <w:pPr>
        <w:spacing w:after="0"/>
        <w:rPr>
          <w:b/>
          <w:bCs/>
          <w:sz w:val="32"/>
        </w:rPr>
      </w:pPr>
      <w:r w:rsidRPr="003C42B7">
        <w:rPr>
          <w:b/>
          <w:bCs/>
          <w:sz w:val="32"/>
        </w:rPr>
        <w:t>Appendix D: drugs coded as sulfonamide (</w:t>
      </w:r>
    </w:p>
    <w:p w14:paraId="212A7765" w14:textId="77777777" w:rsidR="005D02BD" w:rsidRPr="003C42B7" w:rsidRDefault="005D02BD" w:rsidP="0000500E">
      <w:pPr>
        <w:spacing w:after="0"/>
        <w:rPr>
          <w:b/>
          <w:bCs/>
          <w:sz w:val="32"/>
        </w:rPr>
      </w:pPr>
    </w:p>
    <w:tbl>
      <w:tblPr>
        <w:tblW w:w="4420" w:type="dxa"/>
        <w:tblInd w:w="93" w:type="dxa"/>
        <w:tblLook w:val="04A0" w:firstRow="1" w:lastRow="0" w:firstColumn="1" w:lastColumn="0" w:noHBand="0" w:noVBand="1"/>
      </w:tblPr>
      <w:tblGrid>
        <w:gridCol w:w="3055"/>
        <w:gridCol w:w="2291"/>
      </w:tblGrid>
      <w:tr w:rsidR="005D02BD" w:rsidRPr="003C42B7" w14:paraId="51F0D23C" w14:textId="77777777" w:rsidTr="005D02BD">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31C67"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Reactant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4D59CE5"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KBName</w:t>
            </w:r>
            <w:proofErr w:type="spellEnd"/>
          </w:p>
        </w:tc>
      </w:tr>
      <w:tr w:rsidR="005D02BD" w:rsidRPr="003C42B7" w14:paraId="6063A1C7"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EBE27DB"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ACETAZOLAMIDE</w:t>
            </w:r>
          </w:p>
        </w:tc>
        <w:tc>
          <w:tcPr>
            <w:tcW w:w="1780" w:type="dxa"/>
            <w:tcBorders>
              <w:top w:val="nil"/>
              <w:left w:val="nil"/>
              <w:bottom w:val="single" w:sz="4" w:space="0" w:color="auto"/>
              <w:right w:val="single" w:sz="4" w:space="0" w:color="auto"/>
            </w:tcBorders>
            <w:shd w:val="clear" w:color="auto" w:fill="auto"/>
            <w:noWrap/>
            <w:vAlign w:val="bottom"/>
            <w:hideMark/>
          </w:tcPr>
          <w:p w14:paraId="000BD128"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2F11A69B"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9423C9D"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ACETAZOLAMIDE SODIUM</w:t>
            </w:r>
          </w:p>
        </w:tc>
        <w:tc>
          <w:tcPr>
            <w:tcW w:w="1780" w:type="dxa"/>
            <w:tcBorders>
              <w:top w:val="nil"/>
              <w:left w:val="nil"/>
              <w:bottom w:val="single" w:sz="4" w:space="0" w:color="auto"/>
              <w:right w:val="single" w:sz="4" w:space="0" w:color="auto"/>
            </w:tcBorders>
            <w:shd w:val="clear" w:color="auto" w:fill="auto"/>
            <w:noWrap/>
            <w:vAlign w:val="bottom"/>
            <w:hideMark/>
          </w:tcPr>
          <w:p w14:paraId="2D1C3B09"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3B221250"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3315615"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ALISKIREN</w:t>
            </w:r>
          </w:p>
        </w:tc>
        <w:tc>
          <w:tcPr>
            <w:tcW w:w="1780" w:type="dxa"/>
            <w:tcBorders>
              <w:top w:val="nil"/>
              <w:left w:val="nil"/>
              <w:bottom w:val="single" w:sz="4" w:space="0" w:color="auto"/>
              <w:right w:val="single" w:sz="4" w:space="0" w:color="auto"/>
            </w:tcBorders>
            <w:shd w:val="clear" w:color="auto" w:fill="auto"/>
            <w:noWrap/>
            <w:vAlign w:val="bottom"/>
            <w:hideMark/>
          </w:tcPr>
          <w:p w14:paraId="26C0524D"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79ABA63F"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52565B3"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ALISKIREN HEMIFUMARATE</w:t>
            </w:r>
          </w:p>
        </w:tc>
        <w:tc>
          <w:tcPr>
            <w:tcW w:w="1780" w:type="dxa"/>
            <w:tcBorders>
              <w:top w:val="nil"/>
              <w:left w:val="nil"/>
              <w:bottom w:val="single" w:sz="4" w:space="0" w:color="auto"/>
              <w:right w:val="single" w:sz="4" w:space="0" w:color="auto"/>
            </w:tcBorders>
            <w:shd w:val="clear" w:color="auto" w:fill="auto"/>
            <w:noWrap/>
            <w:vAlign w:val="bottom"/>
            <w:hideMark/>
          </w:tcPr>
          <w:p w14:paraId="26BB4751"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51B308DF"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915A517"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lastRenderedPageBreak/>
              <w:t>BUMETANIDE</w:t>
            </w:r>
          </w:p>
        </w:tc>
        <w:tc>
          <w:tcPr>
            <w:tcW w:w="1780" w:type="dxa"/>
            <w:tcBorders>
              <w:top w:val="nil"/>
              <w:left w:val="nil"/>
              <w:bottom w:val="single" w:sz="4" w:space="0" w:color="auto"/>
              <w:right w:val="single" w:sz="4" w:space="0" w:color="auto"/>
            </w:tcBorders>
            <w:shd w:val="clear" w:color="auto" w:fill="auto"/>
            <w:noWrap/>
            <w:vAlign w:val="bottom"/>
            <w:hideMark/>
          </w:tcPr>
          <w:p w14:paraId="5E6B33E7"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14D810C4"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C6838B0"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CELECOXIB</w:t>
            </w:r>
          </w:p>
        </w:tc>
        <w:tc>
          <w:tcPr>
            <w:tcW w:w="1780" w:type="dxa"/>
            <w:tcBorders>
              <w:top w:val="nil"/>
              <w:left w:val="nil"/>
              <w:bottom w:val="single" w:sz="4" w:space="0" w:color="auto"/>
              <w:right w:val="single" w:sz="4" w:space="0" w:color="auto"/>
            </w:tcBorders>
            <w:shd w:val="clear" w:color="auto" w:fill="auto"/>
            <w:noWrap/>
            <w:vAlign w:val="bottom"/>
            <w:hideMark/>
          </w:tcPr>
          <w:p w14:paraId="2553A470"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7006DE0A"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007EBE5"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CHLORTHALIDONE</w:t>
            </w:r>
          </w:p>
        </w:tc>
        <w:tc>
          <w:tcPr>
            <w:tcW w:w="1780" w:type="dxa"/>
            <w:tcBorders>
              <w:top w:val="nil"/>
              <w:left w:val="nil"/>
              <w:bottom w:val="single" w:sz="4" w:space="0" w:color="auto"/>
              <w:right w:val="single" w:sz="4" w:space="0" w:color="auto"/>
            </w:tcBorders>
            <w:shd w:val="clear" w:color="auto" w:fill="auto"/>
            <w:noWrap/>
            <w:vAlign w:val="bottom"/>
            <w:hideMark/>
          </w:tcPr>
          <w:p w14:paraId="0AF18EFB"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78899D73"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28121F0"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FUROSEMIDE</w:t>
            </w:r>
          </w:p>
        </w:tc>
        <w:tc>
          <w:tcPr>
            <w:tcW w:w="1780" w:type="dxa"/>
            <w:tcBorders>
              <w:top w:val="nil"/>
              <w:left w:val="nil"/>
              <w:bottom w:val="single" w:sz="4" w:space="0" w:color="auto"/>
              <w:right w:val="single" w:sz="4" w:space="0" w:color="auto"/>
            </w:tcBorders>
            <w:shd w:val="clear" w:color="auto" w:fill="auto"/>
            <w:noWrap/>
            <w:vAlign w:val="bottom"/>
            <w:hideMark/>
          </w:tcPr>
          <w:p w14:paraId="3EFFDB37"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76074439"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26A4820"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HYDROCHLOROTHIAZIDE</w:t>
            </w:r>
          </w:p>
        </w:tc>
        <w:tc>
          <w:tcPr>
            <w:tcW w:w="1780" w:type="dxa"/>
            <w:tcBorders>
              <w:top w:val="nil"/>
              <w:left w:val="nil"/>
              <w:bottom w:val="single" w:sz="4" w:space="0" w:color="auto"/>
              <w:right w:val="single" w:sz="4" w:space="0" w:color="auto"/>
            </w:tcBorders>
            <w:shd w:val="clear" w:color="auto" w:fill="auto"/>
            <w:noWrap/>
            <w:vAlign w:val="bottom"/>
            <w:hideMark/>
          </w:tcPr>
          <w:p w14:paraId="525DDD7F"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396AD6B0"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FD13EEA"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METHAZOLAMIDE</w:t>
            </w:r>
          </w:p>
        </w:tc>
        <w:tc>
          <w:tcPr>
            <w:tcW w:w="1780" w:type="dxa"/>
            <w:tcBorders>
              <w:top w:val="nil"/>
              <w:left w:val="nil"/>
              <w:bottom w:val="single" w:sz="4" w:space="0" w:color="auto"/>
              <w:right w:val="single" w:sz="4" w:space="0" w:color="auto"/>
            </w:tcBorders>
            <w:shd w:val="clear" w:color="auto" w:fill="auto"/>
            <w:noWrap/>
            <w:vAlign w:val="bottom"/>
            <w:hideMark/>
          </w:tcPr>
          <w:p w14:paraId="69674264"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1E452615"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2BAE80A"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SILVER SULFADIAZINE</w:t>
            </w:r>
          </w:p>
        </w:tc>
        <w:tc>
          <w:tcPr>
            <w:tcW w:w="1780" w:type="dxa"/>
            <w:tcBorders>
              <w:top w:val="nil"/>
              <w:left w:val="nil"/>
              <w:bottom w:val="single" w:sz="4" w:space="0" w:color="auto"/>
              <w:right w:val="single" w:sz="4" w:space="0" w:color="auto"/>
            </w:tcBorders>
            <w:shd w:val="clear" w:color="auto" w:fill="auto"/>
            <w:noWrap/>
            <w:vAlign w:val="bottom"/>
            <w:hideMark/>
          </w:tcPr>
          <w:p w14:paraId="6764BA1F"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4EC899E2"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DD2BFE8"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SULFACETAMIDE</w:t>
            </w:r>
          </w:p>
        </w:tc>
        <w:tc>
          <w:tcPr>
            <w:tcW w:w="1780" w:type="dxa"/>
            <w:tcBorders>
              <w:top w:val="nil"/>
              <w:left w:val="nil"/>
              <w:bottom w:val="single" w:sz="4" w:space="0" w:color="auto"/>
              <w:right w:val="single" w:sz="4" w:space="0" w:color="auto"/>
            </w:tcBorders>
            <w:shd w:val="clear" w:color="auto" w:fill="auto"/>
            <w:noWrap/>
            <w:vAlign w:val="bottom"/>
            <w:hideMark/>
          </w:tcPr>
          <w:p w14:paraId="7918FDAC"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77AAFF08"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C44A3F"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SULFACETAMIDE SODIUM</w:t>
            </w:r>
          </w:p>
        </w:tc>
        <w:tc>
          <w:tcPr>
            <w:tcW w:w="1780" w:type="dxa"/>
            <w:tcBorders>
              <w:top w:val="nil"/>
              <w:left w:val="nil"/>
              <w:bottom w:val="single" w:sz="4" w:space="0" w:color="auto"/>
              <w:right w:val="single" w:sz="4" w:space="0" w:color="auto"/>
            </w:tcBorders>
            <w:shd w:val="clear" w:color="auto" w:fill="auto"/>
            <w:noWrap/>
            <w:vAlign w:val="bottom"/>
            <w:hideMark/>
          </w:tcPr>
          <w:p w14:paraId="05610FE2"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2259C11F"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606C880"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SULFADIAZINE</w:t>
            </w:r>
          </w:p>
        </w:tc>
        <w:tc>
          <w:tcPr>
            <w:tcW w:w="1780" w:type="dxa"/>
            <w:tcBorders>
              <w:top w:val="nil"/>
              <w:left w:val="nil"/>
              <w:bottom w:val="single" w:sz="4" w:space="0" w:color="auto"/>
              <w:right w:val="single" w:sz="4" w:space="0" w:color="auto"/>
            </w:tcBorders>
            <w:shd w:val="clear" w:color="auto" w:fill="auto"/>
            <w:noWrap/>
            <w:vAlign w:val="bottom"/>
            <w:hideMark/>
          </w:tcPr>
          <w:p w14:paraId="7D46DB58"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r w:rsidR="005D02BD" w:rsidRPr="003C42B7" w14:paraId="0492E6A0" w14:textId="77777777"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852895E" w14:textId="77777777" w:rsidR="005D02BD" w:rsidRPr="003C42B7" w:rsidRDefault="005D02BD" w:rsidP="005D02BD">
            <w:pPr>
              <w:spacing w:after="0" w:line="240" w:lineRule="auto"/>
              <w:rPr>
                <w:rFonts w:ascii="Calibri" w:eastAsia="Times New Roman" w:hAnsi="Calibri" w:cs="Times New Roman"/>
                <w:sz w:val="28"/>
              </w:rPr>
            </w:pPr>
            <w:r w:rsidRPr="003C42B7">
              <w:rPr>
                <w:rFonts w:ascii="Calibri" w:eastAsia="Times New Roman" w:hAnsi="Calibri" w:cs="Times New Roman"/>
                <w:sz w:val="28"/>
              </w:rPr>
              <w:t>SULFAMETHOXAZOLE</w:t>
            </w:r>
          </w:p>
        </w:tc>
        <w:tc>
          <w:tcPr>
            <w:tcW w:w="1780" w:type="dxa"/>
            <w:tcBorders>
              <w:top w:val="nil"/>
              <w:left w:val="nil"/>
              <w:bottom w:val="single" w:sz="4" w:space="0" w:color="auto"/>
              <w:right w:val="single" w:sz="4" w:space="0" w:color="auto"/>
            </w:tcBorders>
            <w:shd w:val="clear" w:color="auto" w:fill="auto"/>
            <w:noWrap/>
            <w:vAlign w:val="bottom"/>
            <w:hideMark/>
          </w:tcPr>
          <w:p w14:paraId="416CC373" w14:textId="77777777" w:rsidR="005D02BD" w:rsidRPr="003C42B7" w:rsidRDefault="005D02BD" w:rsidP="005D02BD">
            <w:pPr>
              <w:spacing w:after="0" w:line="240" w:lineRule="auto"/>
              <w:rPr>
                <w:rFonts w:ascii="Calibri" w:eastAsia="Times New Roman" w:hAnsi="Calibri" w:cs="Times New Roman"/>
                <w:sz w:val="28"/>
              </w:rPr>
            </w:pPr>
            <w:proofErr w:type="spellStart"/>
            <w:r w:rsidRPr="003C42B7">
              <w:rPr>
                <w:rFonts w:ascii="Calibri" w:eastAsia="Times New Roman" w:hAnsi="Calibri" w:cs="Times New Roman"/>
                <w:sz w:val="28"/>
              </w:rPr>
              <w:t>Sulfa_drugs_noSU</w:t>
            </w:r>
            <w:proofErr w:type="spellEnd"/>
          </w:p>
        </w:tc>
      </w:tr>
    </w:tbl>
    <w:p w14:paraId="12A6456B" w14:textId="77777777" w:rsidR="005D02BD" w:rsidRPr="003C42B7" w:rsidRDefault="005D02BD" w:rsidP="0000500E">
      <w:pPr>
        <w:spacing w:after="0"/>
        <w:rPr>
          <w:b/>
          <w:bCs/>
          <w:sz w:val="32"/>
        </w:rPr>
      </w:pPr>
    </w:p>
    <w:p w14:paraId="0FC1E3AE" w14:textId="77777777" w:rsidR="0000500E" w:rsidRPr="003C42B7" w:rsidRDefault="009A3E29" w:rsidP="009D61C5">
      <w:pPr>
        <w:spacing w:after="0"/>
        <w:rPr>
          <w:b/>
          <w:bCs/>
          <w:sz w:val="32"/>
        </w:rPr>
      </w:pPr>
      <w:r w:rsidRPr="003C42B7">
        <w:rPr>
          <w:b/>
          <w:bCs/>
          <w:sz w:val="32"/>
        </w:rPr>
        <w:t>Appendix E: Anti-hypertensive drugs</w:t>
      </w:r>
    </w:p>
    <w:p w14:paraId="1C483A78" w14:textId="77777777" w:rsidR="009A3E29" w:rsidRPr="003C42B7" w:rsidRDefault="009A3E29" w:rsidP="009D61C5">
      <w:pPr>
        <w:spacing w:after="0"/>
        <w:rPr>
          <w:b/>
          <w:bCs/>
          <w:sz w:val="32"/>
        </w:rPr>
      </w:pPr>
    </w:p>
    <w:p w14:paraId="19F7C02C" w14:textId="77777777" w:rsidR="009A3E29" w:rsidRPr="003C42B7" w:rsidRDefault="009A3E29" w:rsidP="009D61C5">
      <w:pPr>
        <w:spacing w:after="0"/>
        <w:rPr>
          <w:b/>
          <w:bCs/>
          <w:sz w:val="32"/>
        </w:rPr>
      </w:pPr>
      <w:r w:rsidRPr="003C42B7">
        <w:rPr>
          <w:noProof/>
          <w:sz w:val="28"/>
        </w:rPr>
        <w:drawing>
          <wp:inline distT="0" distB="0" distL="0" distR="0" wp14:anchorId="5E9053BE" wp14:editId="61E99030">
            <wp:extent cx="216217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3667125"/>
                    </a:xfrm>
                    <a:prstGeom prst="rect">
                      <a:avLst/>
                    </a:prstGeom>
                  </pic:spPr>
                </pic:pic>
              </a:graphicData>
            </a:graphic>
          </wp:inline>
        </w:drawing>
      </w:r>
    </w:p>
    <w:p w14:paraId="509422C3" w14:textId="77777777" w:rsidR="009A3E29" w:rsidRPr="003C42B7" w:rsidRDefault="009A3E29" w:rsidP="009D61C5">
      <w:pPr>
        <w:spacing w:after="0"/>
        <w:rPr>
          <w:b/>
          <w:bCs/>
          <w:sz w:val="32"/>
        </w:rPr>
      </w:pPr>
      <w:r w:rsidRPr="003C42B7">
        <w:rPr>
          <w:noProof/>
          <w:sz w:val="28"/>
        </w:rPr>
        <w:lastRenderedPageBreak/>
        <w:drawing>
          <wp:inline distT="0" distB="0" distL="0" distR="0" wp14:anchorId="584D7E6B" wp14:editId="2FF7A7D0">
            <wp:extent cx="2590800" cy="715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7153275"/>
                    </a:xfrm>
                    <a:prstGeom prst="rect">
                      <a:avLst/>
                    </a:prstGeom>
                  </pic:spPr>
                </pic:pic>
              </a:graphicData>
            </a:graphic>
          </wp:inline>
        </w:drawing>
      </w:r>
    </w:p>
    <w:p w14:paraId="5E067751" w14:textId="77777777" w:rsidR="009A3E29" w:rsidRPr="003C42B7" w:rsidRDefault="009A3E29" w:rsidP="009D61C5">
      <w:pPr>
        <w:spacing w:after="0"/>
        <w:rPr>
          <w:b/>
          <w:bCs/>
          <w:sz w:val="32"/>
        </w:rPr>
      </w:pPr>
      <w:r w:rsidRPr="003C42B7">
        <w:rPr>
          <w:noProof/>
          <w:sz w:val="28"/>
        </w:rPr>
        <w:lastRenderedPageBreak/>
        <w:drawing>
          <wp:inline distT="0" distB="0" distL="0" distR="0" wp14:anchorId="4AEDA157" wp14:editId="19536B16">
            <wp:extent cx="2190750" cy="728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50" cy="7286625"/>
                    </a:xfrm>
                    <a:prstGeom prst="rect">
                      <a:avLst/>
                    </a:prstGeom>
                  </pic:spPr>
                </pic:pic>
              </a:graphicData>
            </a:graphic>
          </wp:inline>
        </w:drawing>
      </w:r>
    </w:p>
    <w:p w14:paraId="391C4E85" w14:textId="77777777" w:rsidR="009A3E29" w:rsidRPr="003C42B7" w:rsidRDefault="009A3E29" w:rsidP="009D61C5">
      <w:pPr>
        <w:spacing w:after="0"/>
        <w:rPr>
          <w:b/>
          <w:bCs/>
          <w:sz w:val="32"/>
        </w:rPr>
      </w:pPr>
      <w:r w:rsidRPr="003C42B7">
        <w:rPr>
          <w:noProof/>
          <w:sz w:val="28"/>
        </w:rPr>
        <w:lastRenderedPageBreak/>
        <w:drawing>
          <wp:inline distT="0" distB="0" distL="0" distR="0" wp14:anchorId="303FF4B9" wp14:editId="209C2CDC">
            <wp:extent cx="13620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1181100"/>
                    </a:xfrm>
                    <a:prstGeom prst="rect">
                      <a:avLst/>
                    </a:prstGeom>
                  </pic:spPr>
                </pic:pic>
              </a:graphicData>
            </a:graphic>
          </wp:inline>
        </w:drawing>
      </w:r>
    </w:p>
    <w:p w14:paraId="0DFD13F8" w14:textId="77777777" w:rsidR="009D61C5" w:rsidRDefault="009D61C5" w:rsidP="009D61C5">
      <w:pPr>
        <w:spacing w:after="0"/>
        <w:rPr>
          <w:b/>
          <w:bCs/>
          <w:sz w:val="32"/>
        </w:rPr>
      </w:pPr>
      <w:proofErr w:type="spellStart"/>
      <w:r w:rsidRPr="003C42B7">
        <w:rPr>
          <w:b/>
          <w:bCs/>
          <w:sz w:val="32"/>
        </w:rPr>
        <w:t>Wishlist</w:t>
      </w:r>
      <w:proofErr w:type="spellEnd"/>
      <w:r w:rsidR="00476E52" w:rsidRPr="003C42B7">
        <w:rPr>
          <w:b/>
          <w:bCs/>
          <w:sz w:val="32"/>
        </w:rPr>
        <w:t xml:space="preserve"> April 2015</w:t>
      </w:r>
      <w:r w:rsidRPr="003C42B7">
        <w:rPr>
          <w:b/>
          <w:bCs/>
          <w:sz w:val="32"/>
        </w:rPr>
        <w:t>:</w:t>
      </w:r>
    </w:p>
    <w:p w14:paraId="4E04A3C8" w14:textId="73005E44" w:rsidR="0005020B" w:rsidRDefault="0005020B" w:rsidP="009D61C5">
      <w:pPr>
        <w:spacing w:after="0"/>
        <w:rPr>
          <w:b/>
          <w:bCs/>
          <w:sz w:val="32"/>
        </w:rPr>
      </w:pPr>
      <w:r>
        <w:rPr>
          <w:b/>
          <w:bCs/>
          <w:sz w:val="32"/>
        </w:rPr>
        <w:t>Implement: Y/N</w:t>
      </w:r>
    </w:p>
    <w:p w14:paraId="27CFA1CE" w14:textId="17A7591B" w:rsidR="003C42B7" w:rsidRDefault="003C42B7" w:rsidP="009D61C5">
      <w:pPr>
        <w:spacing w:after="0"/>
        <w:rPr>
          <w:b/>
          <w:bCs/>
          <w:sz w:val="32"/>
        </w:rPr>
      </w:pPr>
      <w:r>
        <w:rPr>
          <w:b/>
          <w:bCs/>
          <w:sz w:val="32"/>
        </w:rPr>
        <w:t>Categories</w:t>
      </w:r>
      <w:r w:rsidR="0005020B">
        <w:rPr>
          <w:b/>
          <w:bCs/>
          <w:sz w:val="32"/>
        </w:rPr>
        <w:t xml:space="preserve"> of complexity to encode</w:t>
      </w:r>
      <w:r>
        <w:rPr>
          <w:b/>
          <w:bCs/>
          <w:sz w:val="32"/>
        </w:rPr>
        <w:t xml:space="preserve">: </w:t>
      </w:r>
      <w:r w:rsidR="0005020B">
        <w:rPr>
          <w:b/>
          <w:bCs/>
          <w:sz w:val="32"/>
        </w:rPr>
        <w:t xml:space="preserve"> 1 -</w:t>
      </w:r>
      <w:r>
        <w:rPr>
          <w:b/>
          <w:bCs/>
          <w:sz w:val="32"/>
        </w:rPr>
        <w:t>easy</w:t>
      </w:r>
      <w:proofErr w:type="gramStart"/>
      <w:r>
        <w:rPr>
          <w:b/>
          <w:bCs/>
          <w:sz w:val="32"/>
        </w:rPr>
        <w:t xml:space="preserve">, </w:t>
      </w:r>
      <w:r w:rsidR="0005020B">
        <w:rPr>
          <w:b/>
          <w:bCs/>
          <w:sz w:val="32"/>
        </w:rPr>
        <w:t xml:space="preserve"> 2</w:t>
      </w:r>
      <w:proofErr w:type="gramEnd"/>
      <w:r w:rsidR="0005020B">
        <w:rPr>
          <w:b/>
          <w:bCs/>
          <w:sz w:val="32"/>
        </w:rPr>
        <w:t>-moderate, 3-hard, 4-ask ST</w:t>
      </w:r>
    </w:p>
    <w:p w14:paraId="75EEAC15" w14:textId="20F12779" w:rsidR="0005020B" w:rsidRPr="003C42B7" w:rsidRDefault="0005020B" w:rsidP="009D61C5">
      <w:pPr>
        <w:spacing w:after="0"/>
        <w:rPr>
          <w:b/>
          <w:bCs/>
          <w:sz w:val="32"/>
        </w:rPr>
      </w:pPr>
      <w:r>
        <w:rPr>
          <w:b/>
          <w:bCs/>
          <w:sz w:val="32"/>
        </w:rPr>
        <w:t>Priority: 1(high</w:t>
      </w:r>
      <w:proofErr w:type="gramStart"/>
      <w:r>
        <w:rPr>
          <w:b/>
          <w:bCs/>
          <w:sz w:val="32"/>
        </w:rPr>
        <w:t>)-</w:t>
      </w:r>
      <w:proofErr w:type="gramEnd"/>
      <w:r>
        <w:rPr>
          <w:b/>
          <w:bCs/>
          <w:sz w:val="32"/>
        </w:rPr>
        <w:t>&gt;4 (very low)</w:t>
      </w:r>
    </w:p>
    <w:p w14:paraId="40F3C7CB" w14:textId="77777777" w:rsidR="009D61C5" w:rsidRPr="003C42B7" w:rsidRDefault="009D61C5" w:rsidP="009D61C5">
      <w:pPr>
        <w:spacing w:after="0"/>
        <w:rPr>
          <w:bCs/>
          <w:sz w:val="32"/>
        </w:rPr>
      </w:pPr>
    </w:p>
    <w:p w14:paraId="63448126" w14:textId="77777777" w:rsidR="009D61C5" w:rsidRPr="003C42B7" w:rsidRDefault="009D61C5" w:rsidP="009D61C5">
      <w:pPr>
        <w:spacing w:after="0"/>
        <w:rPr>
          <w:b/>
          <w:bCs/>
          <w:sz w:val="32"/>
        </w:rPr>
      </w:pPr>
      <w:r w:rsidRPr="003C42B7">
        <w:rPr>
          <w:b/>
          <w:bCs/>
          <w:sz w:val="32"/>
        </w:rPr>
        <w:t>ACE Inhibitor</w:t>
      </w:r>
    </w:p>
    <w:p w14:paraId="561B76CE" w14:textId="77777777" w:rsidR="00424BFF" w:rsidRPr="003C42B7" w:rsidRDefault="009D61C5" w:rsidP="00424BFF">
      <w:pPr>
        <w:spacing w:after="0"/>
        <w:rPr>
          <w:bCs/>
          <w:sz w:val="32"/>
          <w:u w:val="single"/>
        </w:rPr>
      </w:pPr>
      <w:r w:rsidRPr="003C42B7">
        <w:rPr>
          <w:bCs/>
          <w:sz w:val="32"/>
          <w:u w:val="single"/>
        </w:rPr>
        <w:t>Absolute contraindication</w:t>
      </w:r>
    </w:p>
    <w:p w14:paraId="76A99B2B" w14:textId="77777777" w:rsidR="00424BFF" w:rsidRPr="003C42B7" w:rsidRDefault="00424BFF" w:rsidP="00424BFF">
      <w:pPr>
        <w:spacing w:after="0"/>
        <w:rPr>
          <w:bCs/>
          <w:sz w:val="32"/>
          <w:u w:val="single"/>
        </w:rPr>
      </w:pPr>
      <w:commentRangeStart w:id="10"/>
      <w:r w:rsidRPr="003C42B7">
        <w:rPr>
          <w:bCs/>
          <w:sz w:val="32"/>
        </w:rPr>
        <w:t xml:space="preserve">New: most recent K&gt;5.5 and &lt;30days old (valid for on ACE or not on ACE) – absolute contraindication </w:t>
      </w:r>
      <w:commentRangeEnd w:id="10"/>
      <w:r w:rsidR="0005020B">
        <w:rPr>
          <w:rStyle w:val="CommentReference"/>
        </w:rPr>
        <w:commentReference w:id="10"/>
      </w:r>
    </w:p>
    <w:p w14:paraId="63B2B4C2" w14:textId="77777777" w:rsidR="00424BFF" w:rsidRPr="003C42B7" w:rsidRDefault="00424BFF" w:rsidP="00424BFF">
      <w:pPr>
        <w:spacing w:after="0"/>
        <w:rPr>
          <w:bCs/>
          <w:sz w:val="32"/>
        </w:rPr>
      </w:pPr>
      <w:r w:rsidRPr="003C42B7">
        <w:rPr>
          <w:bCs/>
          <w:sz w:val="32"/>
        </w:rPr>
        <w:t xml:space="preserve">Add message: If K&gt;=30 days old issue message to repeat K and drop absolute contraindication. </w:t>
      </w:r>
    </w:p>
    <w:p w14:paraId="59CD654B" w14:textId="77777777" w:rsidR="00424BFF" w:rsidRPr="003C42B7" w:rsidRDefault="00424BFF" w:rsidP="009D61C5">
      <w:pPr>
        <w:spacing w:after="0"/>
        <w:rPr>
          <w:bCs/>
          <w:sz w:val="32"/>
        </w:rPr>
      </w:pPr>
    </w:p>
    <w:p w14:paraId="37B3E0E3" w14:textId="77777777" w:rsidR="00476E52" w:rsidRPr="003C42B7" w:rsidRDefault="00476E52" w:rsidP="009D61C5">
      <w:pPr>
        <w:spacing w:after="0"/>
        <w:rPr>
          <w:bCs/>
          <w:sz w:val="32"/>
          <w:u w:val="single"/>
        </w:rPr>
      </w:pPr>
      <w:r w:rsidRPr="003C42B7">
        <w:rPr>
          <w:bCs/>
          <w:sz w:val="32"/>
          <w:u w:val="single"/>
        </w:rPr>
        <w:t>Blocked recommendation</w:t>
      </w:r>
    </w:p>
    <w:p w14:paraId="0AC73ADC" w14:textId="77777777" w:rsidR="00476E52" w:rsidRPr="003C42B7" w:rsidRDefault="00476E52" w:rsidP="00476E52">
      <w:pPr>
        <w:spacing w:after="0"/>
        <w:rPr>
          <w:sz w:val="32"/>
        </w:rPr>
      </w:pPr>
      <w:commentRangeStart w:id="11"/>
      <w:r w:rsidRPr="003C42B7">
        <w:rPr>
          <w:bCs/>
          <w:sz w:val="32"/>
        </w:rPr>
        <w:t>K&gt;5.5</w:t>
      </w:r>
      <w:r w:rsidR="00424BFF" w:rsidRPr="003C42B7">
        <w:rPr>
          <w:bCs/>
          <w:sz w:val="32"/>
        </w:rPr>
        <w:t xml:space="preserve"> </w:t>
      </w:r>
      <w:r w:rsidRPr="003C42B7">
        <w:rPr>
          <w:bCs/>
          <w:sz w:val="32"/>
        </w:rPr>
        <w:t xml:space="preserve">and absence of ACE </w:t>
      </w:r>
      <w:r w:rsidR="00424BFF" w:rsidRPr="003C42B7">
        <w:rPr>
          <w:bCs/>
          <w:sz w:val="32"/>
        </w:rPr>
        <w:t>– update to add temporal constraint of &gt;=30days old</w:t>
      </w:r>
    </w:p>
    <w:p w14:paraId="1829CDF6" w14:textId="77777777" w:rsidR="00476E52" w:rsidRPr="003C42B7" w:rsidRDefault="00476E52" w:rsidP="00476E52">
      <w:pPr>
        <w:numPr>
          <w:ilvl w:val="2"/>
          <w:numId w:val="1"/>
        </w:numPr>
        <w:spacing w:after="0"/>
        <w:rPr>
          <w:sz w:val="32"/>
        </w:rPr>
      </w:pPr>
      <w:r w:rsidRPr="003C42B7">
        <w:rPr>
          <w:bCs/>
          <w:sz w:val="32"/>
        </w:rPr>
        <w:t>CM: If most recent K &gt;5.5, need to order K before prescribing ACE</w:t>
      </w:r>
      <w:commentRangeEnd w:id="11"/>
      <w:r w:rsidR="00750F83">
        <w:rPr>
          <w:rStyle w:val="CommentReference"/>
        </w:rPr>
        <w:commentReference w:id="11"/>
      </w:r>
    </w:p>
    <w:p w14:paraId="16CF0726" w14:textId="77777777" w:rsidR="00476E52" w:rsidRPr="003C42B7" w:rsidRDefault="00476E52" w:rsidP="009D61C5">
      <w:pPr>
        <w:spacing w:after="0"/>
        <w:rPr>
          <w:bCs/>
          <w:sz w:val="32"/>
        </w:rPr>
      </w:pPr>
    </w:p>
    <w:p w14:paraId="1F51F9CC" w14:textId="77777777" w:rsidR="00476E52" w:rsidRPr="003C42B7" w:rsidRDefault="00476E52" w:rsidP="009D61C5">
      <w:pPr>
        <w:spacing w:after="0"/>
        <w:rPr>
          <w:bCs/>
          <w:sz w:val="32"/>
        </w:rPr>
      </w:pPr>
    </w:p>
    <w:p w14:paraId="26E8DB68" w14:textId="77777777" w:rsidR="00476E52" w:rsidRPr="003C42B7" w:rsidRDefault="00476E52" w:rsidP="00476E52">
      <w:pPr>
        <w:spacing w:after="0"/>
        <w:rPr>
          <w:b/>
          <w:bCs/>
          <w:sz w:val="32"/>
        </w:rPr>
      </w:pPr>
      <w:r w:rsidRPr="003C42B7">
        <w:rPr>
          <w:b/>
          <w:bCs/>
          <w:sz w:val="32"/>
        </w:rPr>
        <w:t>ARB</w:t>
      </w:r>
    </w:p>
    <w:p w14:paraId="4E35E585" w14:textId="77777777" w:rsidR="00424BFF" w:rsidRPr="003C42B7" w:rsidRDefault="00424BFF" w:rsidP="00424BFF">
      <w:pPr>
        <w:spacing w:after="0"/>
        <w:rPr>
          <w:bCs/>
          <w:sz w:val="32"/>
          <w:u w:val="single"/>
        </w:rPr>
      </w:pPr>
      <w:commentRangeStart w:id="12"/>
      <w:r w:rsidRPr="003C42B7">
        <w:rPr>
          <w:bCs/>
          <w:sz w:val="32"/>
          <w:u w:val="single"/>
        </w:rPr>
        <w:t>Absolute contraindication</w:t>
      </w:r>
    </w:p>
    <w:p w14:paraId="04B2F6C3" w14:textId="77777777" w:rsidR="00424BFF" w:rsidRPr="003C42B7" w:rsidRDefault="00424BFF" w:rsidP="00424BFF">
      <w:pPr>
        <w:spacing w:after="0"/>
        <w:rPr>
          <w:bCs/>
          <w:sz w:val="32"/>
          <w:u w:val="single"/>
        </w:rPr>
      </w:pPr>
      <w:r w:rsidRPr="003C42B7">
        <w:rPr>
          <w:bCs/>
          <w:sz w:val="32"/>
        </w:rPr>
        <w:t xml:space="preserve">New: most recent K&gt;5.5 and &lt;30days old (valid for on ARB or not on ARB) – absolute contraindication </w:t>
      </w:r>
    </w:p>
    <w:p w14:paraId="60B14957" w14:textId="77777777" w:rsidR="00424BFF" w:rsidRPr="003C42B7" w:rsidRDefault="00424BFF" w:rsidP="00424BFF">
      <w:pPr>
        <w:spacing w:after="0"/>
        <w:rPr>
          <w:bCs/>
          <w:sz w:val="32"/>
        </w:rPr>
      </w:pPr>
      <w:r w:rsidRPr="003C42B7">
        <w:rPr>
          <w:bCs/>
          <w:sz w:val="32"/>
        </w:rPr>
        <w:lastRenderedPageBreak/>
        <w:t xml:space="preserve">Add message: If K&gt;=30 days old issue message to repeat K and drop absolute contraindication. </w:t>
      </w:r>
    </w:p>
    <w:p w14:paraId="0C5778C8" w14:textId="77777777" w:rsidR="00424BFF" w:rsidRPr="003C42B7" w:rsidRDefault="00424BFF" w:rsidP="00424BFF">
      <w:pPr>
        <w:spacing w:after="0"/>
        <w:rPr>
          <w:bCs/>
          <w:sz w:val="32"/>
        </w:rPr>
      </w:pPr>
    </w:p>
    <w:p w14:paraId="12C152E5" w14:textId="77777777" w:rsidR="00424BFF" w:rsidRPr="003C42B7" w:rsidRDefault="00424BFF" w:rsidP="00424BFF">
      <w:pPr>
        <w:spacing w:after="0"/>
        <w:rPr>
          <w:bCs/>
          <w:sz w:val="32"/>
          <w:u w:val="single"/>
        </w:rPr>
      </w:pPr>
      <w:r w:rsidRPr="003C42B7">
        <w:rPr>
          <w:bCs/>
          <w:sz w:val="32"/>
          <w:u w:val="single"/>
        </w:rPr>
        <w:t>Blocked recommendation</w:t>
      </w:r>
    </w:p>
    <w:p w14:paraId="1D95E48C" w14:textId="77777777" w:rsidR="00424BFF" w:rsidRPr="003C42B7" w:rsidRDefault="00424BFF" w:rsidP="00424BFF">
      <w:pPr>
        <w:spacing w:after="0"/>
        <w:rPr>
          <w:sz w:val="32"/>
        </w:rPr>
      </w:pPr>
      <w:r w:rsidRPr="003C42B7">
        <w:rPr>
          <w:bCs/>
          <w:sz w:val="32"/>
        </w:rPr>
        <w:t>K&gt;5.5 and absence of ARB – update to add temporal constraint of &gt;=30days old</w:t>
      </w:r>
      <w:commentRangeEnd w:id="12"/>
      <w:r w:rsidR="00750F83">
        <w:rPr>
          <w:rStyle w:val="CommentReference"/>
        </w:rPr>
        <w:commentReference w:id="12"/>
      </w:r>
    </w:p>
    <w:p w14:paraId="1A6DA208" w14:textId="77777777" w:rsidR="00424BFF" w:rsidRPr="003C42B7" w:rsidRDefault="00424BFF" w:rsidP="00424BFF">
      <w:pPr>
        <w:numPr>
          <w:ilvl w:val="2"/>
          <w:numId w:val="1"/>
        </w:numPr>
        <w:spacing w:after="0"/>
        <w:rPr>
          <w:sz w:val="32"/>
        </w:rPr>
      </w:pPr>
      <w:r w:rsidRPr="003C42B7">
        <w:rPr>
          <w:bCs/>
          <w:sz w:val="32"/>
        </w:rPr>
        <w:t>CM: If most recent K &gt;5.5, need to order K before prescribing ARB</w:t>
      </w:r>
    </w:p>
    <w:p w14:paraId="7AEDD835" w14:textId="77777777" w:rsidR="00D02FF2" w:rsidRPr="003C42B7" w:rsidRDefault="00D02FF2" w:rsidP="00D02FF2">
      <w:pPr>
        <w:spacing w:after="0"/>
        <w:rPr>
          <w:bCs/>
          <w:sz w:val="32"/>
        </w:rPr>
      </w:pPr>
    </w:p>
    <w:p w14:paraId="118C5827" w14:textId="77777777" w:rsidR="00D02FF2" w:rsidRPr="003C42B7" w:rsidRDefault="00D02FF2" w:rsidP="00ED7DA8">
      <w:pPr>
        <w:pStyle w:val="ListParagraph"/>
        <w:numPr>
          <w:ilvl w:val="0"/>
          <w:numId w:val="6"/>
        </w:numPr>
        <w:spacing w:after="0"/>
        <w:rPr>
          <w:bCs/>
          <w:i/>
          <w:sz w:val="32"/>
        </w:rPr>
      </w:pPr>
      <w:r w:rsidRPr="003C42B7">
        <w:rPr>
          <w:bCs/>
          <w:i/>
          <w:sz w:val="32"/>
        </w:rPr>
        <w:t>Intensification criteria (4/24/15)</w:t>
      </w:r>
      <w:r w:rsidR="009D79D0" w:rsidRPr="003C42B7">
        <w:rPr>
          <w:bCs/>
          <w:i/>
          <w:sz w:val="32"/>
        </w:rPr>
        <w:t>- if on:</w:t>
      </w:r>
    </w:p>
    <w:p w14:paraId="501E7D0D" w14:textId="77777777" w:rsidR="009D79D0" w:rsidRPr="003C42B7" w:rsidRDefault="009D79D0" w:rsidP="00D02FF2">
      <w:pPr>
        <w:spacing w:after="0"/>
        <w:rPr>
          <w:bCs/>
          <w:sz w:val="32"/>
        </w:rPr>
      </w:pPr>
      <w:r w:rsidRPr="003C42B7">
        <w:rPr>
          <w:bCs/>
          <w:sz w:val="32"/>
        </w:rPr>
        <w:t>1 preferred drug: can increase dose or add a 2</w:t>
      </w:r>
      <w:r w:rsidRPr="003C42B7">
        <w:rPr>
          <w:bCs/>
          <w:sz w:val="32"/>
          <w:vertAlign w:val="superscript"/>
        </w:rPr>
        <w:t>nd</w:t>
      </w:r>
      <w:r w:rsidRPr="003C42B7">
        <w:rPr>
          <w:bCs/>
          <w:sz w:val="32"/>
        </w:rPr>
        <w:t xml:space="preserve"> drug</w:t>
      </w:r>
      <w:r w:rsidR="00F2752E" w:rsidRPr="003C42B7">
        <w:rPr>
          <w:bCs/>
          <w:sz w:val="32"/>
        </w:rPr>
        <w:t xml:space="preserve"> (encoded currently)</w:t>
      </w:r>
    </w:p>
    <w:p w14:paraId="3CB02DFF" w14:textId="77777777" w:rsidR="009D79D0" w:rsidRPr="003C42B7" w:rsidRDefault="009D79D0" w:rsidP="00D02FF2">
      <w:pPr>
        <w:spacing w:after="0"/>
        <w:rPr>
          <w:bCs/>
          <w:sz w:val="32"/>
        </w:rPr>
      </w:pPr>
      <w:commentRangeStart w:id="13"/>
      <w:r w:rsidRPr="003C42B7">
        <w:rPr>
          <w:bCs/>
          <w:sz w:val="32"/>
        </w:rPr>
        <w:t xml:space="preserve">2 preferred drugs: just intensify if not on </w:t>
      </w:r>
      <w:proofErr w:type="spellStart"/>
      <w:r w:rsidRPr="003C42B7">
        <w:rPr>
          <w:bCs/>
          <w:sz w:val="32"/>
        </w:rPr>
        <w:t>high_dose</w:t>
      </w:r>
      <w:proofErr w:type="spellEnd"/>
      <w:r w:rsidRPr="003C42B7">
        <w:rPr>
          <w:bCs/>
          <w:sz w:val="32"/>
        </w:rPr>
        <w:t xml:space="preserve"> range. If both drugs on </w:t>
      </w:r>
      <w:proofErr w:type="spellStart"/>
      <w:r w:rsidRPr="003C42B7">
        <w:rPr>
          <w:bCs/>
          <w:sz w:val="32"/>
        </w:rPr>
        <w:t>high_dose</w:t>
      </w:r>
      <w:proofErr w:type="spellEnd"/>
      <w:r w:rsidRPr="003C42B7">
        <w:rPr>
          <w:bCs/>
          <w:sz w:val="32"/>
        </w:rPr>
        <w:t xml:space="preserve"> range then add 3</w:t>
      </w:r>
      <w:r w:rsidRPr="003C42B7">
        <w:rPr>
          <w:bCs/>
          <w:sz w:val="32"/>
          <w:vertAlign w:val="superscript"/>
        </w:rPr>
        <w:t>rd</w:t>
      </w:r>
      <w:r w:rsidRPr="003C42B7">
        <w:rPr>
          <w:bCs/>
          <w:sz w:val="32"/>
        </w:rPr>
        <w:t xml:space="preserve"> drug</w:t>
      </w:r>
      <w:r w:rsidR="00F2752E" w:rsidRPr="003C42B7">
        <w:rPr>
          <w:bCs/>
          <w:sz w:val="32"/>
        </w:rPr>
        <w:t xml:space="preserve"> (not encoded currently – that if 2 drugs are in medium dose range we would not add drugs))</w:t>
      </w:r>
      <w:commentRangeEnd w:id="13"/>
      <w:r w:rsidR="00750F83">
        <w:rPr>
          <w:rStyle w:val="CommentReference"/>
        </w:rPr>
        <w:commentReference w:id="13"/>
      </w:r>
    </w:p>
    <w:p w14:paraId="4DE1540C" w14:textId="77777777" w:rsidR="009D79D0" w:rsidRPr="003C42B7" w:rsidRDefault="009D79D0" w:rsidP="00D02FF2">
      <w:pPr>
        <w:spacing w:after="0"/>
        <w:rPr>
          <w:bCs/>
          <w:sz w:val="32"/>
        </w:rPr>
      </w:pPr>
      <w:commentRangeStart w:id="14"/>
      <w:r w:rsidRPr="003C42B7">
        <w:rPr>
          <w:bCs/>
          <w:sz w:val="32"/>
        </w:rPr>
        <w:t xml:space="preserve">3 preferred drugs: intensify dose. If all drugs in </w:t>
      </w:r>
      <w:proofErr w:type="spellStart"/>
      <w:r w:rsidRPr="003C42B7">
        <w:rPr>
          <w:bCs/>
          <w:sz w:val="32"/>
        </w:rPr>
        <w:t>high_dose</w:t>
      </w:r>
      <w:proofErr w:type="spellEnd"/>
      <w:r w:rsidRPr="003C42B7">
        <w:rPr>
          <w:bCs/>
          <w:sz w:val="32"/>
        </w:rPr>
        <w:t xml:space="preserve"> range then issue </w:t>
      </w:r>
      <w:proofErr w:type="gramStart"/>
      <w:r w:rsidRPr="003C42B7">
        <w:rPr>
          <w:bCs/>
          <w:sz w:val="32"/>
        </w:rPr>
        <w:t>message  ‘Please</w:t>
      </w:r>
      <w:proofErr w:type="gramEnd"/>
      <w:r w:rsidRPr="003C42B7">
        <w:rPr>
          <w:bCs/>
          <w:sz w:val="32"/>
        </w:rPr>
        <w:t xml:space="preserve"> choose another class of antihypertensive drug to add or refer to a specialist’.</w:t>
      </w:r>
      <w:r w:rsidR="00F2752E" w:rsidRPr="003C42B7">
        <w:rPr>
          <w:bCs/>
          <w:sz w:val="32"/>
        </w:rPr>
        <w:t xml:space="preserve"> (</w:t>
      </w:r>
      <w:proofErr w:type="gramStart"/>
      <w:r w:rsidR="00F2752E" w:rsidRPr="003C42B7">
        <w:rPr>
          <w:bCs/>
          <w:sz w:val="32"/>
        </w:rPr>
        <w:t>not</w:t>
      </w:r>
      <w:proofErr w:type="gramEnd"/>
      <w:r w:rsidR="00F2752E" w:rsidRPr="003C42B7">
        <w:rPr>
          <w:bCs/>
          <w:sz w:val="32"/>
        </w:rPr>
        <w:t xml:space="preserve"> encoded currently)</w:t>
      </w:r>
      <w:commentRangeEnd w:id="14"/>
      <w:r w:rsidR="00511ABB">
        <w:rPr>
          <w:rStyle w:val="CommentReference"/>
        </w:rPr>
        <w:commentReference w:id="14"/>
      </w:r>
    </w:p>
    <w:p w14:paraId="586223FA" w14:textId="77777777" w:rsidR="009D79D0" w:rsidRPr="003C42B7" w:rsidRDefault="009D79D0" w:rsidP="00D02FF2">
      <w:pPr>
        <w:spacing w:after="0"/>
        <w:rPr>
          <w:bCs/>
          <w:sz w:val="32"/>
        </w:rPr>
      </w:pPr>
    </w:p>
    <w:p w14:paraId="480B22EF" w14:textId="77777777" w:rsidR="009D79D0" w:rsidRPr="003C42B7" w:rsidRDefault="009D79D0" w:rsidP="00D02FF2">
      <w:pPr>
        <w:spacing w:after="0"/>
        <w:rPr>
          <w:bCs/>
          <w:sz w:val="32"/>
        </w:rPr>
      </w:pPr>
      <w:commentRangeStart w:id="15"/>
    </w:p>
    <w:p w14:paraId="6E4800FD" w14:textId="77777777" w:rsidR="009D79D0" w:rsidRPr="003C42B7" w:rsidRDefault="009D79D0" w:rsidP="009D79D0">
      <w:pPr>
        <w:pStyle w:val="ListParagraph"/>
        <w:numPr>
          <w:ilvl w:val="0"/>
          <w:numId w:val="5"/>
        </w:numPr>
        <w:spacing w:after="0"/>
        <w:rPr>
          <w:bCs/>
          <w:sz w:val="32"/>
        </w:rPr>
      </w:pPr>
      <w:r w:rsidRPr="003C42B7">
        <w:rPr>
          <w:bCs/>
          <w:sz w:val="32"/>
        </w:rPr>
        <w:t xml:space="preserve">If </w:t>
      </w:r>
      <w:commentRangeStart w:id="16"/>
      <w:r w:rsidRPr="003C42B7">
        <w:rPr>
          <w:bCs/>
          <w:sz w:val="32"/>
        </w:rPr>
        <w:t xml:space="preserve">patient is above upper limit of </w:t>
      </w:r>
      <w:proofErr w:type="spellStart"/>
      <w:r w:rsidRPr="003C42B7">
        <w:rPr>
          <w:bCs/>
          <w:sz w:val="32"/>
        </w:rPr>
        <w:t>high_dose</w:t>
      </w:r>
      <w:proofErr w:type="spellEnd"/>
      <w:r w:rsidRPr="003C42B7">
        <w:rPr>
          <w:bCs/>
          <w:sz w:val="32"/>
        </w:rPr>
        <w:t xml:space="preserve"> range </w:t>
      </w:r>
      <w:commentRangeEnd w:id="16"/>
      <w:r w:rsidR="00A607FC">
        <w:rPr>
          <w:rStyle w:val="CommentReference"/>
        </w:rPr>
        <w:commentReference w:id="16"/>
      </w:r>
      <w:r w:rsidRPr="003C42B7">
        <w:rPr>
          <w:bCs/>
          <w:sz w:val="32"/>
        </w:rPr>
        <w:t>– would like to issue a message warning provider about this.</w:t>
      </w:r>
      <w:r w:rsidR="00F67961" w:rsidRPr="003C42B7">
        <w:rPr>
          <w:bCs/>
          <w:sz w:val="32"/>
        </w:rPr>
        <w:t xml:space="preserve"> </w:t>
      </w:r>
      <w:commentRangeEnd w:id="15"/>
      <w:r w:rsidR="00511ABB">
        <w:rPr>
          <w:rStyle w:val="CommentReference"/>
        </w:rPr>
        <w:commentReference w:id="15"/>
      </w:r>
    </w:p>
    <w:p w14:paraId="5B5AE5C4" w14:textId="77777777" w:rsidR="0000500E" w:rsidRPr="003C42B7" w:rsidRDefault="0000500E" w:rsidP="00D02FF2">
      <w:pPr>
        <w:spacing w:after="0"/>
        <w:rPr>
          <w:sz w:val="32"/>
        </w:rPr>
      </w:pPr>
    </w:p>
    <w:p w14:paraId="492D73C8" w14:textId="77777777" w:rsidR="00476E52" w:rsidRPr="003C42B7" w:rsidRDefault="005F46C4" w:rsidP="00ED7DA8">
      <w:pPr>
        <w:pStyle w:val="ListParagraph"/>
        <w:numPr>
          <w:ilvl w:val="0"/>
          <w:numId w:val="5"/>
        </w:numPr>
        <w:spacing w:after="0"/>
        <w:rPr>
          <w:i/>
          <w:sz w:val="32"/>
        </w:rPr>
      </w:pPr>
      <w:r w:rsidRPr="003C42B7">
        <w:rPr>
          <w:i/>
          <w:sz w:val="32"/>
        </w:rPr>
        <w:t>We have updated the dose ranges to be in line with JNC8 as best we could:</w:t>
      </w:r>
    </w:p>
    <w:p w14:paraId="6FBFA8DA" w14:textId="77777777" w:rsidR="005F46C4" w:rsidRPr="003C42B7" w:rsidRDefault="005F46C4" w:rsidP="009D61C5">
      <w:pPr>
        <w:spacing w:after="0"/>
        <w:rPr>
          <w:sz w:val="32"/>
        </w:rPr>
      </w:pPr>
      <w:r w:rsidRPr="003C42B7">
        <w:rPr>
          <w:sz w:val="32"/>
        </w:rPr>
        <w:t>Lisinopril</w:t>
      </w:r>
      <w:r w:rsidR="00E2692C" w:rsidRPr="003C42B7">
        <w:rPr>
          <w:sz w:val="32"/>
        </w:rPr>
        <w:t xml:space="preserve"> no changes</w:t>
      </w:r>
    </w:p>
    <w:p w14:paraId="26BDB44C" w14:textId="77777777" w:rsidR="005F46C4" w:rsidRPr="003C42B7" w:rsidRDefault="005F46C4" w:rsidP="009D61C5">
      <w:pPr>
        <w:spacing w:after="0"/>
        <w:rPr>
          <w:sz w:val="32"/>
        </w:rPr>
      </w:pPr>
      <w:proofErr w:type="spellStart"/>
      <w:r w:rsidRPr="003C42B7">
        <w:rPr>
          <w:sz w:val="32"/>
        </w:rPr>
        <w:t>Enalapril</w:t>
      </w:r>
      <w:proofErr w:type="spellEnd"/>
      <w:r w:rsidR="00E2692C" w:rsidRPr="003C42B7">
        <w:rPr>
          <w:sz w:val="32"/>
        </w:rPr>
        <w:t xml:space="preserve"> no changes</w:t>
      </w:r>
    </w:p>
    <w:p w14:paraId="56BAA040" w14:textId="77777777" w:rsidR="005F46C4" w:rsidRPr="003C42B7" w:rsidRDefault="005F46C4" w:rsidP="009D61C5">
      <w:pPr>
        <w:spacing w:after="0"/>
        <w:rPr>
          <w:sz w:val="32"/>
        </w:rPr>
      </w:pPr>
      <w:r w:rsidRPr="003C42B7">
        <w:rPr>
          <w:sz w:val="32"/>
        </w:rPr>
        <w:t>Captopril</w:t>
      </w:r>
      <w:r w:rsidR="00E2692C" w:rsidRPr="003C42B7">
        <w:rPr>
          <w:sz w:val="32"/>
        </w:rPr>
        <w:t xml:space="preserve"> - changed</w:t>
      </w:r>
    </w:p>
    <w:p w14:paraId="50A28C85" w14:textId="77777777" w:rsidR="00722E38" w:rsidRPr="003C42B7" w:rsidRDefault="005F46C4" w:rsidP="00722E38">
      <w:pPr>
        <w:spacing w:after="0"/>
        <w:rPr>
          <w:sz w:val="32"/>
        </w:rPr>
      </w:pPr>
      <w:commentRangeStart w:id="17"/>
      <w:commentRangeStart w:id="18"/>
      <w:proofErr w:type="spellStart"/>
      <w:r w:rsidRPr="003C42B7">
        <w:rPr>
          <w:sz w:val="32"/>
        </w:rPr>
        <w:lastRenderedPageBreak/>
        <w:t>Eprosartan</w:t>
      </w:r>
      <w:proofErr w:type="spellEnd"/>
      <w:r w:rsidRPr="003C42B7">
        <w:rPr>
          <w:sz w:val="32"/>
        </w:rPr>
        <w:t xml:space="preserve">- </w:t>
      </w:r>
      <w:r w:rsidR="00722E38" w:rsidRPr="003C42B7">
        <w:rPr>
          <w:sz w:val="32"/>
        </w:rPr>
        <w:t xml:space="preserve">– in kb but not in guideline drug - </w:t>
      </w:r>
      <w:proofErr w:type="spellStart"/>
      <w:r w:rsidR="00722E38" w:rsidRPr="003C42B7">
        <w:rPr>
          <w:sz w:val="32"/>
        </w:rPr>
        <w:t>wishlist</w:t>
      </w:r>
      <w:commentRangeEnd w:id="17"/>
      <w:proofErr w:type="spellEnd"/>
      <w:r w:rsidR="00511ABB">
        <w:rPr>
          <w:rStyle w:val="CommentReference"/>
        </w:rPr>
        <w:commentReference w:id="17"/>
      </w:r>
    </w:p>
    <w:p w14:paraId="06F598EC" w14:textId="77777777" w:rsidR="00722E38" w:rsidRPr="003C42B7" w:rsidRDefault="005F46C4" w:rsidP="00722E38">
      <w:pPr>
        <w:spacing w:after="0"/>
        <w:rPr>
          <w:sz w:val="32"/>
        </w:rPr>
      </w:pPr>
      <w:commentRangeStart w:id="19"/>
      <w:r w:rsidRPr="003C42B7">
        <w:rPr>
          <w:sz w:val="32"/>
        </w:rPr>
        <w:t xml:space="preserve">Candesartan- </w:t>
      </w:r>
      <w:r w:rsidR="00722E38" w:rsidRPr="003C42B7">
        <w:rPr>
          <w:sz w:val="32"/>
        </w:rPr>
        <w:t xml:space="preserve">– in kb but </w:t>
      </w:r>
      <w:commentRangeStart w:id="20"/>
      <w:r w:rsidR="00722E38" w:rsidRPr="003C42B7">
        <w:rPr>
          <w:sz w:val="32"/>
        </w:rPr>
        <w:t xml:space="preserve">not in guideline drug </w:t>
      </w:r>
      <w:commentRangeEnd w:id="20"/>
      <w:r w:rsidR="00B34696">
        <w:rPr>
          <w:rStyle w:val="CommentReference"/>
        </w:rPr>
        <w:commentReference w:id="20"/>
      </w:r>
      <w:r w:rsidR="00722E38" w:rsidRPr="003C42B7">
        <w:rPr>
          <w:sz w:val="32"/>
        </w:rPr>
        <w:t xml:space="preserve">- </w:t>
      </w:r>
      <w:proofErr w:type="spellStart"/>
      <w:r w:rsidR="00722E38" w:rsidRPr="003C42B7">
        <w:rPr>
          <w:sz w:val="32"/>
        </w:rPr>
        <w:t>wishlist</w:t>
      </w:r>
      <w:commentRangeEnd w:id="19"/>
      <w:proofErr w:type="spellEnd"/>
      <w:r w:rsidR="00511ABB">
        <w:rPr>
          <w:rStyle w:val="CommentReference"/>
        </w:rPr>
        <w:commentReference w:id="19"/>
      </w:r>
      <w:commentRangeEnd w:id="18"/>
      <w:r w:rsidR="00511ABB">
        <w:rPr>
          <w:rStyle w:val="CommentReference"/>
        </w:rPr>
        <w:commentReference w:id="18"/>
      </w:r>
    </w:p>
    <w:p w14:paraId="16F8379B" w14:textId="77777777" w:rsidR="00E2692C" w:rsidRPr="003C42B7" w:rsidRDefault="00E2692C" w:rsidP="005F46C4">
      <w:pPr>
        <w:spacing w:after="0"/>
        <w:rPr>
          <w:sz w:val="32"/>
        </w:rPr>
      </w:pPr>
      <w:r w:rsidRPr="003C42B7">
        <w:rPr>
          <w:sz w:val="32"/>
        </w:rPr>
        <w:t>Valsartan – no changes</w:t>
      </w:r>
    </w:p>
    <w:p w14:paraId="4B79ECAE" w14:textId="77777777" w:rsidR="00E2692C" w:rsidRPr="003C42B7" w:rsidRDefault="00E2692C" w:rsidP="005F46C4">
      <w:pPr>
        <w:spacing w:after="0"/>
        <w:rPr>
          <w:sz w:val="32"/>
        </w:rPr>
      </w:pPr>
      <w:proofErr w:type="spellStart"/>
      <w:r w:rsidRPr="003C42B7">
        <w:rPr>
          <w:sz w:val="32"/>
        </w:rPr>
        <w:t>Irbesartan</w:t>
      </w:r>
      <w:proofErr w:type="spellEnd"/>
      <w:r w:rsidRPr="003C42B7">
        <w:rPr>
          <w:sz w:val="32"/>
        </w:rPr>
        <w:t>- no changes</w:t>
      </w:r>
    </w:p>
    <w:p w14:paraId="1F79B1F8" w14:textId="77777777" w:rsidR="00E2692C" w:rsidRPr="003C42B7" w:rsidRDefault="00E2692C" w:rsidP="005F46C4">
      <w:pPr>
        <w:spacing w:after="0"/>
        <w:rPr>
          <w:sz w:val="32"/>
        </w:rPr>
      </w:pPr>
      <w:commentRangeStart w:id="21"/>
      <w:r w:rsidRPr="003C42B7">
        <w:rPr>
          <w:sz w:val="32"/>
        </w:rPr>
        <w:t xml:space="preserve">Amlodipine – was not in guideline drugs, added amlodipine and </w:t>
      </w:r>
      <w:proofErr w:type="spellStart"/>
      <w:r w:rsidRPr="003C42B7">
        <w:rPr>
          <w:sz w:val="32"/>
        </w:rPr>
        <w:t>amlodipine_besylate</w:t>
      </w:r>
      <w:proofErr w:type="spellEnd"/>
      <w:r w:rsidRPr="003C42B7">
        <w:rPr>
          <w:sz w:val="32"/>
        </w:rPr>
        <w:t xml:space="preserve"> – dose ranges did not change</w:t>
      </w:r>
      <w:commentRangeEnd w:id="21"/>
      <w:r w:rsidR="0037450D">
        <w:rPr>
          <w:rStyle w:val="CommentReference"/>
        </w:rPr>
        <w:commentReference w:id="21"/>
      </w:r>
    </w:p>
    <w:p w14:paraId="1AAD3A02" w14:textId="61CADFA1" w:rsidR="00E2692C" w:rsidRPr="003C42B7" w:rsidRDefault="0037450D" w:rsidP="005F46C4">
      <w:pPr>
        <w:spacing w:after="0"/>
        <w:rPr>
          <w:sz w:val="32"/>
        </w:rPr>
      </w:pPr>
      <w:r>
        <w:rPr>
          <w:sz w:val="32"/>
        </w:rPr>
        <w:t>Diltiazem</w:t>
      </w:r>
      <w:r w:rsidR="00E2692C" w:rsidRPr="003C42B7">
        <w:rPr>
          <w:sz w:val="32"/>
        </w:rPr>
        <w:t xml:space="preserve"> SR/SA </w:t>
      </w:r>
      <w:r w:rsidR="00722E38" w:rsidRPr="003C42B7">
        <w:rPr>
          <w:sz w:val="32"/>
        </w:rPr>
        <w:t>–</w:t>
      </w:r>
      <w:r w:rsidR="00E2692C" w:rsidRPr="003C42B7">
        <w:rPr>
          <w:sz w:val="32"/>
        </w:rPr>
        <w:t xml:space="preserve"> </w:t>
      </w:r>
      <w:r w:rsidR="00722E38" w:rsidRPr="003C42B7">
        <w:rPr>
          <w:sz w:val="32"/>
        </w:rPr>
        <w:t>no changes</w:t>
      </w:r>
    </w:p>
    <w:p w14:paraId="02971A13" w14:textId="77777777" w:rsidR="00722E38" w:rsidRPr="003C42B7" w:rsidRDefault="00722E38" w:rsidP="00722E38">
      <w:pPr>
        <w:spacing w:after="0"/>
        <w:rPr>
          <w:sz w:val="32"/>
        </w:rPr>
      </w:pPr>
      <w:commentRangeStart w:id="22"/>
      <w:proofErr w:type="spellStart"/>
      <w:r w:rsidRPr="003C42B7">
        <w:rPr>
          <w:sz w:val="32"/>
        </w:rPr>
        <w:t>Nitrendipine</w:t>
      </w:r>
      <w:proofErr w:type="spellEnd"/>
      <w:r w:rsidRPr="003C42B7">
        <w:rPr>
          <w:sz w:val="32"/>
        </w:rPr>
        <w:t xml:space="preserve">- not in </w:t>
      </w:r>
      <w:proofErr w:type="gramStart"/>
      <w:r w:rsidRPr="003C42B7">
        <w:rPr>
          <w:sz w:val="32"/>
        </w:rPr>
        <w:t>kb,</w:t>
      </w:r>
      <w:proofErr w:type="gramEnd"/>
      <w:r w:rsidRPr="003C42B7">
        <w:rPr>
          <w:sz w:val="32"/>
        </w:rPr>
        <w:t xml:space="preserve"> will not add for now. On </w:t>
      </w:r>
      <w:proofErr w:type="spellStart"/>
      <w:r w:rsidRPr="003C42B7">
        <w:rPr>
          <w:sz w:val="32"/>
        </w:rPr>
        <w:t>wishlist</w:t>
      </w:r>
      <w:proofErr w:type="spellEnd"/>
      <w:r w:rsidRPr="003C42B7">
        <w:rPr>
          <w:sz w:val="32"/>
        </w:rPr>
        <w:t xml:space="preserve"> </w:t>
      </w:r>
      <w:proofErr w:type="gramStart"/>
      <w:r w:rsidRPr="003C42B7">
        <w:rPr>
          <w:sz w:val="32"/>
        </w:rPr>
        <w:t>Only</w:t>
      </w:r>
      <w:proofErr w:type="gramEnd"/>
      <w:r w:rsidRPr="003C42B7">
        <w:rPr>
          <w:sz w:val="32"/>
        </w:rPr>
        <w:t xml:space="preserve"> used in Europe</w:t>
      </w:r>
    </w:p>
    <w:p w14:paraId="79CFF8FB" w14:textId="77777777" w:rsidR="00722E38" w:rsidRPr="003C42B7" w:rsidRDefault="00722E38" w:rsidP="00722E38">
      <w:pPr>
        <w:spacing w:after="0"/>
        <w:rPr>
          <w:sz w:val="32"/>
        </w:rPr>
      </w:pPr>
      <w:proofErr w:type="spellStart"/>
      <w:r w:rsidRPr="003C42B7">
        <w:rPr>
          <w:sz w:val="32"/>
        </w:rPr>
        <w:t>Bendroflumethiazide</w:t>
      </w:r>
      <w:proofErr w:type="spellEnd"/>
      <w:r w:rsidRPr="003C42B7">
        <w:rPr>
          <w:sz w:val="32"/>
        </w:rPr>
        <w:t xml:space="preserve"> – in kb but not in guideline drug – </w:t>
      </w:r>
      <w:proofErr w:type="spellStart"/>
      <w:r w:rsidRPr="003C42B7">
        <w:rPr>
          <w:sz w:val="32"/>
        </w:rPr>
        <w:t>wishlist</w:t>
      </w:r>
      <w:proofErr w:type="spellEnd"/>
      <w:r w:rsidRPr="003C42B7">
        <w:rPr>
          <w:sz w:val="32"/>
        </w:rPr>
        <w:t xml:space="preserve"> </w:t>
      </w:r>
      <w:proofErr w:type="gramStart"/>
      <w:r w:rsidRPr="003C42B7">
        <w:rPr>
          <w:sz w:val="32"/>
        </w:rPr>
        <w:t>Only</w:t>
      </w:r>
      <w:proofErr w:type="gramEnd"/>
      <w:r w:rsidRPr="003C42B7">
        <w:rPr>
          <w:sz w:val="32"/>
        </w:rPr>
        <w:t xml:space="preserve"> used in Europe?</w:t>
      </w:r>
      <w:commentRangeEnd w:id="22"/>
      <w:r w:rsidR="0037450D">
        <w:rPr>
          <w:rStyle w:val="CommentReference"/>
        </w:rPr>
        <w:commentReference w:id="22"/>
      </w:r>
    </w:p>
    <w:p w14:paraId="3A8FAA39" w14:textId="77777777" w:rsidR="00722E38" w:rsidRPr="003C42B7" w:rsidRDefault="00722E38" w:rsidP="00722E38">
      <w:pPr>
        <w:spacing w:after="0"/>
        <w:rPr>
          <w:sz w:val="32"/>
        </w:rPr>
      </w:pPr>
      <w:commentRangeStart w:id="23"/>
      <w:proofErr w:type="spellStart"/>
      <w:proofErr w:type="gramStart"/>
      <w:r w:rsidRPr="003C42B7">
        <w:rPr>
          <w:sz w:val="32"/>
        </w:rPr>
        <w:t>chlorthalidone</w:t>
      </w:r>
      <w:proofErr w:type="spellEnd"/>
      <w:proofErr w:type="gramEnd"/>
      <w:r w:rsidRPr="003C42B7">
        <w:rPr>
          <w:sz w:val="32"/>
        </w:rPr>
        <w:t>– in kb but not in guideline drug</w:t>
      </w:r>
      <w:r w:rsidR="006F4DCA" w:rsidRPr="003C42B7">
        <w:rPr>
          <w:sz w:val="32"/>
        </w:rPr>
        <w:t xml:space="preserve"> on wish list</w:t>
      </w:r>
      <w:commentRangeEnd w:id="23"/>
      <w:r w:rsidR="0037450D">
        <w:rPr>
          <w:rStyle w:val="CommentReference"/>
        </w:rPr>
        <w:commentReference w:id="23"/>
      </w:r>
    </w:p>
    <w:p w14:paraId="348232FC" w14:textId="77777777" w:rsidR="006F4DCA" w:rsidRPr="003C42B7" w:rsidRDefault="006F4DCA" w:rsidP="00722E38">
      <w:pPr>
        <w:spacing w:after="0"/>
        <w:rPr>
          <w:sz w:val="32"/>
        </w:rPr>
      </w:pPr>
      <w:commentRangeStart w:id="24"/>
      <w:commentRangeStart w:id="25"/>
      <w:r w:rsidRPr="003C42B7">
        <w:rPr>
          <w:sz w:val="32"/>
        </w:rPr>
        <w:t xml:space="preserve">HCTZ </w:t>
      </w:r>
      <w:commentRangeEnd w:id="25"/>
      <w:r w:rsidR="00B34696">
        <w:rPr>
          <w:rStyle w:val="CommentReference"/>
        </w:rPr>
        <w:commentReference w:id="25"/>
      </w:r>
      <w:r w:rsidRPr="003C42B7">
        <w:rPr>
          <w:sz w:val="32"/>
        </w:rPr>
        <w:t>– recommended target dose range is now 25-50. Adjusted so dose increase not recommended if &gt;=40</w:t>
      </w:r>
      <w:commentRangeEnd w:id="24"/>
      <w:r w:rsidR="0037450D">
        <w:rPr>
          <w:rStyle w:val="CommentReference"/>
        </w:rPr>
        <w:commentReference w:id="24"/>
      </w:r>
    </w:p>
    <w:p w14:paraId="01EAC511" w14:textId="77777777" w:rsidR="00E2692C" w:rsidRPr="003C42B7" w:rsidRDefault="006F4DCA" w:rsidP="005F46C4">
      <w:pPr>
        <w:spacing w:after="0"/>
        <w:rPr>
          <w:sz w:val="32"/>
        </w:rPr>
      </w:pPr>
      <w:commentRangeStart w:id="26"/>
      <w:proofErr w:type="spellStart"/>
      <w:r w:rsidRPr="003C42B7">
        <w:rPr>
          <w:sz w:val="32"/>
        </w:rPr>
        <w:t>Indapamide</w:t>
      </w:r>
      <w:proofErr w:type="spellEnd"/>
      <w:r w:rsidRPr="003C42B7">
        <w:rPr>
          <w:sz w:val="32"/>
        </w:rPr>
        <w:t xml:space="preserve">- – in kb but not in guideline drug - </w:t>
      </w:r>
      <w:proofErr w:type="spellStart"/>
      <w:r w:rsidRPr="003C42B7">
        <w:rPr>
          <w:sz w:val="32"/>
        </w:rPr>
        <w:t>wishlist</w:t>
      </w:r>
      <w:commentRangeEnd w:id="26"/>
      <w:proofErr w:type="spellEnd"/>
      <w:r w:rsidR="00776AD2">
        <w:rPr>
          <w:rStyle w:val="CommentReference"/>
        </w:rPr>
        <w:commentReference w:id="26"/>
      </w:r>
    </w:p>
    <w:p w14:paraId="2696D6A6" w14:textId="77777777" w:rsidR="005F46C4" w:rsidRPr="003C42B7" w:rsidRDefault="005F46C4" w:rsidP="009D61C5">
      <w:pPr>
        <w:spacing w:after="0"/>
        <w:rPr>
          <w:sz w:val="32"/>
        </w:rPr>
      </w:pPr>
    </w:p>
    <w:p w14:paraId="03B55E00" w14:textId="77777777" w:rsidR="005F46C4" w:rsidRPr="003C42B7" w:rsidRDefault="005F46C4" w:rsidP="009D61C5">
      <w:pPr>
        <w:spacing w:after="0"/>
        <w:rPr>
          <w:sz w:val="32"/>
        </w:rPr>
      </w:pPr>
    </w:p>
    <w:p w14:paraId="5FE3D940" w14:textId="77777777" w:rsidR="00722E38" w:rsidRPr="003C42B7" w:rsidRDefault="005F46C4" w:rsidP="004A1BE3">
      <w:pPr>
        <w:pStyle w:val="ListParagraph"/>
        <w:numPr>
          <w:ilvl w:val="0"/>
          <w:numId w:val="5"/>
        </w:numPr>
        <w:spacing w:after="0"/>
        <w:rPr>
          <w:sz w:val="32"/>
        </w:rPr>
      </w:pPr>
      <w:commentRangeStart w:id="27"/>
      <w:r w:rsidRPr="003C42B7">
        <w:rPr>
          <w:sz w:val="32"/>
        </w:rPr>
        <w:t>Add link to table 4 JNC8 to add drug and intensify drug recs. (emailed Dan and ST 4/24/15)</w:t>
      </w:r>
    </w:p>
    <w:p w14:paraId="43124F61" w14:textId="77777777" w:rsidR="004A1BE3" w:rsidRPr="003C42B7" w:rsidRDefault="004A1BE3" w:rsidP="004A1BE3">
      <w:pPr>
        <w:ind w:left="360"/>
        <w:rPr>
          <w:rFonts w:eastAsia="Times New Roman"/>
          <w:sz w:val="32"/>
        </w:rPr>
      </w:pPr>
      <w:r w:rsidRPr="003C42B7">
        <w:rPr>
          <w:rFonts w:eastAsia="Times New Roman"/>
          <w:sz w:val="32"/>
        </w:rPr>
        <w:t>From ST:</w:t>
      </w:r>
    </w:p>
    <w:p w14:paraId="307C21FE" w14:textId="77777777" w:rsidR="004A1BE3" w:rsidRPr="003C42B7" w:rsidRDefault="004A1BE3" w:rsidP="004A1BE3">
      <w:pPr>
        <w:ind w:left="360"/>
        <w:rPr>
          <w:rFonts w:eastAsia="Times New Roman"/>
          <w:sz w:val="32"/>
        </w:rPr>
      </w:pPr>
      <w:r w:rsidRPr="003C42B7">
        <w:rPr>
          <w:rFonts w:eastAsia="Times New Roman"/>
          <w:sz w:val="32"/>
        </w:rPr>
        <w:t xml:space="preserve">I don’t think at this time we have ad hoc way of adding html link next to each ‘add’ recommendation. Links can be added as part of a message text. For example, in the Lipid guideline, Connie has encoded an </w:t>
      </w:r>
      <w:proofErr w:type="spellStart"/>
      <w:r w:rsidRPr="003C42B7">
        <w:rPr>
          <w:rFonts w:eastAsia="Times New Roman"/>
          <w:sz w:val="32"/>
        </w:rPr>
        <w:t>On_Screen_Message</w:t>
      </w:r>
      <w:proofErr w:type="spellEnd"/>
    </w:p>
    <w:p w14:paraId="2530DA60" w14:textId="77777777" w:rsidR="004A1BE3" w:rsidRPr="003C42B7" w:rsidRDefault="004A1BE3" w:rsidP="004A1BE3">
      <w:pPr>
        <w:ind w:left="360"/>
        <w:rPr>
          <w:rFonts w:eastAsia="Times New Roman"/>
          <w:sz w:val="32"/>
        </w:rPr>
      </w:pPr>
      <w:r w:rsidRPr="003C42B7">
        <w:rPr>
          <w:rFonts w:eastAsia="Times New Roman"/>
          <w:sz w:val="32"/>
        </w:rPr>
        <w:t xml:space="preserve">([Lipid_dashboard_Class100015] </w:t>
      </w:r>
      <w:proofErr w:type="gramStart"/>
      <w:r w:rsidRPr="003C42B7">
        <w:rPr>
          <w:rFonts w:eastAsia="Times New Roman"/>
          <w:sz w:val="32"/>
        </w:rPr>
        <w:t>of  </w:t>
      </w:r>
      <w:proofErr w:type="spellStart"/>
      <w:r w:rsidRPr="003C42B7">
        <w:rPr>
          <w:rFonts w:eastAsia="Times New Roman"/>
          <w:sz w:val="32"/>
        </w:rPr>
        <w:t>On</w:t>
      </w:r>
      <w:proofErr w:type="gramEnd"/>
      <w:r w:rsidRPr="003C42B7">
        <w:rPr>
          <w:rFonts w:eastAsia="Times New Roman"/>
          <w:sz w:val="32"/>
        </w:rPr>
        <w:t>_Screen_Message</w:t>
      </w:r>
      <w:proofErr w:type="spellEnd"/>
    </w:p>
    <w:p w14:paraId="5E366B31" w14:textId="77777777" w:rsidR="004A1BE3" w:rsidRPr="003C42B7" w:rsidRDefault="004A1BE3" w:rsidP="004A1BE3">
      <w:pPr>
        <w:ind w:left="360"/>
        <w:rPr>
          <w:rFonts w:eastAsia="Times New Roman"/>
          <w:sz w:val="32"/>
        </w:rPr>
      </w:pPr>
      <w:r w:rsidRPr="003C42B7">
        <w:rPr>
          <w:rStyle w:val="apple-tab-span"/>
          <w:rFonts w:eastAsia="Times New Roman"/>
          <w:sz w:val="32"/>
        </w:rPr>
        <w:tab/>
      </w:r>
      <w:r w:rsidRPr="003C42B7">
        <w:rPr>
          <w:rFonts w:eastAsia="Times New Roman"/>
          <w:sz w:val="32"/>
        </w:rPr>
        <w:t>(</w:t>
      </w:r>
      <w:proofErr w:type="gramStart"/>
      <w:r w:rsidRPr="003C42B7">
        <w:rPr>
          <w:rFonts w:eastAsia="Times New Roman"/>
          <w:sz w:val="32"/>
        </w:rPr>
        <w:t>label</w:t>
      </w:r>
      <w:proofErr w:type="gramEnd"/>
      <w:r w:rsidRPr="003C42B7">
        <w:rPr>
          <w:rFonts w:eastAsia="Times New Roman"/>
          <w:sz w:val="32"/>
        </w:rPr>
        <w:t xml:space="preserve"> "Refusal or intolerance to statin")</w:t>
      </w:r>
    </w:p>
    <w:p w14:paraId="68BB1A3A" w14:textId="77777777" w:rsidR="004A1BE3" w:rsidRPr="003C42B7" w:rsidRDefault="004A1BE3" w:rsidP="004A1BE3">
      <w:pPr>
        <w:ind w:left="360"/>
        <w:rPr>
          <w:rFonts w:eastAsia="Times New Roman"/>
          <w:sz w:val="32"/>
        </w:rPr>
      </w:pPr>
      <w:r w:rsidRPr="003C42B7">
        <w:rPr>
          <w:rStyle w:val="apple-tab-span"/>
          <w:rFonts w:eastAsia="Times New Roman"/>
          <w:sz w:val="32"/>
        </w:rPr>
        <w:lastRenderedPageBreak/>
        <w:tab/>
      </w:r>
      <w:r w:rsidRPr="003C42B7">
        <w:rPr>
          <w:rFonts w:eastAsia="Times New Roman"/>
          <w:sz w:val="32"/>
        </w:rPr>
        <w:t xml:space="preserve">(message "If patient refuses statins or cannot tolerate statins, consider &lt;a </w:t>
      </w:r>
      <w:proofErr w:type="spellStart"/>
      <w:r w:rsidRPr="003C42B7">
        <w:rPr>
          <w:rFonts w:eastAsia="Times New Roman"/>
          <w:sz w:val="32"/>
        </w:rPr>
        <w:t>href</w:t>
      </w:r>
      <w:proofErr w:type="spellEnd"/>
      <w:r w:rsidRPr="003C42B7">
        <w:rPr>
          <w:rFonts w:eastAsia="Times New Roman"/>
          <w:sz w:val="32"/>
        </w:rPr>
        <w:t>=\"</w:t>
      </w:r>
      <w:hyperlink r:id="rId15" w:history="1">
        <w:r w:rsidRPr="003C42B7">
          <w:rPr>
            <w:rStyle w:val="Hyperlink"/>
            <w:rFonts w:eastAsia="Times New Roman"/>
            <w:sz w:val="32"/>
          </w:rPr>
          <w:t>http://@AUTOPMWEBSERVER@/Lipid/Non_statin_drugs.pdf\</w:t>
        </w:r>
      </w:hyperlink>
      <w:r w:rsidRPr="003C42B7">
        <w:rPr>
          <w:rFonts w:eastAsia="Times New Roman"/>
          <w:sz w:val="32"/>
        </w:rPr>
        <w:t>"</w:t>
      </w:r>
      <w:proofErr w:type="gramStart"/>
      <w:r w:rsidRPr="003C42B7">
        <w:rPr>
          <w:rFonts w:eastAsia="Times New Roman"/>
          <w:sz w:val="32"/>
        </w:rPr>
        <w:t>&gt;  non</w:t>
      </w:r>
      <w:proofErr w:type="gramEnd"/>
      <w:r w:rsidRPr="003C42B7">
        <w:rPr>
          <w:rFonts w:eastAsia="Times New Roman"/>
          <w:sz w:val="32"/>
        </w:rPr>
        <w:t>-statin drugs &lt;/a&gt;.")</w:t>
      </w:r>
      <w:r w:rsidRPr="003C42B7">
        <w:rPr>
          <w:rStyle w:val="apple-tab-span"/>
          <w:rFonts w:eastAsia="Times New Roman"/>
          <w:sz w:val="32"/>
        </w:rPr>
        <w:tab/>
      </w:r>
      <w:r w:rsidRPr="003C42B7">
        <w:rPr>
          <w:rFonts w:eastAsia="Times New Roman"/>
          <w:sz w:val="32"/>
        </w:rPr>
        <w:t>(</w:t>
      </w:r>
      <w:proofErr w:type="spellStart"/>
      <w:proofErr w:type="gramStart"/>
      <w:r w:rsidRPr="003C42B7">
        <w:rPr>
          <w:rFonts w:eastAsia="Times New Roman"/>
          <w:sz w:val="32"/>
        </w:rPr>
        <w:t>message_type</w:t>
      </w:r>
      <w:proofErr w:type="spellEnd"/>
      <w:proofErr w:type="gramEnd"/>
      <w:r w:rsidRPr="003C42B7">
        <w:rPr>
          <w:rFonts w:eastAsia="Times New Roman"/>
          <w:sz w:val="32"/>
        </w:rPr>
        <w:t xml:space="preserve"> Recommendation))</w:t>
      </w:r>
    </w:p>
    <w:p w14:paraId="6CEA24B2" w14:textId="77777777" w:rsidR="004A1BE3" w:rsidRPr="003C42B7" w:rsidRDefault="004A1BE3" w:rsidP="004A1BE3">
      <w:pPr>
        <w:ind w:left="360"/>
        <w:rPr>
          <w:rFonts w:eastAsia="Times New Roman"/>
          <w:sz w:val="32"/>
        </w:rPr>
      </w:pPr>
      <w:r w:rsidRPr="003C42B7">
        <w:rPr>
          <w:rFonts w:eastAsia="Times New Roman"/>
          <w:sz w:val="32"/>
        </w:rPr>
        <w:t>At runtime, Dan’s code replaces "@AUTOPMWEBSERVER@</w:t>
      </w:r>
      <w:proofErr w:type="gramStart"/>
      <w:r w:rsidRPr="003C42B7">
        <w:rPr>
          <w:rFonts w:eastAsia="Times New Roman"/>
          <w:sz w:val="32"/>
        </w:rPr>
        <w:t>“ with</w:t>
      </w:r>
      <w:proofErr w:type="gramEnd"/>
      <w:r w:rsidRPr="003C42B7">
        <w:rPr>
          <w:rFonts w:eastAsia="Times New Roman"/>
          <w:sz w:val="32"/>
        </w:rPr>
        <w:t xml:space="preserve"> the appropriate root path to the file. The message can be a part of a drug usage’s collateral action.</w:t>
      </w:r>
    </w:p>
    <w:p w14:paraId="6D8EA3A4" w14:textId="77777777" w:rsidR="004A1BE3" w:rsidRPr="003C42B7" w:rsidRDefault="004A1BE3" w:rsidP="004A1BE3">
      <w:pPr>
        <w:ind w:left="360"/>
        <w:rPr>
          <w:rFonts w:eastAsia="Times New Roman"/>
          <w:sz w:val="32"/>
        </w:rPr>
      </w:pPr>
      <w:r w:rsidRPr="003C42B7">
        <w:rPr>
          <w:rFonts w:eastAsia="Times New Roman"/>
          <w:sz w:val="32"/>
        </w:rPr>
        <w:t xml:space="preserve">SM- will leave on </w:t>
      </w:r>
      <w:proofErr w:type="spellStart"/>
      <w:r w:rsidRPr="003C42B7">
        <w:rPr>
          <w:rFonts w:eastAsia="Times New Roman"/>
          <w:sz w:val="32"/>
        </w:rPr>
        <w:t>wishlist</w:t>
      </w:r>
      <w:proofErr w:type="spellEnd"/>
      <w:r w:rsidRPr="003C42B7">
        <w:rPr>
          <w:rFonts w:eastAsia="Times New Roman"/>
          <w:sz w:val="32"/>
        </w:rPr>
        <w:t>. We would need to add collateral messages to all add recs.</w:t>
      </w:r>
      <w:r w:rsidR="00997EBD" w:rsidRPr="003C42B7">
        <w:rPr>
          <w:rFonts w:eastAsia="Times New Roman"/>
          <w:sz w:val="32"/>
        </w:rPr>
        <w:t xml:space="preserve"> </w:t>
      </w:r>
      <w:proofErr w:type="gramStart"/>
      <w:r w:rsidR="00997EBD" w:rsidRPr="003C42B7">
        <w:rPr>
          <w:rFonts w:eastAsia="Times New Roman"/>
          <w:sz w:val="32"/>
        </w:rPr>
        <w:t>Ideally</w:t>
      </w:r>
      <w:proofErr w:type="gramEnd"/>
      <w:r w:rsidR="00997EBD" w:rsidRPr="003C42B7">
        <w:rPr>
          <w:rFonts w:eastAsia="Times New Roman"/>
          <w:sz w:val="32"/>
        </w:rPr>
        <w:t xml:space="preserve"> would like to link </w:t>
      </w:r>
      <w:commentRangeEnd w:id="27"/>
      <w:r w:rsidR="00776AD2">
        <w:rPr>
          <w:rStyle w:val="CommentReference"/>
        </w:rPr>
        <w:commentReference w:id="27"/>
      </w:r>
    </w:p>
    <w:p w14:paraId="1428C8D6" w14:textId="77777777" w:rsidR="009E44CB" w:rsidRPr="003C42B7" w:rsidRDefault="009E44CB" w:rsidP="004A1BE3">
      <w:pPr>
        <w:ind w:left="360"/>
        <w:rPr>
          <w:rFonts w:eastAsia="Times New Roman"/>
          <w:sz w:val="32"/>
        </w:rPr>
      </w:pPr>
    </w:p>
    <w:p w14:paraId="7BAD6FC3" w14:textId="77777777" w:rsidR="009E44CB" w:rsidRPr="003C42B7" w:rsidRDefault="009E44CB" w:rsidP="009E44CB">
      <w:pPr>
        <w:ind w:left="360"/>
        <w:rPr>
          <w:rFonts w:eastAsia="Times New Roman"/>
          <w:b/>
          <w:sz w:val="32"/>
        </w:rPr>
      </w:pPr>
      <w:proofErr w:type="spellStart"/>
      <w:proofErr w:type="gramStart"/>
      <w:r w:rsidRPr="003C42B7">
        <w:rPr>
          <w:rFonts w:eastAsia="Times New Roman"/>
          <w:b/>
          <w:sz w:val="32"/>
        </w:rPr>
        <w:t>icd</w:t>
      </w:r>
      <w:proofErr w:type="spellEnd"/>
      <w:proofErr w:type="gramEnd"/>
      <w:r w:rsidRPr="003C42B7">
        <w:rPr>
          <w:rFonts w:eastAsia="Times New Roman"/>
          <w:b/>
          <w:sz w:val="32"/>
        </w:rPr>
        <w:tab/>
      </w:r>
      <w:proofErr w:type="spellStart"/>
      <w:r w:rsidRPr="003C42B7">
        <w:rPr>
          <w:rFonts w:eastAsia="Times New Roman"/>
          <w:b/>
          <w:sz w:val="32"/>
        </w:rPr>
        <w:t>KBName</w:t>
      </w:r>
      <w:proofErr w:type="spellEnd"/>
      <w:r w:rsidRPr="003C42B7">
        <w:rPr>
          <w:rFonts w:eastAsia="Times New Roman"/>
          <w:b/>
          <w:sz w:val="32"/>
        </w:rPr>
        <w:tab/>
      </w:r>
      <w:proofErr w:type="spellStart"/>
      <w:r w:rsidRPr="003C42B7">
        <w:rPr>
          <w:rFonts w:eastAsia="Times New Roman"/>
          <w:b/>
          <w:sz w:val="32"/>
        </w:rPr>
        <w:t>icddescription</w:t>
      </w:r>
      <w:proofErr w:type="spellEnd"/>
    </w:p>
    <w:p w14:paraId="47A58A9E" w14:textId="77777777" w:rsidR="00844ECB" w:rsidRPr="003C42B7" w:rsidRDefault="009E44CB" w:rsidP="00844ECB">
      <w:pPr>
        <w:ind w:left="360"/>
        <w:rPr>
          <w:rFonts w:eastAsia="Times New Roman"/>
          <w:sz w:val="32"/>
        </w:rPr>
      </w:pPr>
      <w:commentRangeStart w:id="28"/>
      <w:r w:rsidRPr="003C42B7">
        <w:rPr>
          <w:rFonts w:eastAsia="Times New Roman"/>
          <w:sz w:val="32"/>
        </w:rPr>
        <w:t>401.0</w:t>
      </w:r>
      <w:r w:rsidRPr="003C42B7">
        <w:rPr>
          <w:rFonts w:eastAsia="Times New Roman"/>
          <w:sz w:val="32"/>
        </w:rPr>
        <w:tab/>
        <w:t>Hypertension</w:t>
      </w:r>
      <w:r w:rsidRPr="003C42B7">
        <w:rPr>
          <w:rFonts w:eastAsia="Times New Roman"/>
          <w:sz w:val="32"/>
        </w:rPr>
        <w:tab/>
        <w:t xml:space="preserve">MALIGNANT ESSENTIAL HYPERTENSION </w:t>
      </w:r>
      <w:commentRangeEnd w:id="28"/>
      <w:r w:rsidR="00776AD2">
        <w:rPr>
          <w:rStyle w:val="CommentReference"/>
        </w:rPr>
        <w:commentReference w:id="28"/>
      </w:r>
      <w:r w:rsidRPr="003C42B7">
        <w:rPr>
          <w:rFonts w:eastAsia="Times New Roman"/>
          <w:sz w:val="32"/>
        </w:rPr>
        <w:sym w:font="Wingdings" w:char="F0E8"/>
      </w:r>
      <w:r w:rsidRPr="003C42B7">
        <w:rPr>
          <w:rFonts w:eastAsia="Times New Roman"/>
          <w:sz w:val="32"/>
        </w:rPr>
        <w:t xml:space="preserve"> </w:t>
      </w:r>
      <w:proofErr w:type="gramStart"/>
      <w:r w:rsidR="003B7C21" w:rsidRPr="003C42B7">
        <w:rPr>
          <w:rFonts w:eastAsia="Times New Roman"/>
          <w:sz w:val="32"/>
        </w:rPr>
        <w:t>leave</w:t>
      </w:r>
      <w:proofErr w:type="gramEnd"/>
      <w:r w:rsidR="003B7C21" w:rsidRPr="003C42B7">
        <w:rPr>
          <w:rFonts w:eastAsia="Times New Roman"/>
          <w:sz w:val="32"/>
        </w:rPr>
        <w:t xml:space="preserve"> in as eligibility criteria and if BP is elevated </w:t>
      </w:r>
      <w:proofErr w:type="spellStart"/>
      <w:r w:rsidR="003B7C21" w:rsidRPr="003C42B7">
        <w:rPr>
          <w:rFonts w:eastAsia="Times New Roman"/>
          <w:sz w:val="32"/>
        </w:rPr>
        <w:t>pt</w:t>
      </w:r>
      <w:proofErr w:type="spellEnd"/>
      <w:r w:rsidR="003B7C21" w:rsidRPr="003C42B7">
        <w:rPr>
          <w:rFonts w:eastAsia="Times New Roman"/>
          <w:sz w:val="32"/>
        </w:rPr>
        <w:t xml:space="preserve"> will go into high BP scenario and no recs will be given. No need to issue messages in current kb since we can’t differentiate whether dx is active or inactive.</w:t>
      </w:r>
    </w:p>
    <w:p w14:paraId="34C3B620" w14:textId="77777777" w:rsidR="003B7C21" w:rsidRPr="003C42B7" w:rsidRDefault="00997EBD" w:rsidP="00844ECB">
      <w:pPr>
        <w:pStyle w:val="ListParagraph"/>
        <w:numPr>
          <w:ilvl w:val="0"/>
          <w:numId w:val="5"/>
        </w:numPr>
        <w:rPr>
          <w:rFonts w:eastAsia="Times New Roman"/>
          <w:sz w:val="32"/>
        </w:rPr>
      </w:pPr>
      <w:commentRangeStart w:id="29"/>
      <w:r w:rsidRPr="003C42B7">
        <w:rPr>
          <w:rFonts w:eastAsia="Times New Roman"/>
          <w:sz w:val="32"/>
        </w:rPr>
        <w:t xml:space="preserve">If active on problem </w:t>
      </w:r>
      <w:proofErr w:type="gramStart"/>
      <w:r w:rsidRPr="003C42B7">
        <w:rPr>
          <w:rFonts w:eastAsia="Times New Roman"/>
          <w:sz w:val="32"/>
        </w:rPr>
        <w:t xml:space="preserve">list </w:t>
      </w:r>
      <w:r w:rsidR="003B7C21" w:rsidRPr="003C42B7">
        <w:rPr>
          <w:rFonts w:eastAsia="Times New Roman"/>
          <w:sz w:val="32"/>
        </w:rPr>
        <w:t xml:space="preserve"> CDS</w:t>
      </w:r>
      <w:proofErr w:type="gramEnd"/>
      <w:r w:rsidR="003B7C21" w:rsidRPr="003C42B7">
        <w:rPr>
          <w:rFonts w:eastAsia="Times New Roman"/>
          <w:sz w:val="32"/>
        </w:rPr>
        <w:t xml:space="preserve"> should issue a primary message stating </w:t>
      </w:r>
      <w:proofErr w:type="spellStart"/>
      <w:r w:rsidR="003B7C21" w:rsidRPr="003C42B7">
        <w:rPr>
          <w:rFonts w:eastAsia="Times New Roman"/>
          <w:sz w:val="32"/>
        </w:rPr>
        <w:t>pt</w:t>
      </w:r>
      <w:proofErr w:type="spellEnd"/>
      <w:r w:rsidR="003B7C21" w:rsidRPr="003C42B7">
        <w:rPr>
          <w:rFonts w:eastAsia="Times New Roman"/>
          <w:sz w:val="32"/>
        </w:rPr>
        <w:t xml:space="preserve"> has active dx of malignant hypertension and recommendations are beyond the scope of this program. If dx is no longer active please updated the PL accordingly.</w:t>
      </w:r>
      <w:commentRangeEnd w:id="29"/>
      <w:r w:rsidR="00776AD2">
        <w:rPr>
          <w:rStyle w:val="CommentReference"/>
        </w:rPr>
        <w:commentReference w:id="29"/>
      </w:r>
    </w:p>
    <w:p w14:paraId="532EC496" w14:textId="77777777" w:rsidR="004A1BE3" w:rsidRPr="003C42B7" w:rsidRDefault="004A1BE3" w:rsidP="004A1BE3">
      <w:pPr>
        <w:pStyle w:val="ListParagraph"/>
        <w:spacing w:after="0"/>
        <w:rPr>
          <w:sz w:val="32"/>
        </w:rPr>
      </w:pPr>
    </w:p>
    <w:p w14:paraId="44389BF6" w14:textId="77777777" w:rsidR="00844ECB" w:rsidRPr="003C42B7" w:rsidRDefault="00844ECB" w:rsidP="009D61C5">
      <w:pPr>
        <w:spacing w:after="0"/>
        <w:rPr>
          <w:sz w:val="32"/>
        </w:rPr>
      </w:pPr>
    </w:p>
    <w:p w14:paraId="4AC414AB" w14:textId="77777777" w:rsidR="00844ECB" w:rsidRPr="003C42B7" w:rsidRDefault="00844ECB" w:rsidP="009D61C5">
      <w:pPr>
        <w:spacing w:after="0"/>
        <w:rPr>
          <w:b/>
          <w:sz w:val="32"/>
        </w:rPr>
      </w:pPr>
      <w:r w:rsidRPr="003C42B7">
        <w:rPr>
          <w:b/>
          <w:sz w:val="32"/>
        </w:rPr>
        <w:t>Mike:</w:t>
      </w:r>
    </w:p>
    <w:p w14:paraId="5F59B7F7" w14:textId="77777777" w:rsidR="00844ECB" w:rsidRPr="003C42B7" w:rsidRDefault="00844ECB" w:rsidP="00844ECB">
      <w:pPr>
        <w:rPr>
          <w:rFonts w:eastAsia="Times New Roman"/>
          <w:sz w:val="28"/>
        </w:rPr>
      </w:pPr>
      <w:r w:rsidRPr="003C42B7">
        <w:rPr>
          <w:rFonts w:eastAsia="Times New Roman"/>
          <w:sz w:val="28"/>
        </w:rPr>
        <w:t xml:space="preserve">Not available at VA: mention to </w:t>
      </w:r>
      <w:proofErr w:type="spellStart"/>
      <w:r w:rsidRPr="003C42B7">
        <w:rPr>
          <w:rFonts w:eastAsia="Times New Roman"/>
          <w:sz w:val="28"/>
        </w:rPr>
        <w:t>acknowlegde</w:t>
      </w:r>
      <w:proofErr w:type="spellEnd"/>
      <w:r w:rsidRPr="003C42B7">
        <w:rPr>
          <w:rFonts w:eastAsia="Times New Roman"/>
          <w:sz w:val="28"/>
        </w:rPr>
        <w:t xml:space="preserve"> their existence</w:t>
      </w:r>
    </w:p>
    <w:p w14:paraId="0FF36263" w14:textId="77777777" w:rsidR="00844ECB" w:rsidRPr="003C42B7" w:rsidRDefault="00844ECB" w:rsidP="00844ECB">
      <w:pPr>
        <w:rPr>
          <w:rFonts w:eastAsia="Times New Roman"/>
          <w:sz w:val="28"/>
        </w:rPr>
      </w:pPr>
      <w:proofErr w:type="spellStart"/>
      <w:r w:rsidRPr="003C42B7">
        <w:rPr>
          <w:rFonts w:eastAsia="Times New Roman"/>
          <w:sz w:val="28"/>
        </w:rPr>
        <w:t>Bendoflumethazide</w:t>
      </w:r>
      <w:proofErr w:type="spellEnd"/>
      <w:r w:rsidRPr="003C42B7">
        <w:rPr>
          <w:rFonts w:eastAsia="Times New Roman"/>
          <w:sz w:val="28"/>
        </w:rPr>
        <w:t> </w:t>
      </w:r>
    </w:p>
    <w:p w14:paraId="071239C6" w14:textId="77777777" w:rsidR="00844ECB" w:rsidRPr="003C42B7" w:rsidRDefault="00844ECB" w:rsidP="00844ECB">
      <w:pPr>
        <w:rPr>
          <w:rFonts w:eastAsia="Times New Roman"/>
          <w:sz w:val="28"/>
        </w:rPr>
      </w:pPr>
      <w:proofErr w:type="spellStart"/>
      <w:r w:rsidRPr="003C42B7">
        <w:rPr>
          <w:rFonts w:eastAsia="Times New Roman"/>
          <w:sz w:val="28"/>
        </w:rPr>
        <w:lastRenderedPageBreak/>
        <w:t>Isradipine</w:t>
      </w:r>
      <w:proofErr w:type="spellEnd"/>
    </w:p>
    <w:p w14:paraId="613F112F" w14:textId="77777777" w:rsidR="00844ECB" w:rsidRPr="003C42B7" w:rsidRDefault="00844ECB" w:rsidP="00844ECB">
      <w:pPr>
        <w:rPr>
          <w:rFonts w:eastAsia="Times New Roman"/>
          <w:sz w:val="28"/>
        </w:rPr>
      </w:pPr>
      <w:proofErr w:type="spellStart"/>
      <w:r w:rsidRPr="003C42B7">
        <w:rPr>
          <w:rFonts w:eastAsia="Times New Roman"/>
          <w:sz w:val="28"/>
        </w:rPr>
        <w:t>Bepridil</w:t>
      </w:r>
      <w:proofErr w:type="spellEnd"/>
    </w:p>
    <w:p w14:paraId="4B831104" w14:textId="77777777" w:rsidR="00844ECB" w:rsidRPr="003C42B7" w:rsidRDefault="00844ECB" w:rsidP="00844ECB">
      <w:pPr>
        <w:rPr>
          <w:rFonts w:eastAsia="Times New Roman"/>
          <w:sz w:val="28"/>
        </w:rPr>
      </w:pPr>
      <w:proofErr w:type="spellStart"/>
      <w:r w:rsidRPr="003C42B7">
        <w:rPr>
          <w:rFonts w:eastAsia="Times New Roman"/>
          <w:sz w:val="28"/>
        </w:rPr>
        <w:t>Nitrendipine</w:t>
      </w:r>
      <w:proofErr w:type="spellEnd"/>
    </w:p>
    <w:p w14:paraId="7E30913A" w14:textId="77777777" w:rsidR="00844ECB" w:rsidRPr="003C42B7" w:rsidRDefault="00844ECB" w:rsidP="00844ECB">
      <w:pPr>
        <w:rPr>
          <w:rFonts w:eastAsia="Times New Roman"/>
          <w:sz w:val="28"/>
        </w:rPr>
      </w:pPr>
      <w:proofErr w:type="spellStart"/>
      <w:r w:rsidRPr="003C42B7">
        <w:rPr>
          <w:rFonts w:eastAsia="Times New Roman"/>
          <w:sz w:val="28"/>
        </w:rPr>
        <w:t>Eprosartan</w:t>
      </w:r>
      <w:proofErr w:type="spellEnd"/>
    </w:p>
    <w:p w14:paraId="284068EA" w14:textId="77777777" w:rsidR="00844ECB" w:rsidRPr="003C42B7" w:rsidRDefault="00844ECB" w:rsidP="00844ECB">
      <w:pPr>
        <w:rPr>
          <w:rFonts w:eastAsia="Times New Roman"/>
          <w:sz w:val="28"/>
        </w:rPr>
      </w:pPr>
      <w:r w:rsidRPr="003C42B7">
        <w:rPr>
          <w:rFonts w:eastAsia="Times New Roman"/>
          <w:sz w:val="28"/>
        </w:rPr>
        <w:t>VA available but non-formulary: probably need to encode, but could be wish list?</w:t>
      </w:r>
    </w:p>
    <w:p w14:paraId="4A05A2D0" w14:textId="77777777" w:rsidR="00844ECB" w:rsidRPr="003C42B7" w:rsidRDefault="00844ECB" w:rsidP="00844ECB">
      <w:pPr>
        <w:rPr>
          <w:rFonts w:eastAsia="Times New Roman"/>
          <w:sz w:val="28"/>
        </w:rPr>
      </w:pPr>
      <w:proofErr w:type="spellStart"/>
      <w:r w:rsidRPr="003C42B7">
        <w:rPr>
          <w:rFonts w:eastAsia="Times New Roman"/>
          <w:sz w:val="28"/>
        </w:rPr>
        <w:t>Nicardipine</w:t>
      </w:r>
      <w:proofErr w:type="spellEnd"/>
    </w:p>
    <w:p w14:paraId="5543DC2E" w14:textId="77777777" w:rsidR="00844ECB" w:rsidRPr="003C42B7" w:rsidRDefault="00844ECB" w:rsidP="00844ECB">
      <w:pPr>
        <w:rPr>
          <w:rFonts w:eastAsia="Times New Roman"/>
          <w:sz w:val="28"/>
        </w:rPr>
      </w:pPr>
      <w:r w:rsidRPr="003C42B7">
        <w:rPr>
          <w:rFonts w:eastAsia="Times New Roman"/>
          <w:sz w:val="28"/>
        </w:rPr>
        <w:t>Candesartan</w:t>
      </w:r>
    </w:p>
    <w:p w14:paraId="2762A9A7" w14:textId="77777777" w:rsidR="00844ECB" w:rsidRPr="003C42B7" w:rsidRDefault="00844ECB" w:rsidP="00844ECB">
      <w:pPr>
        <w:rPr>
          <w:rFonts w:eastAsia="Times New Roman"/>
          <w:sz w:val="28"/>
        </w:rPr>
      </w:pPr>
      <w:r w:rsidRPr="003C42B7">
        <w:rPr>
          <w:rFonts w:eastAsia="Times New Roman"/>
          <w:sz w:val="28"/>
        </w:rPr>
        <w:t>VA meds: need to encode, what are the chances?</w:t>
      </w:r>
    </w:p>
    <w:p w14:paraId="0F133673" w14:textId="77777777" w:rsidR="00844ECB" w:rsidRPr="003C42B7" w:rsidRDefault="00844ECB" w:rsidP="00844ECB">
      <w:pPr>
        <w:rPr>
          <w:rFonts w:eastAsia="Times New Roman"/>
          <w:sz w:val="28"/>
        </w:rPr>
      </w:pPr>
      <w:proofErr w:type="spellStart"/>
      <w:r w:rsidRPr="003C42B7">
        <w:rPr>
          <w:rFonts w:eastAsia="Times New Roman"/>
          <w:sz w:val="28"/>
        </w:rPr>
        <w:t>Chlorlthalidone</w:t>
      </w:r>
      <w:proofErr w:type="spellEnd"/>
      <w:r w:rsidRPr="003C42B7">
        <w:rPr>
          <w:rFonts w:eastAsia="Times New Roman"/>
          <w:sz w:val="28"/>
        </w:rPr>
        <w:t xml:space="preserve"> ******</w:t>
      </w:r>
    </w:p>
    <w:p w14:paraId="6F1C97E4" w14:textId="77777777" w:rsidR="00844ECB" w:rsidRPr="003C42B7" w:rsidRDefault="00844ECB" w:rsidP="00844ECB">
      <w:pPr>
        <w:rPr>
          <w:rFonts w:eastAsia="Times New Roman"/>
          <w:sz w:val="28"/>
        </w:rPr>
      </w:pPr>
      <w:proofErr w:type="spellStart"/>
      <w:r w:rsidRPr="003C42B7">
        <w:rPr>
          <w:rFonts w:eastAsia="Times New Roman"/>
          <w:sz w:val="28"/>
        </w:rPr>
        <w:t>Indapamide</w:t>
      </w:r>
      <w:proofErr w:type="spellEnd"/>
      <w:r w:rsidRPr="003C42B7">
        <w:rPr>
          <w:rFonts w:eastAsia="Times New Roman"/>
          <w:sz w:val="28"/>
        </w:rPr>
        <w:t xml:space="preserve"> ******</w:t>
      </w:r>
    </w:p>
    <w:p w14:paraId="36FBF5EC" w14:textId="77777777" w:rsidR="00844ECB" w:rsidRPr="003C42B7" w:rsidRDefault="00844ECB" w:rsidP="00844ECB">
      <w:pPr>
        <w:rPr>
          <w:rFonts w:eastAsia="Times New Roman"/>
          <w:sz w:val="28"/>
        </w:rPr>
      </w:pPr>
      <w:proofErr w:type="spellStart"/>
      <w:r w:rsidRPr="003C42B7">
        <w:rPr>
          <w:rFonts w:eastAsia="Times New Roman"/>
          <w:sz w:val="28"/>
        </w:rPr>
        <w:t>Nimidipine</w:t>
      </w:r>
      <w:proofErr w:type="spellEnd"/>
      <w:r w:rsidRPr="003C42B7">
        <w:rPr>
          <w:rFonts w:eastAsia="Times New Roman"/>
          <w:sz w:val="28"/>
        </w:rPr>
        <w:t xml:space="preserve"> *****</w:t>
      </w:r>
    </w:p>
    <w:p w14:paraId="7B162E61" w14:textId="77777777" w:rsidR="00844ECB" w:rsidRPr="003C42B7" w:rsidRDefault="00844ECB" w:rsidP="00844ECB">
      <w:pPr>
        <w:rPr>
          <w:rFonts w:eastAsia="Times New Roman"/>
          <w:sz w:val="28"/>
        </w:rPr>
      </w:pPr>
      <w:proofErr w:type="spellStart"/>
      <w:r w:rsidRPr="003C42B7">
        <w:rPr>
          <w:rFonts w:eastAsia="Times New Roman"/>
          <w:sz w:val="28"/>
        </w:rPr>
        <w:t>Nifedipine</w:t>
      </w:r>
      <w:proofErr w:type="spellEnd"/>
      <w:r w:rsidRPr="003C42B7">
        <w:rPr>
          <w:rFonts w:eastAsia="Times New Roman"/>
          <w:sz w:val="28"/>
        </w:rPr>
        <w:t xml:space="preserve"> SA only</w:t>
      </w:r>
    </w:p>
    <w:p w14:paraId="1CFE42AA" w14:textId="77777777" w:rsidR="00844ECB" w:rsidRPr="003C42B7" w:rsidRDefault="00844ECB" w:rsidP="00844ECB">
      <w:pPr>
        <w:rPr>
          <w:rFonts w:eastAsia="Times New Roman"/>
          <w:sz w:val="28"/>
        </w:rPr>
      </w:pPr>
      <w:proofErr w:type="spellStart"/>
      <w:r w:rsidRPr="003C42B7">
        <w:rPr>
          <w:rFonts w:eastAsia="Times New Roman"/>
          <w:sz w:val="28"/>
        </w:rPr>
        <w:t>Felodipine</w:t>
      </w:r>
      <w:proofErr w:type="spellEnd"/>
      <w:r w:rsidRPr="003C42B7">
        <w:rPr>
          <w:rFonts w:eastAsia="Times New Roman"/>
          <w:sz w:val="28"/>
        </w:rPr>
        <w:t xml:space="preserve"> SA only</w:t>
      </w:r>
    </w:p>
    <w:p w14:paraId="61503E4F" w14:textId="77777777" w:rsidR="00844ECB" w:rsidRPr="003C42B7" w:rsidRDefault="00844ECB" w:rsidP="00844ECB">
      <w:pPr>
        <w:rPr>
          <w:rFonts w:eastAsia="Times New Roman"/>
          <w:sz w:val="28"/>
        </w:rPr>
      </w:pPr>
      <w:proofErr w:type="gramStart"/>
      <w:r w:rsidRPr="003C42B7">
        <w:rPr>
          <w:rFonts w:eastAsia="Times New Roman"/>
          <w:sz w:val="28"/>
        </w:rPr>
        <w:t>Will look at thiazides next.</w:t>
      </w:r>
      <w:proofErr w:type="gramEnd"/>
      <w:r w:rsidRPr="003C42B7">
        <w:rPr>
          <w:rFonts w:eastAsia="Times New Roman"/>
          <w:sz w:val="28"/>
        </w:rPr>
        <w:br/>
        <w:t>The only thiazide meds available from the VA are: (all are on the formulary)</w:t>
      </w:r>
    </w:p>
    <w:p w14:paraId="5E7352A3" w14:textId="77777777" w:rsidR="00844ECB" w:rsidRPr="003C42B7" w:rsidRDefault="00844ECB" w:rsidP="00844ECB">
      <w:pPr>
        <w:rPr>
          <w:rFonts w:eastAsia="Times New Roman"/>
          <w:sz w:val="28"/>
        </w:rPr>
      </w:pPr>
      <w:proofErr w:type="spellStart"/>
      <w:r w:rsidRPr="003C42B7">
        <w:rPr>
          <w:rFonts w:eastAsia="Times New Roman"/>
          <w:sz w:val="28"/>
        </w:rPr>
        <w:t>Chlorthalidone</w:t>
      </w:r>
      <w:proofErr w:type="spellEnd"/>
      <w:r w:rsidRPr="003C42B7">
        <w:rPr>
          <w:rFonts w:eastAsia="Times New Roman"/>
          <w:sz w:val="28"/>
        </w:rPr>
        <w:t xml:space="preserve"> ******</w:t>
      </w:r>
    </w:p>
    <w:p w14:paraId="09360D50" w14:textId="77777777" w:rsidR="00844ECB" w:rsidRPr="003C42B7" w:rsidRDefault="00844ECB" w:rsidP="00844ECB">
      <w:pPr>
        <w:rPr>
          <w:rFonts w:eastAsia="Times New Roman"/>
          <w:sz w:val="28"/>
        </w:rPr>
      </w:pPr>
      <w:r w:rsidRPr="003C42B7">
        <w:rPr>
          <w:rFonts w:eastAsia="Times New Roman"/>
          <w:sz w:val="28"/>
        </w:rPr>
        <w:t>HCTZ</w:t>
      </w:r>
    </w:p>
    <w:p w14:paraId="79A95E39" w14:textId="77777777" w:rsidR="00844ECB" w:rsidRPr="003C42B7" w:rsidRDefault="00844ECB" w:rsidP="00844ECB">
      <w:pPr>
        <w:rPr>
          <w:rFonts w:eastAsia="Times New Roman"/>
          <w:sz w:val="28"/>
        </w:rPr>
      </w:pPr>
      <w:proofErr w:type="spellStart"/>
      <w:r w:rsidRPr="003C42B7">
        <w:rPr>
          <w:rFonts w:eastAsia="Times New Roman"/>
          <w:sz w:val="28"/>
        </w:rPr>
        <w:t>Indapamide</w:t>
      </w:r>
      <w:proofErr w:type="spellEnd"/>
      <w:r w:rsidRPr="003C42B7">
        <w:rPr>
          <w:rFonts w:eastAsia="Times New Roman"/>
          <w:sz w:val="28"/>
        </w:rPr>
        <w:t xml:space="preserve"> *****</w:t>
      </w:r>
    </w:p>
    <w:p w14:paraId="71909855" w14:textId="77777777" w:rsidR="00844ECB" w:rsidRPr="003C42B7" w:rsidRDefault="00844ECB" w:rsidP="00844ECB">
      <w:pPr>
        <w:rPr>
          <w:rFonts w:eastAsia="Times New Roman"/>
          <w:sz w:val="28"/>
        </w:rPr>
      </w:pPr>
      <w:proofErr w:type="spellStart"/>
      <w:r w:rsidRPr="003C42B7">
        <w:rPr>
          <w:rFonts w:eastAsia="Times New Roman"/>
          <w:sz w:val="28"/>
        </w:rPr>
        <w:t>Metolazone</w:t>
      </w:r>
      <w:proofErr w:type="spellEnd"/>
      <w:r w:rsidRPr="003C42B7">
        <w:rPr>
          <w:rFonts w:eastAsia="Times New Roman"/>
          <w:sz w:val="28"/>
        </w:rPr>
        <w:t xml:space="preserve"> *****</w:t>
      </w:r>
    </w:p>
    <w:p w14:paraId="5330D6CF" w14:textId="77777777" w:rsidR="00722E38" w:rsidRPr="003C42B7" w:rsidRDefault="00722E38" w:rsidP="009D61C5">
      <w:pPr>
        <w:spacing w:after="0"/>
        <w:rPr>
          <w:sz w:val="32"/>
        </w:rPr>
      </w:pPr>
    </w:p>
    <w:p w14:paraId="13ADACA0" w14:textId="77777777" w:rsidR="00722E38" w:rsidRPr="003C42B7" w:rsidRDefault="00525E5D" w:rsidP="009D61C5">
      <w:pPr>
        <w:spacing w:after="0"/>
        <w:rPr>
          <w:sz w:val="32"/>
        </w:rPr>
      </w:pPr>
      <w:r w:rsidRPr="003C42B7">
        <w:rPr>
          <w:sz w:val="32"/>
        </w:rPr>
        <w:t>TO check</w:t>
      </w:r>
      <w:commentRangeStart w:id="30"/>
      <w:r w:rsidRPr="003C42B7">
        <w:rPr>
          <w:sz w:val="32"/>
        </w:rPr>
        <w:t xml:space="preserve">: issue about sulfa allergy relevant </w:t>
      </w:r>
      <w:proofErr w:type="spellStart"/>
      <w:r w:rsidRPr="003C42B7">
        <w:rPr>
          <w:sz w:val="32"/>
        </w:rPr>
        <w:t>hctz</w:t>
      </w:r>
      <w:proofErr w:type="spellEnd"/>
      <w:r w:rsidRPr="003C42B7">
        <w:rPr>
          <w:sz w:val="32"/>
        </w:rPr>
        <w:t xml:space="preserve"> and sulfonylureas, which drugs have the chemical component and should be in the mapping table</w:t>
      </w:r>
      <w:commentRangeEnd w:id="30"/>
      <w:r w:rsidR="00B42217">
        <w:rPr>
          <w:rStyle w:val="CommentReference"/>
        </w:rPr>
        <w:commentReference w:id="30"/>
      </w:r>
    </w:p>
    <w:p w14:paraId="50FBCC8C" w14:textId="77777777" w:rsidR="0091415D" w:rsidRPr="003C42B7" w:rsidRDefault="0091415D" w:rsidP="0091415D">
      <w:pPr>
        <w:spacing w:after="0" w:line="240" w:lineRule="auto"/>
        <w:rPr>
          <w:rFonts w:ascii="Calibri" w:eastAsia="Times New Roman" w:hAnsi="Calibri" w:cs="Times New Roman"/>
          <w:b/>
          <w:sz w:val="28"/>
        </w:rPr>
      </w:pPr>
      <w:proofErr w:type="spellStart"/>
      <w:r w:rsidRPr="003C42B7">
        <w:rPr>
          <w:rFonts w:ascii="Calibri" w:eastAsia="Times New Roman" w:hAnsi="Calibri" w:cs="Times New Roman"/>
          <w:b/>
          <w:sz w:val="28"/>
        </w:rPr>
        <w:lastRenderedPageBreak/>
        <w:t>Wishlist</w:t>
      </w:r>
      <w:proofErr w:type="spellEnd"/>
      <w:r w:rsidRPr="003C42B7">
        <w:rPr>
          <w:rFonts w:ascii="Calibri" w:eastAsia="Times New Roman" w:hAnsi="Calibri" w:cs="Times New Roman"/>
          <w:b/>
          <w:sz w:val="28"/>
        </w:rPr>
        <w:t xml:space="preserve"> per </w:t>
      </w:r>
      <w:proofErr w:type="spellStart"/>
      <w:r w:rsidRPr="003C42B7">
        <w:rPr>
          <w:rFonts w:ascii="Calibri" w:eastAsia="Times New Roman" w:hAnsi="Calibri" w:cs="Times New Roman"/>
          <w:b/>
          <w:sz w:val="28"/>
        </w:rPr>
        <w:t>Kaeli’s</w:t>
      </w:r>
      <w:proofErr w:type="spellEnd"/>
      <w:r w:rsidRPr="003C42B7">
        <w:rPr>
          <w:rFonts w:ascii="Calibri" w:eastAsia="Times New Roman" w:hAnsi="Calibri" w:cs="Times New Roman"/>
          <w:b/>
          <w:sz w:val="28"/>
        </w:rPr>
        <w:t xml:space="preserve"> work:</w:t>
      </w:r>
    </w:p>
    <w:p w14:paraId="66E2F411" w14:textId="77777777" w:rsidR="0091415D" w:rsidRPr="003C42B7" w:rsidRDefault="0091415D" w:rsidP="0091415D">
      <w:pPr>
        <w:spacing w:after="0" w:line="240" w:lineRule="auto"/>
        <w:ind w:left="2002"/>
        <w:rPr>
          <w:rFonts w:ascii="Calibri" w:eastAsia="Times New Roman" w:hAnsi="Calibri" w:cs="Times New Roman"/>
          <w:sz w:val="28"/>
        </w:rPr>
      </w:pPr>
    </w:p>
    <w:p w14:paraId="2BBA2EE2" w14:textId="77777777" w:rsidR="0091415D" w:rsidRPr="003C42B7" w:rsidRDefault="0091415D" w:rsidP="0091415D">
      <w:pPr>
        <w:spacing w:after="0" w:line="240" w:lineRule="auto"/>
        <w:ind w:left="540"/>
        <w:rPr>
          <w:rFonts w:ascii="Calibri" w:eastAsia="Times New Roman" w:hAnsi="Calibri" w:cs="Times New Roman"/>
          <w:sz w:val="28"/>
        </w:rPr>
      </w:pPr>
      <w:r w:rsidRPr="003C42B7">
        <w:rPr>
          <w:rFonts w:ascii="Calibri" w:eastAsia="Times New Roman" w:hAnsi="Calibri" w:cs="Times New Roman"/>
          <w:b/>
          <w:bCs/>
          <w:sz w:val="28"/>
        </w:rPr>
        <w:t>From 7/27/2015 email from Susana:</w:t>
      </w:r>
      <w:r w:rsidRPr="003C42B7">
        <w:rPr>
          <w:rFonts w:ascii="Calibri" w:eastAsia="Times New Roman" w:hAnsi="Calibri" w:cs="Times New Roman"/>
          <w:sz w:val="28"/>
        </w:rPr>
        <w:t xml:space="preserve"> </w:t>
      </w:r>
    </w:p>
    <w:p w14:paraId="20A54D80" w14:textId="77777777" w:rsidR="0091415D" w:rsidRPr="003C42B7" w:rsidRDefault="0091415D" w:rsidP="0091415D">
      <w:pPr>
        <w:numPr>
          <w:ilvl w:val="0"/>
          <w:numId w:val="14"/>
        </w:numPr>
        <w:spacing w:after="0" w:line="240" w:lineRule="auto"/>
        <w:ind w:left="540"/>
        <w:textAlignment w:val="center"/>
        <w:rPr>
          <w:rFonts w:ascii="Calibri" w:eastAsia="Times New Roman" w:hAnsi="Calibri" w:cs="Times New Roman"/>
          <w:sz w:val="28"/>
        </w:rPr>
      </w:pPr>
      <w:commentRangeStart w:id="31"/>
      <w:r w:rsidRPr="003C42B7">
        <w:rPr>
          <w:rFonts w:ascii="Calibri" w:eastAsia="Times New Roman" w:hAnsi="Calibri" w:cs="Times New Roman"/>
          <w:sz w:val="28"/>
        </w:rPr>
        <w:t xml:space="preserve">If no </w:t>
      </w:r>
      <w:proofErr w:type="spellStart"/>
      <w:r w:rsidRPr="003C42B7">
        <w:rPr>
          <w:rFonts w:ascii="Calibri" w:eastAsia="Times New Roman" w:hAnsi="Calibri" w:cs="Times New Roman"/>
          <w:sz w:val="28"/>
        </w:rPr>
        <w:t>eGFR</w:t>
      </w:r>
      <w:proofErr w:type="spellEnd"/>
      <w:r w:rsidRPr="003C42B7">
        <w:rPr>
          <w:rFonts w:ascii="Calibri" w:eastAsia="Times New Roman" w:hAnsi="Calibri" w:cs="Times New Roman"/>
          <w:sz w:val="28"/>
        </w:rPr>
        <w:t xml:space="preserve"> use creatinine- need to decide on values – 2.3 women and 2.5 men? As used before.</w:t>
      </w:r>
      <w:commentRangeEnd w:id="31"/>
      <w:r w:rsidR="00A442E9">
        <w:rPr>
          <w:rStyle w:val="CommentReference"/>
        </w:rPr>
        <w:commentReference w:id="31"/>
      </w:r>
    </w:p>
    <w:p w14:paraId="009AE03A" w14:textId="20A83A11" w:rsidR="0091415D" w:rsidRPr="003C42B7" w:rsidRDefault="0091415D" w:rsidP="0091415D">
      <w:pPr>
        <w:numPr>
          <w:ilvl w:val="0"/>
          <w:numId w:val="15"/>
        </w:numPr>
        <w:spacing w:after="0" w:line="240" w:lineRule="auto"/>
        <w:ind w:left="540"/>
        <w:textAlignment w:val="center"/>
        <w:rPr>
          <w:rFonts w:ascii="Calibri" w:eastAsia="Times New Roman" w:hAnsi="Calibri" w:cs="Times New Roman"/>
          <w:sz w:val="28"/>
        </w:rPr>
      </w:pPr>
      <w:commentRangeStart w:id="32"/>
      <w:r>
        <w:rPr>
          <w:rFonts w:ascii="Calibri" w:eastAsia="Times New Roman" w:hAnsi="Calibri" w:cs="Times New Roman"/>
          <w:sz w:val="28"/>
        </w:rPr>
        <w:t>If no</w:t>
      </w:r>
      <w:r w:rsidRPr="003C42B7">
        <w:rPr>
          <w:rFonts w:ascii="Calibri" w:eastAsia="Times New Roman" w:hAnsi="Calibri" w:cs="Times New Roman"/>
          <w:sz w:val="28"/>
        </w:rPr>
        <w:t xml:space="preserve"> </w:t>
      </w:r>
      <w:proofErr w:type="spellStart"/>
      <w:r w:rsidRPr="003C42B7">
        <w:rPr>
          <w:rFonts w:ascii="Calibri" w:eastAsia="Times New Roman" w:hAnsi="Calibri" w:cs="Times New Roman"/>
          <w:sz w:val="28"/>
        </w:rPr>
        <w:t>eGFR</w:t>
      </w:r>
      <w:proofErr w:type="spellEnd"/>
      <w:r w:rsidRPr="003C42B7">
        <w:rPr>
          <w:rFonts w:ascii="Calibri" w:eastAsia="Times New Roman" w:hAnsi="Calibri" w:cs="Times New Roman"/>
          <w:sz w:val="28"/>
        </w:rPr>
        <w:t xml:space="preserve"> nor creatinine, issue message to order lab rather than exclude</w:t>
      </w:r>
      <w:commentRangeEnd w:id="32"/>
      <w:r w:rsidR="00915073">
        <w:rPr>
          <w:rStyle w:val="CommentReference"/>
        </w:rPr>
        <w:commentReference w:id="32"/>
      </w:r>
    </w:p>
    <w:p w14:paraId="5098B170" w14:textId="77777777" w:rsidR="0091415D" w:rsidRPr="003C42B7" w:rsidRDefault="0091415D" w:rsidP="0091415D">
      <w:pPr>
        <w:numPr>
          <w:ilvl w:val="0"/>
          <w:numId w:val="16"/>
        </w:numPr>
        <w:spacing w:after="0" w:line="240" w:lineRule="auto"/>
        <w:ind w:left="540"/>
        <w:textAlignment w:val="center"/>
        <w:rPr>
          <w:rFonts w:ascii="Calibri" w:eastAsia="Times New Roman" w:hAnsi="Calibri" w:cs="Times New Roman"/>
          <w:sz w:val="28"/>
        </w:rPr>
      </w:pPr>
      <w:commentRangeStart w:id="33"/>
      <w:r w:rsidRPr="003C42B7">
        <w:rPr>
          <w:rFonts w:ascii="Calibri" w:eastAsia="Times New Roman" w:hAnsi="Calibri" w:cs="Times New Roman"/>
          <w:sz w:val="28"/>
        </w:rPr>
        <w:t>If patient is excluded and yet is failing the measure we should state that patient is excluded from recs based on eligibility criteria and issue a rec to refer because of exclusion criteria or to order labs if labs are missing</w:t>
      </w:r>
      <w:commentRangeEnd w:id="33"/>
      <w:r w:rsidR="00915073">
        <w:rPr>
          <w:rStyle w:val="CommentReference"/>
        </w:rPr>
        <w:commentReference w:id="33"/>
      </w:r>
    </w:p>
    <w:p w14:paraId="0CDC0184" w14:textId="77777777" w:rsidR="0091415D" w:rsidRPr="003C42B7" w:rsidRDefault="0091415D" w:rsidP="0091415D">
      <w:pPr>
        <w:numPr>
          <w:ilvl w:val="0"/>
          <w:numId w:val="17"/>
        </w:numPr>
        <w:spacing w:after="0" w:line="240" w:lineRule="auto"/>
        <w:ind w:left="540"/>
        <w:textAlignment w:val="center"/>
        <w:rPr>
          <w:rFonts w:ascii="Calibri" w:eastAsia="Times New Roman" w:hAnsi="Calibri" w:cs="Times New Roman"/>
          <w:sz w:val="28"/>
        </w:rPr>
      </w:pPr>
      <w:commentRangeStart w:id="34"/>
      <w:r w:rsidRPr="003C42B7">
        <w:rPr>
          <w:rFonts w:ascii="Calibri" w:eastAsia="Times New Roman" w:hAnsi="Calibri" w:cs="Times New Roman"/>
          <w:sz w:val="28"/>
        </w:rPr>
        <w:t xml:space="preserve">Add creatinine to </w:t>
      </w:r>
      <w:proofErr w:type="spellStart"/>
      <w:r w:rsidRPr="003C42B7">
        <w:rPr>
          <w:rFonts w:ascii="Calibri" w:eastAsia="Times New Roman" w:hAnsi="Calibri" w:cs="Times New Roman"/>
          <w:sz w:val="28"/>
        </w:rPr>
        <w:t>eGFR</w:t>
      </w:r>
      <w:proofErr w:type="spellEnd"/>
      <w:r w:rsidRPr="003C42B7">
        <w:rPr>
          <w:rFonts w:ascii="Calibri" w:eastAsia="Times New Roman" w:hAnsi="Calibri" w:cs="Times New Roman"/>
          <w:sz w:val="28"/>
        </w:rPr>
        <w:t xml:space="preserve"> eligibility criteria and rule in/out criteria throughout. In real world this would not be an issue</w:t>
      </w:r>
      <w:commentRangeEnd w:id="34"/>
      <w:r w:rsidR="003B6BB7">
        <w:rPr>
          <w:rStyle w:val="CommentReference"/>
        </w:rPr>
        <w:commentReference w:id="34"/>
      </w:r>
      <w:r w:rsidRPr="003C42B7">
        <w:rPr>
          <w:rFonts w:ascii="Calibri" w:eastAsia="Times New Roman" w:hAnsi="Calibri" w:cs="Times New Roman"/>
          <w:sz w:val="28"/>
        </w:rPr>
        <w:t>.</w:t>
      </w:r>
    </w:p>
    <w:p w14:paraId="6F32CC23" w14:textId="77777777" w:rsidR="0091415D" w:rsidRPr="003C42B7" w:rsidRDefault="0091415D" w:rsidP="0091415D">
      <w:pPr>
        <w:numPr>
          <w:ilvl w:val="0"/>
          <w:numId w:val="18"/>
        </w:numPr>
        <w:spacing w:after="0" w:line="240" w:lineRule="auto"/>
        <w:ind w:left="540"/>
        <w:textAlignment w:val="center"/>
        <w:rPr>
          <w:rFonts w:ascii="Calibri" w:eastAsia="Times New Roman" w:hAnsi="Calibri" w:cs="Times New Roman"/>
          <w:sz w:val="28"/>
        </w:rPr>
      </w:pPr>
      <w:commentRangeStart w:id="35"/>
      <w:r w:rsidRPr="003C42B7">
        <w:rPr>
          <w:rFonts w:ascii="Calibri" w:eastAsia="Times New Roman" w:hAnsi="Calibri" w:cs="Times New Roman"/>
          <w:color w:val="1F497D"/>
          <w:sz w:val="28"/>
        </w:rPr>
        <w:t xml:space="preserve">When </w:t>
      </w:r>
      <w:proofErr w:type="spellStart"/>
      <w:r w:rsidRPr="003C42B7">
        <w:rPr>
          <w:rFonts w:ascii="Calibri" w:eastAsia="Times New Roman" w:hAnsi="Calibri" w:cs="Times New Roman"/>
          <w:color w:val="1F497D"/>
          <w:sz w:val="28"/>
        </w:rPr>
        <w:t>eGFR</w:t>
      </w:r>
      <w:proofErr w:type="spellEnd"/>
      <w:r w:rsidRPr="003C42B7">
        <w:rPr>
          <w:rFonts w:ascii="Calibri" w:eastAsia="Times New Roman" w:hAnsi="Calibri" w:cs="Times New Roman"/>
          <w:color w:val="1F497D"/>
          <w:sz w:val="28"/>
        </w:rPr>
        <w:t xml:space="preserve"> criteria evaluates to unknown it has different behavior in eligibility criteria and as a </w:t>
      </w:r>
      <w:proofErr w:type="spellStart"/>
      <w:r w:rsidRPr="003C42B7">
        <w:rPr>
          <w:rFonts w:ascii="Calibri" w:eastAsia="Times New Roman" w:hAnsi="Calibri" w:cs="Times New Roman"/>
          <w:color w:val="1F497D"/>
          <w:sz w:val="28"/>
        </w:rPr>
        <w:t>rulein</w:t>
      </w:r>
      <w:proofErr w:type="spellEnd"/>
      <w:r w:rsidRPr="003C42B7">
        <w:rPr>
          <w:rFonts w:ascii="Calibri" w:eastAsia="Times New Roman" w:hAnsi="Calibri" w:cs="Times New Roman"/>
          <w:color w:val="1F497D"/>
          <w:sz w:val="28"/>
        </w:rPr>
        <w:t xml:space="preserve"> condition for an action choice (BP above target/CKD)</w:t>
      </w:r>
      <w:commentRangeEnd w:id="35"/>
      <w:r w:rsidR="003B6BB7">
        <w:rPr>
          <w:rStyle w:val="CommentReference"/>
        </w:rPr>
        <w:commentReference w:id="35"/>
      </w:r>
    </w:p>
    <w:p w14:paraId="0ACE5AD9" w14:textId="77777777" w:rsidR="0091415D" w:rsidRDefault="0091415D" w:rsidP="0091415D">
      <w:pPr>
        <w:numPr>
          <w:ilvl w:val="0"/>
          <w:numId w:val="19"/>
        </w:numPr>
        <w:spacing w:after="0" w:line="240" w:lineRule="auto"/>
        <w:ind w:left="540"/>
        <w:textAlignment w:val="center"/>
        <w:rPr>
          <w:rFonts w:ascii="Calibri" w:eastAsia="Times New Roman" w:hAnsi="Calibri" w:cs="Times New Roman"/>
          <w:sz w:val="28"/>
        </w:rPr>
      </w:pPr>
      <w:commentRangeStart w:id="36"/>
      <w:r w:rsidRPr="003C42B7">
        <w:rPr>
          <w:rFonts w:ascii="Calibri" w:eastAsia="Times New Roman" w:hAnsi="Calibri" w:cs="Times New Roman"/>
          <w:sz w:val="28"/>
        </w:rPr>
        <w:t>If BP is over a year old should issue a message?</w:t>
      </w:r>
      <w:commentRangeEnd w:id="36"/>
      <w:r w:rsidR="003B6BB7">
        <w:rPr>
          <w:rStyle w:val="CommentReference"/>
        </w:rPr>
        <w:commentReference w:id="36"/>
      </w:r>
    </w:p>
    <w:p w14:paraId="337D7AAC" w14:textId="730C6094" w:rsidR="00915073" w:rsidRPr="003C42B7" w:rsidRDefault="00915073" w:rsidP="0091415D">
      <w:pPr>
        <w:numPr>
          <w:ilvl w:val="0"/>
          <w:numId w:val="19"/>
        </w:numPr>
        <w:spacing w:after="0" w:line="240" w:lineRule="auto"/>
        <w:ind w:left="540"/>
        <w:textAlignment w:val="center"/>
        <w:rPr>
          <w:rFonts w:ascii="Calibri" w:eastAsia="Times New Roman" w:hAnsi="Calibri" w:cs="Times New Roman"/>
          <w:sz w:val="28"/>
        </w:rPr>
      </w:pPr>
      <w:r>
        <w:rPr>
          <w:rFonts w:ascii="Calibri" w:eastAsia="Times New Roman" w:hAnsi="Calibri" w:cs="Times New Roman"/>
          <w:sz w:val="28"/>
        </w:rPr>
        <w:t xml:space="preserve">New item 9/8/2015 from meeting:  add to </w:t>
      </w:r>
      <w:proofErr w:type="spellStart"/>
      <w:r>
        <w:rPr>
          <w:rFonts w:ascii="Calibri" w:eastAsia="Times New Roman" w:hAnsi="Calibri" w:cs="Times New Roman"/>
          <w:sz w:val="28"/>
        </w:rPr>
        <w:t>longterm</w:t>
      </w:r>
      <w:proofErr w:type="spellEnd"/>
      <w:r>
        <w:rPr>
          <w:rFonts w:ascii="Calibri" w:eastAsia="Times New Roman" w:hAnsi="Calibri" w:cs="Times New Roman"/>
          <w:sz w:val="28"/>
        </w:rPr>
        <w:t xml:space="preserve"> wish list:  if </w:t>
      </w:r>
      <w:proofErr w:type="spellStart"/>
      <w:r>
        <w:rPr>
          <w:rFonts w:ascii="Calibri" w:eastAsia="Times New Roman" w:hAnsi="Calibri" w:cs="Times New Roman"/>
          <w:sz w:val="28"/>
        </w:rPr>
        <w:t>eGFR</w:t>
      </w:r>
      <w:proofErr w:type="spellEnd"/>
      <w:r>
        <w:rPr>
          <w:rFonts w:ascii="Calibri" w:eastAsia="Times New Roman" w:hAnsi="Calibri" w:cs="Times New Roman"/>
          <w:sz w:val="28"/>
        </w:rPr>
        <w:t xml:space="preserve">/creatinine are missing, work out how to give a message to obtain an </w:t>
      </w:r>
      <w:proofErr w:type="spellStart"/>
      <w:r>
        <w:rPr>
          <w:rFonts w:ascii="Calibri" w:eastAsia="Times New Roman" w:hAnsi="Calibri" w:cs="Times New Roman"/>
          <w:sz w:val="28"/>
        </w:rPr>
        <w:t>eGFR</w:t>
      </w:r>
      <w:proofErr w:type="spellEnd"/>
      <w:r>
        <w:rPr>
          <w:rFonts w:ascii="Calibri" w:eastAsia="Times New Roman" w:hAnsi="Calibri" w:cs="Times New Roman"/>
          <w:sz w:val="28"/>
        </w:rPr>
        <w:t>/creatinine.  Will need to work this out within each scenario, determining whether to issue the message and go ahead and process the rest of the scenario or to halt until a creatinine is available</w:t>
      </w:r>
    </w:p>
    <w:p w14:paraId="297FDB2D" w14:textId="66BFE22A" w:rsidR="0091415D" w:rsidRDefault="0091415D" w:rsidP="0091415D">
      <w:pPr>
        <w:spacing w:after="0" w:line="240" w:lineRule="auto"/>
        <w:ind w:left="540"/>
        <w:rPr>
          <w:rFonts w:ascii="Calibri" w:eastAsia="Times New Roman" w:hAnsi="Calibri" w:cs="Times New Roman"/>
          <w:sz w:val="28"/>
        </w:rPr>
      </w:pPr>
    </w:p>
    <w:p w14:paraId="43DF40A5" w14:textId="77777777" w:rsidR="00BA317A" w:rsidRDefault="00BA317A" w:rsidP="0091415D">
      <w:pPr>
        <w:spacing w:after="0" w:line="240" w:lineRule="auto"/>
        <w:ind w:left="540"/>
        <w:rPr>
          <w:rFonts w:ascii="Calibri" w:eastAsia="Times New Roman" w:hAnsi="Calibri" w:cs="Times New Roman"/>
          <w:sz w:val="28"/>
        </w:rPr>
      </w:pPr>
    </w:p>
    <w:p w14:paraId="6A54587F" w14:textId="1C74C571" w:rsidR="00BA317A" w:rsidRDefault="00BA317A" w:rsidP="0091415D">
      <w:pPr>
        <w:spacing w:after="0" w:line="240" w:lineRule="auto"/>
        <w:ind w:left="540"/>
        <w:rPr>
          <w:rFonts w:ascii="Calibri" w:eastAsia="Times New Roman" w:hAnsi="Calibri" w:cs="Times New Roman"/>
          <w:sz w:val="28"/>
        </w:rPr>
      </w:pPr>
      <w:r>
        <w:rPr>
          <w:rFonts w:ascii="Calibri" w:eastAsia="Times New Roman" w:hAnsi="Calibri" w:cs="Times New Roman"/>
          <w:sz w:val="28"/>
        </w:rPr>
        <w:t>DEBUGGING:</w:t>
      </w:r>
    </w:p>
    <w:p w14:paraId="40D3E7EA" w14:textId="745EB41F" w:rsidR="00BA317A" w:rsidRDefault="00BA317A" w:rsidP="0091415D">
      <w:pPr>
        <w:spacing w:after="0" w:line="240" w:lineRule="auto"/>
        <w:ind w:left="540"/>
        <w:rPr>
          <w:rFonts w:ascii="Calibri" w:eastAsia="Times New Roman" w:hAnsi="Calibri" w:cs="Times New Roman"/>
          <w:sz w:val="28"/>
        </w:rPr>
      </w:pPr>
      <w:proofErr w:type="spellStart"/>
      <w:r>
        <w:rPr>
          <w:rFonts w:ascii="Calibri" w:eastAsia="Times New Roman" w:hAnsi="Calibri" w:cs="Times New Roman"/>
          <w:sz w:val="28"/>
        </w:rPr>
        <w:t>Inreviewing</w:t>
      </w:r>
      <w:proofErr w:type="spellEnd"/>
      <w:r>
        <w:rPr>
          <w:rFonts w:ascii="Calibri" w:eastAsia="Times New Roman" w:hAnsi="Calibri" w:cs="Times New Roman"/>
          <w:sz w:val="28"/>
        </w:rPr>
        <w:t xml:space="preserve"> case 504018, DBP = 113.  When case is run in EON, it correctly classifies into the scenario of very HI BP; however, it does not issue the message.  </w:t>
      </w:r>
      <w:proofErr w:type="gramStart"/>
      <w:r>
        <w:rPr>
          <w:rFonts w:ascii="Calibri" w:eastAsia="Times New Roman" w:hAnsi="Calibri" w:cs="Times New Roman"/>
          <w:sz w:val="28"/>
        </w:rPr>
        <w:t>Requires debugging.</w:t>
      </w:r>
      <w:proofErr w:type="gramEnd"/>
      <w:r>
        <w:rPr>
          <w:rFonts w:ascii="Calibri" w:eastAsia="Times New Roman" w:hAnsi="Calibri" w:cs="Times New Roman"/>
          <w:sz w:val="28"/>
        </w:rPr>
        <w:t xml:space="preserve">  Note that the BP is more than one year old; however, the KB is not check8ing for how old the BP is (it just accepts the most recent BP) so it should have issued the message.</w:t>
      </w:r>
    </w:p>
    <w:p w14:paraId="21342035" w14:textId="77777777" w:rsidR="00BA317A" w:rsidRPr="003C42B7" w:rsidRDefault="00BA317A" w:rsidP="0091415D">
      <w:pPr>
        <w:spacing w:after="0" w:line="240" w:lineRule="auto"/>
        <w:ind w:left="540"/>
        <w:rPr>
          <w:rFonts w:ascii="Calibri" w:eastAsia="Times New Roman" w:hAnsi="Calibri" w:cs="Times New Roman"/>
          <w:sz w:val="28"/>
        </w:rPr>
      </w:pPr>
      <w:bookmarkStart w:id="37" w:name="_GoBack"/>
      <w:bookmarkEnd w:id="37"/>
    </w:p>
    <w:p w14:paraId="2908047F" w14:textId="77777777" w:rsidR="0091415D" w:rsidRPr="003C42B7" w:rsidRDefault="0091415D" w:rsidP="0091415D">
      <w:pPr>
        <w:spacing w:after="0" w:line="240" w:lineRule="auto"/>
        <w:ind w:left="540"/>
        <w:rPr>
          <w:rFonts w:ascii="Calibri" w:eastAsia="Times New Roman" w:hAnsi="Calibri" w:cs="Times New Roman"/>
          <w:sz w:val="28"/>
        </w:rPr>
      </w:pPr>
      <w:r w:rsidRPr="003C42B7">
        <w:rPr>
          <w:rFonts w:ascii="Calibri" w:eastAsia="Times New Roman" w:hAnsi="Calibri" w:cs="Times New Roman"/>
          <w:b/>
          <w:bCs/>
          <w:sz w:val="28"/>
        </w:rPr>
        <w:t>Other:</w:t>
      </w:r>
    </w:p>
    <w:p w14:paraId="33A149FD" w14:textId="77777777" w:rsidR="0091415D" w:rsidRPr="003C42B7" w:rsidRDefault="0091415D" w:rsidP="0091415D">
      <w:pPr>
        <w:numPr>
          <w:ilvl w:val="0"/>
          <w:numId w:val="20"/>
        </w:numPr>
        <w:spacing w:after="0" w:line="240" w:lineRule="auto"/>
        <w:ind w:left="540"/>
        <w:textAlignment w:val="center"/>
        <w:rPr>
          <w:rFonts w:ascii="Times New Roman" w:eastAsia="Times New Roman" w:hAnsi="Times New Roman" w:cs="Times New Roman"/>
          <w:sz w:val="32"/>
          <w:szCs w:val="24"/>
        </w:rPr>
      </w:pPr>
      <w:commentRangeStart w:id="38"/>
      <w:r w:rsidRPr="003C42B7">
        <w:rPr>
          <w:rFonts w:ascii="Calibri" w:eastAsia="Times New Roman" w:hAnsi="Calibri" w:cs="Times New Roman"/>
          <w:sz w:val="28"/>
        </w:rPr>
        <w:t>ATHENA fails to recommend increase dose for losartan because definition of "low dose" is missing in KB (1) - 500858</w:t>
      </w:r>
      <w:commentRangeEnd w:id="38"/>
      <w:r w:rsidR="00045613">
        <w:rPr>
          <w:rStyle w:val="CommentReference"/>
        </w:rPr>
        <w:commentReference w:id="38"/>
      </w:r>
    </w:p>
    <w:p w14:paraId="4DA03E2F" w14:textId="77777777" w:rsidR="0091415D" w:rsidRPr="003C42B7" w:rsidRDefault="0091415D" w:rsidP="0091415D">
      <w:pPr>
        <w:numPr>
          <w:ilvl w:val="0"/>
          <w:numId w:val="20"/>
        </w:numPr>
        <w:spacing w:after="0" w:line="240" w:lineRule="auto"/>
        <w:ind w:left="540"/>
        <w:textAlignment w:val="center"/>
        <w:rPr>
          <w:rFonts w:ascii="Times New Roman" w:eastAsia="Times New Roman" w:hAnsi="Times New Roman" w:cs="Times New Roman"/>
          <w:sz w:val="32"/>
          <w:szCs w:val="24"/>
        </w:rPr>
      </w:pPr>
      <w:commentRangeStart w:id="39"/>
      <w:r w:rsidRPr="003C42B7">
        <w:rPr>
          <w:rFonts w:ascii="Calibri" w:eastAsia="Times New Roman" w:hAnsi="Calibri" w:cs="Times New Roman"/>
          <w:sz w:val="28"/>
        </w:rPr>
        <w:t>Put "</w:t>
      </w:r>
      <w:proofErr w:type="spellStart"/>
      <w:r w:rsidRPr="003C42B7">
        <w:rPr>
          <w:rFonts w:ascii="Calibri" w:eastAsia="Times New Roman" w:hAnsi="Calibri" w:cs="Times New Roman"/>
          <w:sz w:val="28"/>
        </w:rPr>
        <w:t>Tamsulosin</w:t>
      </w:r>
      <w:proofErr w:type="spellEnd"/>
      <w:r w:rsidRPr="003C42B7">
        <w:rPr>
          <w:rFonts w:ascii="Calibri" w:eastAsia="Times New Roman" w:hAnsi="Calibri" w:cs="Times New Roman"/>
          <w:sz w:val="28"/>
        </w:rPr>
        <w:t>" in the alpha-blocker subclass of anti-</w:t>
      </w:r>
      <w:proofErr w:type="spellStart"/>
      <w:r w:rsidRPr="003C42B7">
        <w:rPr>
          <w:rFonts w:ascii="Calibri" w:eastAsia="Times New Roman" w:hAnsi="Calibri" w:cs="Times New Roman"/>
          <w:sz w:val="28"/>
        </w:rPr>
        <w:t>hypertensives</w:t>
      </w:r>
      <w:proofErr w:type="spellEnd"/>
      <w:r w:rsidRPr="003C42B7">
        <w:rPr>
          <w:rFonts w:ascii="Calibri" w:eastAsia="Times New Roman" w:hAnsi="Calibri" w:cs="Times New Roman"/>
          <w:sz w:val="28"/>
        </w:rPr>
        <w:t xml:space="preserve"> (so ATHENA will recognize it as an anti-HTN med in the HTN KB)? Need to discuss w/ Mary and Mike</w:t>
      </w:r>
      <w:commentRangeEnd w:id="39"/>
      <w:r w:rsidR="00045613">
        <w:rPr>
          <w:rStyle w:val="CommentReference"/>
        </w:rPr>
        <w:commentReference w:id="39"/>
      </w:r>
    </w:p>
    <w:p w14:paraId="177E71A9" w14:textId="77777777" w:rsidR="0091415D" w:rsidRPr="003C42B7" w:rsidRDefault="0091415D" w:rsidP="0091415D">
      <w:pPr>
        <w:numPr>
          <w:ilvl w:val="0"/>
          <w:numId w:val="20"/>
        </w:numPr>
        <w:spacing w:after="0" w:line="240" w:lineRule="auto"/>
        <w:ind w:left="540"/>
        <w:textAlignment w:val="center"/>
        <w:rPr>
          <w:rFonts w:ascii="Times New Roman" w:eastAsia="Times New Roman" w:hAnsi="Times New Roman" w:cs="Times New Roman"/>
          <w:sz w:val="32"/>
          <w:szCs w:val="24"/>
        </w:rPr>
      </w:pPr>
      <w:commentRangeStart w:id="40"/>
      <w:r w:rsidRPr="003C42B7">
        <w:rPr>
          <w:rFonts w:ascii="Calibri" w:eastAsia="Times New Roman" w:hAnsi="Calibri" w:cs="Times New Roman"/>
          <w:sz w:val="28"/>
        </w:rPr>
        <w:t xml:space="preserve">MI older than 6 months should NOT be used to define IHD. But w/in 6mo, "Acute MI" ICD9 code means IHD (patient 500489). </w:t>
      </w:r>
      <w:commentRangeEnd w:id="40"/>
      <w:r w:rsidR="00EB67DF">
        <w:rPr>
          <w:rStyle w:val="CommentReference"/>
        </w:rPr>
        <w:commentReference w:id="40"/>
      </w:r>
    </w:p>
    <w:p w14:paraId="68DB190A" w14:textId="77777777" w:rsidR="0091415D" w:rsidRPr="003C42B7" w:rsidRDefault="0091415D" w:rsidP="0091415D">
      <w:pPr>
        <w:numPr>
          <w:ilvl w:val="0"/>
          <w:numId w:val="21"/>
        </w:numPr>
        <w:spacing w:after="0" w:line="240" w:lineRule="auto"/>
        <w:ind w:left="540"/>
        <w:textAlignment w:val="center"/>
        <w:rPr>
          <w:rFonts w:ascii="Times New Roman" w:eastAsia="Times New Roman" w:hAnsi="Times New Roman" w:cs="Times New Roman"/>
          <w:sz w:val="32"/>
          <w:szCs w:val="24"/>
        </w:rPr>
      </w:pPr>
      <w:commentRangeStart w:id="41"/>
      <w:r w:rsidRPr="003C42B7">
        <w:rPr>
          <w:rFonts w:ascii="Calibri" w:eastAsia="Times New Roman" w:hAnsi="Calibri" w:cs="Times New Roman"/>
          <w:sz w:val="28"/>
        </w:rPr>
        <w:lastRenderedPageBreak/>
        <w:t xml:space="preserve">KY thought "OTHER LEFT BUNDLE BRANCH BLOCK" was a type of heart block that would be an absolute contraindication to CCB NDHP, but it is not (1) - need to discuss whether this is a </w:t>
      </w:r>
      <w:proofErr w:type="spellStart"/>
      <w:r w:rsidRPr="003C42B7">
        <w:rPr>
          <w:rFonts w:ascii="Calibri" w:eastAsia="Times New Roman" w:hAnsi="Calibri" w:cs="Times New Roman"/>
          <w:sz w:val="28"/>
        </w:rPr>
        <w:t>wishlist</w:t>
      </w:r>
      <w:proofErr w:type="spellEnd"/>
      <w:r w:rsidRPr="003C42B7">
        <w:rPr>
          <w:rFonts w:ascii="Calibri" w:eastAsia="Times New Roman" w:hAnsi="Calibri" w:cs="Times New Roman"/>
          <w:sz w:val="28"/>
        </w:rPr>
        <w:t xml:space="preserve"> item to fix or not</w:t>
      </w:r>
      <w:commentRangeEnd w:id="41"/>
      <w:r w:rsidR="00EB67DF">
        <w:rPr>
          <w:rStyle w:val="CommentReference"/>
        </w:rPr>
        <w:commentReference w:id="41"/>
      </w:r>
    </w:p>
    <w:p w14:paraId="385C7AC3" w14:textId="77777777" w:rsidR="0091415D" w:rsidRPr="003C42B7" w:rsidRDefault="0091415D" w:rsidP="0091415D">
      <w:pPr>
        <w:numPr>
          <w:ilvl w:val="0"/>
          <w:numId w:val="21"/>
        </w:numPr>
        <w:spacing w:after="0" w:line="240" w:lineRule="auto"/>
        <w:ind w:left="540"/>
        <w:textAlignment w:val="center"/>
        <w:rPr>
          <w:rFonts w:ascii="Times New Roman" w:eastAsia="Times New Roman" w:hAnsi="Times New Roman" w:cs="Times New Roman"/>
          <w:sz w:val="32"/>
          <w:szCs w:val="24"/>
        </w:rPr>
      </w:pPr>
    </w:p>
    <w:p w14:paraId="4EDE546B" w14:textId="77777777" w:rsidR="0091415D" w:rsidRPr="003C42B7" w:rsidRDefault="0091415D" w:rsidP="0091415D">
      <w:pPr>
        <w:spacing w:after="0"/>
        <w:rPr>
          <w:b/>
          <w:sz w:val="32"/>
        </w:rPr>
      </w:pPr>
      <w:r w:rsidRPr="003C42B7">
        <w:rPr>
          <w:b/>
          <w:sz w:val="32"/>
        </w:rPr>
        <w:t xml:space="preserve">Updates to Rules per </w:t>
      </w:r>
      <w:proofErr w:type="spellStart"/>
      <w:r w:rsidRPr="003C42B7">
        <w:rPr>
          <w:b/>
          <w:sz w:val="32"/>
        </w:rPr>
        <w:t>Kaeli’s</w:t>
      </w:r>
      <w:proofErr w:type="spellEnd"/>
      <w:r w:rsidRPr="003C42B7">
        <w:rPr>
          <w:b/>
          <w:sz w:val="32"/>
        </w:rPr>
        <w:t xml:space="preserve"> work:</w:t>
      </w:r>
    </w:p>
    <w:p w14:paraId="425974F2" w14:textId="77777777" w:rsidR="0091415D" w:rsidRPr="003C42B7" w:rsidRDefault="0091415D" w:rsidP="0091415D">
      <w:pPr>
        <w:spacing w:after="0"/>
        <w:rPr>
          <w:sz w:val="32"/>
        </w:rPr>
      </w:pPr>
    </w:p>
    <w:p w14:paraId="7CE84D37" w14:textId="77777777" w:rsidR="0091415D" w:rsidRPr="003C42B7" w:rsidRDefault="0091415D" w:rsidP="0091415D">
      <w:pPr>
        <w:spacing w:after="0" w:line="240" w:lineRule="auto"/>
        <w:rPr>
          <w:rFonts w:ascii="Calibri" w:eastAsia="Times New Roman" w:hAnsi="Calibri" w:cs="Times New Roman"/>
          <w:sz w:val="28"/>
        </w:rPr>
      </w:pPr>
      <w:r w:rsidRPr="003C42B7">
        <w:rPr>
          <w:rFonts w:ascii="Calibri" w:eastAsia="Times New Roman" w:hAnsi="Calibri" w:cs="Times New Roman"/>
          <w:sz w:val="28"/>
          <w:highlight w:val="yellow"/>
        </w:rPr>
        <w:t xml:space="preserve">NOTE: these fixes are to align the rules doc with what is encoded as of 7/30/2015. </w:t>
      </w:r>
      <w:proofErr w:type="spellStart"/>
      <w:r w:rsidRPr="003C42B7">
        <w:rPr>
          <w:rFonts w:ascii="Calibri" w:eastAsia="Times New Roman" w:hAnsi="Calibri" w:cs="Times New Roman"/>
          <w:sz w:val="28"/>
          <w:highlight w:val="yellow"/>
        </w:rPr>
        <w:t>Wishlist</w:t>
      </w:r>
      <w:proofErr w:type="spellEnd"/>
      <w:r w:rsidRPr="003C42B7">
        <w:rPr>
          <w:rFonts w:ascii="Calibri" w:eastAsia="Times New Roman" w:hAnsi="Calibri" w:cs="Times New Roman"/>
          <w:sz w:val="28"/>
          <w:highlight w:val="yellow"/>
        </w:rPr>
        <w:t xml:space="preserve"> items are not included in rules doc fixes to make. If a </w:t>
      </w:r>
      <w:proofErr w:type="spellStart"/>
      <w:r w:rsidRPr="003C42B7">
        <w:rPr>
          <w:rFonts w:ascii="Calibri" w:eastAsia="Times New Roman" w:hAnsi="Calibri" w:cs="Times New Roman"/>
          <w:sz w:val="28"/>
          <w:highlight w:val="yellow"/>
        </w:rPr>
        <w:t>wishlist</w:t>
      </w:r>
      <w:proofErr w:type="spellEnd"/>
      <w:r w:rsidRPr="003C42B7">
        <w:rPr>
          <w:rFonts w:ascii="Calibri" w:eastAsia="Times New Roman" w:hAnsi="Calibri" w:cs="Times New Roman"/>
          <w:sz w:val="28"/>
          <w:highlight w:val="yellow"/>
        </w:rPr>
        <w:t xml:space="preserve"> item is added to the KB, the rules doc should be updated accordingly</w:t>
      </w:r>
    </w:p>
    <w:p w14:paraId="76E726FF" w14:textId="77777777" w:rsidR="0091415D" w:rsidRPr="003C42B7" w:rsidRDefault="0091415D" w:rsidP="0091415D">
      <w:pPr>
        <w:spacing w:after="0" w:line="240" w:lineRule="auto"/>
        <w:rPr>
          <w:rFonts w:ascii="Calibri" w:eastAsia="Times New Roman" w:hAnsi="Calibri" w:cs="Times New Roman"/>
          <w:sz w:val="28"/>
        </w:rPr>
      </w:pPr>
      <w:r w:rsidRPr="003C42B7">
        <w:rPr>
          <w:rFonts w:ascii="Calibri" w:eastAsia="Times New Roman" w:hAnsi="Calibri" w:cs="Times New Roman"/>
          <w:sz w:val="28"/>
        </w:rPr>
        <w:t> </w:t>
      </w:r>
    </w:p>
    <w:p w14:paraId="1CCFF3C2" w14:textId="77777777" w:rsidR="0091415D" w:rsidRPr="003C42B7" w:rsidRDefault="0091415D" w:rsidP="0091415D">
      <w:pPr>
        <w:numPr>
          <w:ilvl w:val="0"/>
          <w:numId w:val="22"/>
        </w:numPr>
        <w:spacing w:after="0" w:line="240" w:lineRule="auto"/>
        <w:ind w:left="54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Need to explain the part of the algorithm that patients traverse if they have CKD - this is currently not mentioned in the rules doc </w:t>
      </w:r>
    </w:p>
    <w:p w14:paraId="70C71B56" w14:textId="77777777" w:rsidR="0091415D" w:rsidRPr="003C42B7" w:rsidRDefault="0091415D" w:rsidP="0091415D">
      <w:pPr>
        <w:spacing w:after="0" w:line="240" w:lineRule="auto"/>
        <w:ind w:left="540"/>
        <w:rPr>
          <w:rFonts w:ascii="Calibri" w:eastAsia="Times New Roman" w:hAnsi="Calibri" w:cs="Times New Roman"/>
          <w:sz w:val="28"/>
        </w:rPr>
      </w:pPr>
      <w:r w:rsidRPr="003C42B7">
        <w:rPr>
          <w:rFonts w:ascii="Calibri" w:eastAsia="Times New Roman" w:hAnsi="Calibri" w:cs="Times New Roman"/>
          <w:sz w:val="28"/>
        </w:rPr>
        <w:t> </w:t>
      </w:r>
    </w:p>
    <w:p w14:paraId="2170A57C" w14:textId="77777777" w:rsidR="0091415D" w:rsidRPr="003C42B7" w:rsidRDefault="0091415D" w:rsidP="0091415D">
      <w:pPr>
        <w:numPr>
          <w:ilvl w:val="0"/>
          <w:numId w:val="23"/>
        </w:numPr>
        <w:spacing w:after="0" w:line="240" w:lineRule="auto"/>
        <w:ind w:left="54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Need  explain that there are different JNC8 targets (e.g. 140/90 instead of 150/90) for different groups and list what they are, including: </w:t>
      </w:r>
    </w:p>
    <w:p w14:paraId="79894775" w14:textId="77777777" w:rsidR="0091415D" w:rsidRPr="003C42B7" w:rsidRDefault="0091415D" w:rsidP="0091415D">
      <w:pPr>
        <w:numPr>
          <w:ilvl w:val="1"/>
          <w:numId w:val="23"/>
        </w:numPr>
        <w:spacing w:after="0" w:line="240" w:lineRule="auto"/>
        <w:ind w:left="108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Pts w/ DM ICD9 </w:t>
      </w:r>
    </w:p>
    <w:p w14:paraId="2287434D" w14:textId="77777777" w:rsidR="0091415D" w:rsidRPr="003C42B7" w:rsidRDefault="0091415D" w:rsidP="0091415D">
      <w:pPr>
        <w:numPr>
          <w:ilvl w:val="1"/>
          <w:numId w:val="23"/>
        </w:numPr>
        <w:spacing w:after="0" w:line="240" w:lineRule="auto"/>
        <w:ind w:left="108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Low </w:t>
      </w:r>
      <w:proofErr w:type="spellStart"/>
      <w:r w:rsidRPr="003C42B7">
        <w:rPr>
          <w:rFonts w:ascii="Calibri" w:eastAsia="Times New Roman" w:hAnsi="Calibri" w:cs="Times New Roman"/>
          <w:sz w:val="28"/>
        </w:rPr>
        <w:t>eGFR</w:t>
      </w:r>
      <w:proofErr w:type="spellEnd"/>
      <w:r w:rsidRPr="003C42B7">
        <w:rPr>
          <w:rFonts w:ascii="Calibri" w:eastAsia="Times New Roman" w:hAnsi="Calibri" w:cs="Times New Roman"/>
          <w:sz w:val="28"/>
        </w:rPr>
        <w:t xml:space="preserve"> (what's the number? Ask Susana for what's in the KB) </w:t>
      </w:r>
    </w:p>
    <w:p w14:paraId="3A2D94C0" w14:textId="77777777" w:rsidR="0091415D" w:rsidRPr="003C42B7" w:rsidRDefault="0091415D" w:rsidP="0091415D">
      <w:pPr>
        <w:numPr>
          <w:ilvl w:val="1"/>
          <w:numId w:val="23"/>
        </w:numPr>
        <w:spacing w:after="0" w:line="240" w:lineRule="auto"/>
        <w:ind w:left="108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Pts younger than 60 vs. older than 60</w:t>
      </w:r>
    </w:p>
    <w:p w14:paraId="01B050F0" w14:textId="77777777" w:rsidR="0091415D" w:rsidRPr="003C42B7" w:rsidRDefault="0091415D" w:rsidP="0091415D">
      <w:pPr>
        <w:spacing w:after="0" w:line="240" w:lineRule="auto"/>
        <w:ind w:left="1080"/>
        <w:rPr>
          <w:rFonts w:ascii="Calibri" w:eastAsia="Times New Roman" w:hAnsi="Calibri" w:cs="Times New Roman"/>
          <w:sz w:val="28"/>
        </w:rPr>
      </w:pPr>
      <w:r w:rsidRPr="003C42B7">
        <w:rPr>
          <w:rFonts w:ascii="Calibri" w:eastAsia="Times New Roman" w:hAnsi="Calibri" w:cs="Times New Roman"/>
          <w:sz w:val="28"/>
        </w:rPr>
        <w:t> </w:t>
      </w:r>
    </w:p>
    <w:p w14:paraId="641DA9BA" w14:textId="77777777" w:rsidR="0091415D" w:rsidRPr="003C42B7" w:rsidRDefault="0091415D" w:rsidP="0091415D">
      <w:pPr>
        <w:numPr>
          <w:ilvl w:val="0"/>
          <w:numId w:val="24"/>
        </w:numPr>
        <w:spacing w:after="0" w:line="240" w:lineRule="auto"/>
        <w:ind w:left="540"/>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Need to say that recs for thiazides and CCBs will be blocked by SBP&gt;1month old </w:t>
      </w:r>
    </w:p>
    <w:p w14:paraId="08C43F69" w14:textId="77777777" w:rsidR="009E65CC" w:rsidRDefault="009E65CC" w:rsidP="009D61C5">
      <w:pPr>
        <w:spacing w:after="0"/>
        <w:rPr>
          <w:sz w:val="32"/>
        </w:rPr>
      </w:pPr>
    </w:p>
    <w:p w14:paraId="1D7E2CAC" w14:textId="77777777" w:rsidR="0091415D" w:rsidRDefault="0091415D" w:rsidP="009D61C5">
      <w:pPr>
        <w:spacing w:after="0"/>
        <w:rPr>
          <w:sz w:val="32"/>
        </w:rPr>
      </w:pPr>
    </w:p>
    <w:p w14:paraId="0C8477FD" w14:textId="77777777" w:rsidR="0091415D" w:rsidRPr="003C42B7" w:rsidRDefault="0091415D" w:rsidP="009D61C5">
      <w:pPr>
        <w:spacing w:after="0"/>
        <w:rPr>
          <w:sz w:val="32"/>
        </w:rPr>
      </w:pPr>
    </w:p>
    <w:p w14:paraId="6BC144FB" w14:textId="77777777" w:rsidR="009E65CC" w:rsidRPr="003C42B7" w:rsidRDefault="009E65CC" w:rsidP="009D61C5">
      <w:pPr>
        <w:spacing w:after="0"/>
        <w:rPr>
          <w:b/>
          <w:sz w:val="32"/>
        </w:rPr>
      </w:pPr>
      <w:proofErr w:type="spellStart"/>
      <w:r w:rsidRPr="003C42B7">
        <w:rPr>
          <w:b/>
          <w:sz w:val="32"/>
        </w:rPr>
        <w:t>Wishlist</w:t>
      </w:r>
      <w:proofErr w:type="spellEnd"/>
      <w:r w:rsidRPr="003C42B7">
        <w:rPr>
          <w:b/>
          <w:sz w:val="32"/>
        </w:rPr>
        <w:t xml:space="preserve"> from OneNote 9/1/15</w:t>
      </w:r>
    </w:p>
    <w:p w14:paraId="708046F8" w14:textId="77777777" w:rsidR="009E65CC" w:rsidRPr="003C42B7" w:rsidRDefault="009E65CC" w:rsidP="009D61C5">
      <w:pPr>
        <w:spacing w:after="0"/>
        <w:rPr>
          <w:sz w:val="32"/>
        </w:rPr>
      </w:pPr>
    </w:p>
    <w:p w14:paraId="042F869E" w14:textId="77777777" w:rsidR="009E65CC" w:rsidRPr="003C42B7" w:rsidRDefault="009E65CC" w:rsidP="009E65CC">
      <w:pPr>
        <w:numPr>
          <w:ilvl w:val="1"/>
          <w:numId w:val="8"/>
        </w:numPr>
        <w:spacing w:after="0" w:line="240" w:lineRule="auto"/>
        <w:ind w:left="382"/>
        <w:textAlignment w:val="center"/>
        <w:rPr>
          <w:rFonts w:ascii="Times New Roman" w:eastAsia="Times New Roman" w:hAnsi="Times New Roman" w:cs="Times New Roman"/>
          <w:sz w:val="32"/>
          <w:szCs w:val="24"/>
        </w:rPr>
      </w:pPr>
      <w:commentRangeStart w:id="42"/>
      <w:r w:rsidRPr="003C42B7">
        <w:rPr>
          <w:rFonts w:ascii="Calibri" w:eastAsia="Times New Roman" w:hAnsi="Calibri" w:cs="Times New Roman"/>
          <w:sz w:val="28"/>
        </w:rPr>
        <w:t xml:space="preserve">Pt on 4 drugs but not at max doses.  Currently system refers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for consultation if on 4 drugs at any doses</w:t>
      </w:r>
      <w:commentRangeEnd w:id="42"/>
      <w:r w:rsidR="00EB67DF">
        <w:rPr>
          <w:rStyle w:val="CommentReference"/>
        </w:rPr>
        <w:commentReference w:id="42"/>
      </w:r>
      <w:r w:rsidRPr="003C42B7">
        <w:rPr>
          <w:rFonts w:ascii="Calibri" w:eastAsia="Times New Roman" w:hAnsi="Calibri" w:cs="Times New Roman"/>
          <w:sz w:val="28"/>
        </w:rPr>
        <w:t>:</w:t>
      </w:r>
    </w:p>
    <w:p w14:paraId="2E4C0BE1" w14:textId="77777777" w:rsidR="009E65CC" w:rsidRPr="003C42B7" w:rsidRDefault="009E65CC" w:rsidP="009E65CC">
      <w:pPr>
        <w:numPr>
          <w:ilvl w:val="2"/>
          <w:numId w:val="8"/>
        </w:numPr>
        <w:spacing w:after="0" w:line="240" w:lineRule="auto"/>
        <w:ind w:left="922"/>
        <w:textAlignment w:val="center"/>
        <w:rPr>
          <w:rFonts w:ascii="Times New Roman" w:eastAsia="Times New Roman" w:hAnsi="Times New Roman" w:cs="Times New Roman"/>
          <w:sz w:val="32"/>
          <w:szCs w:val="24"/>
        </w:rPr>
      </w:pPr>
      <w:commentRangeStart w:id="43"/>
      <w:r w:rsidRPr="003C42B7">
        <w:rPr>
          <w:rFonts w:ascii="Calibri" w:eastAsia="Times New Roman" w:hAnsi="Calibri" w:cs="Times New Roman"/>
          <w:sz w:val="28"/>
        </w:rPr>
        <w:t>Add to system capability to process which of the 4 drugs are preferred, which other ones might have a special indication (</w:t>
      </w:r>
      <w:proofErr w:type="spellStart"/>
      <w:r w:rsidRPr="003C42B7">
        <w:rPr>
          <w:rFonts w:ascii="Calibri" w:eastAsia="Times New Roman" w:hAnsi="Calibri" w:cs="Times New Roman"/>
          <w:sz w:val="28"/>
        </w:rPr>
        <w:t>eg</w:t>
      </w:r>
      <w:proofErr w:type="spellEnd"/>
      <w:r w:rsidRPr="003C42B7">
        <w:rPr>
          <w:rFonts w:ascii="Calibri" w:eastAsia="Times New Roman" w:hAnsi="Calibri" w:cs="Times New Roman"/>
          <w:sz w:val="28"/>
        </w:rPr>
        <w:t xml:space="preserve"> metoprolol), and to allow 4 drugs if not at max doses</w:t>
      </w:r>
      <w:commentRangeEnd w:id="43"/>
      <w:r w:rsidR="003D1664">
        <w:rPr>
          <w:rStyle w:val="CommentReference"/>
        </w:rPr>
        <w:commentReference w:id="43"/>
      </w:r>
    </w:p>
    <w:p w14:paraId="36707E39" w14:textId="77777777" w:rsidR="009E65CC" w:rsidRPr="003C42B7" w:rsidRDefault="009E65CC" w:rsidP="009E65CC">
      <w:pPr>
        <w:spacing w:after="0" w:line="240" w:lineRule="auto"/>
        <w:ind w:left="922"/>
        <w:rPr>
          <w:rFonts w:ascii="Calibri" w:eastAsia="Times New Roman" w:hAnsi="Calibri" w:cs="Times New Roman"/>
          <w:sz w:val="28"/>
        </w:rPr>
      </w:pPr>
      <w:r w:rsidRPr="003C42B7">
        <w:rPr>
          <w:rFonts w:ascii="Calibri" w:eastAsia="Times New Roman" w:hAnsi="Calibri" w:cs="Times New Roman"/>
          <w:sz w:val="28"/>
        </w:rPr>
        <w:t> </w:t>
      </w:r>
    </w:p>
    <w:p w14:paraId="14A70F20" w14:textId="77777777" w:rsidR="009E65CC" w:rsidRPr="003C42B7" w:rsidRDefault="009E65CC" w:rsidP="009E65CC">
      <w:pPr>
        <w:numPr>
          <w:ilvl w:val="1"/>
          <w:numId w:val="8"/>
        </w:numPr>
        <w:spacing w:after="0" w:line="240" w:lineRule="auto"/>
        <w:ind w:left="922"/>
        <w:textAlignment w:val="center"/>
        <w:rPr>
          <w:rFonts w:ascii="Times New Roman" w:eastAsia="Times New Roman" w:hAnsi="Times New Roman" w:cs="Times New Roman"/>
          <w:sz w:val="32"/>
          <w:szCs w:val="24"/>
        </w:rPr>
      </w:pPr>
      <w:commentRangeStart w:id="44"/>
      <w:r w:rsidRPr="003C42B7">
        <w:rPr>
          <w:rFonts w:ascii="Calibri" w:eastAsia="Times New Roman" w:hAnsi="Calibri" w:cs="Times New Roman"/>
          <w:sz w:val="28"/>
        </w:rPr>
        <w:t xml:space="preserve">Multiple BPs on same day.    </w:t>
      </w:r>
      <w:commentRangeEnd w:id="44"/>
      <w:r w:rsidR="003D1664">
        <w:rPr>
          <w:rStyle w:val="CommentReference"/>
        </w:rPr>
        <w:commentReference w:id="44"/>
      </w:r>
      <w:r w:rsidRPr="003C42B7">
        <w:rPr>
          <w:rFonts w:ascii="Calibri" w:eastAsia="Times New Roman" w:hAnsi="Calibri" w:cs="Times New Roman"/>
          <w:sz w:val="28"/>
        </w:rPr>
        <w:t>Current system, if there are multiple sets of BP on same day, how it handles:</w:t>
      </w:r>
    </w:p>
    <w:p w14:paraId="67FBFDDD" w14:textId="77777777" w:rsidR="009E65CC" w:rsidRPr="003C42B7" w:rsidRDefault="009E65CC" w:rsidP="009E65CC">
      <w:pPr>
        <w:numPr>
          <w:ilvl w:val="2"/>
          <w:numId w:val="9"/>
        </w:numPr>
        <w:spacing w:after="0" w:line="240" w:lineRule="auto"/>
        <w:ind w:left="1462"/>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lastRenderedPageBreak/>
        <w:t xml:space="preserve">Samson: depends on the type of criteria.  </w:t>
      </w:r>
      <w:commentRangeStart w:id="45"/>
      <w:r w:rsidRPr="003C42B7">
        <w:rPr>
          <w:rFonts w:ascii="Calibri" w:eastAsia="Times New Roman" w:hAnsi="Calibri" w:cs="Times New Roman"/>
          <w:sz w:val="28"/>
        </w:rPr>
        <w:t xml:space="preserve">If you don't have time-stamped data it will select one SBP and one DBP at random.  </w:t>
      </w:r>
      <w:commentRangeEnd w:id="45"/>
      <w:r w:rsidR="003D1664">
        <w:rPr>
          <w:rStyle w:val="CommentReference"/>
        </w:rPr>
        <w:commentReference w:id="45"/>
      </w:r>
      <w:proofErr w:type="gramStart"/>
      <w:r w:rsidRPr="003C42B7">
        <w:rPr>
          <w:rFonts w:ascii="Calibri" w:eastAsia="Times New Roman" w:hAnsi="Calibri" w:cs="Times New Roman"/>
          <w:sz w:val="28"/>
        </w:rPr>
        <w:t>If  you</w:t>
      </w:r>
      <w:proofErr w:type="gramEnd"/>
      <w:r w:rsidRPr="003C42B7">
        <w:rPr>
          <w:rFonts w:ascii="Calibri" w:eastAsia="Times New Roman" w:hAnsi="Calibri" w:cs="Times New Roman"/>
          <w:sz w:val="28"/>
        </w:rPr>
        <w:t xml:space="preserve"> have time-stamped data,  what happens depends on the PAL criteria.  If it involves the presence criteria and the numerical comparison criteria then it is the most recent one based on timestamp. </w:t>
      </w:r>
    </w:p>
    <w:p w14:paraId="4946ECD0" w14:textId="77777777" w:rsidR="009E65CC" w:rsidRPr="003C42B7" w:rsidRDefault="009E65CC" w:rsidP="009E65CC">
      <w:pPr>
        <w:numPr>
          <w:ilvl w:val="2"/>
          <w:numId w:val="9"/>
        </w:numPr>
        <w:spacing w:after="0" w:line="240" w:lineRule="auto"/>
        <w:ind w:left="1462"/>
        <w:textAlignment w:val="center"/>
        <w:rPr>
          <w:rFonts w:ascii="Times New Roman" w:eastAsia="Times New Roman" w:hAnsi="Times New Roman" w:cs="Times New Roman"/>
          <w:sz w:val="32"/>
          <w:szCs w:val="24"/>
        </w:rPr>
      </w:pPr>
      <w:r w:rsidRPr="003C42B7">
        <w:rPr>
          <w:rFonts w:ascii="Calibri" w:eastAsia="Times New Roman" w:hAnsi="Calibri" w:cs="Times New Roman"/>
          <w:sz w:val="28"/>
        </w:rPr>
        <w:t xml:space="preserve">We can revisit in the future whether we want to do any averaging of BPs within a day </w:t>
      </w:r>
    </w:p>
    <w:p w14:paraId="40F7C61F" w14:textId="77777777" w:rsidR="009E65CC" w:rsidRPr="003C42B7" w:rsidRDefault="009E65CC" w:rsidP="009E65CC">
      <w:pPr>
        <w:spacing w:after="0" w:line="240" w:lineRule="auto"/>
        <w:ind w:left="1462"/>
        <w:rPr>
          <w:rFonts w:ascii="Calibri" w:eastAsia="Times New Roman" w:hAnsi="Calibri" w:cs="Times New Roman"/>
          <w:sz w:val="28"/>
        </w:rPr>
      </w:pPr>
      <w:r w:rsidRPr="003C42B7">
        <w:rPr>
          <w:rFonts w:ascii="Calibri" w:eastAsia="Times New Roman" w:hAnsi="Calibri" w:cs="Times New Roman"/>
          <w:sz w:val="28"/>
        </w:rPr>
        <w:t> </w:t>
      </w:r>
    </w:p>
    <w:p w14:paraId="7C7875F0" w14:textId="2FEFEDC1" w:rsidR="009E65CC" w:rsidRPr="003C42B7" w:rsidRDefault="009E65CC" w:rsidP="007B421A">
      <w:pPr>
        <w:spacing w:after="0" w:line="240" w:lineRule="auto"/>
        <w:rPr>
          <w:rFonts w:ascii="Calibri" w:eastAsia="Times New Roman" w:hAnsi="Calibri" w:cs="Times New Roman"/>
          <w:sz w:val="28"/>
        </w:rPr>
      </w:pPr>
      <w:r w:rsidRPr="003C42B7">
        <w:rPr>
          <w:rFonts w:ascii="Calibri" w:eastAsia="Times New Roman" w:hAnsi="Calibri" w:cs="Times New Roman"/>
          <w:sz w:val="28"/>
        </w:rPr>
        <w:t xml:space="preserve">5/15/15 </w:t>
      </w:r>
      <w:proofErr w:type="gramStart"/>
      <w:r w:rsidRPr="003C42B7">
        <w:rPr>
          <w:rFonts w:ascii="Calibri" w:eastAsia="Times New Roman" w:hAnsi="Calibri" w:cs="Times New Roman"/>
          <w:sz w:val="28"/>
        </w:rPr>
        <w:t>Not</w:t>
      </w:r>
      <w:proofErr w:type="gramEnd"/>
      <w:r w:rsidRPr="003C42B7">
        <w:rPr>
          <w:rFonts w:ascii="Calibri" w:eastAsia="Times New Roman" w:hAnsi="Calibri" w:cs="Times New Roman"/>
          <w:sz w:val="28"/>
        </w:rPr>
        <w:t xml:space="preserve"> implementing JNC8 </w:t>
      </w:r>
      <w:commentRangeStart w:id="46"/>
      <w:r w:rsidRPr="003C42B7">
        <w:rPr>
          <w:rFonts w:ascii="Calibri" w:eastAsia="Times New Roman" w:hAnsi="Calibri" w:cs="Times New Roman"/>
          <w:sz w:val="28"/>
        </w:rPr>
        <w:t xml:space="preserve">CKD definition </w:t>
      </w:r>
      <w:commentRangeEnd w:id="46"/>
      <w:r w:rsidR="00BC4BE7">
        <w:rPr>
          <w:rStyle w:val="CommentReference"/>
        </w:rPr>
        <w:commentReference w:id="46"/>
      </w:r>
      <w:r w:rsidRPr="003C42B7">
        <w:rPr>
          <w:rFonts w:ascii="Calibri" w:eastAsia="Times New Roman" w:hAnsi="Calibri" w:cs="Times New Roman"/>
          <w:sz w:val="28"/>
        </w:rPr>
        <w:t xml:space="preserve">which includes albumin- on wish list. Using only most recent </w:t>
      </w:r>
      <w:proofErr w:type="spellStart"/>
      <w:r w:rsidRPr="003C42B7">
        <w:rPr>
          <w:rFonts w:ascii="Calibri" w:eastAsia="Times New Roman" w:hAnsi="Calibri" w:cs="Times New Roman"/>
          <w:sz w:val="28"/>
        </w:rPr>
        <w:t>eGFR</w:t>
      </w:r>
      <w:proofErr w:type="spellEnd"/>
      <w:r w:rsidRPr="003C42B7">
        <w:rPr>
          <w:rFonts w:ascii="Calibri" w:eastAsia="Times New Roman" w:hAnsi="Calibri" w:cs="Times New Roman"/>
          <w:sz w:val="28"/>
        </w:rPr>
        <w:t>&lt;60</w:t>
      </w:r>
      <w:r w:rsidR="003F4DFE">
        <w:rPr>
          <w:rFonts w:ascii="Calibri" w:eastAsia="Times New Roman" w:hAnsi="Calibri" w:cs="Times New Roman"/>
          <w:sz w:val="28"/>
        </w:rPr>
        <w:t xml:space="preserve">.  </w:t>
      </w:r>
      <w:r w:rsidR="003F4DFE" w:rsidRPr="004F6FCF">
        <w:rPr>
          <w:rFonts w:ascii="Calibri" w:eastAsia="Times New Roman" w:hAnsi="Calibri" w:cs="Times New Roman"/>
          <w:sz w:val="28"/>
          <w:highlight w:val="yellow"/>
        </w:rPr>
        <w:t>[JNC8 definition is (</w:t>
      </w:r>
      <w:proofErr w:type="spellStart"/>
      <w:r w:rsidR="003F4DFE" w:rsidRPr="004F6FCF">
        <w:rPr>
          <w:rFonts w:ascii="Calibri" w:eastAsia="Times New Roman" w:hAnsi="Calibri" w:cs="Times New Roman"/>
          <w:sz w:val="28"/>
          <w:highlight w:val="yellow"/>
        </w:rPr>
        <w:t>eGFR</w:t>
      </w:r>
      <w:proofErr w:type="spellEnd"/>
      <w:r w:rsidR="003F4DFE" w:rsidRPr="004F6FCF">
        <w:rPr>
          <w:rFonts w:ascii="Calibri" w:eastAsia="Times New Roman" w:hAnsi="Calibri" w:cs="Times New Roman"/>
          <w:sz w:val="28"/>
          <w:highlight w:val="yellow"/>
        </w:rPr>
        <w:t>&lt;60 OR ACR&gt;30) AND (age &lt;70 AND &gt;18).  Need to check with Amy</w:t>
      </w:r>
      <w:r w:rsidR="004F6FCF" w:rsidRPr="004F6FCF">
        <w:rPr>
          <w:rFonts w:ascii="Calibri" w:eastAsia="Times New Roman" w:hAnsi="Calibri" w:cs="Times New Roman"/>
          <w:sz w:val="28"/>
          <w:highlight w:val="yellow"/>
        </w:rPr>
        <w:t xml:space="preserve"> whether</w:t>
      </w:r>
      <w:r w:rsidR="003F4DFE" w:rsidRPr="004F6FCF">
        <w:rPr>
          <w:rFonts w:ascii="Calibri" w:eastAsia="Times New Roman" w:hAnsi="Calibri" w:cs="Times New Roman"/>
          <w:sz w:val="28"/>
          <w:highlight w:val="yellow"/>
        </w:rPr>
        <w:t xml:space="preserve"> Dashboard evaluates BP for ages &lt;75</w:t>
      </w:r>
      <w:r w:rsidR="004F6FCF" w:rsidRPr="004F6FCF">
        <w:rPr>
          <w:rFonts w:ascii="Calibri" w:eastAsia="Times New Roman" w:hAnsi="Calibri" w:cs="Times New Roman"/>
          <w:sz w:val="28"/>
          <w:highlight w:val="yellow"/>
        </w:rPr>
        <w:t xml:space="preserve"> or for all ages</w:t>
      </w:r>
      <w:r w:rsidR="004F6FCF" w:rsidRPr="007D683D">
        <w:rPr>
          <w:rFonts w:ascii="Calibri" w:eastAsia="Times New Roman" w:hAnsi="Calibri" w:cs="Times New Roman"/>
          <w:sz w:val="28"/>
          <w:highlight w:val="yellow"/>
        </w:rPr>
        <w:t xml:space="preserve">?  The CKD module uses the Dashboard computations.  </w:t>
      </w:r>
      <w:r w:rsidR="007D683D" w:rsidRPr="007D683D">
        <w:rPr>
          <w:rFonts w:ascii="Calibri" w:eastAsia="Times New Roman" w:hAnsi="Calibri" w:cs="Times New Roman"/>
          <w:sz w:val="28"/>
          <w:highlight w:val="yellow"/>
        </w:rPr>
        <w:t>The Dashboard definitions are in the SQL code.</w:t>
      </w:r>
    </w:p>
    <w:p w14:paraId="345180DC" w14:textId="77777777" w:rsidR="009E65CC" w:rsidRPr="003C42B7" w:rsidRDefault="009E65CC" w:rsidP="009E65CC">
      <w:pPr>
        <w:spacing w:after="0" w:line="240" w:lineRule="auto"/>
        <w:ind w:left="1462"/>
        <w:rPr>
          <w:rFonts w:ascii="Calibri" w:eastAsia="Times New Roman" w:hAnsi="Calibri" w:cs="Times New Roman"/>
          <w:sz w:val="28"/>
        </w:rPr>
      </w:pPr>
      <w:r w:rsidRPr="003C42B7">
        <w:rPr>
          <w:rFonts w:ascii="Calibri" w:eastAsia="Times New Roman" w:hAnsi="Calibri" w:cs="Times New Roman"/>
          <w:sz w:val="28"/>
        </w:rPr>
        <w:t> </w:t>
      </w:r>
    </w:p>
    <w:p w14:paraId="35C93763" w14:textId="77777777" w:rsidR="009E65CC" w:rsidRPr="003C42B7" w:rsidRDefault="009E65CC" w:rsidP="007B421A">
      <w:pPr>
        <w:spacing w:after="0" w:line="240" w:lineRule="auto"/>
        <w:rPr>
          <w:rFonts w:ascii="Calibri" w:eastAsia="Times New Roman" w:hAnsi="Calibri" w:cs="Times New Roman"/>
          <w:sz w:val="28"/>
        </w:rPr>
      </w:pPr>
      <w:r w:rsidRPr="003C42B7">
        <w:rPr>
          <w:rFonts w:ascii="Calibri" w:eastAsia="Times New Roman" w:hAnsi="Calibri" w:cs="Times New Roman"/>
          <w:sz w:val="28"/>
        </w:rPr>
        <w:t>Request from Mike 5/19/2015:</w:t>
      </w:r>
    </w:p>
    <w:p w14:paraId="035EA50A" w14:textId="77777777" w:rsidR="007B421A" w:rsidRPr="003C42B7" w:rsidRDefault="009E65CC" w:rsidP="009E65CC">
      <w:pPr>
        <w:numPr>
          <w:ilvl w:val="1"/>
          <w:numId w:val="10"/>
        </w:numPr>
        <w:spacing w:after="0" w:line="240" w:lineRule="auto"/>
        <w:ind w:left="1462"/>
        <w:textAlignment w:val="center"/>
        <w:rPr>
          <w:rFonts w:ascii="Times New Roman" w:eastAsia="Times New Roman" w:hAnsi="Times New Roman" w:cs="Times New Roman"/>
          <w:sz w:val="32"/>
          <w:szCs w:val="24"/>
        </w:rPr>
      </w:pPr>
      <w:commentRangeStart w:id="47"/>
      <w:r w:rsidRPr="003C42B7">
        <w:rPr>
          <w:rFonts w:ascii="Calibri" w:eastAsia="Times New Roman" w:hAnsi="Calibri" w:cs="Times New Roman"/>
          <w:sz w:val="28"/>
        </w:rPr>
        <w:t xml:space="preserve">If 'unknown' race, send message (not primary) reminding provider to update race. </w:t>
      </w:r>
      <w:commentRangeEnd w:id="47"/>
      <w:r w:rsidR="007D683D">
        <w:rPr>
          <w:rStyle w:val="CommentReference"/>
        </w:rPr>
        <w:commentReference w:id="47"/>
      </w:r>
    </w:p>
    <w:p w14:paraId="60EE1C77" w14:textId="77777777" w:rsidR="009E65CC" w:rsidRPr="003C42B7" w:rsidRDefault="009E65CC" w:rsidP="009E65CC">
      <w:pPr>
        <w:numPr>
          <w:ilvl w:val="1"/>
          <w:numId w:val="10"/>
        </w:numPr>
        <w:spacing w:after="0" w:line="240" w:lineRule="auto"/>
        <w:ind w:left="1462"/>
        <w:textAlignment w:val="center"/>
        <w:rPr>
          <w:rFonts w:ascii="Times New Roman" w:eastAsia="Times New Roman" w:hAnsi="Times New Roman" w:cs="Times New Roman"/>
          <w:sz w:val="32"/>
          <w:szCs w:val="24"/>
        </w:rPr>
      </w:pPr>
      <w:commentRangeStart w:id="48"/>
      <w:r w:rsidRPr="003C42B7">
        <w:rPr>
          <w:rFonts w:ascii="Calibri" w:eastAsia="Times New Roman" w:hAnsi="Calibri" w:cs="Times New Roman"/>
          <w:sz w:val="28"/>
        </w:rPr>
        <w:t>Again add message if on higher than upper limit recommended dose. Case 500020 (HCTZ 87.5). These messages should appear for all scenarios.</w:t>
      </w:r>
      <w:commentRangeEnd w:id="48"/>
      <w:r w:rsidR="007D683D">
        <w:rPr>
          <w:rStyle w:val="CommentReference"/>
        </w:rPr>
        <w:commentReference w:id="48"/>
      </w:r>
    </w:p>
    <w:p w14:paraId="29C6E509" w14:textId="77777777" w:rsidR="009E65CC" w:rsidRPr="003C42B7" w:rsidRDefault="009E65CC" w:rsidP="009E65CC">
      <w:pPr>
        <w:spacing w:after="0" w:line="240" w:lineRule="auto"/>
        <w:ind w:left="1462"/>
        <w:rPr>
          <w:rFonts w:ascii="Calibri" w:eastAsia="Times New Roman" w:hAnsi="Calibri" w:cs="Times New Roman"/>
          <w:sz w:val="28"/>
        </w:rPr>
      </w:pPr>
      <w:r w:rsidRPr="003C42B7">
        <w:rPr>
          <w:rFonts w:ascii="Calibri" w:eastAsia="Times New Roman" w:hAnsi="Calibri" w:cs="Times New Roman"/>
          <w:sz w:val="28"/>
        </w:rPr>
        <w:t> </w:t>
      </w:r>
    </w:p>
    <w:p w14:paraId="5702990F" w14:textId="0B27E9B7" w:rsidR="000826B5" w:rsidRPr="000826B5" w:rsidRDefault="009E65CC" w:rsidP="000826B5">
      <w:pPr>
        <w:numPr>
          <w:ilvl w:val="1"/>
          <w:numId w:val="10"/>
        </w:numPr>
        <w:spacing w:after="0" w:line="240" w:lineRule="auto"/>
        <w:ind w:left="1462"/>
        <w:textAlignment w:val="center"/>
        <w:rPr>
          <w:rFonts w:ascii="Times New Roman" w:eastAsia="Times New Roman" w:hAnsi="Times New Roman" w:cs="Times New Roman"/>
          <w:sz w:val="32"/>
          <w:szCs w:val="24"/>
        </w:rPr>
      </w:pPr>
      <w:commentRangeStart w:id="49"/>
      <w:r w:rsidRPr="003C42B7">
        <w:rPr>
          <w:rFonts w:ascii="Calibri" w:eastAsia="Times New Roman" w:hAnsi="Calibri" w:cs="Times New Roman"/>
          <w:sz w:val="28"/>
        </w:rPr>
        <w:t>IHD and DBP&lt;60 scenario  (in this scenario we don't give rec's and we give a warning about the low DBP)</w:t>
      </w:r>
      <w:r w:rsidR="000826B5">
        <w:rPr>
          <w:rFonts w:ascii="Calibri" w:eastAsia="Times New Roman" w:hAnsi="Calibri" w:cs="Times New Roman"/>
          <w:sz w:val="28"/>
        </w:rPr>
        <w:t>; if patient also has SBP above target, we will keep patient in this scenario but we want to issue another message pointing out that SBP is above target and clinician should use clinical judgment.  We can have alternate mes</w:t>
      </w:r>
      <w:r w:rsidR="00F421D9">
        <w:rPr>
          <w:rFonts w:ascii="Calibri" w:eastAsia="Times New Roman" w:hAnsi="Calibri" w:cs="Times New Roman"/>
          <w:sz w:val="28"/>
        </w:rPr>
        <w:t>sages depending on whether the S</w:t>
      </w:r>
      <w:r w:rsidR="000826B5">
        <w:rPr>
          <w:rFonts w:ascii="Calibri" w:eastAsia="Times New Roman" w:hAnsi="Calibri" w:cs="Times New Roman"/>
          <w:sz w:val="28"/>
        </w:rPr>
        <w:t xml:space="preserve">BP </w:t>
      </w:r>
      <w:r w:rsidR="00F421D9">
        <w:rPr>
          <w:rFonts w:ascii="Calibri" w:eastAsia="Times New Roman" w:hAnsi="Calibri" w:cs="Times New Roman"/>
          <w:sz w:val="28"/>
        </w:rPr>
        <w:t>is in the 140-150 range or above 150.</w:t>
      </w:r>
      <w:commentRangeEnd w:id="49"/>
      <w:r w:rsidR="00F421D9">
        <w:rPr>
          <w:rStyle w:val="CommentReference"/>
        </w:rPr>
        <w:commentReference w:id="49"/>
      </w:r>
    </w:p>
    <w:p w14:paraId="09B5DB78" w14:textId="77777777" w:rsidR="009E65CC" w:rsidRPr="003C42B7" w:rsidRDefault="009E65CC" w:rsidP="009E65CC">
      <w:pPr>
        <w:spacing w:after="0" w:line="240" w:lineRule="auto"/>
        <w:ind w:left="2002"/>
        <w:rPr>
          <w:rFonts w:ascii="Calibri" w:eastAsia="Times New Roman" w:hAnsi="Calibri" w:cs="Times New Roman"/>
          <w:sz w:val="28"/>
        </w:rPr>
      </w:pPr>
      <w:commentRangeStart w:id="50"/>
      <w:r w:rsidRPr="003C42B7">
        <w:rPr>
          <w:rFonts w:ascii="Calibri" w:eastAsia="Times New Roman" w:hAnsi="Calibri" w:cs="Times New Roman"/>
          <w:sz w:val="28"/>
        </w:rPr>
        <w:t xml:space="preserve">NOTE this would be a major change to how we conceive of the system because the system is designed so that the scenarios are mutually exclusive.  Samson says we have choices of how we partition the criteria </w:t>
      </w:r>
      <w:proofErr w:type="spellStart"/>
      <w:r w:rsidRPr="003C42B7">
        <w:rPr>
          <w:rFonts w:ascii="Calibri" w:eastAsia="Times New Roman" w:hAnsi="Calibri" w:cs="Times New Roman"/>
          <w:sz w:val="28"/>
        </w:rPr>
        <w:t>wihtin</w:t>
      </w:r>
      <w:proofErr w:type="spellEnd"/>
      <w:r w:rsidRPr="003C42B7">
        <w:rPr>
          <w:rFonts w:ascii="Calibri" w:eastAsia="Times New Roman" w:hAnsi="Calibri" w:cs="Times New Roman"/>
          <w:sz w:val="28"/>
        </w:rPr>
        <w:t xml:space="preserve"> a scenario.   Could merge the scenarios, if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has only IHD/low-DBP then give one message but if patient has that plus the SBP between targets, you can customize the message you give depending on the SBP.</w:t>
      </w:r>
    </w:p>
    <w:p w14:paraId="20B13DEC" w14:textId="77777777" w:rsidR="009E65CC" w:rsidRPr="003C42B7" w:rsidRDefault="009E65CC" w:rsidP="009E65CC">
      <w:pPr>
        <w:spacing w:after="0" w:line="240" w:lineRule="auto"/>
        <w:ind w:left="2002"/>
        <w:rPr>
          <w:rFonts w:ascii="Calibri" w:eastAsia="Times New Roman" w:hAnsi="Calibri" w:cs="Times New Roman"/>
          <w:sz w:val="28"/>
        </w:rPr>
      </w:pPr>
      <w:r w:rsidRPr="003C42B7">
        <w:rPr>
          <w:rFonts w:ascii="Calibri" w:eastAsia="Times New Roman" w:hAnsi="Calibri" w:cs="Times New Roman"/>
          <w:sz w:val="28"/>
        </w:rPr>
        <w:t xml:space="preserve">Currently have 6 scenarios.  If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does not have IHD/</w:t>
      </w:r>
      <w:proofErr w:type="spellStart"/>
      <w:r w:rsidRPr="003C42B7">
        <w:rPr>
          <w:rFonts w:ascii="Calibri" w:eastAsia="Times New Roman" w:hAnsi="Calibri" w:cs="Times New Roman"/>
          <w:sz w:val="28"/>
        </w:rPr>
        <w:t>lowDBP</w:t>
      </w:r>
      <w:proofErr w:type="spellEnd"/>
      <w:r w:rsidRPr="003C42B7">
        <w:rPr>
          <w:rFonts w:ascii="Calibri" w:eastAsia="Times New Roman" w:hAnsi="Calibri" w:cs="Times New Roman"/>
          <w:sz w:val="28"/>
        </w:rPr>
        <w:t xml:space="preserve">, the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is somewhere in one of the other 5 scenarios.  Each is mutually exclusive.  </w:t>
      </w:r>
      <w:proofErr w:type="gramStart"/>
      <w:r w:rsidRPr="003C42B7">
        <w:rPr>
          <w:rFonts w:ascii="Calibri" w:eastAsia="Times New Roman" w:hAnsi="Calibri" w:cs="Times New Roman"/>
          <w:sz w:val="28"/>
        </w:rPr>
        <w:t xml:space="preserve">Can put the special message for SBP </w:t>
      </w:r>
      <w:commentRangeEnd w:id="50"/>
      <w:r w:rsidR="00F421D9">
        <w:rPr>
          <w:rStyle w:val="CommentReference"/>
        </w:rPr>
        <w:lastRenderedPageBreak/>
        <w:commentReference w:id="50"/>
      </w:r>
      <w:r w:rsidRPr="003C42B7">
        <w:rPr>
          <w:rFonts w:ascii="Calibri" w:eastAsia="Times New Roman" w:hAnsi="Calibri" w:cs="Times New Roman"/>
          <w:sz w:val="28"/>
        </w:rPr>
        <w:t>between targets into the IHD/</w:t>
      </w:r>
      <w:proofErr w:type="spellStart"/>
      <w:r w:rsidRPr="003C42B7">
        <w:rPr>
          <w:rFonts w:ascii="Calibri" w:eastAsia="Times New Roman" w:hAnsi="Calibri" w:cs="Times New Roman"/>
          <w:sz w:val="28"/>
        </w:rPr>
        <w:t>lowDBP</w:t>
      </w:r>
      <w:proofErr w:type="spellEnd"/>
      <w:r w:rsidRPr="003C42B7">
        <w:rPr>
          <w:rFonts w:ascii="Calibri" w:eastAsia="Times New Roman" w:hAnsi="Calibri" w:cs="Times New Roman"/>
          <w:sz w:val="28"/>
        </w:rPr>
        <w:t xml:space="preserve"> scenario.</w:t>
      </w:r>
      <w:proofErr w:type="gramEnd"/>
      <w:r w:rsidRPr="003C42B7">
        <w:rPr>
          <w:rFonts w:ascii="Calibri" w:eastAsia="Times New Roman" w:hAnsi="Calibri" w:cs="Times New Roman"/>
          <w:sz w:val="28"/>
        </w:rPr>
        <w:t xml:space="preserve">  If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w:t>
      </w:r>
      <w:proofErr w:type="gramStart"/>
      <w:r w:rsidRPr="003C42B7">
        <w:rPr>
          <w:rFonts w:ascii="Calibri" w:eastAsia="Times New Roman" w:hAnsi="Calibri" w:cs="Times New Roman"/>
          <w:sz w:val="28"/>
        </w:rPr>
        <w:t>doesn’t  have</w:t>
      </w:r>
      <w:proofErr w:type="gramEnd"/>
      <w:r w:rsidRPr="003C42B7">
        <w:rPr>
          <w:rFonts w:ascii="Calibri" w:eastAsia="Times New Roman" w:hAnsi="Calibri" w:cs="Times New Roman"/>
          <w:sz w:val="28"/>
        </w:rPr>
        <w:t xml:space="preserve"> IHD/</w:t>
      </w:r>
      <w:proofErr w:type="spellStart"/>
      <w:r w:rsidRPr="003C42B7">
        <w:rPr>
          <w:rFonts w:ascii="Calibri" w:eastAsia="Times New Roman" w:hAnsi="Calibri" w:cs="Times New Roman"/>
          <w:sz w:val="28"/>
        </w:rPr>
        <w:t>lowDBP</w:t>
      </w:r>
      <w:proofErr w:type="spellEnd"/>
      <w:r w:rsidRPr="003C42B7">
        <w:rPr>
          <w:rFonts w:ascii="Calibri" w:eastAsia="Times New Roman" w:hAnsi="Calibri" w:cs="Times New Roman"/>
          <w:sz w:val="28"/>
        </w:rPr>
        <w:t xml:space="preserve"> then </w:t>
      </w:r>
      <w:proofErr w:type="spellStart"/>
      <w:r w:rsidRPr="003C42B7">
        <w:rPr>
          <w:rFonts w:ascii="Calibri" w:eastAsia="Times New Roman" w:hAnsi="Calibri" w:cs="Times New Roman"/>
          <w:sz w:val="28"/>
        </w:rPr>
        <w:t>pt</w:t>
      </w:r>
      <w:proofErr w:type="spellEnd"/>
      <w:r w:rsidRPr="003C42B7">
        <w:rPr>
          <w:rFonts w:ascii="Calibri" w:eastAsia="Times New Roman" w:hAnsi="Calibri" w:cs="Times New Roman"/>
          <w:sz w:val="28"/>
        </w:rPr>
        <w:t xml:space="preserve"> will be sorted into a different scenario, which might be the SBP between targets scenario</w:t>
      </w:r>
    </w:p>
    <w:p w14:paraId="4AA14A78" w14:textId="77777777" w:rsidR="009E65CC" w:rsidRPr="003C42B7" w:rsidRDefault="009E65CC" w:rsidP="009E65CC">
      <w:pPr>
        <w:spacing w:after="0" w:line="240" w:lineRule="auto"/>
        <w:ind w:left="2002"/>
        <w:rPr>
          <w:rFonts w:ascii="Calibri" w:eastAsia="Times New Roman" w:hAnsi="Calibri" w:cs="Times New Roman"/>
          <w:sz w:val="28"/>
        </w:rPr>
      </w:pPr>
      <w:r w:rsidRPr="003C42B7">
        <w:rPr>
          <w:rFonts w:ascii="Calibri" w:eastAsia="Times New Roman" w:hAnsi="Calibri" w:cs="Times New Roman"/>
          <w:sz w:val="28"/>
        </w:rPr>
        <w:t> </w:t>
      </w:r>
    </w:p>
    <w:p w14:paraId="28B2BF3A" w14:textId="77777777" w:rsidR="009E65CC" w:rsidRPr="003C42B7" w:rsidRDefault="009E65CC" w:rsidP="009E65CC">
      <w:pPr>
        <w:spacing w:after="0" w:line="240" w:lineRule="auto"/>
        <w:ind w:left="2002"/>
        <w:rPr>
          <w:rFonts w:ascii="Calibri" w:eastAsia="Times New Roman" w:hAnsi="Calibri" w:cs="Times New Roman"/>
          <w:sz w:val="28"/>
        </w:rPr>
      </w:pPr>
      <w:r w:rsidRPr="003C42B7">
        <w:rPr>
          <w:rFonts w:ascii="Calibri" w:eastAsia="Times New Roman" w:hAnsi="Calibri" w:cs="Times New Roman"/>
          <w:sz w:val="28"/>
        </w:rPr>
        <w:t> </w:t>
      </w:r>
    </w:p>
    <w:p w14:paraId="6C5EE18B" w14:textId="77777777" w:rsidR="009E65CC" w:rsidRPr="003C42B7" w:rsidRDefault="009E65CC" w:rsidP="00F2467C">
      <w:pPr>
        <w:pStyle w:val="ListParagraph"/>
        <w:numPr>
          <w:ilvl w:val="0"/>
          <w:numId w:val="13"/>
        </w:numPr>
        <w:spacing w:after="0" w:line="240" w:lineRule="auto"/>
        <w:rPr>
          <w:rFonts w:ascii="Calibri" w:eastAsia="Times New Roman" w:hAnsi="Calibri" w:cs="Times New Roman"/>
          <w:sz w:val="28"/>
        </w:rPr>
      </w:pPr>
      <w:commentRangeStart w:id="51"/>
      <w:r w:rsidRPr="003C42B7">
        <w:rPr>
          <w:rFonts w:ascii="Calibri" w:eastAsia="Times New Roman" w:hAnsi="Calibri" w:cs="Times New Roman"/>
          <w:sz w:val="28"/>
        </w:rPr>
        <w:t xml:space="preserve">Issue of BPs that are very old.  In the dashboard we don't have the capability of having the PCP enter today's BP and update advisory.  And we don't think we have the ability to reach out to get updated BP as we did in VISN </w:t>
      </w:r>
      <w:proofErr w:type="spellStart"/>
      <w:r w:rsidRPr="003C42B7">
        <w:rPr>
          <w:rFonts w:ascii="Calibri" w:eastAsia="Times New Roman" w:hAnsi="Calibri" w:cs="Times New Roman"/>
          <w:sz w:val="28"/>
        </w:rPr>
        <w:t>collab</w:t>
      </w:r>
      <w:proofErr w:type="spellEnd"/>
      <w:r w:rsidRPr="003C42B7">
        <w:rPr>
          <w:rFonts w:ascii="Calibri" w:eastAsia="Times New Roman" w:hAnsi="Calibri" w:cs="Times New Roman"/>
          <w:sz w:val="28"/>
        </w:rPr>
        <w:t>.</w:t>
      </w:r>
    </w:p>
    <w:p w14:paraId="0EFF8AA9" w14:textId="5561AFB8" w:rsidR="009E65CC" w:rsidRPr="003C42B7" w:rsidRDefault="00F421D9" w:rsidP="00F2467C">
      <w:pPr>
        <w:spacing w:after="0" w:line="240" w:lineRule="auto"/>
        <w:ind w:left="2002"/>
        <w:rPr>
          <w:rFonts w:ascii="Calibri" w:eastAsia="Times New Roman" w:hAnsi="Calibri" w:cs="Times New Roman"/>
          <w:sz w:val="28"/>
        </w:rPr>
      </w:pPr>
      <w:r>
        <w:rPr>
          <w:rFonts w:ascii="Calibri" w:eastAsia="Times New Roman" w:hAnsi="Calibri" w:cs="Times New Roman"/>
          <w:sz w:val="28"/>
        </w:rPr>
        <w:t xml:space="preserve"> Mike recommended that </w:t>
      </w:r>
      <w:r w:rsidR="009E65CC" w:rsidRPr="003C42B7">
        <w:rPr>
          <w:rFonts w:ascii="Calibri" w:eastAsia="Times New Roman" w:hAnsi="Calibri" w:cs="Times New Roman"/>
          <w:sz w:val="28"/>
        </w:rPr>
        <w:t xml:space="preserve">if BP is older than one </w:t>
      </w:r>
      <w:proofErr w:type="gramStart"/>
      <w:r w:rsidR="009E65CC" w:rsidRPr="003C42B7">
        <w:rPr>
          <w:rFonts w:ascii="Calibri" w:eastAsia="Times New Roman" w:hAnsi="Calibri" w:cs="Times New Roman"/>
          <w:sz w:val="28"/>
        </w:rPr>
        <w:t>year ,</w:t>
      </w:r>
      <w:proofErr w:type="gramEnd"/>
      <w:r w:rsidR="009E65CC" w:rsidRPr="003C42B7">
        <w:rPr>
          <w:rFonts w:ascii="Calibri" w:eastAsia="Times New Roman" w:hAnsi="Calibri" w:cs="Times New Roman"/>
          <w:sz w:val="28"/>
        </w:rPr>
        <w:t xml:space="preserve"> that the only recommendation we make is to get an updated BP.  (</w:t>
      </w:r>
      <w:proofErr w:type="gramStart"/>
      <w:r>
        <w:rPr>
          <w:rFonts w:ascii="Calibri" w:eastAsia="Times New Roman" w:hAnsi="Calibri" w:cs="Times New Roman"/>
          <w:sz w:val="28"/>
        </w:rPr>
        <w:t>per</w:t>
      </w:r>
      <w:proofErr w:type="gramEnd"/>
      <w:r>
        <w:rPr>
          <w:rFonts w:ascii="Calibri" w:eastAsia="Times New Roman" w:hAnsi="Calibri" w:cs="Times New Roman"/>
          <w:sz w:val="28"/>
        </w:rPr>
        <w:t xml:space="preserve"> Susana: currently </w:t>
      </w:r>
      <w:r w:rsidR="009E65CC" w:rsidRPr="003C42B7">
        <w:rPr>
          <w:rFonts w:ascii="Calibri" w:eastAsia="Times New Roman" w:hAnsi="Calibri" w:cs="Times New Roman"/>
          <w:sz w:val="28"/>
        </w:rPr>
        <w:t xml:space="preserve">if </w:t>
      </w:r>
      <w:r>
        <w:rPr>
          <w:rFonts w:ascii="Calibri" w:eastAsia="Times New Roman" w:hAnsi="Calibri" w:cs="Times New Roman"/>
          <w:sz w:val="28"/>
        </w:rPr>
        <w:t xml:space="preserve">BP is </w:t>
      </w:r>
      <w:r w:rsidR="009E65CC" w:rsidRPr="003C42B7">
        <w:rPr>
          <w:rFonts w:ascii="Calibri" w:eastAsia="Times New Roman" w:hAnsi="Calibri" w:cs="Times New Roman"/>
          <w:sz w:val="28"/>
        </w:rPr>
        <w:t>older than a month</w:t>
      </w:r>
      <w:r>
        <w:rPr>
          <w:rFonts w:ascii="Calibri" w:eastAsia="Times New Roman" w:hAnsi="Calibri" w:cs="Times New Roman"/>
          <w:sz w:val="28"/>
        </w:rPr>
        <w:t xml:space="preserve"> (absence of SBP in past month)</w:t>
      </w:r>
      <w:r w:rsidR="009E65CC" w:rsidRPr="003C42B7">
        <w:rPr>
          <w:rFonts w:ascii="Calibri" w:eastAsia="Times New Roman" w:hAnsi="Calibri" w:cs="Times New Roman"/>
          <w:sz w:val="28"/>
        </w:rPr>
        <w:t>, we</w:t>
      </w:r>
      <w:r>
        <w:rPr>
          <w:rFonts w:ascii="Calibri" w:eastAsia="Times New Roman" w:hAnsi="Calibri" w:cs="Times New Roman"/>
          <w:sz w:val="28"/>
        </w:rPr>
        <w:t xml:space="preserve"> </w:t>
      </w:r>
      <w:r w:rsidR="009E65CC" w:rsidRPr="003C42B7">
        <w:rPr>
          <w:rFonts w:ascii="Calibri" w:eastAsia="Times New Roman" w:hAnsi="Calibri" w:cs="Times New Roman"/>
          <w:sz w:val="28"/>
        </w:rPr>
        <w:t xml:space="preserve"> do a "blocked rec")</w:t>
      </w:r>
      <w:r>
        <w:rPr>
          <w:rFonts w:ascii="Calibri" w:eastAsia="Times New Roman" w:hAnsi="Calibri" w:cs="Times New Roman"/>
          <w:sz w:val="28"/>
        </w:rPr>
        <w:t>.  Do we need to make a distinction between Blocked Rec’s for older than one month, and NO recommendations for older than one year ex</w:t>
      </w:r>
      <w:r w:rsidR="00C81B8D">
        <w:rPr>
          <w:rFonts w:ascii="Calibri" w:eastAsia="Times New Roman" w:hAnsi="Calibri" w:cs="Times New Roman"/>
          <w:sz w:val="28"/>
        </w:rPr>
        <w:t>cept to say get an updated BP?</w:t>
      </w:r>
      <w:commentRangeEnd w:id="51"/>
      <w:r w:rsidR="00C81B8D">
        <w:rPr>
          <w:rStyle w:val="CommentReference"/>
        </w:rPr>
        <w:commentReference w:id="51"/>
      </w:r>
    </w:p>
    <w:p w14:paraId="7C771DED" w14:textId="77777777" w:rsidR="009E65CC" w:rsidRPr="003C42B7" w:rsidRDefault="009E65CC" w:rsidP="009E65CC">
      <w:pPr>
        <w:spacing w:after="0" w:line="240" w:lineRule="auto"/>
        <w:ind w:left="2002"/>
        <w:rPr>
          <w:rFonts w:ascii="Calibri" w:eastAsia="Times New Roman" w:hAnsi="Calibri" w:cs="Times New Roman"/>
          <w:sz w:val="28"/>
        </w:rPr>
      </w:pPr>
      <w:r w:rsidRPr="003C42B7">
        <w:rPr>
          <w:rFonts w:ascii="Calibri" w:eastAsia="Times New Roman" w:hAnsi="Calibri" w:cs="Times New Roman"/>
          <w:sz w:val="28"/>
        </w:rPr>
        <w:t> </w:t>
      </w:r>
    </w:p>
    <w:p w14:paraId="00C41792" w14:textId="77777777" w:rsidR="009E65CC" w:rsidRPr="003C42B7" w:rsidRDefault="009E65CC" w:rsidP="009E65CC">
      <w:pPr>
        <w:numPr>
          <w:ilvl w:val="1"/>
          <w:numId w:val="11"/>
        </w:numPr>
        <w:spacing w:after="0" w:line="240" w:lineRule="auto"/>
        <w:ind w:left="2002"/>
        <w:textAlignment w:val="center"/>
        <w:rPr>
          <w:rFonts w:ascii="Times New Roman" w:eastAsia="Times New Roman" w:hAnsi="Times New Roman" w:cs="Times New Roman"/>
          <w:sz w:val="32"/>
          <w:szCs w:val="24"/>
        </w:rPr>
      </w:pPr>
      <w:commentRangeStart w:id="52"/>
      <w:r w:rsidRPr="003C42B7">
        <w:rPr>
          <w:rFonts w:ascii="Calibri" w:eastAsia="Times New Roman" w:hAnsi="Calibri" w:cs="Times New Roman"/>
          <w:sz w:val="28"/>
        </w:rPr>
        <w:t xml:space="preserve">Patient with active prescription for furosemide and </w:t>
      </w:r>
      <w:proofErr w:type="spellStart"/>
      <w:r w:rsidRPr="003C42B7">
        <w:rPr>
          <w:rFonts w:ascii="Calibri" w:eastAsia="Times New Roman" w:hAnsi="Calibri" w:cs="Times New Roman"/>
          <w:sz w:val="28"/>
        </w:rPr>
        <w:t>hctz</w:t>
      </w:r>
      <w:proofErr w:type="spellEnd"/>
      <w:r w:rsidRPr="003C42B7">
        <w:rPr>
          <w:rFonts w:ascii="Calibri" w:eastAsia="Times New Roman" w:hAnsi="Calibri" w:cs="Times New Roman"/>
          <w:sz w:val="28"/>
        </w:rPr>
        <w:t xml:space="preserve"> - no HF. Should we issue message alerting the provider against the use of 2 diuretics</w:t>
      </w:r>
      <w:commentRangeEnd w:id="52"/>
      <w:r w:rsidR="00373658">
        <w:rPr>
          <w:rStyle w:val="CommentReference"/>
        </w:rPr>
        <w:commentReference w:id="52"/>
      </w:r>
      <w:r w:rsidRPr="003C42B7">
        <w:rPr>
          <w:rFonts w:ascii="Calibri" w:eastAsia="Times New Roman" w:hAnsi="Calibri" w:cs="Times New Roman"/>
          <w:sz w:val="28"/>
        </w:rPr>
        <w:t xml:space="preserve">. </w:t>
      </w:r>
      <w:commentRangeStart w:id="53"/>
      <w:r w:rsidRPr="003C42B7">
        <w:rPr>
          <w:rFonts w:ascii="Calibri" w:eastAsia="Times New Roman" w:hAnsi="Calibri" w:cs="Times New Roman"/>
          <w:sz w:val="28"/>
        </w:rPr>
        <w:t>Also 3x dose of amlodipine</w:t>
      </w:r>
      <w:commentRangeEnd w:id="53"/>
      <w:r w:rsidR="00373658">
        <w:rPr>
          <w:rStyle w:val="CommentReference"/>
        </w:rPr>
        <w:commentReference w:id="53"/>
      </w:r>
      <w:r w:rsidRPr="003C42B7">
        <w:rPr>
          <w:rFonts w:ascii="Calibri" w:eastAsia="Times New Roman" w:hAnsi="Calibri" w:cs="Times New Roman"/>
          <w:sz w:val="28"/>
        </w:rPr>
        <w:t>.  YES, agree, give a message</w:t>
      </w:r>
    </w:p>
    <w:p w14:paraId="7DC8E2EC" w14:textId="77777777" w:rsidR="009E65CC" w:rsidRPr="003C42B7" w:rsidRDefault="009E65CC" w:rsidP="009E65CC">
      <w:pPr>
        <w:numPr>
          <w:ilvl w:val="1"/>
          <w:numId w:val="11"/>
        </w:numPr>
        <w:spacing w:after="0" w:line="240" w:lineRule="auto"/>
        <w:ind w:left="2002"/>
        <w:textAlignment w:val="center"/>
        <w:rPr>
          <w:rFonts w:ascii="Times New Roman" w:eastAsia="Times New Roman" w:hAnsi="Times New Roman" w:cs="Times New Roman"/>
          <w:sz w:val="32"/>
          <w:szCs w:val="24"/>
        </w:rPr>
      </w:pPr>
      <w:commentRangeStart w:id="54"/>
      <w:r w:rsidRPr="003C42B7">
        <w:rPr>
          <w:rFonts w:ascii="Calibri" w:eastAsia="Times New Roman" w:hAnsi="Calibri" w:cs="Times New Roman"/>
          <w:sz w:val="28"/>
        </w:rPr>
        <w:t xml:space="preserve"> on ACE and ARB, no HF -  warn them against use of ACE and ARB,  YES, give message</w:t>
      </w:r>
      <w:commentRangeEnd w:id="54"/>
      <w:r w:rsidR="00373658">
        <w:rPr>
          <w:rStyle w:val="CommentReference"/>
        </w:rPr>
        <w:commentReference w:id="54"/>
      </w:r>
    </w:p>
    <w:p w14:paraId="03E44CB8" w14:textId="77777777" w:rsidR="007106DF" w:rsidRPr="003C42B7" w:rsidRDefault="007106DF" w:rsidP="009E65CC">
      <w:pPr>
        <w:spacing w:after="0" w:line="240" w:lineRule="auto"/>
        <w:ind w:left="2002"/>
        <w:rPr>
          <w:rFonts w:ascii="Calibri" w:eastAsia="Times New Roman" w:hAnsi="Calibri" w:cs="Times New Roman"/>
          <w:sz w:val="28"/>
        </w:rPr>
      </w:pPr>
    </w:p>
    <w:p w14:paraId="5225896A" w14:textId="77777777" w:rsidR="007106DF" w:rsidRDefault="007106DF" w:rsidP="009D61C5">
      <w:pPr>
        <w:spacing w:after="0"/>
        <w:rPr>
          <w:sz w:val="32"/>
        </w:rPr>
      </w:pPr>
    </w:p>
    <w:p w14:paraId="69370AE8" w14:textId="77777777" w:rsidR="00A607FC" w:rsidRDefault="00A607FC" w:rsidP="009D61C5">
      <w:pPr>
        <w:spacing w:after="0"/>
        <w:rPr>
          <w:sz w:val="32"/>
        </w:rPr>
      </w:pPr>
    </w:p>
    <w:p w14:paraId="7FAA52A0" w14:textId="1F0776AD" w:rsidR="00A607FC" w:rsidRDefault="00A607FC" w:rsidP="009D61C5">
      <w:pPr>
        <w:spacing w:after="0"/>
        <w:rPr>
          <w:ins w:id="55" w:author="Goldstein, Mary" w:date="2015-09-15T14:02:00Z"/>
          <w:sz w:val="32"/>
        </w:rPr>
      </w:pPr>
      <w:ins w:id="56" w:author="Goldstein, Mary" w:date="2015-09-15T13:55:00Z">
        <w:r>
          <w:rPr>
            <w:sz w:val="32"/>
          </w:rPr>
          <w:t>9/15/</w:t>
        </w:r>
        <w:proofErr w:type="gramStart"/>
        <w:r>
          <w:rPr>
            <w:sz w:val="32"/>
          </w:rPr>
          <w:t>15  other</w:t>
        </w:r>
        <w:proofErr w:type="gramEnd"/>
        <w:r>
          <w:rPr>
            <w:sz w:val="32"/>
          </w:rPr>
          <w:t xml:space="preserve"> notes from discussion w/ Samson.  The Knowledge Tree was set up as a way to view drugs.  There </w:t>
        </w:r>
      </w:ins>
      <w:ins w:id="57" w:author="Goldstein, Mary" w:date="2015-09-15T13:56:00Z">
        <w:r>
          <w:rPr>
            <w:sz w:val="32"/>
          </w:rPr>
          <w:t>is a way to set it up so that only those drugs are used, but would requires special coding which we have not done.</w:t>
        </w:r>
      </w:ins>
    </w:p>
    <w:p w14:paraId="1F414990" w14:textId="77777777" w:rsidR="000C3C33" w:rsidRDefault="000C3C33" w:rsidP="009D61C5">
      <w:pPr>
        <w:spacing w:after="0"/>
        <w:rPr>
          <w:ins w:id="58" w:author="Goldstein, Mary" w:date="2015-09-15T14:02:00Z"/>
          <w:sz w:val="32"/>
        </w:rPr>
      </w:pPr>
    </w:p>
    <w:p w14:paraId="26AFE751" w14:textId="2566AB3F" w:rsidR="000C3C33" w:rsidRDefault="000C3C33" w:rsidP="009D61C5">
      <w:pPr>
        <w:spacing w:after="0"/>
        <w:rPr>
          <w:ins w:id="59" w:author="Goldstein, Mary" w:date="2015-09-15T14:04:00Z"/>
          <w:sz w:val="32"/>
        </w:rPr>
      </w:pPr>
      <w:ins w:id="60" w:author="Goldstein, Mary" w:date="2015-09-15T14:02:00Z">
        <w:r>
          <w:rPr>
            <w:sz w:val="32"/>
          </w:rPr>
          <w:t xml:space="preserve">Re: eligibility criteria.  For </w:t>
        </w:r>
      </w:ins>
      <w:ins w:id="61" w:author="Goldstein, Mary" w:date="2015-09-15T14:03:00Z">
        <w:r>
          <w:rPr>
            <w:sz w:val="32"/>
          </w:rPr>
          <w:t xml:space="preserve">patients who don’t have Age or </w:t>
        </w:r>
        <w:proofErr w:type="spellStart"/>
        <w:r>
          <w:rPr>
            <w:sz w:val="32"/>
          </w:rPr>
          <w:t>eGFR</w:t>
        </w:r>
        <w:proofErr w:type="spellEnd"/>
        <w:r>
          <w:rPr>
            <w:sz w:val="32"/>
          </w:rPr>
          <w:t xml:space="preserve">, right now the system doesn’t rule them out.  </w:t>
        </w:r>
        <w:proofErr w:type="gramStart"/>
        <w:r>
          <w:rPr>
            <w:sz w:val="32"/>
          </w:rPr>
          <w:t>a</w:t>
        </w:r>
        <w:proofErr w:type="gramEnd"/>
        <w:r>
          <w:rPr>
            <w:sz w:val="32"/>
          </w:rPr>
          <w:t xml:space="preserve"> long time ago we had decided to be inclusive and not exclude patients if data not available.  Would be easy to exclude these patients if data not available, but might not be a good idea given the long-standing decision about behavior of the system.  If </w:t>
        </w:r>
      </w:ins>
      <w:ins w:id="62" w:author="Goldstein, Mary" w:date="2015-09-15T14:04:00Z">
        <w:r>
          <w:rPr>
            <w:sz w:val="32"/>
          </w:rPr>
          <w:t xml:space="preserve">we changed that, the system would be very different.   </w:t>
        </w:r>
        <w:proofErr w:type="gramStart"/>
        <w:r>
          <w:rPr>
            <w:sz w:val="32"/>
          </w:rPr>
          <w:t>May be better to encode as a separate scenario.</w:t>
        </w:r>
        <w:proofErr w:type="gramEnd"/>
      </w:ins>
    </w:p>
    <w:p w14:paraId="42E34F51" w14:textId="487D3491" w:rsidR="000C3C33" w:rsidRPr="003C42B7" w:rsidRDefault="000C3C33" w:rsidP="009D61C5">
      <w:pPr>
        <w:spacing w:after="0"/>
        <w:rPr>
          <w:sz w:val="32"/>
        </w:rPr>
      </w:pPr>
      <w:ins w:id="63" w:author="Goldstein, Mary" w:date="2015-09-15T14:05:00Z">
        <w:r>
          <w:rPr>
            <w:sz w:val="32"/>
          </w:rPr>
          <w:t>You can revise the clinical algorithm to check for the values of the eligibility criteria.</w:t>
        </w:r>
      </w:ins>
    </w:p>
    <w:sectPr w:rsidR="000C3C33" w:rsidRPr="003C42B7" w:rsidSect="0046239E">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partment of Veterans Affairs" w:date="2015-05-05T09:05:00Z" w:initials="DoVA">
    <w:p w14:paraId="2271AA9F" w14:textId="77777777" w:rsidR="004112D6" w:rsidRDefault="004112D6">
      <w:pPr>
        <w:pStyle w:val="CommentText"/>
      </w:pPr>
      <w:r>
        <w:rPr>
          <w:rStyle w:val="CommentReference"/>
        </w:rPr>
        <w:annotationRef/>
      </w:r>
      <w:r>
        <w:t xml:space="preserve"> Samson Add increase dose check bad drug partner PAL to evaluate increase dose activity</w:t>
      </w:r>
    </w:p>
  </w:comment>
  <w:comment w:id="1" w:author="Department of Veterans Affairs" w:date="2015-09-08T09:44:00Z" w:initials="DoVA">
    <w:p w14:paraId="517DC32B" w14:textId="2EA177B6" w:rsidR="004112D6" w:rsidRDefault="004112D6">
      <w:pPr>
        <w:pStyle w:val="CommentText"/>
      </w:pPr>
      <w:r>
        <w:rPr>
          <w:rStyle w:val="CommentReference"/>
        </w:rPr>
        <w:annotationRef/>
      </w:r>
      <w:proofErr w:type="gramStart"/>
      <w:r>
        <w:t>clarify</w:t>
      </w:r>
      <w:proofErr w:type="gramEnd"/>
      <w:r>
        <w:t xml:space="preserve"> behavior of kb if numeric value is missing- if values are missing we currently process the case. If we add a presence criteria of </w:t>
      </w:r>
      <w:proofErr w:type="spellStart"/>
      <w:r>
        <w:t>eGFR</w:t>
      </w:r>
      <w:proofErr w:type="spellEnd"/>
      <w:r>
        <w:t xml:space="preserve"> (or </w:t>
      </w:r>
      <w:proofErr w:type="spellStart"/>
      <w:r>
        <w:t>eGFR</w:t>
      </w:r>
      <w:proofErr w:type="spellEnd"/>
      <w:r>
        <w:t xml:space="preserve"> is missing) as eligibility criteria so this evaluates to false and case is not processed. Ideally we would issue a rec for order creatinine and not process </w:t>
      </w:r>
      <w:proofErr w:type="spellStart"/>
      <w:r>
        <w:t>htn</w:t>
      </w:r>
      <w:proofErr w:type="spellEnd"/>
      <w:r>
        <w:t>.</w:t>
      </w:r>
    </w:p>
  </w:comment>
  <w:comment w:id="2" w:author="SBMartins" w:date="2014-09-16T09:50:00Z" w:initials="SBM">
    <w:p w14:paraId="7DAB6029" w14:textId="77777777" w:rsidR="004112D6" w:rsidRDefault="004112D6">
      <w:pPr>
        <w:pStyle w:val="CommentText"/>
      </w:pPr>
      <w:r>
        <w:rPr>
          <w:rStyle w:val="CommentReference"/>
        </w:rPr>
        <w:annotationRef/>
      </w:r>
      <w:r>
        <w:t>Make union of HF contraindications for ACE and ARB</w:t>
      </w:r>
    </w:p>
  </w:comment>
  <w:comment w:id="3" w:author="Department of Veterans Affairs" w:date="2015-09-15T13:38:00Z" w:initials="DoVA">
    <w:p w14:paraId="0A121F14" w14:textId="5F1B76D1" w:rsidR="004112D6" w:rsidRDefault="004112D6">
      <w:pPr>
        <w:pStyle w:val="CommentText"/>
      </w:pPr>
      <w:r>
        <w:rPr>
          <w:rStyle w:val="CommentReference"/>
        </w:rPr>
        <w:annotationRef/>
      </w:r>
      <w:r>
        <w:t>SM Not encoded 090415.</w:t>
      </w:r>
    </w:p>
    <w:p w14:paraId="4A489F7E" w14:textId="77777777" w:rsidR="004112D6" w:rsidRDefault="004112D6">
      <w:pPr>
        <w:pStyle w:val="CommentText"/>
      </w:pPr>
    </w:p>
    <w:p w14:paraId="3BAA2C28" w14:textId="13018231" w:rsidR="004112D6" w:rsidRDefault="004112D6">
      <w:pPr>
        <w:pStyle w:val="CommentText"/>
      </w:pPr>
      <w:r>
        <w:t xml:space="preserve">If we encode this as an abs </w:t>
      </w:r>
      <w:proofErr w:type="spellStart"/>
      <w:r>
        <w:t>contrad</w:t>
      </w:r>
      <w:proofErr w:type="spellEnd"/>
      <w:r>
        <w:t>, then we will not recommend it and we WILL recommend stopping the drug.</w:t>
      </w:r>
    </w:p>
    <w:p w14:paraId="1865C349" w14:textId="77777777" w:rsidR="004112D6" w:rsidRDefault="004112D6">
      <w:pPr>
        <w:pStyle w:val="CommentText"/>
      </w:pPr>
    </w:p>
    <w:p w14:paraId="3BEC4DE5" w14:textId="5BE9599E" w:rsidR="004112D6" w:rsidRDefault="004112D6">
      <w:pPr>
        <w:pStyle w:val="CommentText"/>
      </w:pPr>
      <w:r>
        <w:t>Complexity: low (would also need to add to ARB0</w:t>
      </w:r>
    </w:p>
  </w:comment>
  <w:comment w:id="4" w:author="Department of Veterans Affairs" w:date="2015-09-15T13:39:00Z" w:initials="DoVA">
    <w:p w14:paraId="32951342" w14:textId="3F1EE7E8" w:rsidR="004112D6" w:rsidRDefault="004112D6">
      <w:pPr>
        <w:pStyle w:val="CommentText"/>
      </w:pPr>
      <w:r>
        <w:rPr>
          <w:rStyle w:val="CommentReference"/>
        </w:rPr>
        <w:annotationRef/>
      </w:r>
      <w:r>
        <w:t>Need to check with Samson because K&gt;5.5 is an absolute contraindication for ACE and ARB, and we should rec stopping ACE/ARB (as of 9/15, not sure what it was that needed to check with Samson)</w:t>
      </w:r>
    </w:p>
    <w:p w14:paraId="3A2EAA9F" w14:textId="77777777" w:rsidR="004112D6" w:rsidRDefault="004112D6">
      <w:pPr>
        <w:pStyle w:val="CommentText"/>
      </w:pPr>
    </w:p>
    <w:p w14:paraId="2B546915" w14:textId="5A6E087E" w:rsidR="004112D6" w:rsidRDefault="004112D6">
      <w:pPr>
        <w:pStyle w:val="CommentText"/>
      </w:pPr>
      <w:r>
        <w:t xml:space="preserve">9/15/15:  Samson: if it is an abs </w:t>
      </w:r>
      <w:proofErr w:type="spellStart"/>
      <w:r>
        <w:t>contraind</w:t>
      </w:r>
      <w:proofErr w:type="spellEnd"/>
      <w:r>
        <w:t>, it will not appear in the list of meds to rec, so it won’t be recommended.</w:t>
      </w:r>
    </w:p>
    <w:p w14:paraId="68C13065" w14:textId="77777777" w:rsidR="004112D6" w:rsidRDefault="004112D6">
      <w:pPr>
        <w:pStyle w:val="CommentText"/>
      </w:pPr>
    </w:p>
    <w:p w14:paraId="4EFA2ABD" w14:textId="1DE7A33C" w:rsidR="004112D6" w:rsidRDefault="004112D6">
      <w:pPr>
        <w:pStyle w:val="CommentText"/>
      </w:pPr>
      <w:r>
        <w:t xml:space="preserve">Susana: took K&gt;5.5 out of the abs </w:t>
      </w:r>
      <w:proofErr w:type="spellStart"/>
      <w:r>
        <w:t>contraind</w:t>
      </w:r>
      <w:proofErr w:type="spellEnd"/>
      <w:r>
        <w:t>, and moved it to Blocked rec.</w:t>
      </w:r>
    </w:p>
  </w:comment>
  <w:comment w:id="5" w:author="Department of Veterans Affairs" w:date="2015-04-28T13:48:00Z" w:initials="DoVA">
    <w:p w14:paraId="1C10A950" w14:textId="77777777" w:rsidR="004112D6" w:rsidRDefault="004112D6">
      <w:pPr>
        <w:pStyle w:val="CommentText"/>
      </w:pPr>
      <w:r>
        <w:rPr>
          <w:rStyle w:val="CommentReference"/>
        </w:rPr>
        <w:annotationRef/>
      </w:r>
      <w:r>
        <w:t>Add message if on K sparing diuretics - warning</w:t>
      </w:r>
    </w:p>
  </w:comment>
  <w:comment w:id="6" w:author="vhapalmartins" w:date="2015-05-04T22:27:00Z" w:initials="v">
    <w:p w14:paraId="463C2FD7" w14:textId="77777777" w:rsidR="004112D6" w:rsidRDefault="004112D6" w:rsidP="00714990">
      <w:pPr>
        <w:pStyle w:val="CommentText"/>
      </w:pPr>
      <w:r>
        <w:rPr>
          <w:rStyle w:val="CommentReference"/>
        </w:rPr>
        <w:annotationRef/>
      </w:r>
    </w:p>
    <w:p w14:paraId="0E04136A" w14:textId="77777777" w:rsidR="004112D6" w:rsidRPr="00A31C62" w:rsidRDefault="004112D6" w:rsidP="00A31C62">
      <w:pPr>
        <w:pStyle w:val="CommentText"/>
      </w:pPr>
      <w:r>
        <w:t>MA: If increasing dose then issue message (not primary message) for all relative contraindications</w:t>
      </w:r>
    </w:p>
    <w:p w14:paraId="4D6987D9" w14:textId="77777777" w:rsidR="004112D6" w:rsidRDefault="004112D6">
      <w:pPr>
        <w:pStyle w:val="CommentText"/>
      </w:pPr>
    </w:p>
  </w:comment>
  <w:comment w:id="7" w:author="SBMartins" w:date="2015-02-06T10:16:00Z" w:initials="SBM">
    <w:p w14:paraId="648D6E77" w14:textId="77777777" w:rsidR="004112D6" w:rsidRDefault="004112D6">
      <w:pPr>
        <w:pStyle w:val="CommentText"/>
      </w:pPr>
      <w:r>
        <w:rPr>
          <w:rStyle w:val="CommentReference"/>
        </w:rPr>
        <w:annotationRef/>
      </w:r>
      <w:r>
        <w:t>MKG decision 2/3/15</w:t>
      </w:r>
    </w:p>
  </w:comment>
  <w:comment w:id="8" w:author="Department of Veterans Affairs" w:date="2015-05-04T22:27:00Z" w:initials="DoVA">
    <w:p w14:paraId="20D3B4E2" w14:textId="77777777" w:rsidR="004112D6" w:rsidRDefault="004112D6">
      <w:pPr>
        <w:pStyle w:val="CommentText"/>
      </w:pPr>
      <w:r>
        <w:rPr>
          <w:rStyle w:val="CommentReference"/>
        </w:rPr>
        <w:annotationRef/>
      </w:r>
      <w:r>
        <w:t>Check in KB, updated sulfonamide to sulfa per MA’s guidance 041315</w:t>
      </w:r>
    </w:p>
    <w:p w14:paraId="74CEF9EC" w14:textId="77777777" w:rsidR="004112D6" w:rsidRDefault="004112D6">
      <w:pPr>
        <w:pStyle w:val="CommentText"/>
      </w:pPr>
      <w:r>
        <w:t>5/3/15- have sulfonamide in kb, added appendix to see if correct list of drugs (from mapping table)</w:t>
      </w:r>
    </w:p>
  </w:comment>
  <w:comment w:id="9" w:author="Department of Veterans Affairs" w:date="2015-05-18T09:17:00Z" w:initials="DoVA">
    <w:p w14:paraId="4356B8F0" w14:textId="77777777" w:rsidR="004112D6" w:rsidRDefault="004112D6" w:rsidP="00BF65E7">
      <w:pPr>
        <w:pStyle w:val="CommentText"/>
      </w:pPr>
      <w:r>
        <w:rPr>
          <w:rStyle w:val="CommentReference"/>
        </w:rPr>
        <w:annotationRef/>
      </w:r>
      <w:r>
        <w:t>Need to check with Samson because K&gt;5.5 is an absolute contraindication for ACE and ARB, and we should rec stopping ACE/ARB</w:t>
      </w:r>
    </w:p>
  </w:comment>
  <w:comment w:id="10" w:author="Department of Veterans Affairs" w:date="2015-09-04T10:08:00Z" w:initials="DoVA">
    <w:p w14:paraId="658FA420" w14:textId="3FFB70D4" w:rsidR="004112D6" w:rsidRDefault="004112D6">
      <w:pPr>
        <w:pStyle w:val="CommentText"/>
      </w:pPr>
      <w:r>
        <w:rPr>
          <w:rStyle w:val="CommentReference"/>
        </w:rPr>
        <w:annotationRef/>
      </w:r>
      <w:r>
        <w:t xml:space="preserve">Priority 1, Complexity – moderate, </w:t>
      </w:r>
    </w:p>
  </w:comment>
  <w:comment w:id="11" w:author="Department of Veterans Affairs" w:date="2015-09-04T10:13:00Z" w:initials="DoVA">
    <w:p w14:paraId="599EE4A2" w14:textId="5147EF82" w:rsidR="004112D6" w:rsidRDefault="004112D6">
      <w:pPr>
        <w:pStyle w:val="CommentText"/>
      </w:pPr>
      <w:r>
        <w:rPr>
          <w:rStyle w:val="CommentReference"/>
        </w:rPr>
        <w:annotationRef/>
      </w:r>
      <w:r>
        <w:t xml:space="preserve">Priority 1, Complexity – moderate, </w:t>
      </w:r>
    </w:p>
  </w:comment>
  <w:comment w:id="12" w:author="Department of Veterans Affairs" w:date="2015-09-04T10:14:00Z" w:initials="DoVA">
    <w:p w14:paraId="7F824F8B" w14:textId="1E90C2E8" w:rsidR="004112D6" w:rsidRDefault="004112D6">
      <w:pPr>
        <w:pStyle w:val="CommentText"/>
      </w:pPr>
      <w:r>
        <w:rPr>
          <w:rStyle w:val="CommentReference"/>
        </w:rPr>
        <w:annotationRef/>
      </w:r>
      <w:r>
        <w:t xml:space="preserve">Priority 1, Complexity – moderate, </w:t>
      </w:r>
    </w:p>
  </w:comment>
  <w:comment w:id="13" w:author="Department of Veterans Affairs" w:date="2015-09-04T10:23:00Z" w:initials="DoVA">
    <w:p w14:paraId="3291EEC3" w14:textId="4F8B0C1D" w:rsidR="004112D6" w:rsidRDefault="004112D6">
      <w:pPr>
        <w:pStyle w:val="CommentText"/>
      </w:pPr>
      <w:r>
        <w:rPr>
          <w:rStyle w:val="CommentReference"/>
        </w:rPr>
        <w:annotationRef/>
      </w:r>
      <w:r>
        <w:t xml:space="preserve">No change required, </w:t>
      </w:r>
      <w:proofErr w:type="gramStart"/>
      <w:r>
        <w:t>Athena  in</w:t>
      </w:r>
      <w:proofErr w:type="gramEnd"/>
      <w:r>
        <w:t xml:space="preserve"> line with guidelines</w:t>
      </w:r>
    </w:p>
  </w:comment>
  <w:comment w:id="14" w:author="Department of Veterans Affairs" w:date="2015-09-04T10:23:00Z" w:initials="DoVA">
    <w:p w14:paraId="0D4D705F" w14:textId="1FECEA5A" w:rsidR="004112D6" w:rsidRDefault="004112D6">
      <w:pPr>
        <w:pStyle w:val="CommentText"/>
      </w:pPr>
      <w:r>
        <w:rPr>
          <w:rStyle w:val="CommentReference"/>
        </w:rPr>
        <w:annotationRef/>
      </w:r>
      <w:r>
        <w:t xml:space="preserve">No change required, </w:t>
      </w:r>
      <w:proofErr w:type="gramStart"/>
      <w:r>
        <w:t>Athena  in</w:t>
      </w:r>
      <w:proofErr w:type="gramEnd"/>
      <w:r>
        <w:t xml:space="preserve"> line with guidelines</w:t>
      </w:r>
    </w:p>
  </w:comment>
  <w:comment w:id="16" w:author="Goldstein, Mary" w:date="2015-09-15T14:01:00Z" w:initials="MKG">
    <w:p w14:paraId="7C607E05" w14:textId="2D46D038" w:rsidR="00A607FC" w:rsidRDefault="00A607FC">
      <w:pPr>
        <w:pStyle w:val="CommentText"/>
      </w:pPr>
      <w:r>
        <w:rPr>
          <w:rStyle w:val="CommentReference"/>
        </w:rPr>
        <w:annotationRef/>
      </w:r>
      <w:r>
        <w:t xml:space="preserve">Per Samson: yes, you can process with the high dose above dose range.  Can you create a structured query for all doses above dose range and issue a parameterized message for all cases above dose range? </w:t>
      </w:r>
    </w:p>
    <w:p w14:paraId="10AECDBD" w14:textId="06098ABA" w:rsidR="00A607FC" w:rsidRDefault="00A607FC">
      <w:pPr>
        <w:pStyle w:val="CommentText"/>
      </w:pPr>
      <w:r>
        <w:t>Samson: can do it in PAL criteria but suspects you cannot in structured query.  That is, Samson would need to create the criterion.</w:t>
      </w:r>
    </w:p>
    <w:p w14:paraId="0459D9EA" w14:textId="5EA5C53D" w:rsidR="00A607FC" w:rsidRDefault="00A607FC">
      <w:pPr>
        <w:pStyle w:val="CommentText"/>
      </w:pPr>
      <w:r>
        <w:t>The more PAL criteria, the less scalable the system is because it slows performance</w:t>
      </w:r>
    </w:p>
  </w:comment>
  <w:comment w:id="15" w:author="Department of Veterans Affairs" w:date="2015-09-04T10:22:00Z" w:initials="DoVA">
    <w:p w14:paraId="0BA2CD7E" w14:textId="610BA35E" w:rsidR="004112D6" w:rsidRDefault="004112D6">
      <w:pPr>
        <w:pStyle w:val="CommentText"/>
      </w:pPr>
      <w:r>
        <w:rPr>
          <w:rStyle w:val="CommentReference"/>
        </w:rPr>
        <w:annotationRef/>
      </w:r>
      <w:r>
        <w:t xml:space="preserve">Priority </w:t>
      </w:r>
      <w:proofErr w:type="gramStart"/>
      <w:r>
        <w:t>low ,</w:t>
      </w:r>
      <w:proofErr w:type="gramEnd"/>
      <w:r>
        <w:t xml:space="preserve"> complexity ask Samson. Would have to review high dose range</w:t>
      </w:r>
    </w:p>
  </w:comment>
  <w:comment w:id="17" w:author="Department of Veterans Affairs" w:date="2015-09-04T10:28:00Z" w:initials="DoVA">
    <w:p w14:paraId="41A634E7" w14:textId="3D4410D1" w:rsidR="004112D6" w:rsidRDefault="004112D6">
      <w:pPr>
        <w:pStyle w:val="CommentText"/>
      </w:pPr>
      <w:r>
        <w:rPr>
          <w:rStyle w:val="CommentReference"/>
        </w:rPr>
        <w:annotationRef/>
      </w:r>
      <w:r>
        <w:t xml:space="preserve">Used in Europe. Priority Low </w:t>
      </w:r>
    </w:p>
  </w:comment>
  <w:comment w:id="20" w:author="Goldstein, Mary" w:date="2015-09-15T13:55:00Z" w:initials="MKG">
    <w:p w14:paraId="3ACFABD0" w14:textId="4400AE99" w:rsidR="00B34696" w:rsidRDefault="00B34696">
      <w:pPr>
        <w:pStyle w:val="CommentText"/>
      </w:pPr>
      <w:r>
        <w:rPr>
          <w:rStyle w:val="CommentReference"/>
        </w:rPr>
        <w:annotationRef/>
      </w:r>
      <w:r>
        <w:t>Per Samson: if drug is not a GL drug, will not have drug dose levels, so system will not try to increase doses.  Drugs are added by drug classes.</w:t>
      </w:r>
      <w:r w:rsidR="00A607FC">
        <w:t xml:space="preserve">  If a drug is not an instance of GL drug then there will be no dose information so no recommendations to increase or decrease drug.  Drugs are added by drug classes, and for a particular drug to be a formulary-preferred it has to be a GL drug.</w:t>
      </w:r>
    </w:p>
  </w:comment>
  <w:comment w:id="19" w:author="Department of Veterans Affairs" w:date="2015-09-04T10:28:00Z" w:initials="DoVA">
    <w:p w14:paraId="61CFDCAB" w14:textId="07D641C7" w:rsidR="004112D6" w:rsidRDefault="004112D6">
      <w:pPr>
        <w:pStyle w:val="CommentText"/>
      </w:pPr>
      <w:r>
        <w:rPr>
          <w:rStyle w:val="CommentReference"/>
        </w:rPr>
        <w:annotationRef/>
      </w:r>
      <w:r>
        <w:t xml:space="preserve">Priority moderate complexity </w:t>
      </w:r>
      <w:proofErr w:type="gramStart"/>
      <w:r>
        <w:t>easy  add</w:t>
      </w:r>
      <w:proofErr w:type="gramEnd"/>
      <w:r>
        <w:t xml:space="preserve"> to guideline drug (add to library?)</w:t>
      </w:r>
    </w:p>
  </w:comment>
  <w:comment w:id="18" w:author="Department of Veterans Affairs" w:date="2015-09-04T10:30:00Z" w:initials="DoVA">
    <w:p w14:paraId="774602BB" w14:textId="7323E4EC" w:rsidR="004112D6" w:rsidRDefault="004112D6">
      <w:pPr>
        <w:pStyle w:val="CommentText"/>
      </w:pPr>
      <w:r>
        <w:rPr>
          <w:rStyle w:val="CommentReference"/>
        </w:rPr>
        <w:annotationRef/>
      </w:r>
      <w:r>
        <w:t>Ask Samson implication of not being a guideline drug. Does it just affect intensification recs?</w:t>
      </w:r>
    </w:p>
  </w:comment>
  <w:comment w:id="21" w:author="Department of Veterans Affairs" w:date="2015-09-04T10:30:00Z" w:initials="DoVA">
    <w:p w14:paraId="43121B75" w14:textId="258ABAFC" w:rsidR="004112D6" w:rsidRDefault="004112D6">
      <w:pPr>
        <w:pStyle w:val="CommentText"/>
      </w:pPr>
      <w:r>
        <w:rPr>
          <w:rStyle w:val="CommentReference"/>
        </w:rPr>
        <w:annotationRef/>
      </w:r>
      <w:proofErr w:type="gramStart"/>
      <w:r>
        <w:t>completed</w:t>
      </w:r>
      <w:proofErr w:type="gramEnd"/>
    </w:p>
  </w:comment>
  <w:comment w:id="22" w:author="Department of Veterans Affairs" w:date="2015-09-04T10:31:00Z" w:initials="DoVA">
    <w:p w14:paraId="3EF1FD41" w14:textId="21410DF0" w:rsidR="004112D6" w:rsidRDefault="004112D6">
      <w:pPr>
        <w:pStyle w:val="CommentText"/>
      </w:pPr>
      <w:r>
        <w:rPr>
          <w:rStyle w:val="CommentReference"/>
        </w:rPr>
        <w:annotationRef/>
      </w:r>
      <w:proofErr w:type="gramStart"/>
      <w:r>
        <w:t>priority</w:t>
      </w:r>
      <w:proofErr w:type="gramEnd"/>
      <w:r>
        <w:t xml:space="preserve"> low</w:t>
      </w:r>
    </w:p>
  </w:comment>
  <w:comment w:id="23" w:author="Department of Veterans Affairs" w:date="2015-09-04T10:34:00Z" w:initials="DoVA">
    <w:p w14:paraId="57C07E09" w14:textId="03E73461" w:rsidR="004112D6" w:rsidRDefault="004112D6">
      <w:pPr>
        <w:pStyle w:val="CommentText"/>
      </w:pPr>
      <w:r>
        <w:rPr>
          <w:rStyle w:val="CommentReference"/>
        </w:rPr>
        <w:annotationRef/>
      </w:r>
      <w:proofErr w:type="gramStart"/>
      <w:r>
        <w:t>priority</w:t>
      </w:r>
      <w:proofErr w:type="gramEnd"/>
      <w:r>
        <w:t xml:space="preserve"> high complexity low</w:t>
      </w:r>
    </w:p>
  </w:comment>
  <w:comment w:id="25" w:author="Goldstein, Mary" w:date="2015-09-15T13:53:00Z" w:initials="MKG">
    <w:p w14:paraId="1F6B3020" w14:textId="68029A29" w:rsidR="00B34696" w:rsidRDefault="00B34696">
      <w:pPr>
        <w:pStyle w:val="CommentText"/>
      </w:pPr>
      <w:r>
        <w:rPr>
          <w:rStyle w:val="CommentReference"/>
        </w:rPr>
        <w:annotationRef/>
      </w:r>
      <w:proofErr w:type="gramStart"/>
      <w:r>
        <w:t>in</w:t>
      </w:r>
      <w:proofErr w:type="gramEnd"/>
      <w:r>
        <w:t xml:space="preserve"> KB: thiazide diuretic is a drug class in the hierarchy of drug classes in the medical domain.  </w:t>
      </w:r>
      <w:proofErr w:type="gramStart"/>
      <w:r>
        <w:t>in</w:t>
      </w:r>
      <w:proofErr w:type="gramEnd"/>
      <w:r>
        <w:t xml:space="preserve"> addition, there is an instance of drug usage called “thiazide diuretics JNC8” and  there is an instance of HCTZ in GL </w:t>
      </w:r>
      <w:r w:rsidR="00B16E6A">
        <w:t xml:space="preserve"> drug.  If </w:t>
      </w:r>
      <w:r w:rsidR="00A607FC">
        <w:t>a drug</w:t>
      </w:r>
      <w:r w:rsidR="00B16E6A">
        <w:t xml:space="preserve"> is listed in GL drug then </w:t>
      </w:r>
      <w:r w:rsidR="00A607FC">
        <w:t xml:space="preserve">the dose information can be processed.  It is possible to encode the PAL queries/criteria so it uses a more limited list; if you do not do that, then it uses whatever is in the system and not restricted to the knowledge tree.  If you want to restrict to what is shown in the knowledge tree you would need to code that specially, which has not been done, so we are not restricted that way.  The “knowledge tree” is a tab that is just a separate way to view the information.  </w:t>
      </w:r>
      <w:proofErr w:type="gramStart"/>
      <w:r w:rsidR="00A607FC">
        <w:t>as</w:t>
      </w:r>
      <w:proofErr w:type="gramEnd"/>
      <w:r w:rsidR="00A607FC">
        <w:t xml:space="preserve"> part of the management GL, you can enumerate the GL drugs.  </w:t>
      </w:r>
    </w:p>
  </w:comment>
  <w:comment w:id="24" w:author="Department of Veterans Affairs" w:date="2015-09-04T10:39:00Z" w:initials="DoVA">
    <w:p w14:paraId="57D11074" w14:textId="4D30C953" w:rsidR="004112D6" w:rsidRDefault="004112D6">
      <w:pPr>
        <w:pStyle w:val="CommentText"/>
      </w:pPr>
      <w:r>
        <w:rPr>
          <w:rStyle w:val="CommentReference"/>
        </w:rPr>
        <w:annotationRef/>
      </w:r>
      <w:proofErr w:type="gramStart"/>
      <w:r>
        <w:t>not</w:t>
      </w:r>
      <w:proofErr w:type="gramEnd"/>
      <w:r>
        <w:t xml:space="preserve"> in guideline drugs in knowledge tree but in guideline drugs in classes- ask Samson the meaning of this?</w:t>
      </w:r>
    </w:p>
  </w:comment>
  <w:comment w:id="26" w:author="Department of Veterans Affairs" w:date="2015-09-04T10:42:00Z" w:initials="DoVA">
    <w:p w14:paraId="5FF48B6F" w14:textId="684B47F5" w:rsidR="004112D6" w:rsidRDefault="004112D6">
      <w:pPr>
        <w:pStyle w:val="CommentText"/>
      </w:pPr>
      <w:r>
        <w:rPr>
          <w:rStyle w:val="CommentReference"/>
        </w:rPr>
        <w:annotationRef/>
      </w:r>
      <w:proofErr w:type="gramStart"/>
      <w:r>
        <w:t>priority</w:t>
      </w:r>
      <w:proofErr w:type="gramEnd"/>
      <w:r>
        <w:t xml:space="preserve"> high complexity low  --therapeutic dose range 1.2-2.5</w:t>
      </w:r>
    </w:p>
  </w:comment>
  <w:comment w:id="27" w:author="Department of Veterans Affairs" w:date="2015-09-04T10:44:00Z" w:initials="DoVA">
    <w:p w14:paraId="2B14758C" w14:textId="2F1F01F7" w:rsidR="004112D6" w:rsidRDefault="004112D6">
      <w:pPr>
        <w:pStyle w:val="CommentText"/>
      </w:pPr>
      <w:r>
        <w:rPr>
          <w:rStyle w:val="CommentReference"/>
        </w:rPr>
        <w:annotationRef/>
      </w:r>
      <w:proofErr w:type="gramStart"/>
      <w:r>
        <w:t>priority</w:t>
      </w:r>
      <w:proofErr w:type="gramEnd"/>
      <w:r>
        <w:t>: low complexity: high</w:t>
      </w:r>
    </w:p>
  </w:comment>
  <w:comment w:id="28" w:author="Department of Veterans Affairs" w:date="2015-09-04T10:49:00Z" w:initials="DoVA">
    <w:p w14:paraId="2B74F552" w14:textId="54B38F12" w:rsidR="004112D6" w:rsidRDefault="004112D6">
      <w:pPr>
        <w:pStyle w:val="CommentText"/>
      </w:pPr>
      <w:r>
        <w:rPr>
          <w:rStyle w:val="CommentReference"/>
        </w:rPr>
        <w:annotationRef/>
      </w:r>
      <w:proofErr w:type="gramStart"/>
      <w:r>
        <w:t>confirm</w:t>
      </w:r>
      <w:proofErr w:type="gramEnd"/>
      <w:r>
        <w:t xml:space="preserve"> if in mapping table as eligible</w:t>
      </w:r>
    </w:p>
  </w:comment>
  <w:comment w:id="29" w:author="Department of Veterans Affairs" w:date="2015-09-04T10:53:00Z" w:initials="DoVA">
    <w:p w14:paraId="539B3C5E" w14:textId="16F39088" w:rsidR="004112D6" w:rsidRDefault="004112D6">
      <w:pPr>
        <w:pStyle w:val="CommentText"/>
      </w:pPr>
      <w:r>
        <w:rPr>
          <w:rStyle w:val="CommentReference"/>
        </w:rPr>
        <w:annotationRef/>
      </w:r>
      <w:proofErr w:type="gramStart"/>
      <w:r>
        <w:t>priority</w:t>
      </w:r>
      <w:proofErr w:type="gramEnd"/>
      <w:r>
        <w:t xml:space="preserve">: low </w:t>
      </w:r>
      <w:proofErr w:type="spellStart"/>
      <w:r>
        <w:t>complexity:high</w:t>
      </w:r>
      <w:proofErr w:type="spellEnd"/>
      <w:r>
        <w:t xml:space="preserve"> </w:t>
      </w:r>
    </w:p>
  </w:comment>
  <w:comment w:id="30" w:author="Department of Veterans Affairs" w:date="2015-09-04T10:57:00Z" w:initials="DoVA">
    <w:p w14:paraId="18FC6CAD" w14:textId="30489262" w:rsidR="004112D6" w:rsidRDefault="004112D6">
      <w:pPr>
        <w:pStyle w:val="CommentText"/>
      </w:pPr>
      <w:r>
        <w:rPr>
          <w:rStyle w:val="CommentReference"/>
        </w:rPr>
        <w:annotationRef/>
      </w:r>
      <w:proofErr w:type="gramStart"/>
      <w:r>
        <w:t>best</w:t>
      </w:r>
      <w:proofErr w:type="gramEnd"/>
      <w:r>
        <w:t xml:space="preserve"> left to pharmacy. Will not implement. Add precaution about use of system, not all allergies are accounted for. Where to add this?</w:t>
      </w:r>
    </w:p>
  </w:comment>
  <w:comment w:id="31" w:author="Department of Veterans Affairs" w:date="2015-09-08T09:51:00Z" w:initials="DoVA">
    <w:p w14:paraId="7D8A08B8" w14:textId="77777777" w:rsidR="004112D6" w:rsidRDefault="004112D6">
      <w:pPr>
        <w:pStyle w:val="CommentText"/>
      </w:pPr>
      <w:r>
        <w:rPr>
          <w:rStyle w:val="CommentReference"/>
        </w:rPr>
        <w:annotationRef/>
      </w:r>
      <w:r>
        <w:t xml:space="preserve">Decision: add eligibility criteria to exclude if </w:t>
      </w:r>
      <w:proofErr w:type="spellStart"/>
      <w:r>
        <w:t>eGFR</w:t>
      </w:r>
      <w:proofErr w:type="spellEnd"/>
      <w:r>
        <w:t xml:space="preserve"> is missing (talk to ST). Same for Age. </w:t>
      </w:r>
      <w:proofErr w:type="gramStart"/>
      <w:r>
        <w:t>priority</w:t>
      </w:r>
      <w:proofErr w:type="gramEnd"/>
      <w:r>
        <w:t xml:space="preserve"> high complexity check with ST</w:t>
      </w:r>
    </w:p>
    <w:p w14:paraId="2707855C" w14:textId="16F2D960" w:rsidR="004112D6" w:rsidRDefault="004112D6">
      <w:pPr>
        <w:pStyle w:val="CommentText"/>
      </w:pPr>
    </w:p>
  </w:comment>
  <w:comment w:id="32" w:author="Department of Veterans Affairs" w:date="2015-09-08T09:54:00Z" w:initials="DoVA">
    <w:p w14:paraId="3CE20BA5" w14:textId="486057D2" w:rsidR="004112D6" w:rsidRDefault="004112D6">
      <w:pPr>
        <w:pStyle w:val="CommentText"/>
      </w:pPr>
      <w:r>
        <w:rPr>
          <w:rStyle w:val="CommentReference"/>
        </w:rPr>
        <w:annotationRef/>
      </w:r>
      <w:r>
        <w:t>Addressed by comment to #1 and new item #7.</w:t>
      </w:r>
    </w:p>
  </w:comment>
  <w:comment w:id="33" w:author="Department of Veterans Affairs" w:date="2015-09-08T10:05:00Z" w:initials="DoVA">
    <w:p w14:paraId="1F64C73E" w14:textId="77777777" w:rsidR="004112D6" w:rsidRDefault="004112D6">
      <w:pPr>
        <w:pStyle w:val="CommentText"/>
      </w:pPr>
      <w:r>
        <w:rPr>
          <w:rStyle w:val="CommentReference"/>
        </w:rPr>
        <w:annotationRef/>
      </w:r>
      <w:r>
        <w:t xml:space="preserve">The Dashboard will </w:t>
      </w:r>
      <w:proofErr w:type="gramStart"/>
      <w:r>
        <w:t>flag  it</w:t>
      </w:r>
      <w:proofErr w:type="gramEnd"/>
      <w:r>
        <w:t xml:space="preserve"> as not meeting the BP target  It would be desirable to show something to the user to explain why we are not processing the case and </w:t>
      </w:r>
      <w:proofErr w:type="spellStart"/>
      <w:r>
        <w:t>offereing</w:t>
      </w:r>
      <w:proofErr w:type="spellEnd"/>
      <w:r>
        <w:t xml:space="preserve"> recommendations.   This would be a display of the “eligibil8ty” criteria that the case doesn’t meet.   In </w:t>
      </w:r>
      <w:proofErr w:type="spellStart"/>
      <w:r>
        <w:t>orcer</w:t>
      </w:r>
      <w:proofErr w:type="spellEnd"/>
      <w:r>
        <w:t xml:space="preserve"> to do this we would need to remove these as eligibility criteria (so that the case could be processed) and set these as criteria to display the message.   We could also consider whether this would be easier to do in SQL, outside of EON. </w:t>
      </w:r>
    </w:p>
    <w:p w14:paraId="3F0AF12B" w14:textId="77777777" w:rsidR="004112D6" w:rsidRDefault="004112D6">
      <w:pPr>
        <w:pStyle w:val="CommentText"/>
      </w:pPr>
      <w:r>
        <w:t>NOTE this applies to all the KBs.</w:t>
      </w:r>
    </w:p>
    <w:p w14:paraId="2FD58367" w14:textId="77777777" w:rsidR="004112D6" w:rsidRDefault="004112D6">
      <w:pPr>
        <w:pStyle w:val="CommentText"/>
      </w:pPr>
      <w:r>
        <w:t>Priority:  low. (</w:t>
      </w:r>
      <w:proofErr w:type="gramStart"/>
      <w:r>
        <w:t>would</w:t>
      </w:r>
      <w:proofErr w:type="gramEnd"/>
      <w:r>
        <w:t xml:space="preserve"> be nice but not essential).</w:t>
      </w:r>
    </w:p>
    <w:p w14:paraId="3315F00D" w14:textId="3F87D60A" w:rsidR="004112D6" w:rsidRDefault="004112D6">
      <w:pPr>
        <w:pStyle w:val="CommentText"/>
      </w:pPr>
      <w:r>
        <w:t>Complexity: high</w:t>
      </w:r>
    </w:p>
  </w:comment>
  <w:comment w:id="34" w:author="Department of Veterans Affairs" w:date="2015-09-08T10:06:00Z" w:initials="DoVA">
    <w:p w14:paraId="592B0E1B" w14:textId="62CCE0B8" w:rsidR="004112D6" w:rsidRDefault="004112D6">
      <w:pPr>
        <w:pStyle w:val="CommentText"/>
      </w:pPr>
      <w:r>
        <w:rPr>
          <w:rStyle w:val="CommentReference"/>
        </w:rPr>
        <w:annotationRef/>
      </w:r>
      <w:r>
        <w:t>Addressed by #1 and #7</w:t>
      </w:r>
    </w:p>
  </w:comment>
  <w:comment w:id="35" w:author="Department of Veterans Affairs" w:date="2015-09-08T10:06:00Z" w:initials="DoVA">
    <w:p w14:paraId="68D5CFC1" w14:textId="48A76ACB" w:rsidR="004112D6" w:rsidRDefault="004112D6">
      <w:pPr>
        <w:pStyle w:val="CommentText"/>
      </w:pPr>
      <w:r>
        <w:rPr>
          <w:rStyle w:val="CommentReference"/>
        </w:rPr>
        <w:annotationRef/>
      </w:r>
      <w:proofErr w:type="gramStart"/>
      <w:r>
        <w:t>ditto</w:t>
      </w:r>
      <w:proofErr w:type="gramEnd"/>
    </w:p>
  </w:comment>
  <w:comment w:id="36" w:author="Department of Veterans Affairs" w:date="2015-09-08T10:19:00Z" w:initials="DoVA">
    <w:p w14:paraId="59B8CB55" w14:textId="3BF798B2" w:rsidR="004112D6" w:rsidRDefault="004112D6">
      <w:pPr>
        <w:pStyle w:val="CommentText"/>
      </w:pPr>
      <w:r>
        <w:rPr>
          <w:rStyle w:val="CommentReference"/>
        </w:rPr>
        <w:annotationRef/>
      </w:r>
      <w:proofErr w:type="gramStart"/>
      <w:r>
        <w:t>currently</w:t>
      </w:r>
      <w:proofErr w:type="gramEnd"/>
      <w:r>
        <w:t>, if BP is a year old, in the Dashboard the case “fails”.  Need to check with Amy and Dan: if patient fails Dashboard measure by absence of BP within a year</w:t>
      </w:r>
      <w:proofErr w:type="gramStart"/>
      <w:r>
        <w:t>,  NOTE</w:t>
      </w:r>
      <w:proofErr w:type="gramEnd"/>
      <w:r>
        <w:t xml:space="preserve">: we do not know if the case is passed to the EON system if the case fails dashboard for absence of BP within a year, rather than for the BP value. NEED TO CHECK WITH DAN/AMY.   If such a case is passed to EON, what should behavior </w:t>
      </w:r>
      <w:proofErr w:type="spellStart"/>
      <w:r>
        <w:t>os</w:t>
      </w:r>
      <w:proofErr w:type="spellEnd"/>
      <w:r>
        <w:t xml:space="preserve"> system be?   Ideally, stop and get a </w:t>
      </w:r>
      <w:proofErr w:type="gramStart"/>
      <w:r>
        <w:t>BP  before</w:t>
      </w:r>
      <w:proofErr w:type="gramEnd"/>
      <w:r>
        <w:t xml:space="preserve"> any further processing.  Since this is in dashboard, which is ordinarily reviewed when patient is not present, if no BP in a year, should bring </w:t>
      </w:r>
      <w:proofErr w:type="spellStart"/>
      <w:r>
        <w:t>pt</w:t>
      </w:r>
      <w:proofErr w:type="spellEnd"/>
      <w:r>
        <w:t xml:space="preserve"> in for a BP.  POSSIBILITY: put in one scenario for all the things that stop processing until you get something.  HOWEVER, if the Dashboard handles this, that is, if the Dashboard tells them that they are failing the measure because they have not had a BP within a year, then EON doesn’t need to tell them again, and we should just exclude the case. </w:t>
      </w:r>
    </w:p>
  </w:comment>
  <w:comment w:id="38" w:author="Department of Veterans Affairs" w:date="2015-09-08T10:24:00Z" w:initials="DoVA">
    <w:p w14:paraId="66B9B8D1" w14:textId="34721E5E" w:rsidR="004112D6" w:rsidRDefault="004112D6">
      <w:pPr>
        <w:pStyle w:val="CommentText"/>
      </w:pPr>
      <w:r>
        <w:rPr>
          <w:rStyle w:val="CommentReference"/>
        </w:rPr>
        <w:annotationRef/>
      </w:r>
      <w:r>
        <w:t>KB update.  Priority 1.  Complexity low.</w:t>
      </w:r>
    </w:p>
  </w:comment>
  <w:comment w:id="39" w:author="Department of Veterans Affairs" w:date="2015-09-08T10:30:00Z" w:initials="DoVA">
    <w:p w14:paraId="66FC5B51" w14:textId="77777777" w:rsidR="004112D6" w:rsidRDefault="004112D6">
      <w:pPr>
        <w:pStyle w:val="CommentText"/>
      </w:pPr>
      <w:r>
        <w:rPr>
          <w:rStyle w:val="CommentReference"/>
        </w:rPr>
        <w:annotationRef/>
      </w:r>
      <w:r>
        <w:t xml:space="preserve">We concluded that </w:t>
      </w:r>
      <w:proofErr w:type="spellStart"/>
      <w:r>
        <w:t>tamsulosin</w:t>
      </w:r>
      <w:proofErr w:type="spellEnd"/>
      <w:r>
        <w:t xml:space="preserve"> is not an antihypertensive.  This is correct in KB; KB does not count it in the count of </w:t>
      </w:r>
      <w:proofErr w:type="spellStart"/>
      <w:r>
        <w:t>antihypertensioves</w:t>
      </w:r>
      <w:proofErr w:type="spellEnd"/>
      <w:r>
        <w:t>.</w:t>
      </w:r>
    </w:p>
    <w:p w14:paraId="230E1C46" w14:textId="77777777" w:rsidR="004112D6" w:rsidRDefault="004112D6">
      <w:pPr>
        <w:pStyle w:val="CommentText"/>
      </w:pPr>
      <w:r>
        <w:t xml:space="preserve">We NOTE that the category that contains </w:t>
      </w:r>
      <w:proofErr w:type="spellStart"/>
      <w:r>
        <w:t>tamsulosin</w:t>
      </w:r>
      <w:proofErr w:type="spellEnd"/>
      <w:r>
        <w:t xml:space="preserve"> appears to be </w:t>
      </w:r>
      <w:proofErr w:type="spellStart"/>
      <w:r>
        <w:t>mis</w:t>
      </w:r>
      <w:proofErr w:type="spellEnd"/>
      <w:r>
        <w:t>-named ad Non-cardiac drugs despite containing some cardiac drugs.  It should be re-named, but only after understanding all the places that category is used.</w:t>
      </w:r>
    </w:p>
    <w:p w14:paraId="1903C07C" w14:textId="107F4734" w:rsidR="004112D6" w:rsidRDefault="004112D6">
      <w:pPr>
        <w:pStyle w:val="CommentText"/>
      </w:pPr>
      <w:r>
        <w:t xml:space="preserve">Priority low.  Complexity high.  </w:t>
      </w:r>
    </w:p>
  </w:comment>
  <w:comment w:id="40" w:author="Department of Veterans Affairs" w:date="2015-09-08T14:03:00Z" w:initials="DoVA">
    <w:p w14:paraId="249FC69E" w14:textId="1050A5C4" w:rsidR="004112D6" w:rsidRDefault="004112D6">
      <w:pPr>
        <w:pStyle w:val="CommentText"/>
      </w:pPr>
      <w:r>
        <w:rPr>
          <w:rStyle w:val="CommentReference"/>
        </w:rPr>
        <w:annotationRef/>
      </w:r>
      <w:r>
        <w:t xml:space="preserve">Ask Paul Heidenreich to whom the IHD caution should pertain.  This scenario is about caution for low BP in patients with IHD.  We want to know if this should apply only </w:t>
      </w:r>
      <w:proofErr w:type="spellStart"/>
      <w:r>
        <w:t>withininterval</w:t>
      </w:r>
      <w:proofErr w:type="spellEnd"/>
      <w:r>
        <w:t xml:space="preserve"> close to the ischemic event or if it applies more broadly to patients with ASCVD including past MI more than 6 months ago</w:t>
      </w:r>
    </w:p>
  </w:comment>
  <w:comment w:id="41" w:author="Department of Veterans Affairs" w:date="2015-09-08T14:04:00Z" w:initials="DoVA">
    <w:p w14:paraId="00F41105" w14:textId="68E26948" w:rsidR="004112D6" w:rsidRDefault="004112D6">
      <w:pPr>
        <w:pStyle w:val="CommentText"/>
      </w:pPr>
      <w:r>
        <w:rPr>
          <w:rStyle w:val="CommentReference"/>
        </w:rPr>
        <w:annotationRef/>
      </w:r>
      <w:r>
        <w:t>Ask Paul Heidenreich.  We want to know if it is OK to have non-DHP CCB in BBB?</w:t>
      </w:r>
    </w:p>
  </w:comment>
  <w:comment w:id="42" w:author="Department of Veterans Affairs" w:date="2015-09-08T14:15:00Z" w:initials="DoVA">
    <w:p w14:paraId="491D7618" w14:textId="77777777" w:rsidR="004112D6" w:rsidRDefault="004112D6">
      <w:pPr>
        <w:pStyle w:val="CommentText"/>
      </w:pPr>
      <w:r>
        <w:rPr>
          <w:rStyle w:val="CommentReference"/>
        </w:rPr>
        <w:annotationRef/>
      </w:r>
      <w:r>
        <w:t xml:space="preserve"> Currently, system has a scenario for patients on 4 or more </w:t>
      </w:r>
      <w:proofErr w:type="spellStart"/>
      <w:r>
        <w:t>antihypertensives</w:t>
      </w:r>
      <w:proofErr w:type="spellEnd"/>
      <w:r>
        <w:t xml:space="preserve"> and the only action is to issue a message to refer to a HTN specialist.  We would like to refine this message to give additional guidance, TBD.  Plan is to rewrite the message.  </w:t>
      </w:r>
      <w:proofErr w:type="spellStart"/>
      <w:r>
        <w:t>Prioriy</w:t>
      </w:r>
      <w:proofErr w:type="spellEnd"/>
      <w:r>
        <w:t xml:space="preserve"> 1; complexity low</w:t>
      </w:r>
    </w:p>
    <w:p w14:paraId="126159F8" w14:textId="77777777" w:rsidR="004112D6" w:rsidRDefault="004112D6">
      <w:pPr>
        <w:pStyle w:val="CommentText"/>
      </w:pPr>
    </w:p>
    <w:p w14:paraId="50EDE88A" w14:textId="3C54E05D" w:rsidR="004112D6" w:rsidRDefault="004112D6">
      <w:pPr>
        <w:pStyle w:val="CommentText"/>
      </w:pPr>
    </w:p>
  </w:comment>
  <w:comment w:id="43" w:author="Department of Veterans Affairs" w:date="2015-09-08T14:16:00Z" w:initials="DoVA">
    <w:p w14:paraId="5D16C127" w14:textId="77777777" w:rsidR="004112D6" w:rsidRDefault="004112D6">
      <w:pPr>
        <w:pStyle w:val="CommentText"/>
      </w:pPr>
      <w:r>
        <w:rPr>
          <w:rStyle w:val="CommentReference"/>
        </w:rPr>
        <w:annotationRef/>
      </w:r>
      <w:r>
        <w:t xml:space="preserve">In future, we may want to consider separating out scenarios for 4 drugs that are all preferred drugs vs 4 drugs that are not all preferred drugs; look at doses; </w:t>
      </w:r>
      <w:proofErr w:type="spellStart"/>
      <w:r>
        <w:t>seprate</w:t>
      </w:r>
      <w:proofErr w:type="spellEnd"/>
      <w:r>
        <w:t xml:space="preserve"> 4 drugs from 5 or more drugs; etc.   </w:t>
      </w:r>
    </w:p>
    <w:p w14:paraId="1F302668" w14:textId="60474A45" w:rsidR="004112D6" w:rsidRDefault="004112D6">
      <w:pPr>
        <w:pStyle w:val="CommentText"/>
      </w:pPr>
      <w:r>
        <w:t xml:space="preserve">Priority low.  Complexity </w:t>
      </w:r>
      <w:proofErr w:type="spellStart"/>
      <w:r>
        <w:t>hight</w:t>
      </w:r>
      <w:proofErr w:type="spellEnd"/>
    </w:p>
  </w:comment>
  <w:comment w:id="44" w:author="Department of Veterans Affairs" w:date="2015-09-08T14:27:00Z" w:initials="DoVA">
    <w:p w14:paraId="0BEBECE9" w14:textId="77777777" w:rsidR="004112D6" w:rsidRDefault="004112D6">
      <w:pPr>
        <w:pStyle w:val="CommentText"/>
      </w:pPr>
      <w:r>
        <w:rPr>
          <w:rStyle w:val="CommentReference"/>
        </w:rPr>
        <w:annotationRef/>
      </w:r>
      <w:r>
        <w:t>What Dashboard does is take the lowest SBP and the lowest DBP and uses those to determine if the BP meets the target.</w:t>
      </w:r>
    </w:p>
    <w:p w14:paraId="74EC6F52" w14:textId="77777777" w:rsidR="004112D6" w:rsidRDefault="004112D6">
      <w:pPr>
        <w:pStyle w:val="CommentText"/>
      </w:pPr>
    </w:p>
    <w:p w14:paraId="0F10BAF1" w14:textId="77777777" w:rsidR="004112D6" w:rsidRDefault="004112D6">
      <w:pPr>
        <w:pStyle w:val="CommentText"/>
      </w:pPr>
      <w:r>
        <w:t xml:space="preserve">What would be the desired behavior? </w:t>
      </w:r>
    </w:p>
    <w:p w14:paraId="29F92EB5" w14:textId="2393CC49" w:rsidR="004112D6" w:rsidRDefault="004112D6">
      <w:pPr>
        <w:pStyle w:val="CommentText"/>
      </w:pPr>
      <w:r>
        <w:t>To avoid confusion, we could just align with the dashboard, and use the lowest SBP and lowest DBP of the day</w:t>
      </w:r>
      <w:proofErr w:type="gramStart"/>
      <w:r>
        <w:t>..</w:t>
      </w:r>
      <w:proofErr w:type="gramEnd"/>
      <w:r>
        <w:t xml:space="preserve"> </w:t>
      </w:r>
    </w:p>
  </w:comment>
  <w:comment w:id="45" w:author="Department of Veterans Affairs" w:date="2015-09-15T09:14:00Z" w:initials="DoVA">
    <w:p w14:paraId="5AC46E6E" w14:textId="1538463F" w:rsidR="004112D6" w:rsidRDefault="004112D6">
      <w:pPr>
        <w:pStyle w:val="CommentText"/>
      </w:pPr>
      <w:r>
        <w:rPr>
          <w:rStyle w:val="CommentReference"/>
        </w:rPr>
        <w:annotationRef/>
      </w:r>
      <w:r>
        <w:t xml:space="preserve">In our current de-identified data we don’t have a timestamp, only a </w:t>
      </w:r>
      <w:proofErr w:type="spellStart"/>
      <w:r>
        <w:t>datestamp</w:t>
      </w:r>
      <w:proofErr w:type="spellEnd"/>
      <w:r>
        <w:t>.  In actual deployment there would be a timestamp with each BP, so we could select the most recent BP.  *** need to confirm that we will get all the BPs, not just the one that Amy uses for the performance measure. (</w:t>
      </w:r>
      <w:proofErr w:type="gramStart"/>
      <w:r>
        <w:t>if</w:t>
      </w:r>
      <w:proofErr w:type="gramEnd"/>
      <w:r>
        <w:t xml:space="preserve"> we get the BP from Amy then we will have the same BPO dashboard uses.)   If we do have all the BPs from the day, we may want to change that so we only get the one that </w:t>
      </w:r>
      <w:proofErr w:type="spellStart"/>
      <w:r>
        <w:t>amy</w:t>
      </w:r>
      <w:proofErr w:type="spellEnd"/>
      <w:r>
        <w:t xml:space="preserve"> uses? </w:t>
      </w:r>
    </w:p>
  </w:comment>
  <w:comment w:id="46" w:author="Department of Veterans Affairs" w:date="2015-09-15T09:50:00Z" w:initials="DoVA">
    <w:p w14:paraId="474C7285" w14:textId="77777777" w:rsidR="004112D6" w:rsidRDefault="004112D6">
      <w:pPr>
        <w:pStyle w:val="CommentText"/>
      </w:pPr>
      <w:r>
        <w:rPr>
          <w:rStyle w:val="CommentReference"/>
        </w:rPr>
        <w:annotationRef/>
      </w:r>
      <w:r>
        <w:t>The CKD KB doesn’t define CKD; it uses the definitions of CKD stages computed by the dashboard team.</w:t>
      </w:r>
    </w:p>
    <w:p w14:paraId="4AD1A9DE" w14:textId="77777777" w:rsidR="004112D6" w:rsidRDefault="004112D6">
      <w:pPr>
        <w:pStyle w:val="CommentText"/>
      </w:pPr>
      <w:r>
        <w:t xml:space="preserve">What if we were to do the same things for HTN KB?  Would require going through each place in HTN to find where CKD is used, which could be quite complicated.  Complicated.  </w:t>
      </w:r>
    </w:p>
    <w:p w14:paraId="19C42DDF" w14:textId="77777777" w:rsidR="004112D6" w:rsidRDefault="004112D6">
      <w:pPr>
        <w:pStyle w:val="CommentText"/>
      </w:pPr>
      <w:r>
        <w:t xml:space="preserve">In HTN, the main way that CKD is used is to recommend ACE/ARB.  </w:t>
      </w:r>
    </w:p>
    <w:p w14:paraId="2AEBA889" w14:textId="51035267" w:rsidR="004112D6" w:rsidRDefault="004112D6">
      <w:pPr>
        <w:pStyle w:val="CommentText"/>
      </w:pPr>
      <w:r>
        <w:t xml:space="preserve">Plan: Susana will create one or more test cases to test what happens if a patient meets the Dashboard CKD definition but does NOT meet the HTN CKD definition (because, for example, patient has normal </w:t>
      </w:r>
      <w:proofErr w:type="spellStart"/>
      <w:r>
        <w:t>eGFR</w:t>
      </w:r>
      <w:proofErr w:type="spellEnd"/>
      <w:r>
        <w:t xml:space="preserve"> but has a high ACR).  Will have to see if the behavior of the system is acceptable.  We think that what will happen is that the HTN system will display all drug recommendations without preferring Ace/ARB, while the CKD will be invoked and will favor ACE/ARB</w:t>
      </w:r>
    </w:p>
  </w:comment>
  <w:comment w:id="47" w:author="Goldstein, Mary" w:date="2015-09-15T09:56:00Z" w:initials="MKG">
    <w:p w14:paraId="2280E240" w14:textId="21C3F1A5" w:rsidR="004112D6" w:rsidRDefault="004112D6">
      <w:pPr>
        <w:pStyle w:val="CommentText"/>
      </w:pPr>
      <w:r>
        <w:rPr>
          <w:rStyle w:val="CommentReference"/>
        </w:rPr>
        <w:annotationRef/>
      </w:r>
      <w:r>
        <w:t>Mike: priority low.  Complexity: low</w:t>
      </w:r>
    </w:p>
  </w:comment>
  <w:comment w:id="48" w:author="Goldstein, Mary" w:date="2015-09-15T10:03:00Z" w:initials="MKG">
    <w:p w14:paraId="23AA5A30" w14:textId="429468EC" w:rsidR="004112D6" w:rsidRDefault="004112D6">
      <w:pPr>
        <w:pStyle w:val="CommentText"/>
      </w:pPr>
      <w:r>
        <w:rPr>
          <w:rStyle w:val="CommentReference"/>
        </w:rPr>
        <w:annotationRef/>
      </w:r>
      <w:r>
        <w:t>Priority: low (because if pharmacist is doing the job it has already been caught).  We are not in a position to take on looking at doses for every medicine.  Our expectation is that pharmacy is checking what they usually check.</w:t>
      </w:r>
    </w:p>
    <w:p w14:paraId="5289FAC7" w14:textId="0E26E117" w:rsidR="004112D6" w:rsidRDefault="004112D6">
      <w:pPr>
        <w:pStyle w:val="CommentText"/>
      </w:pPr>
      <w:r>
        <w:t xml:space="preserve">Complexity:  Susana: would need to check with Samson to see if he can check for all drugs if there is a dose above upper limit and create a parameterized message. </w:t>
      </w:r>
      <w:proofErr w:type="gramStart"/>
      <w:r>
        <w:t>complexity</w:t>
      </w:r>
      <w:proofErr w:type="gramEnd"/>
      <w:r>
        <w:t xml:space="preserve"> depends on what Samson says.  Might need to do structured query instead of PAL criteria. </w:t>
      </w:r>
    </w:p>
    <w:p w14:paraId="042642D3" w14:textId="77777777" w:rsidR="004112D6" w:rsidRDefault="004112D6" w:rsidP="000826B5">
      <w:pPr>
        <w:pStyle w:val="CommentText"/>
      </w:pPr>
      <w:r>
        <w:t>We would also need to check the accuracy of the upper limit for each drug, since that has not previously been our focus.  Complexity High.</w:t>
      </w:r>
    </w:p>
    <w:p w14:paraId="7519FF49" w14:textId="0495DC04" w:rsidR="004112D6" w:rsidRDefault="004112D6">
      <w:pPr>
        <w:pStyle w:val="CommentText"/>
      </w:pPr>
    </w:p>
  </w:comment>
  <w:comment w:id="49" w:author="Goldstein, Mary" w:date="2015-09-15T10:14:00Z" w:initials="MKG">
    <w:p w14:paraId="261B0CB7" w14:textId="28D825AA" w:rsidR="004112D6" w:rsidRDefault="004112D6">
      <w:pPr>
        <w:pStyle w:val="CommentText"/>
      </w:pPr>
      <w:r>
        <w:rPr>
          <w:rStyle w:val="CommentReference"/>
        </w:rPr>
        <w:annotationRef/>
      </w:r>
      <w:r>
        <w:t xml:space="preserve">Priority: medium. Complexity: </w:t>
      </w:r>
      <w:proofErr w:type="gramStart"/>
      <w:r>
        <w:t>low  (</w:t>
      </w:r>
      <w:proofErr w:type="gramEnd"/>
      <w:r>
        <w:t>Susana just needs the language of what the message should say).</w:t>
      </w:r>
    </w:p>
  </w:comment>
  <w:comment w:id="50" w:author="Goldstein, Mary" w:date="2015-09-15T10:13:00Z" w:initials="MKG">
    <w:p w14:paraId="535A23D5" w14:textId="50A35C5C" w:rsidR="004112D6" w:rsidRDefault="004112D6">
      <w:pPr>
        <w:pStyle w:val="CommentText"/>
      </w:pPr>
      <w:r>
        <w:rPr>
          <w:rStyle w:val="CommentReference"/>
        </w:rPr>
        <w:annotationRef/>
      </w:r>
      <w:r>
        <w:t xml:space="preserve">We can cover this by putting </w:t>
      </w:r>
      <w:proofErr w:type="gramStart"/>
      <w:r>
        <w:t>the  messages</w:t>
      </w:r>
      <w:proofErr w:type="gramEnd"/>
      <w:r>
        <w:t xml:space="preserve"> into the IHD scenario as in paragraph above.  We don’t need this </w:t>
      </w:r>
      <w:proofErr w:type="spellStart"/>
      <w:r>
        <w:t>particioning</w:t>
      </w:r>
      <w:proofErr w:type="spellEnd"/>
      <w:r>
        <w:t xml:space="preserve"> of scenarios.</w:t>
      </w:r>
    </w:p>
  </w:comment>
  <w:comment w:id="51" w:author="Goldstein, Mary" w:date="2015-09-15T10:24:00Z" w:initials="MKG">
    <w:p w14:paraId="2BFD844C" w14:textId="77777777" w:rsidR="004112D6" w:rsidRDefault="004112D6">
      <w:pPr>
        <w:pStyle w:val="CommentText"/>
      </w:pPr>
      <w:r>
        <w:rPr>
          <w:rStyle w:val="CommentReference"/>
        </w:rPr>
        <w:annotationRef/>
      </w:r>
      <w:r>
        <w:t>In order to recommend nothing but “get a BP measurement” when the BP is more than a year old, would need to create a new scenario for cases where the BP is more than a year old.  In order to keep the scenarios mutually exclusive, would need to add to all the other scenarios and exclusion if the BP is more than a year old.</w:t>
      </w:r>
    </w:p>
    <w:p w14:paraId="1F9F1B8F" w14:textId="5128985B" w:rsidR="004112D6" w:rsidRDefault="004112D6">
      <w:pPr>
        <w:pStyle w:val="CommentText"/>
      </w:pPr>
      <w:r>
        <w:t>Priority: high.  Complexity: easy to moderate</w:t>
      </w:r>
    </w:p>
  </w:comment>
  <w:comment w:id="52" w:author="Goldstein, Mary" w:date="2015-09-15T10:28:00Z" w:initials="MKG">
    <w:p w14:paraId="3A4C9BEB" w14:textId="7EF2A5E2" w:rsidR="004112D6" w:rsidRDefault="004112D6">
      <w:pPr>
        <w:pStyle w:val="CommentText"/>
      </w:pPr>
      <w:r>
        <w:rPr>
          <w:rStyle w:val="CommentReference"/>
        </w:rPr>
        <w:annotationRef/>
      </w:r>
      <w:r>
        <w:t xml:space="preserve">Would require detecting presence of 2 diuretic and issuing a message.  </w:t>
      </w:r>
    </w:p>
    <w:p w14:paraId="1345FC74" w14:textId="2C20D226" w:rsidR="004112D6" w:rsidRDefault="004112D6">
      <w:pPr>
        <w:pStyle w:val="CommentText"/>
      </w:pPr>
      <w:r>
        <w:t>Could count number of diuretics by creating a superclass.  Priority: medium.   Complexity:  moderate (encoding simple but getting the knowledge and making sure it is accurate)</w:t>
      </w:r>
    </w:p>
  </w:comment>
  <w:comment w:id="53" w:author="Goldstein, Mary" w:date="2015-09-15T10:25:00Z" w:initials="MKG">
    <w:p w14:paraId="7FE36D1D" w14:textId="064C5B06" w:rsidR="004112D6" w:rsidRDefault="004112D6">
      <w:pPr>
        <w:pStyle w:val="CommentText"/>
      </w:pPr>
      <w:r>
        <w:rPr>
          <w:rStyle w:val="CommentReference"/>
        </w:rPr>
        <w:annotationRef/>
      </w:r>
      <w:r>
        <w:t>Discussed above under issue of does above upper limit recommended.</w:t>
      </w:r>
    </w:p>
  </w:comment>
  <w:comment w:id="54" w:author="Goldstein, Mary" w:date="2015-09-15T10:30:00Z" w:initials="MKG">
    <w:p w14:paraId="2DDB8A04" w14:textId="77777777" w:rsidR="004112D6" w:rsidRDefault="004112D6">
      <w:pPr>
        <w:pStyle w:val="CommentText"/>
      </w:pPr>
      <w:r>
        <w:rPr>
          <w:rStyle w:val="CommentReference"/>
        </w:rPr>
        <w:annotationRef/>
      </w:r>
      <w:r>
        <w:t>Detecting patient has Rx for both and issuing a message.</w:t>
      </w:r>
    </w:p>
    <w:p w14:paraId="022AD0DA" w14:textId="78F53F6F" w:rsidR="004112D6" w:rsidRDefault="004112D6">
      <w:pPr>
        <w:pStyle w:val="CommentText"/>
      </w:pPr>
      <w:r>
        <w:t>Priority: moderate.  Complexity: low.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8CC7E" w14:textId="77777777" w:rsidR="004112D6" w:rsidRDefault="004112D6" w:rsidP="004314FC">
      <w:pPr>
        <w:spacing w:after="0" w:line="240" w:lineRule="auto"/>
      </w:pPr>
      <w:r>
        <w:separator/>
      </w:r>
    </w:p>
  </w:endnote>
  <w:endnote w:type="continuationSeparator" w:id="0">
    <w:p w14:paraId="79F102CA" w14:textId="77777777" w:rsidR="004112D6" w:rsidRDefault="004112D6" w:rsidP="0043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900421"/>
      <w:docPartObj>
        <w:docPartGallery w:val="Page Numbers (Bottom of Page)"/>
        <w:docPartUnique/>
      </w:docPartObj>
    </w:sdtPr>
    <w:sdtEndPr>
      <w:rPr>
        <w:noProof/>
      </w:rPr>
    </w:sdtEndPr>
    <w:sdtContent>
      <w:p w14:paraId="0F949D6A" w14:textId="77777777" w:rsidR="004112D6" w:rsidRDefault="004112D6">
        <w:pPr>
          <w:pStyle w:val="Footer"/>
          <w:jc w:val="right"/>
        </w:pPr>
        <w:r>
          <w:fldChar w:fldCharType="begin"/>
        </w:r>
        <w:r>
          <w:instrText xml:space="preserve"> PAGE   \* MERGEFORMAT </w:instrText>
        </w:r>
        <w:r>
          <w:fldChar w:fldCharType="separate"/>
        </w:r>
        <w:r w:rsidR="000C3C33">
          <w:rPr>
            <w:noProof/>
          </w:rPr>
          <w:t>25</w:t>
        </w:r>
        <w:r>
          <w:rPr>
            <w:noProof/>
          </w:rPr>
          <w:fldChar w:fldCharType="end"/>
        </w:r>
      </w:p>
    </w:sdtContent>
  </w:sdt>
  <w:p w14:paraId="5367A14E" w14:textId="77777777" w:rsidR="004112D6" w:rsidRDefault="00411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9D340" w14:textId="77777777" w:rsidR="004112D6" w:rsidRDefault="004112D6" w:rsidP="004314FC">
      <w:pPr>
        <w:spacing w:after="0" w:line="240" w:lineRule="auto"/>
      </w:pPr>
      <w:r>
        <w:separator/>
      </w:r>
    </w:p>
  </w:footnote>
  <w:footnote w:type="continuationSeparator" w:id="0">
    <w:p w14:paraId="6316E755" w14:textId="77777777" w:rsidR="004112D6" w:rsidRDefault="004112D6" w:rsidP="00431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71F1"/>
    <w:multiLevelType w:val="multilevel"/>
    <w:tmpl w:val="F69A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D2F96"/>
    <w:multiLevelType w:val="hybridMultilevel"/>
    <w:tmpl w:val="9DE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95840"/>
    <w:multiLevelType w:val="hybridMultilevel"/>
    <w:tmpl w:val="90EAE106"/>
    <w:lvl w:ilvl="0" w:tplc="60C61272">
      <w:start w:val="1"/>
      <w:numFmt w:val="bullet"/>
      <w:lvlText w:val="•"/>
      <w:lvlJc w:val="left"/>
      <w:pPr>
        <w:tabs>
          <w:tab w:val="num" w:pos="720"/>
        </w:tabs>
        <w:ind w:left="720" w:hanging="360"/>
      </w:pPr>
      <w:rPr>
        <w:rFonts w:ascii="Arial" w:hAnsi="Arial" w:hint="default"/>
      </w:rPr>
    </w:lvl>
    <w:lvl w:ilvl="1" w:tplc="DE841666">
      <w:start w:val="1064"/>
      <w:numFmt w:val="bullet"/>
      <w:lvlText w:val="–"/>
      <w:lvlJc w:val="left"/>
      <w:pPr>
        <w:tabs>
          <w:tab w:val="num" w:pos="1440"/>
        </w:tabs>
        <w:ind w:left="1440" w:hanging="360"/>
      </w:pPr>
      <w:rPr>
        <w:rFonts w:ascii="Arial" w:hAnsi="Arial" w:hint="default"/>
      </w:rPr>
    </w:lvl>
    <w:lvl w:ilvl="2" w:tplc="CF28E272">
      <w:start w:val="1"/>
      <w:numFmt w:val="bullet"/>
      <w:lvlText w:val="•"/>
      <w:lvlJc w:val="left"/>
      <w:pPr>
        <w:tabs>
          <w:tab w:val="num" w:pos="2160"/>
        </w:tabs>
        <w:ind w:left="2160" w:hanging="360"/>
      </w:pPr>
      <w:rPr>
        <w:rFonts w:ascii="Arial" w:hAnsi="Arial" w:hint="default"/>
      </w:rPr>
    </w:lvl>
    <w:lvl w:ilvl="3" w:tplc="EFD8D914" w:tentative="1">
      <w:start w:val="1"/>
      <w:numFmt w:val="bullet"/>
      <w:lvlText w:val="•"/>
      <w:lvlJc w:val="left"/>
      <w:pPr>
        <w:tabs>
          <w:tab w:val="num" w:pos="2880"/>
        </w:tabs>
        <w:ind w:left="2880" w:hanging="360"/>
      </w:pPr>
      <w:rPr>
        <w:rFonts w:ascii="Arial" w:hAnsi="Arial" w:hint="default"/>
      </w:rPr>
    </w:lvl>
    <w:lvl w:ilvl="4" w:tplc="70E8D624" w:tentative="1">
      <w:start w:val="1"/>
      <w:numFmt w:val="bullet"/>
      <w:lvlText w:val="•"/>
      <w:lvlJc w:val="left"/>
      <w:pPr>
        <w:tabs>
          <w:tab w:val="num" w:pos="3600"/>
        </w:tabs>
        <w:ind w:left="3600" w:hanging="360"/>
      </w:pPr>
      <w:rPr>
        <w:rFonts w:ascii="Arial" w:hAnsi="Arial" w:hint="default"/>
      </w:rPr>
    </w:lvl>
    <w:lvl w:ilvl="5" w:tplc="DAD6F824" w:tentative="1">
      <w:start w:val="1"/>
      <w:numFmt w:val="bullet"/>
      <w:lvlText w:val="•"/>
      <w:lvlJc w:val="left"/>
      <w:pPr>
        <w:tabs>
          <w:tab w:val="num" w:pos="4320"/>
        </w:tabs>
        <w:ind w:left="4320" w:hanging="360"/>
      </w:pPr>
      <w:rPr>
        <w:rFonts w:ascii="Arial" w:hAnsi="Arial" w:hint="default"/>
      </w:rPr>
    </w:lvl>
    <w:lvl w:ilvl="6" w:tplc="02140DE6" w:tentative="1">
      <w:start w:val="1"/>
      <w:numFmt w:val="bullet"/>
      <w:lvlText w:val="•"/>
      <w:lvlJc w:val="left"/>
      <w:pPr>
        <w:tabs>
          <w:tab w:val="num" w:pos="5040"/>
        </w:tabs>
        <w:ind w:left="5040" w:hanging="360"/>
      </w:pPr>
      <w:rPr>
        <w:rFonts w:ascii="Arial" w:hAnsi="Arial" w:hint="default"/>
      </w:rPr>
    </w:lvl>
    <w:lvl w:ilvl="7" w:tplc="94A644EC" w:tentative="1">
      <w:start w:val="1"/>
      <w:numFmt w:val="bullet"/>
      <w:lvlText w:val="•"/>
      <w:lvlJc w:val="left"/>
      <w:pPr>
        <w:tabs>
          <w:tab w:val="num" w:pos="5760"/>
        </w:tabs>
        <w:ind w:left="5760" w:hanging="360"/>
      </w:pPr>
      <w:rPr>
        <w:rFonts w:ascii="Arial" w:hAnsi="Arial" w:hint="default"/>
      </w:rPr>
    </w:lvl>
    <w:lvl w:ilvl="8" w:tplc="90E2A280" w:tentative="1">
      <w:start w:val="1"/>
      <w:numFmt w:val="bullet"/>
      <w:lvlText w:val="•"/>
      <w:lvlJc w:val="left"/>
      <w:pPr>
        <w:tabs>
          <w:tab w:val="num" w:pos="6480"/>
        </w:tabs>
        <w:ind w:left="6480" w:hanging="360"/>
      </w:pPr>
      <w:rPr>
        <w:rFonts w:ascii="Arial" w:hAnsi="Arial" w:hint="default"/>
      </w:rPr>
    </w:lvl>
  </w:abstractNum>
  <w:abstractNum w:abstractNumId="3">
    <w:nsid w:val="180B2653"/>
    <w:multiLevelType w:val="multilevel"/>
    <w:tmpl w:val="F6D86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80437"/>
    <w:multiLevelType w:val="hybridMultilevel"/>
    <w:tmpl w:val="F816E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9181E"/>
    <w:multiLevelType w:val="hybridMultilevel"/>
    <w:tmpl w:val="AE1CD494"/>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9541A"/>
    <w:multiLevelType w:val="multilevel"/>
    <w:tmpl w:val="7D58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BD5D5A"/>
    <w:multiLevelType w:val="hybridMultilevel"/>
    <w:tmpl w:val="055C091A"/>
    <w:lvl w:ilvl="0" w:tplc="69A8CB3E">
      <w:start w:val="1"/>
      <w:numFmt w:val="bullet"/>
      <w:lvlText w:val="•"/>
      <w:lvlJc w:val="left"/>
      <w:pPr>
        <w:tabs>
          <w:tab w:val="num" w:pos="720"/>
        </w:tabs>
        <w:ind w:left="720" w:hanging="360"/>
      </w:pPr>
      <w:rPr>
        <w:rFonts w:ascii="Arial" w:hAnsi="Arial" w:hint="default"/>
      </w:rPr>
    </w:lvl>
    <w:lvl w:ilvl="1" w:tplc="8728806C">
      <w:start w:val="540"/>
      <w:numFmt w:val="bullet"/>
      <w:lvlText w:val="–"/>
      <w:lvlJc w:val="left"/>
      <w:pPr>
        <w:tabs>
          <w:tab w:val="num" w:pos="1440"/>
        </w:tabs>
        <w:ind w:left="1440" w:hanging="360"/>
      </w:pPr>
      <w:rPr>
        <w:rFonts w:ascii="Arial" w:hAnsi="Arial" w:hint="default"/>
      </w:rPr>
    </w:lvl>
    <w:lvl w:ilvl="2" w:tplc="326CE1C4">
      <w:start w:val="540"/>
      <w:numFmt w:val="bullet"/>
      <w:lvlText w:val="•"/>
      <w:lvlJc w:val="left"/>
      <w:pPr>
        <w:tabs>
          <w:tab w:val="num" w:pos="2160"/>
        </w:tabs>
        <w:ind w:left="2160" w:hanging="360"/>
      </w:pPr>
      <w:rPr>
        <w:rFonts w:ascii="Arial" w:hAnsi="Arial" w:hint="default"/>
      </w:rPr>
    </w:lvl>
    <w:lvl w:ilvl="3" w:tplc="BAD86C58" w:tentative="1">
      <w:start w:val="1"/>
      <w:numFmt w:val="bullet"/>
      <w:lvlText w:val="•"/>
      <w:lvlJc w:val="left"/>
      <w:pPr>
        <w:tabs>
          <w:tab w:val="num" w:pos="2880"/>
        </w:tabs>
        <w:ind w:left="2880" w:hanging="360"/>
      </w:pPr>
      <w:rPr>
        <w:rFonts w:ascii="Arial" w:hAnsi="Arial" w:hint="default"/>
      </w:rPr>
    </w:lvl>
    <w:lvl w:ilvl="4" w:tplc="01FA4A74" w:tentative="1">
      <w:start w:val="1"/>
      <w:numFmt w:val="bullet"/>
      <w:lvlText w:val="•"/>
      <w:lvlJc w:val="left"/>
      <w:pPr>
        <w:tabs>
          <w:tab w:val="num" w:pos="3600"/>
        </w:tabs>
        <w:ind w:left="3600" w:hanging="360"/>
      </w:pPr>
      <w:rPr>
        <w:rFonts w:ascii="Arial" w:hAnsi="Arial" w:hint="default"/>
      </w:rPr>
    </w:lvl>
    <w:lvl w:ilvl="5" w:tplc="B14A18CE" w:tentative="1">
      <w:start w:val="1"/>
      <w:numFmt w:val="bullet"/>
      <w:lvlText w:val="•"/>
      <w:lvlJc w:val="left"/>
      <w:pPr>
        <w:tabs>
          <w:tab w:val="num" w:pos="4320"/>
        </w:tabs>
        <w:ind w:left="4320" w:hanging="360"/>
      </w:pPr>
      <w:rPr>
        <w:rFonts w:ascii="Arial" w:hAnsi="Arial" w:hint="default"/>
      </w:rPr>
    </w:lvl>
    <w:lvl w:ilvl="6" w:tplc="1EC84E7A" w:tentative="1">
      <w:start w:val="1"/>
      <w:numFmt w:val="bullet"/>
      <w:lvlText w:val="•"/>
      <w:lvlJc w:val="left"/>
      <w:pPr>
        <w:tabs>
          <w:tab w:val="num" w:pos="5040"/>
        </w:tabs>
        <w:ind w:left="5040" w:hanging="360"/>
      </w:pPr>
      <w:rPr>
        <w:rFonts w:ascii="Arial" w:hAnsi="Arial" w:hint="default"/>
      </w:rPr>
    </w:lvl>
    <w:lvl w:ilvl="7" w:tplc="073E4A3C" w:tentative="1">
      <w:start w:val="1"/>
      <w:numFmt w:val="bullet"/>
      <w:lvlText w:val="•"/>
      <w:lvlJc w:val="left"/>
      <w:pPr>
        <w:tabs>
          <w:tab w:val="num" w:pos="5760"/>
        </w:tabs>
        <w:ind w:left="5760" w:hanging="360"/>
      </w:pPr>
      <w:rPr>
        <w:rFonts w:ascii="Arial" w:hAnsi="Arial" w:hint="default"/>
      </w:rPr>
    </w:lvl>
    <w:lvl w:ilvl="8" w:tplc="743EFA14" w:tentative="1">
      <w:start w:val="1"/>
      <w:numFmt w:val="bullet"/>
      <w:lvlText w:val="•"/>
      <w:lvlJc w:val="left"/>
      <w:pPr>
        <w:tabs>
          <w:tab w:val="num" w:pos="6480"/>
        </w:tabs>
        <w:ind w:left="6480" w:hanging="360"/>
      </w:pPr>
      <w:rPr>
        <w:rFonts w:ascii="Arial" w:hAnsi="Arial" w:hint="default"/>
      </w:rPr>
    </w:lvl>
  </w:abstractNum>
  <w:abstractNum w:abstractNumId="8">
    <w:nsid w:val="413E3364"/>
    <w:multiLevelType w:val="hybridMultilevel"/>
    <w:tmpl w:val="69EA9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2B4231E"/>
    <w:multiLevelType w:val="multilevel"/>
    <w:tmpl w:val="DF10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B24E69"/>
    <w:multiLevelType w:val="hybridMultilevel"/>
    <w:tmpl w:val="BC128474"/>
    <w:lvl w:ilvl="0" w:tplc="04090001">
      <w:start w:val="1"/>
      <w:numFmt w:val="bullet"/>
      <w:lvlText w:val=""/>
      <w:lvlJc w:val="left"/>
      <w:pPr>
        <w:ind w:left="2722" w:hanging="360"/>
      </w:pPr>
      <w:rPr>
        <w:rFonts w:ascii="Symbol" w:hAnsi="Symbol" w:hint="default"/>
      </w:rPr>
    </w:lvl>
    <w:lvl w:ilvl="1" w:tplc="04090003" w:tentative="1">
      <w:start w:val="1"/>
      <w:numFmt w:val="bullet"/>
      <w:lvlText w:val="o"/>
      <w:lvlJc w:val="left"/>
      <w:pPr>
        <w:ind w:left="3442" w:hanging="360"/>
      </w:pPr>
      <w:rPr>
        <w:rFonts w:ascii="Courier New" w:hAnsi="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11">
    <w:nsid w:val="566E6FD6"/>
    <w:multiLevelType w:val="multilevel"/>
    <w:tmpl w:val="53DC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CB3489"/>
    <w:multiLevelType w:val="multilevel"/>
    <w:tmpl w:val="5F0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DE760F"/>
    <w:multiLevelType w:val="multilevel"/>
    <w:tmpl w:val="F3B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03740B"/>
    <w:multiLevelType w:val="multilevel"/>
    <w:tmpl w:val="45C03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FC273C"/>
    <w:multiLevelType w:val="multilevel"/>
    <w:tmpl w:val="B57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CC59E6"/>
    <w:multiLevelType w:val="hybridMultilevel"/>
    <w:tmpl w:val="1054A69E"/>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221292"/>
    <w:multiLevelType w:val="multilevel"/>
    <w:tmpl w:val="298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B67B7B"/>
    <w:multiLevelType w:val="multilevel"/>
    <w:tmpl w:val="FD96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6F12D2"/>
    <w:multiLevelType w:val="multilevel"/>
    <w:tmpl w:val="7522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B0748F"/>
    <w:multiLevelType w:val="hybridMultilevel"/>
    <w:tmpl w:val="5DC23DC4"/>
    <w:lvl w:ilvl="0" w:tplc="6F84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0"/>
  </w:num>
  <w:num w:numId="4">
    <w:abstractNumId w:val="4"/>
  </w:num>
  <w:num w:numId="5">
    <w:abstractNumId w:val="5"/>
  </w:num>
  <w:num w:numId="6">
    <w:abstractNumId w:val="16"/>
  </w:num>
  <w:num w:numId="7">
    <w:abstractNumId w:val="1"/>
  </w:num>
  <w:num w:numId="8">
    <w:abstractNumId w:val="3"/>
  </w:num>
  <w:num w:numId="9">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10"/>
  </w:num>
  <w:num w:numId="13">
    <w:abstractNumId w:val="8"/>
  </w:num>
  <w:num w:numId="14">
    <w:abstractNumId w:val="18"/>
    <w:lvlOverride w:ilvl="0">
      <w:startOverride w:val="1"/>
    </w:lvlOverride>
  </w:num>
  <w:num w:numId="15">
    <w:abstractNumId w:val="0"/>
    <w:lvlOverride w:ilvl="0">
      <w:startOverride w:val="2"/>
    </w:lvlOverride>
  </w:num>
  <w:num w:numId="16">
    <w:abstractNumId w:val="13"/>
    <w:lvlOverride w:ilvl="0">
      <w:startOverride w:val="3"/>
    </w:lvlOverride>
  </w:num>
  <w:num w:numId="17">
    <w:abstractNumId w:val="9"/>
    <w:lvlOverride w:ilvl="0">
      <w:startOverride w:val="4"/>
    </w:lvlOverride>
  </w:num>
  <w:num w:numId="18">
    <w:abstractNumId w:val="6"/>
    <w:lvlOverride w:ilvl="0">
      <w:startOverride w:val="5"/>
    </w:lvlOverride>
  </w:num>
  <w:num w:numId="19">
    <w:abstractNumId w:val="15"/>
    <w:lvlOverride w:ilvl="0">
      <w:startOverride w:val="6"/>
    </w:lvlOverride>
  </w:num>
  <w:num w:numId="20">
    <w:abstractNumId w:val="17"/>
  </w:num>
  <w:num w:numId="21">
    <w:abstractNumId w:val="11"/>
  </w:num>
  <w:num w:numId="22">
    <w:abstractNumId w:val="19"/>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4B"/>
    <w:rsid w:val="0000061B"/>
    <w:rsid w:val="0000500E"/>
    <w:rsid w:val="0003584A"/>
    <w:rsid w:val="0004316B"/>
    <w:rsid w:val="00045613"/>
    <w:rsid w:val="0005020B"/>
    <w:rsid w:val="000826B5"/>
    <w:rsid w:val="000C0E0C"/>
    <w:rsid w:val="000C3C33"/>
    <w:rsid w:val="000D5B26"/>
    <w:rsid w:val="00120E2A"/>
    <w:rsid w:val="001233A5"/>
    <w:rsid w:val="00123ADA"/>
    <w:rsid w:val="00141F61"/>
    <w:rsid w:val="00180AD8"/>
    <w:rsid w:val="00185123"/>
    <w:rsid w:val="001D48EB"/>
    <w:rsid w:val="001F4636"/>
    <w:rsid w:val="001F4642"/>
    <w:rsid w:val="00251CDB"/>
    <w:rsid w:val="00257048"/>
    <w:rsid w:val="00271A4A"/>
    <w:rsid w:val="002A688F"/>
    <w:rsid w:val="002B416A"/>
    <w:rsid w:val="002F1D88"/>
    <w:rsid w:val="002F5B47"/>
    <w:rsid w:val="003101FF"/>
    <w:rsid w:val="00316E4B"/>
    <w:rsid w:val="00321C96"/>
    <w:rsid w:val="00341B63"/>
    <w:rsid w:val="00356C78"/>
    <w:rsid w:val="00362AFE"/>
    <w:rsid w:val="00370123"/>
    <w:rsid w:val="00373658"/>
    <w:rsid w:val="0037450D"/>
    <w:rsid w:val="003B6BB7"/>
    <w:rsid w:val="003B79C0"/>
    <w:rsid w:val="003B7C21"/>
    <w:rsid w:val="003C42B7"/>
    <w:rsid w:val="003C43F9"/>
    <w:rsid w:val="003D1664"/>
    <w:rsid w:val="003F4DFE"/>
    <w:rsid w:val="004112D6"/>
    <w:rsid w:val="00424BFF"/>
    <w:rsid w:val="004314FC"/>
    <w:rsid w:val="00454ADA"/>
    <w:rsid w:val="0046239E"/>
    <w:rsid w:val="004728C6"/>
    <w:rsid w:val="00476E52"/>
    <w:rsid w:val="004A1BE3"/>
    <w:rsid w:val="004B1E34"/>
    <w:rsid w:val="004C7946"/>
    <w:rsid w:val="004D6FFC"/>
    <w:rsid w:val="004F6FCF"/>
    <w:rsid w:val="00511ABB"/>
    <w:rsid w:val="00525E5D"/>
    <w:rsid w:val="00550D93"/>
    <w:rsid w:val="00564092"/>
    <w:rsid w:val="00593DB2"/>
    <w:rsid w:val="005B628E"/>
    <w:rsid w:val="005D02BD"/>
    <w:rsid w:val="005F46C4"/>
    <w:rsid w:val="006268DF"/>
    <w:rsid w:val="00676B33"/>
    <w:rsid w:val="00682BF0"/>
    <w:rsid w:val="00690B4B"/>
    <w:rsid w:val="006A2E85"/>
    <w:rsid w:val="006B09D1"/>
    <w:rsid w:val="006C41F3"/>
    <w:rsid w:val="006F4DCA"/>
    <w:rsid w:val="007106DF"/>
    <w:rsid w:val="00714990"/>
    <w:rsid w:val="00722E38"/>
    <w:rsid w:val="00750F83"/>
    <w:rsid w:val="00776AD2"/>
    <w:rsid w:val="00793CCB"/>
    <w:rsid w:val="007B421A"/>
    <w:rsid w:val="007D683D"/>
    <w:rsid w:val="007E183A"/>
    <w:rsid w:val="007F164B"/>
    <w:rsid w:val="00823A7A"/>
    <w:rsid w:val="00837AB1"/>
    <w:rsid w:val="00844ECB"/>
    <w:rsid w:val="00864B0D"/>
    <w:rsid w:val="008F3788"/>
    <w:rsid w:val="008F61BE"/>
    <w:rsid w:val="0091415D"/>
    <w:rsid w:val="00915073"/>
    <w:rsid w:val="009333AF"/>
    <w:rsid w:val="00963B84"/>
    <w:rsid w:val="00997EBD"/>
    <w:rsid w:val="009A3E29"/>
    <w:rsid w:val="009D61C5"/>
    <w:rsid w:val="009D79D0"/>
    <w:rsid w:val="009E44CB"/>
    <w:rsid w:val="009E65CC"/>
    <w:rsid w:val="009F73D3"/>
    <w:rsid w:val="00A31C62"/>
    <w:rsid w:val="00A37512"/>
    <w:rsid w:val="00A378E2"/>
    <w:rsid w:val="00A442E9"/>
    <w:rsid w:val="00A607FC"/>
    <w:rsid w:val="00A61F71"/>
    <w:rsid w:val="00A754BC"/>
    <w:rsid w:val="00A8176A"/>
    <w:rsid w:val="00A8485A"/>
    <w:rsid w:val="00AB7EDD"/>
    <w:rsid w:val="00AC495A"/>
    <w:rsid w:val="00AC5AE6"/>
    <w:rsid w:val="00B00C8A"/>
    <w:rsid w:val="00B16E6A"/>
    <w:rsid w:val="00B34696"/>
    <w:rsid w:val="00B42217"/>
    <w:rsid w:val="00B51E70"/>
    <w:rsid w:val="00B54CD1"/>
    <w:rsid w:val="00B55429"/>
    <w:rsid w:val="00B63DD7"/>
    <w:rsid w:val="00BA317A"/>
    <w:rsid w:val="00BB325D"/>
    <w:rsid w:val="00BC4BE7"/>
    <w:rsid w:val="00BD5510"/>
    <w:rsid w:val="00BD7718"/>
    <w:rsid w:val="00BF025D"/>
    <w:rsid w:val="00BF65E7"/>
    <w:rsid w:val="00C21720"/>
    <w:rsid w:val="00C340F2"/>
    <w:rsid w:val="00C62E4F"/>
    <w:rsid w:val="00C80B3E"/>
    <w:rsid w:val="00C81B8D"/>
    <w:rsid w:val="00C8647E"/>
    <w:rsid w:val="00CC2D21"/>
    <w:rsid w:val="00CC64CC"/>
    <w:rsid w:val="00D02FF2"/>
    <w:rsid w:val="00D27621"/>
    <w:rsid w:val="00D37E5F"/>
    <w:rsid w:val="00D617A4"/>
    <w:rsid w:val="00D701E9"/>
    <w:rsid w:val="00DC7C30"/>
    <w:rsid w:val="00DD0C7B"/>
    <w:rsid w:val="00E15733"/>
    <w:rsid w:val="00E2692C"/>
    <w:rsid w:val="00E6161E"/>
    <w:rsid w:val="00E661AC"/>
    <w:rsid w:val="00E73BAB"/>
    <w:rsid w:val="00EA4B41"/>
    <w:rsid w:val="00EB5A68"/>
    <w:rsid w:val="00EB67DF"/>
    <w:rsid w:val="00ED7DA8"/>
    <w:rsid w:val="00F0466E"/>
    <w:rsid w:val="00F158D9"/>
    <w:rsid w:val="00F2467C"/>
    <w:rsid w:val="00F2752E"/>
    <w:rsid w:val="00F421D9"/>
    <w:rsid w:val="00F463B9"/>
    <w:rsid w:val="00F61EF3"/>
    <w:rsid w:val="00F640ED"/>
    <w:rsid w:val="00F67961"/>
    <w:rsid w:val="00F82A4D"/>
    <w:rsid w:val="00FC4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E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8835">
      <w:bodyDiv w:val="1"/>
      <w:marLeft w:val="0"/>
      <w:marRight w:val="0"/>
      <w:marTop w:val="0"/>
      <w:marBottom w:val="0"/>
      <w:divBdr>
        <w:top w:val="none" w:sz="0" w:space="0" w:color="auto"/>
        <w:left w:val="none" w:sz="0" w:space="0" w:color="auto"/>
        <w:bottom w:val="none" w:sz="0" w:space="0" w:color="auto"/>
        <w:right w:val="none" w:sz="0" w:space="0" w:color="auto"/>
      </w:divBdr>
    </w:div>
    <w:div w:id="214120878">
      <w:bodyDiv w:val="1"/>
      <w:marLeft w:val="0"/>
      <w:marRight w:val="0"/>
      <w:marTop w:val="0"/>
      <w:marBottom w:val="0"/>
      <w:divBdr>
        <w:top w:val="none" w:sz="0" w:space="0" w:color="auto"/>
        <w:left w:val="none" w:sz="0" w:space="0" w:color="auto"/>
        <w:bottom w:val="none" w:sz="0" w:space="0" w:color="auto"/>
        <w:right w:val="none" w:sz="0" w:space="0" w:color="auto"/>
      </w:divBdr>
      <w:divsChild>
        <w:div w:id="33700682">
          <w:marLeft w:val="1166"/>
          <w:marRight w:val="0"/>
          <w:marTop w:val="72"/>
          <w:marBottom w:val="0"/>
          <w:divBdr>
            <w:top w:val="none" w:sz="0" w:space="0" w:color="auto"/>
            <w:left w:val="none" w:sz="0" w:space="0" w:color="auto"/>
            <w:bottom w:val="none" w:sz="0" w:space="0" w:color="auto"/>
            <w:right w:val="none" w:sz="0" w:space="0" w:color="auto"/>
          </w:divBdr>
        </w:div>
        <w:div w:id="276915368">
          <w:marLeft w:val="1166"/>
          <w:marRight w:val="0"/>
          <w:marTop w:val="72"/>
          <w:marBottom w:val="0"/>
          <w:divBdr>
            <w:top w:val="none" w:sz="0" w:space="0" w:color="auto"/>
            <w:left w:val="none" w:sz="0" w:space="0" w:color="auto"/>
            <w:bottom w:val="none" w:sz="0" w:space="0" w:color="auto"/>
            <w:right w:val="none" w:sz="0" w:space="0" w:color="auto"/>
          </w:divBdr>
        </w:div>
        <w:div w:id="280769889">
          <w:marLeft w:val="1166"/>
          <w:marRight w:val="0"/>
          <w:marTop w:val="72"/>
          <w:marBottom w:val="0"/>
          <w:divBdr>
            <w:top w:val="none" w:sz="0" w:space="0" w:color="auto"/>
            <w:left w:val="none" w:sz="0" w:space="0" w:color="auto"/>
            <w:bottom w:val="none" w:sz="0" w:space="0" w:color="auto"/>
            <w:right w:val="none" w:sz="0" w:space="0" w:color="auto"/>
          </w:divBdr>
        </w:div>
        <w:div w:id="442069900">
          <w:marLeft w:val="1166"/>
          <w:marRight w:val="0"/>
          <w:marTop w:val="72"/>
          <w:marBottom w:val="0"/>
          <w:divBdr>
            <w:top w:val="none" w:sz="0" w:space="0" w:color="auto"/>
            <w:left w:val="none" w:sz="0" w:space="0" w:color="auto"/>
            <w:bottom w:val="none" w:sz="0" w:space="0" w:color="auto"/>
            <w:right w:val="none" w:sz="0" w:space="0" w:color="auto"/>
          </w:divBdr>
        </w:div>
        <w:div w:id="478615087">
          <w:marLeft w:val="1166"/>
          <w:marRight w:val="0"/>
          <w:marTop w:val="72"/>
          <w:marBottom w:val="0"/>
          <w:divBdr>
            <w:top w:val="none" w:sz="0" w:space="0" w:color="auto"/>
            <w:left w:val="none" w:sz="0" w:space="0" w:color="auto"/>
            <w:bottom w:val="none" w:sz="0" w:space="0" w:color="auto"/>
            <w:right w:val="none" w:sz="0" w:space="0" w:color="auto"/>
          </w:divBdr>
        </w:div>
        <w:div w:id="515316988">
          <w:marLeft w:val="1166"/>
          <w:marRight w:val="0"/>
          <w:marTop w:val="72"/>
          <w:marBottom w:val="0"/>
          <w:divBdr>
            <w:top w:val="none" w:sz="0" w:space="0" w:color="auto"/>
            <w:left w:val="none" w:sz="0" w:space="0" w:color="auto"/>
            <w:bottom w:val="none" w:sz="0" w:space="0" w:color="auto"/>
            <w:right w:val="none" w:sz="0" w:space="0" w:color="auto"/>
          </w:divBdr>
        </w:div>
        <w:div w:id="604002835">
          <w:marLeft w:val="1166"/>
          <w:marRight w:val="0"/>
          <w:marTop w:val="72"/>
          <w:marBottom w:val="0"/>
          <w:divBdr>
            <w:top w:val="none" w:sz="0" w:space="0" w:color="auto"/>
            <w:left w:val="none" w:sz="0" w:space="0" w:color="auto"/>
            <w:bottom w:val="none" w:sz="0" w:space="0" w:color="auto"/>
            <w:right w:val="none" w:sz="0" w:space="0" w:color="auto"/>
          </w:divBdr>
        </w:div>
        <w:div w:id="1104763884">
          <w:marLeft w:val="1166"/>
          <w:marRight w:val="0"/>
          <w:marTop w:val="72"/>
          <w:marBottom w:val="0"/>
          <w:divBdr>
            <w:top w:val="none" w:sz="0" w:space="0" w:color="auto"/>
            <w:left w:val="none" w:sz="0" w:space="0" w:color="auto"/>
            <w:bottom w:val="none" w:sz="0" w:space="0" w:color="auto"/>
            <w:right w:val="none" w:sz="0" w:space="0" w:color="auto"/>
          </w:divBdr>
        </w:div>
        <w:div w:id="1311902401">
          <w:marLeft w:val="1166"/>
          <w:marRight w:val="0"/>
          <w:marTop w:val="72"/>
          <w:marBottom w:val="0"/>
          <w:divBdr>
            <w:top w:val="none" w:sz="0" w:space="0" w:color="auto"/>
            <w:left w:val="none" w:sz="0" w:space="0" w:color="auto"/>
            <w:bottom w:val="none" w:sz="0" w:space="0" w:color="auto"/>
            <w:right w:val="none" w:sz="0" w:space="0" w:color="auto"/>
          </w:divBdr>
        </w:div>
        <w:div w:id="1526478415">
          <w:marLeft w:val="1166"/>
          <w:marRight w:val="0"/>
          <w:marTop w:val="72"/>
          <w:marBottom w:val="0"/>
          <w:divBdr>
            <w:top w:val="none" w:sz="0" w:space="0" w:color="auto"/>
            <w:left w:val="none" w:sz="0" w:space="0" w:color="auto"/>
            <w:bottom w:val="none" w:sz="0" w:space="0" w:color="auto"/>
            <w:right w:val="none" w:sz="0" w:space="0" w:color="auto"/>
          </w:divBdr>
        </w:div>
        <w:div w:id="1809013572">
          <w:marLeft w:val="1800"/>
          <w:marRight w:val="0"/>
          <w:marTop w:val="53"/>
          <w:marBottom w:val="0"/>
          <w:divBdr>
            <w:top w:val="none" w:sz="0" w:space="0" w:color="auto"/>
            <w:left w:val="none" w:sz="0" w:space="0" w:color="auto"/>
            <w:bottom w:val="none" w:sz="0" w:space="0" w:color="auto"/>
            <w:right w:val="none" w:sz="0" w:space="0" w:color="auto"/>
          </w:divBdr>
        </w:div>
        <w:div w:id="1888564307">
          <w:marLeft w:val="547"/>
          <w:marRight w:val="0"/>
          <w:marTop w:val="72"/>
          <w:marBottom w:val="0"/>
          <w:divBdr>
            <w:top w:val="none" w:sz="0" w:space="0" w:color="auto"/>
            <w:left w:val="none" w:sz="0" w:space="0" w:color="auto"/>
            <w:bottom w:val="none" w:sz="0" w:space="0" w:color="auto"/>
            <w:right w:val="none" w:sz="0" w:space="0" w:color="auto"/>
          </w:divBdr>
        </w:div>
        <w:div w:id="2135512296">
          <w:marLeft w:val="547"/>
          <w:marRight w:val="0"/>
          <w:marTop w:val="72"/>
          <w:marBottom w:val="0"/>
          <w:divBdr>
            <w:top w:val="none" w:sz="0" w:space="0" w:color="auto"/>
            <w:left w:val="none" w:sz="0" w:space="0" w:color="auto"/>
            <w:bottom w:val="none" w:sz="0" w:space="0" w:color="auto"/>
            <w:right w:val="none" w:sz="0" w:space="0" w:color="auto"/>
          </w:divBdr>
        </w:div>
      </w:divsChild>
    </w:div>
    <w:div w:id="234976409">
      <w:bodyDiv w:val="1"/>
      <w:marLeft w:val="0"/>
      <w:marRight w:val="0"/>
      <w:marTop w:val="0"/>
      <w:marBottom w:val="0"/>
      <w:divBdr>
        <w:top w:val="none" w:sz="0" w:space="0" w:color="auto"/>
        <w:left w:val="none" w:sz="0" w:space="0" w:color="auto"/>
        <w:bottom w:val="none" w:sz="0" w:space="0" w:color="auto"/>
        <w:right w:val="none" w:sz="0" w:space="0" w:color="auto"/>
      </w:divBdr>
    </w:div>
    <w:div w:id="293025689">
      <w:bodyDiv w:val="1"/>
      <w:marLeft w:val="0"/>
      <w:marRight w:val="0"/>
      <w:marTop w:val="0"/>
      <w:marBottom w:val="0"/>
      <w:divBdr>
        <w:top w:val="none" w:sz="0" w:space="0" w:color="auto"/>
        <w:left w:val="none" w:sz="0" w:space="0" w:color="auto"/>
        <w:bottom w:val="none" w:sz="0" w:space="0" w:color="auto"/>
        <w:right w:val="none" w:sz="0" w:space="0" w:color="auto"/>
      </w:divBdr>
    </w:div>
    <w:div w:id="413405630">
      <w:bodyDiv w:val="1"/>
      <w:marLeft w:val="0"/>
      <w:marRight w:val="0"/>
      <w:marTop w:val="0"/>
      <w:marBottom w:val="0"/>
      <w:divBdr>
        <w:top w:val="none" w:sz="0" w:space="0" w:color="auto"/>
        <w:left w:val="none" w:sz="0" w:space="0" w:color="auto"/>
        <w:bottom w:val="none" w:sz="0" w:space="0" w:color="auto"/>
        <w:right w:val="none" w:sz="0" w:space="0" w:color="auto"/>
      </w:divBdr>
    </w:div>
    <w:div w:id="416875152">
      <w:bodyDiv w:val="1"/>
      <w:marLeft w:val="0"/>
      <w:marRight w:val="0"/>
      <w:marTop w:val="0"/>
      <w:marBottom w:val="0"/>
      <w:divBdr>
        <w:top w:val="none" w:sz="0" w:space="0" w:color="auto"/>
        <w:left w:val="none" w:sz="0" w:space="0" w:color="auto"/>
        <w:bottom w:val="none" w:sz="0" w:space="0" w:color="auto"/>
        <w:right w:val="none" w:sz="0" w:space="0" w:color="auto"/>
      </w:divBdr>
    </w:div>
    <w:div w:id="427384198">
      <w:bodyDiv w:val="1"/>
      <w:marLeft w:val="0"/>
      <w:marRight w:val="0"/>
      <w:marTop w:val="0"/>
      <w:marBottom w:val="0"/>
      <w:divBdr>
        <w:top w:val="none" w:sz="0" w:space="0" w:color="auto"/>
        <w:left w:val="none" w:sz="0" w:space="0" w:color="auto"/>
        <w:bottom w:val="none" w:sz="0" w:space="0" w:color="auto"/>
        <w:right w:val="none" w:sz="0" w:space="0" w:color="auto"/>
      </w:divBdr>
      <w:divsChild>
        <w:div w:id="326323989">
          <w:marLeft w:val="1166"/>
          <w:marRight w:val="0"/>
          <w:marTop w:val="77"/>
          <w:marBottom w:val="0"/>
          <w:divBdr>
            <w:top w:val="none" w:sz="0" w:space="0" w:color="auto"/>
            <w:left w:val="none" w:sz="0" w:space="0" w:color="auto"/>
            <w:bottom w:val="none" w:sz="0" w:space="0" w:color="auto"/>
            <w:right w:val="none" w:sz="0" w:space="0" w:color="auto"/>
          </w:divBdr>
        </w:div>
        <w:div w:id="599264558">
          <w:marLeft w:val="1166"/>
          <w:marRight w:val="0"/>
          <w:marTop w:val="77"/>
          <w:marBottom w:val="0"/>
          <w:divBdr>
            <w:top w:val="none" w:sz="0" w:space="0" w:color="auto"/>
            <w:left w:val="none" w:sz="0" w:space="0" w:color="auto"/>
            <w:bottom w:val="none" w:sz="0" w:space="0" w:color="auto"/>
            <w:right w:val="none" w:sz="0" w:space="0" w:color="auto"/>
          </w:divBdr>
        </w:div>
        <w:div w:id="750153637">
          <w:marLeft w:val="1166"/>
          <w:marRight w:val="0"/>
          <w:marTop w:val="77"/>
          <w:marBottom w:val="0"/>
          <w:divBdr>
            <w:top w:val="none" w:sz="0" w:space="0" w:color="auto"/>
            <w:left w:val="none" w:sz="0" w:space="0" w:color="auto"/>
            <w:bottom w:val="none" w:sz="0" w:space="0" w:color="auto"/>
            <w:right w:val="none" w:sz="0" w:space="0" w:color="auto"/>
          </w:divBdr>
        </w:div>
        <w:div w:id="854540713">
          <w:marLeft w:val="1166"/>
          <w:marRight w:val="0"/>
          <w:marTop w:val="77"/>
          <w:marBottom w:val="0"/>
          <w:divBdr>
            <w:top w:val="none" w:sz="0" w:space="0" w:color="auto"/>
            <w:left w:val="none" w:sz="0" w:space="0" w:color="auto"/>
            <w:bottom w:val="none" w:sz="0" w:space="0" w:color="auto"/>
            <w:right w:val="none" w:sz="0" w:space="0" w:color="auto"/>
          </w:divBdr>
        </w:div>
        <w:div w:id="859976597">
          <w:marLeft w:val="1166"/>
          <w:marRight w:val="0"/>
          <w:marTop w:val="77"/>
          <w:marBottom w:val="0"/>
          <w:divBdr>
            <w:top w:val="none" w:sz="0" w:space="0" w:color="auto"/>
            <w:left w:val="none" w:sz="0" w:space="0" w:color="auto"/>
            <w:bottom w:val="none" w:sz="0" w:space="0" w:color="auto"/>
            <w:right w:val="none" w:sz="0" w:space="0" w:color="auto"/>
          </w:divBdr>
        </w:div>
        <w:div w:id="903611984">
          <w:marLeft w:val="1166"/>
          <w:marRight w:val="0"/>
          <w:marTop w:val="77"/>
          <w:marBottom w:val="0"/>
          <w:divBdr>
            <w:top w:val="none" w:sz="0" w:space="0" w:color="auto"/>
            <w:left w:val="none" w:sz="0" w:space="0" w:color="auto"/>
            <w:bottom w:val="none" w:sz="0" w:space="0" w:color="auto"/>
            <w:right w:val="none" w:sz="0" w:space="0" w:color="auto"/>
          </w:divBdr>
        </w:div>
        <w:div w:id="1372461647">
          <w:marLeft w:val="547"/>
          <w:marRight w:val="0"/>
          <w:marTop w:val="77"/>
          <w:marBottom w:val="0"/>
          <w:divBdr>
            <w:top w:val="none" w:sz="0" w:space="0" w:color="auto"/>
            <w:left w:val="none" w:sz="0" w:space="0" w:color="auto"/>
            <w:bottom w:val="none" w:sz="0" w:space="0" w:color="auto"/>
            <w:right w:val="none" w:sz="0" w:space="0" w:color="auto"/>
          </w:divBdr>
        </w:div>
        <w:div w:id="1958559025">
          <w:marLeft w:val="547"/>
          <w:marRight w:val="0"/>
          <w:marTop w:val="77"/>
          <w:marBottom w:val="0"/>
          <w:divBdr>
            <w:top w:val="none" w:sz="0" w:space="0" w:color="auto"/>
            <w:left w:val="none" w:sz="0" w:space="0" w:color="auto"/>
            <w:bottom w:val="none" w:sz="0" w:space="0" w:color="auto"/>
            <w:right w:val="none" w:sz="0" w:space="0" w:color="auto"/>
          </w:divBdr>
        </w:div>
        <w:div w:id="2135713370">
          <w:marLeft w:val="1166"/>
          <w:marRight w:val="0"/>
          <w:marTop w:val="77"/>
          <w:marBottom w:val="0"/>
          <w:divBdr>
            <w:top w:val="none" w:sz="0" w:space="0" w:color="auto"/>
            <w:left w:val="none" w:sz="0" w:space="0" w:color="auto"/>
            <w:bottom w:val="none" w:sz="0" w:space="0" w:color="auto"/>
            <w:right w:val="none" w:sz="0" w:space="0" w:color="auto"/>
          </w:divBdr>
        </w:div>
      </w:divsChild>
    </w:div>
    <w:div w:id="501744298">
      <w:bodyDiv w:val="1"/>
      <w:marLeft w:val="0"/>
      <w:marRight w:val="0"/>
      <w:marTop w:val="0"/>
      <w:marBottom w:val="0"/>
      <w:divBdr>
        <w:top w:val="none" w:sz="0" w:space="0" w:color="auto"/>
        <w:left w:val="none" w:sz="0" w:space="0" w:color="auto"/>
        <w:bottom w:val="none" w:sz="0" w:space="0" w:color="auto"/>
        <w:right w:val="none" w:sz="0" w:space="0" w:color="auto"/>
      </w:divBdr>
    </w:div>
    <w:div w:id="560479972">
      <w:bodyDiv w:val="1"/>
      <w:marLeft w:val="0"/>
      <w:marRight w:val="0"/>
      <w:marTop w:val="0"/>
      <w:marBottom w:val="0"/>
      <w:divBdr>
        <w:top w:val="none" w:sz="0" w:space="0" w:color="auto"/>
        <w:left w:val="none" w:sz="0" w:space="0" w:color="auto"/>
        <w:bottom w:val="none" w:sz="0" w:space="0" w:color="auto"/>
        <w:right w:val="none" w:sz="0" w:space="0" w:color="auto"/>
      </w:divBdr>
    </w:div>
    <w:div w:id="772671473">
      <w:bodyDiv w:val="1"/>
      <w:marLeft w:val="0"/>
      <w:marRight w:val="0"/>
      <w:marTop w:val="0"/>
      <w:marBottom w:val="0"/>
      <w:divBdr>
        <w:top w:val="none" w:sz="0" w:space="0" w:color="auto"/>
        <w:left w:val="none" w:sz="0" w:space="0" w:color="auto"/>
        <w:bottom w:val="none" w:sz="0" w:space="0" w:color="auto"/>
        <w:right w:val="none" w:sz="0" w:space="0" w:color="auto"/>
      </w:divBdr>
    </w:div>
    <w:div w:id="939526498">
      <w:bodyDiv w:val="1"/>
      <w:marLeft w:val="0"/>
      <w:marRight w:val="0"/>
      <w:marTop w:val="0"/>
      <w:marBottom w:val="0"/>
      <w:divBdr>
        <w:top w:val="none" w:sz="0" w:space="0" w:color="auto"/>
        <w:left w:val="none" w:sz="0" w:space="0" w:color="auto"/>
        <w:bottom w:val="none" w:sz="0" w:space="0" w:color="auto"/>
        <w:right w:val="none" w:sz="0" w:space="0" w:color="auto"/>
      </w:divBdr>
    </w:div>
    <w:div w:id="1063140581">
      <w:bodyDiv w:val="1"/>
      <w:marLeft w:val="0"/>
      <w:marRight w:val="0"/>
      <w:marTop w:val="0"/>
      <w:marBottom w:val="0"/>
      <w:divBdr>
        <w:top w:val="none" w:sz="0" w:space="0" w:color="auto"/>
        <w:left w:val="none" w:sz="0" w:space="0" w:color="auto"/>
        <w:bottom w:val="none" w:sz="0" w:space="0" w:color="auto"/>
        <w:right w:val="none" w:sz="0" w:space="0" w:color="auto"/>
      </w:divBdr>
    </w:div>
    <w:div w:id="1079139082">
      <w:bodyDiv w:val="1"/>
      <w:marLeft w:val="0"/>
      <w:marRight w:val="0"/>
      <w:marTop w:val="0"/>
      <w:marBottom w:val="0"/>
      <w:divBdr>
        <w:top w:val="none" w:sz="0" w:space="0" w:color="auto"/>
        <w:left w:val="none" w:sz="0" w:space="0" w:color="auto"/>
        <w:bottom w:val="none" w:sz="0" w:space="0" w:color="auto"/>
        <w:right w:val="none" w:sz="0" w:space="0" w:color="auto"/>
      </w:divBdr>
    </w:div>
    <w:div w:id="1127622865">
      <w:bodyDiv w:val="1"/>
      <w:marLeft w:val="0"/>
      <w:marRight w:val="0"/>
      <w:marTop w:val="0"/>
      <w:marBottom w:val="0"/>
      <w:divBdr>
        <w:top w:val="none" w:sz="0" w:space="0" w:color="auto"/>
        <w:left w:val="none" w:sz="0" w:space="0" w:color="auto"/>
        <w:bottom w:val="none" w:sz="0" w:space="0" w:color="auto"/>
        <w:right w:val="none" w:sz="0" w:space="0" w:color="auto"/>
      </w:divBdr>
    </w:div>
    <w:div w:id="1137912946">
      <w:bodyDiv w:val="1"/>
      <w:marLeft w:val="0"/>
      <w:marRight w:val="0"/>
      <w:marTop w:val="0"/>
      <w:marBottom w:val="0"/>
      <w:divBdr>
        <w:top w:val="none" w:sz="0" w:space="0" w:color="auto"/>
        <w:left w:val="none" w:sz="0" w:space="0" w:color="auto"/>
        <w:bottom w:val="none" w:sz="0" w:space="0" w:color="auto"/>
        <w:right w:val="none" w:sz="0" w:space="0" w:color="auto"/>
      </w:divBdr>
    </w:div>
    <w:div w:id="1157918476">
      <w:bodyDiv w:val="1"/>
      <w:marLeft w:val="0"/>
      <w:marRight w:val="0"/>
      <w:marTop w:val="0"/>
      <w:marBottom w:val="0"/>
      <w:divBdr>
        <w:top w:val="none" w:sz="0" w:space="0" w:color="auto"/>
        <w:left w:val="none" w:sz="0" w:space="0" w:color="auto"/>
        <w:bottom w:val="none" w:sz="0" w:space="0" w:color="auto"/>
        <w:right w:val="none" w:sz="0" w:space="0" w:color="auto"/>
      </w:divBdr>
    </w:div>
    <w:div w:id="1191265955">
      <w:bodyDiv w:val="1"/>
      <w:marLeft w:val="0"/>
      <w:marRight w:val="0"/>
      <w:marTop w:val="0"/>
      <w:marBottom w:val="0"/>
      <w:divBdr>
        <w:top w:val="none" w:sz="0" w:space="0" w:color="auto"/>
        <w:left w:val="none" w:sz="0" w:space="0" w:color="auto"/>
        <w:bottom w:val="none" w:sz="0" w:space="0" w:color="auto"/>
        <w:right w:val="none" w:sz="0" w:space="0" w:color="auto"/>
      </w:divBdr>
    </w:div>
    <w:div w:id="1401715418">
      <w:bodyDiv w:val="1"/>
      <w:marLeft w:val="0"/>
      <w:marRight w:val="0"/>
      <w:marTop w:val="0"/>
      <w:marBottom w:val="0"/>
      <w:divBdr>
        <w:top w:val="none" w:sz="0" w:space="0" w:color="auto"/>
        <w:left w:val="none" w:sz="0" w:space="0" w:color="auto"/>
        <w:bottom w:val="none" w:sz="0" w:space="0" w:color="auto"/>
        <w:right w:val="none" w:sz="0" w:space="0" w:color="auto"/>
      </w:divBdr>
    </w:div>
    <w:div w:id="1433477653">
      <w:bodyDiv w:val="1"/>
      <w:marLeft w:val="0"/>
      <w:marRight w:val="0"/>
      <w:marTop w:val="0"/>
      <w:marBottom w:val="0"/>
      <w:divBdr>
        <w:top w:val="none" w:sz="0" w:space="0" w:color="auto"/>
        <w:left w:val="none" w:sz="0" w:space="0" w:color="auto"/>
        <w:bottom w:val="none" w:sz="0" w:space="0" w:color="auto"/>
        <w:right w:val="none" w:sz="0" w:space="0" w:color="auto"/>
      </w:divBdr>
    </w:div>
    <w:div w:id="1464497803">
      <w:bodyDiv w:val="1"/>
      <w:marLeft w:val="0"/>
      <w:marRight w:val="0"/>
      <w:marTop w:val="0"/>
      <w:marBottom w:val="0"/>
      <w:divBdr>
        <w:top w:val="none" w:sz="0" w:space="0" w:color="auto"/>
        <w:left w:val="none" w:sz="0" w:space="0" w:color="auto"/>
        <w:bottom w:val="none" w:sz="0" w:space="0" w:color="auto"/>
        <w:right w:val="none" w:sz="0" w:space="0" w:color="auto"/>
      </w:divBdr>
    </w:div>
    <w:div w:id="1607425116">
      <w:bodyDiv w:val="1"/>
      <w:marLeft w:val="0"/>
      <w:marRight w:val="0"/>
      <w:marTop w:val="0"/>
      <w:marBottom w:val="0"/>
      <w:divBdr>
        <w:top w:val="none" w:sz="0" w:space="0" w:color="auto"/>
        <w:left w:val="none" w:sz="0" w:space="0" w:color="auto"/>
        <w:bottom w:val="none" w:sz="0" w:space="0" w:color="auto"/>
        <w:right w:val="none" w:sz="0" w:space="0" w:color="auto"/>
      </w:divBdr>
    </w:div>
    <w:div w:id="1938564477">
      <w:bodyDiv w:val="1"/>
      <w:marLeft w:val="0"/>
      <w:marRight w:val="0"/>
      <w:marTop w:val="0"/>
      <w:marBottom w:val="0"/>
      <w:divBdr>
        <w:top w:val="none" w:sz="0" w:space="0" w:color="auto"/>
        <w:left w:val="none" w:sz="0" w:space="0" w:color="auto"/>
        <w:bottom w:val="none" w:sz="0" w:space="0" w:color="auto"/>
        <w:right w:val="none" w:sz="0" w:space="0" w:color="auto"/>
      </w:divBdr>
    </w:div>
    <w:div w:id="1952006317">
      <w:bodyDiv w:val="1"/>
      <w:marLeft w:val="0"/>
      <w:marRight w:val="0"/>
      <w:marTop w:val="0"/>
      <w:marBottom w:val="0"/>
      <w:divBdr>
        <w:top w:val="none" w:sz="0" w:space="0" w:color="auto"/>
        <w:left w:val="none" w:sz="0" w:space="0" w:color="auto"/>
        <w:bottom w:val="none" w:sz="0" w:space="0" w:color="auto"/>
        <w:right w:val="none" w:sz="0" w:space="0" w:color="auto"/>
      </w:divBdr>
    </w:div>
    <w:div w:id="21013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UTOPMWEBSERVER@/Lipid/Non_statin_drug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29</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vhapalmartins</dc:creator>
  <cp:lastModifiedBy>Goldstein, Mary</cp:lastModifiedBy>
  <cp:revision>8</cp:revision>
  <dcterms:created xsi:type="dcterms:W3CDTF">2015-09-08T21:39:00Z</dcterms:created>
  <dcterms:modified xsi:type="dcterms:W3CDTF">2015-09-15T21:09:00Z</dcterms:modified>
</cp:coreProperties>
</file>