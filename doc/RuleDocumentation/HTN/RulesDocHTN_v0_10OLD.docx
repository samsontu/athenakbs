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3FD" w:rsidRDefault="008813FD" w:rsidP="00044935">
      <w:pPr>
        <w:rPr>
          <w:ins w:id="0" w:author="Oshiro, Connie M" w:date="2019-02-07T11:23:00Z"/>
        </w:rPr>
      </w:pPr>
      <w:ins w:id="1" w:author="Oshiro, Connie M" w:date="2019-02-07T11:23:00Z">
        <w:r>
          <w:t>2/7/2019</w:t>
        </w:r>
      </w:ins>
    </w:p>
    <w:p w:rsidR="008813FD" w:rsidRDefault="008813FD" w:rsidP="00044935">
      <w:pPr>
        <w:rPr>
          <w:ins w:id="2" w:author="Oshiro, Connie M" w:date="2019-02-07T11:23:00Z"/>
        </w:rPr>
      </w:pPr>
      <w:proofErr w:type="spellStart"/>
      <w:ins w:id="3" w:author="Oshiro, Connie M" w:date="2019-02-07T11:23:00Z">
        <w:r>
          <w:t>Nimodipine</w:t>
        </w:r>
        <w:proofErr w:type="spellEnd"/>
        <w:r>
          <w:t xml:space="preserve"> now out of scope</w:t>
        </w:r>
      </w:ins>
    </w:p>
    <w:p w:rsidR="008813FD" w:rsidRDefault="008813FD" w:rsidP="00044935">
      <w:pPr>
        <w:rPr>
          <w:ins w:id="4" w:author="Oshiro, Connie M" w:date="2019-02-07T11:23:00Z"/>
        </w:rPr>
      </w:pPr>
    </w:p>
    <w:p w:rsidR="00044935" w:rsidRDefault="00044935" w:rsidP="00044935">
      <w:r>
        <w:t>1/29/2019</w:t>
      </w:r>
    </w:p>
    <w:p w:rsidR="003B08FE" w:rsidRDefault="003B08FE" w:rsidP="00044935">
      <w:r>
        <w:t>Changes from 08</w:t>
      </w:r>
    </w:p>
    <w:p w:rsidR="00044935" w:rsidRDefault="00044935" w:rsidP="00044935">
      <w:r>
        <w:t>Includes Mike’s changes</w:t>
      </w:r>
    </w:p>
    <w:p w:rsidR="00044935" w:rsidRDefault="00044935" w:rsidP="00044935">
      <w:r>
        <w:t>Removed from Thiazide Diuretics Do not start controllable and Do not intensify controllable “</w:t>
      </w:r>
      <w:proofErr w:type="gramStart"/>
      <w:r w:rsidR="00215A91">
        <w:t xml:space="preserve">Absence  </w:t>
      </w:r>
      <w:r>
        <w:t>of</w:t>
      </w:r>
      <w:proofErr w:type="gramEnd"/>
      <w:r>
        <w:t xml:space="preserve"> Uric acid” and associated messages.</w:t>
      </w:r>
    </w:p>
    <w:p w:rsidR="00CE7472" w:rsidRDefault="00CE7472" w:rsidP="00044935">
      <w:r>
        <w:t>Added icd9/10 codes for hypertension and CKD</w:t>
      </w:r>
    </w:p>
    <w:p w:rsidR="00044935" w:rsidRDefault="00044935" w:rsidP="00044935"/>
    <w:p w:rsidR="00044935" w:rsidRDefault="00044935" w:rsidP="00044935"/>
    <w:p w:rsidR="00044935" w:rsidRDefault="00044935" w:rsidP="00044935">
      <w:r>
        <w:t>Changes from 07</w:t>
      </w:r>
    </w:p>
    <w:p w:rsidR="00044935" w:rsidRDefault="00044935" w:rsidP="00044935">
      <w:pPr>
        <w:pStyle w:val="ListParagraph"/>
        <w:numPr>
          <w:ilvl w:val="0"/>
          <w:numId w:val="32"/>
        </w:numPr>
      </w:pPr>
      <w:r>
        <w:t xml:space="preserve">Messages Collateral messages for BB clarified which BB </w:t>
      </w:r>
      <w:proofErr w:type="spellStart"/>
      <w:r>
        <w:t>ie</w:t>
      </w:r>
      <w:proofErr w:type="spellEnd"/>
      <w:r>
        <w:t xml:space="preserve"> not all </w:t>
      </w:r>
      <w:proofErr w:type="spellStart"/>
      <w:r>
        <w:t>Cardioselective</w:t>
      </w:r>
      <w:proofErr w:type="spellEnd"/>
      <w:r>
        <w:t xml:space="preserve"> BB </w:t>
      </w:r>
      <w:proofErr w:type="spellStart"/>
      <w:r>
        <w:t>ala</w:t>
      </w:r>
      <w:proofErr w:type="spellEnd"/>
      <w:r>
        <w:t xml:space="preserve"> Vishal</w:t>
      </w:r>
    </w:p>
    <w:p w:rsidR="00044935" w:rsidRDefault="00044935" w:rsidP="00044935">
      <w:pPr>
        <w:pStyle w:val="ListParagraph"/>
        <w:numPr>
          <w:ilvl w:val="0"/>
          <w:numId w:val="32"/>
        </w:numPr>
      </w:pPr>
      <w:r>
        <w:t>Update 2019 post EON filtering</w:t>
      </w:r>
    </w:p>
    <w:p w:rsidR="00044935" w:rsidRDefault="00044935" w:rsidP="00044935"/>
    <w:p w:rsidR="00044935" w:rsidRDefault="00044935" w:rsidP="00044935">
      <w:r>
        <w:t>Includes Omar and Vishal’s changes</w:t>
      </w:r>
    </w:p>
    <w:p w:rsidR="00044935" w:rsidRDefault="00044935" w:rsidP="00044935">
      <w:r>
        <w:t>Includes MA changes 1/8/2019 10:17</w:t>
      </w:r>
    </w:p>
    <w:p w:rsidR="00044935" w:rsidRDefault="00044935" w:rsidP="00044935">
      <w:r>
        <w:t xml:space="preserve">Added </w:t>
      </w:r>
      <w:proofErr w:type="spellStart"/>
      <w:r>
        <w:t>wishlist</w:t>
      </w:r>
      <w:proofErr w:type="spellEnd"/>
      <w:r>
        <w:t xml:space="preserve"> item re 20% increase </w:t>
      </w:r>
      <w:proofErr w:type="spellStart"/>
      <w:r>
        <w:t>creatinine</w:t>
      </w:r>
      <w:proofErr w:type="spellEnd"/>
    </w:p>
    <w:p w:rsidR="00044935" w:rsidRDefault="00044935" w:rsidP="00044935"/>
    <w:p w:rsidR="00044935" w:rsidRDefault="00044935" w:rsidP="00044935"/>
    <w:p w:rsidR="00044935" w:rsidRDefault="00044935" w:rsidP="002C5077">
      <w:pPr>
        <w:rPr>
          <w:b/>
        </w:rPr>
      </w:pPr>
    </w:p>
    <w:p w:rsidR="009A0BEA" w:rsidRDefault="005A19B2" w:rsidP="002C5077">
      <w:pPr>
        <w:rPr>
          <w:b/>
        </w:rPr>
      </w:pPr>
      <w:r>
        <w:rPr>
          <w:b/>
        </w:rPr>
        <w:t>Plea</w:t>
      </w:r>
      <w:r w:rsidR="009A0BEA">
        <w:rPr>
          <w:b/>
        </w:rPr>
        <w:t xml:space="preserve">se </w:t>
      </w:r>
    </w:p>
    <w:p w:rsidR="005A19B2" w:rsidRPr="000E309C" w:rsidRDefault="009A0BEA" w:rsidP="009A0BEA">
      <w:pPr>
        <w:pStyle w:val="ListParagraph"/>
        <w:numPr>
          <w:ilvl w:val="0"/>
          <w:numId w:val="32"/>
        </w:numPr>
      </w:pPr>
      <w:proofErr w:type="gramStart"/>
      <w:r w:rsidRPr="000E309C">
        <w:t>review</w:t>
      </w:r>
      <w:proofErr w:type="gramEnd"/>
      <w:r w:rsidRPr="000E309C">
        <w:t xml:space="preserve"> with Track Changes on (it is currently</w:t>
      </w:r>
      <w:r w:rsidR="00964B57">
        <w:t xml:space="preserve"> on </w:t>
      </w:r>
      <w:r w:rsidRPr="000E309C">
        <w:t>).</w:t>
      </w:r>
    </w:p>
    <w:p w:rsidR="009A0BEA" w:rsidRDefault="009A0BEA" w:rsidP="009A0BEA">
      <w:pPr>
        <w:pStyle w:val="ListParagraph"/>
        <w:numPr>
          <w:ilvl w:val="0"/>
          <w:numId w:val="32"/>
        </w:numPr>
      </w:pPr>
      <w:r w:rsidRPr="000E309C">
        <w:t>Save copy with your name/initials at the end</w:t>
      </w:r>
    </w:p>
    <w:p w:rsidR="00964B57" w:rsidRDefault="00292654" w:rsidP="009A0BEA">
      <w:pPr>
        <w:pStyle w:val="ListParagraph"/>
        <w:numPr>
          <w:ilvl w:val="0"/>
          <w:numId w:val="32"/>
        </w:numPr>
      </w:pPr>
      <w:r>
        <w:t>Priority to  errors/gaps in recommendations and evaluation of meds</w:t>
      </w:r>
    </w:p>
    <w:p w:rsidR="00964B57" w:rsidRPr="000E309C" w:rsidRDefault="00964B57" w:rsidP="009A0BEA">
      <w:pPr>
        <w:pStyle w:val="ListParagraph"/>
        <w:numPr>
          <w:ilvl w:val="0"/>
          <w:numId w:val="32"/>
        </w:numPr>
      </w:pPr>
      <w:r>
        <w:t>Please return by Monday Dec 17 by 9am so that I can review for Tuesday clinical meeting</w:t>
      </w:r>
    </w:p>
    <w:p w:rsidR="009A0BEA" w:rsidRPr="00964B57" w:rsidRDefault="009A0BEA" w:rsidP="00964B57">
      <w:pPr>
        <w:pStyle w:val="ListParagraph"/>
        <w:numPr>
          <w:ilvl w:val="0"/>
          <w:numId w:val="32"/>
        </w:numPr>
        <w:rPr>
          <w:b/>
        </w:rPr>
      </w:pPr>
    </w:p>
    <w:p w:rsidR="00F23584" w:rsidRDefault="00F23584" w:rsidP="002C5077">
      <w:pPr>
        <w:rPr>
          <w:b/>
        </w:rPr>
      </w:pPr>
      <w:r>
        <w:rPr>
          <w:b/>
        </w:rPr>
        <w:t>Notes:</w:t>
      </w:r>
    </w:p>
    <w:p w:rsidR="00F23584" w:rsidRPr="00F23584" w:rsidRDefault="00F23584" w:rsidP="002C5077">
      <w:r w:rsidRPr="00F23584">
        <w:t>Appendix</w:t>
      </w:r>
      <w:r w:rsidR="002D3719">
        <w:t xml:space="preserve"> F</w:t>
      </w:r>
      <w:r w:rsidRPr="00F23584">
        <w:t xml:space="preserve"> (no med s</w:t>
      </w:r>
      <w:r w:rsidR="002D3719">
        <w:t>cenario examples) and Appendix G</w:t>
      </w:r>
      <w:r w:rsidRPr="00F23584">
        <w:t xml:space="preserve"> (one med scenario examples) were discussed at clinical meeting</w:t>
      </w:r>
    </w:p>
    <w:p w:rsidR="00F23584" w:rsidRDefault="00F23584" w:rsidP="002C5077">
      <w:pPr>
        <w:rPr>
          <w:b/>
        </w:rPr>
      </w:pPr>
    </w:p>
    <w:p w:rsidR="002C5077" w:rsidRPr="00CE5595" w:rsidRDefault="00CE5595" w:rsidP="002C5077">
      <w:pPr>
        <w:rPr>
          <w:b/>
        </w:rPr>
      </w:pPr>
      <w:r w:rsidRPr="00CE5595">
        <w:rPr>
          <w:b/>
        </w:rPr>
        <w:t>Unanswered</w:t>
      </w:r>
      <w:r>
        <w:t xml:space="preserve"> </w:t>
      </w:r>
      <w:r w:rsidR="002C5077" w:rsidRPr="00CE5595">
        <w:rPr>
          <w:b/>
        </w:rPr>
        <w:t>Questions:</w:t>
      </w:r>
    </w:p>
    <w:p w:rsidR="00E50643" w:rsidRDefault="00E50643" w:rsidP="001544BD">
      <w:pPr>
        <w:pStyle w:val="ListParagraph"/>
      </w:pPr>
    </w:p>
    <w:p w:rsidR="00127878" w:rsidRDefault="00CE5595" w:rsidP="00BE428C">
      <w:pPr>
        <w:pStyle w:val="ListParagraph"/>
        <w:numPr>
          <w:ilvl w:val="0"/>
          <w:numId w:val="25"/>
        </w:numPr>
      </w:pPr>
      <w:r>
        <w:t>Need to e</w:t>
      </w:r>
      <w:r w:rsidR="00227F44">
        <w:t>ncode more drug classes</w:t>
      </w:r>
      <w:r>
        <w:t xml:space="preserve">? </w:t>
      </w:r>
      <w:r w:rsidR="00A94F44">
        <w:t>(see list of non-encoded drugs in Appendix)</w:t>
      </w:r>
    </w:p>
    <w:p w:rsidR="00F23584" w:rsidRDefault="00F23584" w:rsidP="002C5077"/>
    <w:p w:rsidR="00CE5595" w:rsidRPr="00CE5595" w:rsidRDefault="00CE5595" w:rsidP="002C5077">
      <w:pPr>
        <w:rPr>
          <w:b/>
        </w:rPr>
      </w:pPr>
      <w:r w:rsidRPr="00CE5595">
        <w:rPr>
          <w:b/>
        </w:rPr>
        <w:t>Document is missing:</w:t>
      </w:r>
    </w:p>
    <w:p w:rsidR="004E76C6" w:rsidRDefault="004E76C6" w:rsidP="002C5077"/>
    <w:p w:rsidR="00214553" w:rsidRDefault="004E76C6" w:rsidP="002C5077">
      <w:pPr>
        <w:rPr>
          <w:b/>
        </w:rPr>
      </w:pPr>
      <w:r>
        <w:rPr>
          <w:b/>
        </w:rPr>
        <w:t xml:space="preserve">Reminder to Connie </w:t>
      </w:r>
      <w:r w:rsidR="00214553" w:rsidRPr="00214553">
        <w:rPr>
          <w:b/>
        </w:rPr>
        <w:t>KB encoding to do’s</w:t>
      </w:r>
    </w:p>
    <w:p w:rsidR="00214553" w:rsidRDefault="00214553" w:rsidP="002C5077">
      <w:r w:rsidRPr="00214553">
        <w:t xml:space="preserve">Bad drug partner </w:t>
      </w:r>
      <w:proofErr w:type="spellStart"/>
      <w:r w:rsidRPr="00214553">
        <w:t>wrt</w:t>
      </w:r>
      <w:proofErr w:type="spellEnd"/>
      <w:r w:rsidRPr="00214553">
        <w:t xml:space="preserve"> Samson’ </w:t>
      </w:r>
      <w:r w:rsidR="006917E4">
        <w:t>updated drugs in same class</w:t>
      </w:r>
      <w:r w:rsidR="00482BA2">
        <w:t>; now have 2 messages when 2 BB.</w:t>
      </w:r>
    </w:p>
    <w:p w:rsidR="00E80FFE" w:rsidRDefault="00E80FFE" w:rsidP="002C5077"/>
    <w:p w:rsidR="00BA4173" w:rsidRPr="00214553" w:rsidRDefault="00BA4173" w:rsidP="00BA4173"/>
    <w:p w:rsidR="00521722" w:rsidRDefault="00521722" w:rsidP="002C5077"/>
    <w:p w:rsidR="002C5077" w:rsidRDefault="002C5077" w:rsidP="002C5077">
      <w:pPr>
        <w:rPr>
          <w:rFonts w:asciiTheme="majorHAnsi" w:eastAsiaTheme="majorEastAsia" w:hAnsiTheme="majorHAnsi" w:cstheme="majorBidi"/>
          <w:spacing w:val="-10"/>
          <w:kern w:val="28"/>
          <w:sz w:val="56"/>
          <w:szCs w:val="56"/>
        </w:rPr>
      </w:pPr>
      <w:r>
        <w:br w:type="page"/>
      </w:r>
    </w:p>
    <w:p w:rsidR="00A011C2" w:rsidRPr="002F4B2D" w:rsidRDefault="00A011C2" w:rsidP="00455047">
      <w:pPr>
        <w:pStyle w:val="Title"/>
      </w:pPr>
      <w:r w:rsidRPr="002F4B2D">
        <w:lastRenderedPageBreak/>
        <w:t>Rules Document for Hypertension Control</w:t>
      </w:r>
    </w:p>
    <w:p w:rsidR="00A011C2" w:rsidRPr="002F4B2D" w:rsidRDefault="00A011C2" w:rsidP="00455047">
      <w:pPr>
        <w:pStyle w:val="Heading1"/>
        <w:numPr>
          <w:ilvl w:val="0"/>
          <w:numId w:val="0"/>
        </w:numPr>
      </w:pPr>
      <w:bookmarkStart w:id="5" w:name="_Toc515553638"/>
      <w:bookmarkStart w:id="6" w:name="_Toc532200641"/>
      <w:r w:rsidRPr="002F4B2D">
        <w:t>Summary</w:t>
      </w:r>
      <w:bookmarkEnd w:id="5"/>
      <w:bookmarkEnd w:id="6"/>
    </w:p>
    <w:p w:rsidR="00AA3057" w:rsidRPr="00840DE3" w:rsidRDefault="00AA3057" w:rsidP="00AA3057">
      <w:r w:rsidRPr="00840DE3">
        <w:t xml:space="preserve">This document describes the contents–the “encoding”–of the </w:t>
      </w:r>
      <w:r w:rsidR="004D7347">
        <w:t xml:space="preserve">Protégé </w:t>
      </w:r>
      <w:r>
        <w:t>Hypertension</w:t>
      </w:r>
      <w:r w:rsidRPr="00840DE3">
        <w:t xml:space="preserve"> Control </w:t>
      </w:r>
      <w:proofErr w:type="spellStart"/>
      <w:r w:rsidRPr="00840DE3">
        <w:t>KnowledgeBase</w:t>
      </w:r>
      <w:proofErr w:type="spellEnd"/>
      <w:r w:rsidRPr="00840DE3">
        <w:t>; that is, the patient characteristics, including diagnoses, conditions, laboratory values, and medications, that are used to evaluate each patient for therapeutic</w:t>
      </w:r>
      <w:r w:rsidR="009931F7">
        <w:t xml:space="preserve"> </w:t>
      </w:r>
      <w:r>
        <w:t>hypertension</w:t>
      </w:r>
      <w:r w:rsidRPr="00840DE3">
        <w:t xml:space="preserve"> drug options.</w:t>
      </w:r>
    </w:p>
    <w:p w:rsidR="00A011C2" w:rsidRDefault="00A011C2"/>
    <w:p w:rsidR="000A1FEB" w:rsidRDefault="000A1FEB"/>
    <w:sdt>
      <w:sdtPr>
        <w:rPr>
          <w:rFonts w:asciiTheme="minorHAnsi" w:eastAsiaTheme="minorHAnsi" w:hAnsiTheme="minorHAnsi" w:cstheme="minorBidi"/>
          <w:b w:val="0"/>
          <w:bCs w:val="0"/>
          <w:color w:val="auto"/>
          <w:sz w:val="22"/>
          <w:szCs w:val="22"/>
          <w:lang w:eastAsia="en-US"/>
        </w:rPr>
        <w:id w:val="1701132186"/>
        <w:docPartObj>
          <w:docPartGallery w:val="Table of Contents"/>
          <w:docPartUnique/>
        </w:docPartObj>
      </w:sdtPr>
      <w:sdtEndPr>
        <w:rPr>
          <w:noProof/>
        </w:rPr>
      </w:sdtEndPr>
      <w:sdtContent>
        <w:p w:rsidR="000A1FEB" w:rsidRDefault="000A1FEB">
          <w:pPr>
            <w:pStyle w:val="TOCHeading"/>
          </w:pPr>
          <w:r>
            <w:t>Table of Contents</w:t>
          </w:r>
        </w:p>
        <w:p w:rsidR="00261B50" w:rsidRDefault="000A1F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200641" w:history="1">
            <w:r w:rsidR="00261B50" w:rsidRPr="00F96A62">
              <w:rPr>
                <w:rStyle w:val="Hyperlink"/>
                <w:noProof/>
              </w:rPr>
              <w:t>Summary</w:t>
            </w:r>
            <w:r w:rsidR="00261B50">
              <w:rPr>
                <w:noProof/>
                <w:webHidden/>
              </w:rPr>
              <w:tab/>
            </w:r>
            <w:r w:rsidR="00261B50">
              <w:rPr>
                <w:noProof/>
                <w:webHidden/>
              </w:rPr>
              <w:fldChar w:fldCharType="begin"/>
            </w:r>
            <w:r w:rsidR="00261B50">
              <w:rPr>
                <w:noProof/>
                <w:webHidden/>
              </w:rPr>
              <w:instrText xml:space="preserve"> PAGEREF _Toc532200641 \h </w:instrText>
            </w:r>
            <w:r w:rsidR="00261B50">
              <w:rPr>
                <w:noProof/>
                <w:webHidden/>
              </w:rPr>
            </w:r>
            <w:r w:rsidR="00261B50">
              <w:rPr>
                <w:noProof/>
                <w:webHidden/>
              </w:rPr>
              <w:fldChar w:fldCharType="separate"/>
            </w:r>
            <w:r w:rsidR="00261B50">
              <w:rPr>
                <w:noProof/>
                <w:webHidden/>
              </w:rPr>
              <w:t>2</w:t>
            </w:r>
            <w:r w:rsidR="00261B50">
              <w:rPr>
                <w:noProof/>
                <w:webHidden/>
              </w:rPr>
              <w:fldChar w:fldCharType="end"/>
            </w:r>
          </w:hyperlink>
        </w:p>
        <w:p w:rsidR="00261B50" w:rsidRDefault="00A266ED">
          <w:pPr>
            <w:pStyle w:val="TOC1"/>
            <w:tabs>
              <w:tab w:val="left" w:pos="660"/>
              <w:tab w:val="right" w:leader="dot" w:pos="9350"/>
            </w:tabs>
            <w:rPr>
              <w:rFonts w:eastAsiaTheme="minorEastAsia"/>
              <w:noProof/>
            </w:rPr>
          </w:pPr>
          <w:hyperlink w:anchor="_Toc532200642" w:history="1">
            <w:r w:rsidR="00261B50" w:rsidRPr="00F96A62">
              <w:rPr>
                <w:rStyle w:val="Hyperlink"/>
                <w:noProof/>
              </w:rPr>
              <w:t>1.0</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_Toc532200642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43" w:history="1">
            <w:r w:rsidR="00261B50" w:rsidRPr="00F96A62">
              <w:rPr>
                <w:rStyle w:val="Hyperlink"/>
                <w:noProof/>
              </w:rPr>
              <w:t>1.1</w:t>
            </w:r>
            <w:r w:rsidR="00261B50">
              <w:rPr>
                <w:rFonts w:eastAsiaTheme="minorEastAsia"/>
                <w:noProof/>
              </w:rPr>
              <w:tab/>
            </w:r>
            <w:r w:rsidR="00261B50" w:rsidRPr="00F96A62">
              <w:rPr>
                <w:rStyle w:val="Hyperlink"/>
                <w:noProof/>
              </w:rPr>
              <w:t>Background</w:t>
            </w:r>
            <w:r w:rsidR="00261B50">
              <w:rPr>
                <w:noProof/>
                <w:webHidden/>
              </w:rPr>
              <w:tab/>
            </w:r>
            <w:r w:rsidR="00261B50">
              <w:rPr>
                <w:noProof/>
                <w:webHidden/>
              </w:rPr>
              <w:fldChar w:fldCharType="begin"/>
            </w:r>
            <w:r w:rsidR="00261B50">
              <w:rPr>
                <w:noProof/>
                <w:webHidden/>
              </w:rPr>
              <w:instrText xml:space="preserve"> PAGEREF _Toc532200643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44" w:history="1">
            <w:r w:rsidR="00261B50" w:rsidRPr="00F96A62">
              <w:rPr>
                <w:rStyle w:val="Hyperlink"/>
                <w:noProof/>
              </w:rPr>
              <w:t>1.2</w:t>
            </w:r>
            <w:r w:rsidR="00261B50">
              <w:rPr>
                <w:rFonts w:eastAsiaTheme="minorEastAsia"/>
                <w:noProof/>
              </w:rPr>
              <w:tab/>
            </w:r>
            <w:r w:rsidR="00261B50" w:rsidRPr="00F96A62">
              <w:rPr>
                <w:rStyle w:val="Hyperlink"/>
                <w:noProof/>
              </w:rPr>
              <w:t>Use of the Rules Document</w:t>
            </w:r>
            <w:r w:rsidR="00261B50">
              <w:rPr>
                <w:noProof/>
                <w:webHidden/>
              </w:rPr>
              <w:tab/>
            </w:r>
            <w:r w:rsidR="00261B50">
              <w:rPr>
                <w:noProof/>
                <w:webHidden/>
              </w:rPr>
              <w:fldChar w:fldCharType="begin"/>
            </w:r>
            <w:r w:rsidR="00261B50">
              <w:rPr>
                <w:noProof/>
                <w:webHidden/>
              </w:rPr>
              <w:instrText xml:space="preserve"> PAGEREF _Toc532200644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A266ED">
          <w:pPr>
            <w:pStyle w:val="TOC1"/>
            <w:tabs>
              <w:tab w:val="left" w:pos="660"/>
              <w:tab w:val="right" w:leader="dot" w:pos="9350"/>
            </w:tabs>
            <w:rPr>
              <w:rFonts w:eastAsiaTheme="minorEastAsia"/>
              <w:noProof/>
            </w:rPr>
          </w:pPr>
          <w:hyperlink w:anchor="_Toc532200645" w:history="1">
            <w:r w:rsidR="00261B50" w:rsidRPr="00F96A62">
              <w:rPr>
                <w:rStyle w:val="Hyperlink"/>
                <w:noProof/>
              </w:rPr>
              <w:t>2.0</w:t>
            </w:r>
            <w:r w:rsidR="00261B50">
              <w:rPr>
                <w:rFonts w:eastAsiaTheme="minorEastAsia"/>
                <w:noProof/>
              </w:rPr>
              <w:tab/>
            </w:r>
            <w:r w:rsidR="00261B50" w:rsidRPr="00F96A62">
              <w:rPr>
                <w:rStyle w:val="Hyperlink"/>
                <w:noProof/>
              </w:rPr>
              <w:t>Eligibility, Goals, Restrictions, Out of Scope and Limitations</w:t>
            </w:r>
            <w:r w:rsidR="00261B50">
              <w:rPr>
                <w:noProof/>
                <w:webHidden/>
              </w:rPr>
              <w:tab/>
            </w:r>
            <w:r w:rsidR="00261B50">
              <w:rPr>
                <w:noProof/>
                <w:webHidden/>
              </w:rPr>
              <w:fldChar w:fldCharType="begin"/>
            </w:r>
            <w:r w:rsidR="00261B50">
              <w:rPr>
                <w:noProof/>
                <w:webHidden/>
              </w:rPr>
              <w:instrText xml:space="preserve"> PAGEREF _Toc532200645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46" w:history="1">
            <w:r w:rsidR="00261B50" w:rsidRPr="00F96A62">
              <w:rPr>
                <w:rStyle w:val="Hyperlink"/>
                <w:noProof/>
              </w:rPr>
              <w:t>2.1</w:t>
            </w:r>
            <w:r w:rsidR="00261B50">
              <w:rPr>
                <w:rFonts w:eastAsiaTheme="minorEastAsia"/>
                <w:noProof/>
              </w:rPr>
              <w:tab/>
            </w:r>
            <w:r w:rsidR="00261B50" w:rsidRPr="00F96A62">
              <w:rPr>
                <w:rStyle w:val="Hyperlink"/>
                <w:noProof/>
              </w:rPr>
              <w:t>Eligibility</w:t>
            </w:r>
            <w:r w:rsidR="00261B50">
              <w:rPr>
                <w:noProof/>
                <w:webHidden/>
              </w:rPr>
              <w:tab/>
            </w:r>
            <w:r w:rsidR="00261B50">
              <w:rPr>
                <w:noProof/>
                <w:webHidden/>
              </w:rPr>
              <w:fldChar w:fldCharType="begin"/>
            </w:r>
            <w:r w:rsidR="00261B50">
              <w:rPr>
                <w:noProof/>
                <w:webHidden/>
              </w:rPr>
              <w:instrText xml:space="preserve"> PAGEREF _Toc532200646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47" w:history="1">
            <w:r w:rsidR="00261B50" w:rsidRPr="00F96A62">
              <w:rPr>
                <w:rStyle w:val="Hyperlink"/>
                <w:noProof/>
              </w:rPr>
              <w:t>Pregnant Patients</w:t>
            </w:r>
            <w:r w:rsidR="00261B50">
              <w:rPr>
                <w:noProof/>
                <w:webHidden/>
              </w:rPr>
              <w:tab/>
            </w:r>
            <w:r w:rsidR="00261B50">
              <w:rPr>
                <w:noProof/>
                <w:webHidden/>
              </w:rPr>
              <w:fldChar w:fldCharType="begin"/>
            </w:r>
            <w:r w:rsidR="00261B50">
              <w:rPr>
                <w:noProof/>
                <w:webHidden/>
              </w:rPr>
              <w:instrText xml:space="preserve"> PAGEREF _Toc532200647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48" w:history="1">
            <w:r w:rsidR="00261B50" w:rsidRPr="00F96A62">
              <w:rPr>
                <w:rStyle w:val="Hyperlink"/>
                <w:noProof/>
              </w:rPr>
              <w:t>2.2</w:t>
            </w:r>
            <w:r w:rsidR="00261B50">
              <w:rPr>
                <w:rFonts w:eastAsiaTheme="minorEastAsia"/>
                <w:noProof/>
              </w:rPr>
              <w:tab/>
            </w:r>
            <w:r w:rsidR="00261B50" w:rsidRPr="00F96A62">
              <w:rPr>
                <w:rStyle w:val="Hyperlink"/>
                <w:noProof/>
              </w:rPr>
              <w:t>Goals</w:t>
            </w:r>
            <w:r w:rsidR="00261B50">
              <w:rPr>
                <w:noProof/>
                <w:webHidden/>
              </w:rPr>
              <w:tab/>
            </w:r>
            <w:r w:rsidR="00261B50">
              <w:rPr>
                <w:noProof/>
                <w:webHidden/>
              </w:rPr>
              <w:fldChar w:fldCharType="begin"/>
            </w:r>
            <w:r w:rsidR="00261B50">
              <w:rPr>
                <w:noProof/>
                <w:webHidden/>
              </w:rPr>
              <w:instrText xml:space="preserve"> PAGEREF _Toc532200648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49" w:history="1">
            <w:r w:rsidR="00261B50" w:rsidRPr="00F96A62">
              <w:rPr>
                <w:rStyle w:val="Hyperlink"/>
                <w:noProof/>
              </w:rPr>
              <w:t>2.3</w:t>
            </w:r>
            <w:r w:rsidR="00261B50">
              <w:rPr>
                <w:rFonts w:eastAsiaTheme="minorEastAsia"/>
                <w:noProof/>
              </w:rPr>
              <w:tab/>
            </w:r>
            <w:r w:rsidR="00261B50" w:rsidRPr="00F96A62">
              <w:rPr>
                <w:rStyle w:val="Hyperlink"/>
                <w:noProof/>
              </w:rPr>
              <w:t>Restrictions</w:t>
            </w:r>
            <w:r w:rsidR="00261B50">
              <w:rPr>
                <w:noProof/>
                <w:webHidden/>
              </w:rPr>
              <w:tab/>
            </w:r>
            <w:r w:rsidR="00261B50">
              <w:rPr>
                <w:noProof/>
                <w:webHidden/>
              </w:rPr>
              <w:fldChar w:fldCharType="begin"/>
            </w:r>
            <w:r w:rsidR="00261B50">
              <w:rPr>
                <w:noProof/>
                <w:webHidden/>
              </w:rPr>
              <w:instrText xml:space="preserve"> PAGEREF _Toc532200649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A266ED">
          <w:pPr>
            <w:pStyle w:val="TOC2"/>
            <w:tabs>
              <w:tab w:val="right" w:leader="dot" w:pos="9350"/>
            </w:tabs>
            <w:rPr>
              <w:rFonts w:eastAsiaTheme="minorEastAsia"/>
              <w:noProof/>
            </w:rPr>
          </w:pPr>
          <w:hyperlink w:anchor="_Toc532200650" w:history="1">
            <w:r w:rsidR="00261B50" w:rsidRPr="00F96A62">
              <w:rPr>
                <w:rStyle w:val="Hyperlink"/>
                <w:noProof/>
              </w:rPr>
              <w:t>Subset of HTN drugs (“encoded drugs”)</w:t>
            </w:r>
            <w:r w:rsidR="00261B50">
              <w:rPr>
                <w:noProof/>
                <w:webHidden/>
              </w:rPr>
              <w:tab/>
            </w:r>
            <w:r w:rsidR="00261B50">
              <w:rPr>
                <w:noProof/>
                <w:webHidden/>
              </w:rPr>
              <w:fldChar w:fldCharType="begin"/>
            </w:r>
            <w:r w:rsidR="00261B50">
              <w:rPr>
                <w:noProof/>
                <w:webHidden/>
              </w:rPr>
              <w:instrText xml:space="preserve"> PAGEREF _Toc532200650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51" w:history="1">
            <w:r w:rsidR="00261B50" w:rsidRPr="00F96A62">
              <w:rPr>
                <w:rStyle w:val="Hyperlink"/>
                <w:noProof/>
              </w:rPr>
              <w:t>2.4</w:t>
            </w:r>
            <w:r w:rsidR="00261B50">
              <w:rPr>
                <w:rFonts w:eastAsiaTheme="minorEastAsia"/>
                <w:noProof/>
              </w:rPr>
              <w:tab/>
            </w:r>
            <w:r w:rsidR="00261B50" w:rsidRPr="00F96A62">
              <w:rPr>
                <w:rStyle w:val="Hyperlink"/>
                <w:noProof/>
              </w:rPr>
              <w:t>Out of scope</w:t>
            </w:r>
            <w:r w:rsidR="00261B50">
              <w:rPr>
                <w:noProof/>
                <w:webHidden/>
              </w:rPr>
              <w:tab/>
            </w:r>
            <w:r w:rsidR="00261B50">
              <w:rPr>
                <w:noProof/>
                <w:webHidden/>
              </w:rPr>
              <w:fldChar w:fldCharType="begin"/>
            </w:r>
            <w:r w:rsidR="00261B50">
              <w:rPr>
                <w:noProof/>
                <w:webHidden/>
              </w:rPr>
              <w:instrText xml:space="preserve"> PAGEREF _Toc532200651 \h </w:instrText>
            </w:r>
            <w:r w:rsidR="00261B50">
              <w:rPr>
                <w:noProof/>
                <w:webHidden/>
              </w:rPr>
            </w:r>
            <w:r w:rsidR="00261B50">
              <w:rPr>
                <w:noProof/>
                <w:webHidden/>
              </w:rPr>
              <w:fldChar w:fldCharType="separate"/>
            </w:r>
            <w:r w:rsidR="00261B50">
              <w:rPr>
                <w:noProof/>
                <w:webHidden/>
              </w:rPr>
              <w:t>10</w:t>
            </w:r>
            <w:r w:rsidR="00261B50">
              <w:rPr>
                <w:noProof/>
                <w:webHidden/>
              </w:rPr>
              <w:fldChar w:fldCharType="end"/>
            </w:r>
          </w:hyperlink>
        </w:p>
        <w:p w:rsidR="00261B50" w:rsidRDefault="00A266ED">
          <w:pPr>
            <w:pStyle w:val="TOC2"/>
            <w:tabs>
              <w:tab w:val="left" w:pos="1100"/>
              <w:tab w:val="right" w:leader="dot" w:pos="9350"/>
            </w:tabs>
            <w:rPr>
              <w:rFonts w:eastAsiaTheme="minorEastAsia"/>
              <w:noProof/>
            </w:rPr>
          </w:pPr>
          <w:hyperlink w:anchor="_Toc532200652" w:history="1">
            <w:r w:rsidR="00261B50" w:rsidRPr="00F96A62">
              <w:rPr>
                <w:rStyle w:val="Hyperlink"/>
                <w:noProof/>
              </w:rPr>
              <w:t>2.4.1</w:t>
            </w:r>
            <w:r w:rsidR="00261B50">
              <w:rPr>
                <w:rFonts w:eastAsiaTheme="minorEastAsia"/>
                <w:noProof/>
              </w:rPr>
              <w:tab/>
            </w:r>
            <w:r w:rsidR="00261B50" w:rsidRPr="00F96A62">
              <w:rPr>
                <w:rStyle w:val="Hyperlink"/>
                <w:noProof/>
              </w:rPr>
              <w:t>List of out of scope Rx</w:t>
            </w:r>
            <w:r w:rsidR="00261B50">
              <w:rPr>
                <w:noProof/>
                <w:webHidden/>
              </w:rPr>
              <w:tab/>
            </w:r>
            <w:r w:rsidR="00261B50">
              <w:rPr>
                <w:noProof/>
                <w:webHidden/>
              </w:rPr>
              <w:fldChar w:fldCharType="begin"/>
            </w:r>
            <w:r w:rsidR="00261B50">
              <w:rPr>
                <w:noProof/>
                <w:webHidden/>
              </w:rPr>
              <w:instrText xml:space="preserve"> PAGEREF _Toc532200652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A266ED">
          <w:pPr>
            <w:pStyle w:val="TOC2"/>
            <w:tabs>
              <w:tab w:val="left" w:pos="1100"/>
              <w:tab w:val="right" w:leader="dot" w:pos="9350"/>
            </w:tabs>
            <w:rPr>
              <w:rFonts w:eastAsiaTheme="minorEastAsia"/>
              <w:noProof/>
            </w:rPr>
          </w:pPr>
          <w:hyperlink w:anchor="_Toc532200653" w:history="1">
            <w:r w:rsidR="00261B50" w:rsidRPr="00F96A62">
              <w:rPr>
                <w:rStyle w:val="Hyperlink"/>
                <w:noProof/>
              </w:rPr>
              <w:t>2.4.2</w:t>
            </w:r>
            <w:r w:rsidR="00261B50">
              <w:rPr>
                <w:rFonts w:eastAsiaTheme="minorEastAsia"/>
                <w:noProof/>
              </w:rPr>
              <w:tab/>
            </w:r>
            <w:r w:rsidR="00261B50" w:rsidRPr="00F96A62">
              <w:rPr>
                <w:rStyle w:val="Hyperlink"/>
                <w:noProof/>
              </w:rPr>
              <w:t>List of out of scope Diagnosis</w:t>
            </w:r>
            <w:r w:rsidR="00261B50">
              <w:rPr>
                <w:noProof/>
                <w:webHidden/>
              </w:rPr>
              <w:tab/>
            </w:r>
            <w:r w:rsidR="00261B50">
              <w:rPr>
                <w:noProof/>
                <w:webHidden/>
              </w:rPr>
              <w:fldChar w:fldCharType="begin"/>
            </w:r>
            <w:r w:rsidR="00261B50">
              <w:rPr>
                <w:noProof/>
                <w:webHidden/>
              </w:rPr>
              <w:instrText xml:space="preserve"> PAGEREF _Toc532200653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54" w:history="1">
            <w:r w:rsidR="00261B50" w:rsidRPr="00F96A62">
              <w:rPr>
                <w:rStyle w:val="Hyperlink"/>
                <w:noProof/>
              </w:rPr>
              <w:t>2.5</w:t>
            </w:r>
            <w:r w:rsidR="00261B50">
              <w:rPr>
                <w:rFonts w:eastAsiaTheme="minorEastAsia"/>
                <w:noProof/>
              </w:rPr>
              <w:tab/>
            </w:r>
            <w:r w:rsidR="00261B50" w:rsidRPr="00F96A62">
              <w:rPr>
                <w:rStyle w:val="Hyperlink"/>
                <w:noProof/>
              </w:rPr>
              <w:t>Limitations</w:t>
            </w:r>
            <w:r w:rsidR="00261B50">
              <w:rPr>
                <w:noProof/>
                <w:webHidden/>
              </w:rPr>
              <w:tab/>
            </w:r>
            <w:r w:rsidR="00261B50">
              <w:rPr>
                <w:noProof/>
                <w:webHidden/>
              </w:rPr>
              <w:fldChar w:fldCharType="begin"/>
            </w:r>
            <w:r w:rsidR="00261B50">
              <w:rPr>
                <w:noProof/>
                <w:webHidden/>
              </w:rPr>
              <w:instrText xml:space="preserve"> PAGEREF _Toc532200654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A266ED">
          <w:pPr>
            <w:pStyle w:val="TOC2"/>
            <w:tabs>
              <w:tab w:val="left" w:pos="1100"/>
              <w:tab w:val="right" w:leader="dot" w:pos="9350"/>
            </w:tabs>
            <w:rPr>
              <w:rFonts w:eastAsiaTheme="minorEastAsia"/>
              <w:noProof/>
            </w:rPr>
          </w:pPr>
          <w:hyperlink w:anchor="_Toc532200655" w:history="1">
            <w:r w:rsidR="00261B50" w:rsidRPr="00F96A62">
              <w:rPr>
                <w:rStyle w:val="Hyperlink"/>
                <w:noProof/>
              </w:rPr>
              <w:t>2.5.1</w:t>
            </w:r>
            <w:r w:rsidR="00261B50">
              <w:rPr>
                <w:rFonts w:eastAsiaTheme="minorEastAsia"/>
                <w:noProof/>
              </w:rPr>
              <w:tab/>
            </w:r>
            <w:r w:rsidR="00261B50" w:rsidRPr="00F96A62">
              <w:rPr>
                <w:rStyle w:val="Hyperlink"/>
                <w:noProof/>
              </w:rPr>
              <w:t>Issue date of existing prescription vs date of CDS recommendations</w:t>
            </w:r>
            <w:r w:rsidR="00261B50">
              <w:rPr>
                <w:noProof/>
                <w:webHidden/>
              </w:rPr>
              <w:tab/>
            </w:r>
            <w:r w:rsidR="00261B50">
              <w:rPr>
                <w:noProof/>
                <w:webHidden/>
              </w:rPr>
              <w:fldChar w:fldCharType="begin"/>
            </w:r>
            <w:r w:rsidR="00261B50">
              <w:rPr>
                <w:noProof/>
                <w:webHidden/>
              </w:rPr>
              <w:instrText xml:space="preserve"> PAGEREF _Toc532200655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A266ED">
          <w:pPr>
            <w:pStyle w:val="TOC2"/>
            <w:tabs>
              <w:tab w:val="left" w:pos="1100"/>
              <w:tab w:val="right" w:leader="dot" w:pos="9350"/>
            </w:tabs>
            <w:rPr>
              <w:rFonts w:eastAsiaTheme="minorEastAsia"/>
              <w:noProof/>
            </w:rPr>
          </w:pPr>
          <w:hyperlink w:anchor="_Toc532200656" w:history="1">
            <w:r w:rsidR="00261B50" w:rsidRPr="00F96A62">
              <w:rPr>
                <w:rStyle w:val="Hyperlink"/>
                <w:noProof/>
              </w:rPr>
              <w:t>2.5.2</w:t>
            </w:r>
            <w:r w:rsidR="00261B50">
              <w:rPr>
                <w:rFonts w:eastAsiaTheme="minorEastAsia"/>
                <w:noProof/>
              </w:rPr>
              <w:tab/>
            </w:r>
            <w:r w:rsidR="00261B50" w:rsidRPr="00F96A62">
              <w:rPr>
                <w:rStyle w:val="Hyperlink"/>
                <w:noProof/>
              </w:rPr>
              <w:t>Differences between Performance Measure goals vs VA HTN Guideline goals</w:t>
            </w:r>
            <w:r w:rsidR="00261B50">
              <w:rPr>
                <w:noProof/>
                <w:webHidden/>
              </w:rPr>
              <w:tab/>
            </w:r>
            <w:r w:rsidR="00261B50">
              <w:rPr>
                <w:noProof/>
                <w:webHidden/>
              </w:rPr>
              <w:fldChar w:fldCharType="begin"/>
            </w:r>
            <w:r w:rsidR="00261B50">
              <w:rPr>
                <w:noProof/>
                <w:webHidden/>
              </w:rPr>
              <w:instrText xml:space="preserve"> PAGEREF _Toc532200656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A266ED">
          <w:pPr>
            <w:pStyle w:val="TOC1"/>
            <w:tabs>
              <w:tab w:val="left" w:pos="660"/>
              <w:tab w:val="right" w:leader="dot" w:pos="9350"/>
            </w:tabs>
            <w:rPr>
              <w:rFonts w:eastAsiaTheme="minorEastAsia"/>
              <w:noProof/>
            </w:rPr>
          </w:pPr>
          <w:hyperlink w:anchor="_Toc532200657" w:history="1">
            <w:r w:rsidR="00261B50" w:rsidRPr="00F96A62">
              <w:rPr>
                <w:rStyle w:val="Hyperlink"/>
                <w:noProof/>
              </w:rPr>
              <w:t>3.0</w:t>
            </w:r>
            <w:r w:rsidR="00261B50">
              <w:rPr>
                <w:rFonts w:eastAsiaTheme="minorEastAsia"/>
                <w:noProof/>
              </w:rPr>
              <w:tab/>
            </w:r>
            <w:r w:rsidR="00261B50" w:rsidRPr="00F96A62">
              <w:rPr>
                <w:rStyle w:val="Hyperlink"/>
                <w:noProof/>
              </w:rPr>
              <w:t>Drugs Therapies</w:t>
            </w:r>
            <w:r w:rsidR="00261B50">
              <w:rPr>
                <w:noProof/>
                <w:webHidden/>
              </w:rPr>
              <w:tab/>
            </w:r>
            <w:r w:rsidR="00261B50">
              <w:rPr>
                <w:noProof/>
                <w:webHidden/>
              </w:rPr>
              <w:fldChar w:fldCharType="begin"/>
            </w:r>
            <w:r w:rsidR="00261B50">
              <w:rPr>
                <w:noProof/>
                <w:webHidden/>
              </w:rPr>
              <w:instrText xml:space="preserve"> PAGEREF _Toc532200657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58" w:history="1">
            <w:r w:rsidR="00261B50" w:rsidRPr="00F96A62">
              <w:rPr>
                <w:rStyle w:val="Hyperlink"/>
                <w:noProof/>
              </w:rPr>
              <w:t>3.1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_Toc532200658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59" w:history="1">
            <w:r w:rsidR="00261B50" w:rsidRPr="00F96A62">
              <w:rPr>
                <w:rStyle w:val="Hyperlink"/>
                <w:noProof/>
              </w:rPr>
              <w:t>3.2</w:t>
            </w:r>
            <w:r w:rsidR="00261B50">
              <w:rPr>
                <w:rFonts w:eastAsiaTheme="minorEastAsia"/>
                <w:noProof/>
              </w:rPr>
              <w:tab/>
            </w:r>
            <w:r w:rsidR="00261B50" w:rsidRPr="00F96A62">
              <w:rPr>
                <w:rStyle w:val="Hyperlink"/>
                <w:noProof/>
              </w:rPr>
              <w:t>Definitions of evaluation criteria</w:t>
            </w:r>
            <w:r w:rsidR="00261B50">
              <w:rPr>
                <w:noProof/>
                <w:webHidden/>
              </w:rPr>
              <w:tab/>
            </w:r>
            <w:r w:rsidR="00261B50">
              <w:rPr>
                <w:noProof/>
                <w:webHidden/>
              </w:rPr>
              <w:fldChar w:fldCharType="begin"/>
            </w:r>
            <w:r w:rsidR="00261B50">
              <w:rPr>
                <w:noProof/>
                <w:webHidden/>
              </w:rPr>
              <w:instrText xml:space="preserve"> PAGEREF _Toc532200659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60" w:history="1">
            <w:r w:rsidR="00261B50" w:rsidRPr="00F96A62">
              <w:rPr>
                <w:rStyle w:val="Hyperlink"/>
                <w:noProof/>
              </w:rPr>
              <w:t>Compelling indication</w:t>
            </w:r>
            <w:r w:rsidR="00261B50">
              <w:rPr>
                <w:noProof/>
                <w:webHidden/>
              </w:rPr>
              <w:tab/>
            </w:r>
            <w:r w:rsidR="00261B50">
              <w:rPr>
                <w:noProof/>
                <w:webHidden/>
              </w:rPr>
              <w:fldChar w:fldCharType="begin"/>
            </w:r>
            <w:r w:rsidR="00261B50">
              <w:rPr>
                <w:noProof/>
                <w:webHidden/>
              </w:rPr>
              <w:instrText xml:space="preserve"> PAGEREF _Toc532200660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61" w:history="1">
            <w:r w:rsidR="00261B50" w:rsidRPr="00F96A62">
              <w:rPr>
                <w:rStyle w:val="Hyperlink"/>
                <w:noProof/>
              </w:rPr>
              <w:t>Relative indication</w:t>
            </w:r>
            <w:r w:rsidR="00261B50">
              <w:rPr>
                <w:noProof/>
                <w:webHidden/>
              </w:rPr>
              <w:tab/>
            </w:r>
            <w:r w:rsidR="00261B50">
              <w:rPr>
                <w:noProof/>
                <w:webHidden/>
              </w:rPr>
              <w:fldChar w:fldCharType="begin"/>
            </w:r>
            <w:r w:rsidR="00261B50">
              <w:rPr>
                <w:noProof/>
                <w:webHidden/>
              </w:rPr>
              <w:instrText xml:space="preserve"> PAGEREF _Toc532200661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62" w:history="1">
            <w:r w:rsidR="00261B50" w:rsidRPr="00F96A62">
              <w:rPr>
                <w:rStyle w:val="Hyperlink"/>
                <w:noProof/>
              </w:rPr>
              <w:t>Absolute contraindication</w:t>
            </w:r>
            <w:r w:rsidR="00261B50">
              <w:rPr>
                <w:noProof/>
                <w:webHidden/>
              </w:rPr>
              <w:tab/>
            </w:r>
            <w:r w:rsidR="00261B50">
              <w:rPr>
                <w:noProof/>
                <w:webHidden/>
              </w:rPr>
              <w:fldChar w:fldCharType="begin"/>
            </w:r>
            <w:r w:rsidR="00261B50">
              <w:rPr>
                <w:noProof/>
                <w:webHidden/>
              </w:rPr>
              <w:instrText xml:space="preserve"> PAGEREF _Toc532200662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63" w:history="1">
            <w:r w:rsidR="00261B50" w:rsidRPr="00F96A62">
              <w:rPr>
                <w:rStyle w:val="Hyperlink"/>
                <w:noProof/>
              </w:rPr>
              <w:t>Relative contraindication</w:t>
            </w:r>
            <w:r w:rsidR="00261B50">
              <w:rPr>
                <w:noProof/>
                <w:webHidden/>
              </w:rPr>
              <w:tab/>
            </w:r>
            <w:r w:rsidR="00261B50">
              <w:rPr>
                <w:noProof/>
                <w:webHidden/>
              </w:rPr>
              <w:fldChar w:fldCharType="begin"/>
            </w:r>
            <w:r w:rsidR="00261B50">
              <w:rPr>
                <w:noProof/>
                <w:webHidden/>
              </w:rPr>
              <w:instrText xml:space="preserve"> PAGEREF _Toc532200663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64" w:history="1">
            <w:r w:rsidR="00261B50" w:rsidRPr="00F96A62">
              <w:rPr>
                <w:rStyle w:val="Hyperlink"/>
                <w:noProof/>
              </w:rPr>
              <w:t>Do not start controllable criteria</w:t>
            </w:r>
            <w:r w:rsidR="00261B50">
              <w:rPr>
                <w:noProof/>
                <w:webHidden/>
              </w:rPr>
              <w:tab/>
            </w:r>
            <w:r w:rsidR="00261B50">
              <w:rPr>
                <w:noProof/>
                <w:webHidden/>
              </w:rPr>
              <w:fldChar w:fldCharType="begin"/>
            </w:r>
            <w:r w:rsidR="00261B50">
              <w:rPr>
                <w:noProof/>
                <w:webHidden/>
              </w:rPr>
              <w:instrText xml:space="preserve"> PAGEREF _Toc532200664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65" w:history="1">
            <w:r w:rsidR="00261B50" w:rsidRPr="00F96A62">
              <w:rPr>
                <w:rStyle w:val="Hyperlink"/>
                <w:noProof/>
              </w:rPr>
              <w:t>Do not increase dose controllable criteria</w:t>
            </w:r>
            <w:r w:rsidR="00261B50">
              <w:rPr>
                <w:noProof/>
                <w:webHidden/>
              </w:rPr>
              <w:tab/>
            </w:r>
            <w:r w:rsidR="00261B50">
              <w:rPr>
                <w:noProof/>
                <w:webHidden/>
              </w:rPr>
              <w:fldChar w:fldCharType="begin"/>
            </w:r>
            <w:r w:rsidR="00261B50">
              <w:rPr>
                <w:noProof/>
                <w:webHidden/>
              </w:rPr>
              <w:instrText xml:space="preserve"> PAGEREF _Toc532200665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66" w:history="1">
            <w:r w:rsidR="00261B50" w:rsidRPr="00F96A62">
              <w:rPr>
                <w:rStyle w:val="Hyperlink"/>
                <w:noProof/>
              </w:rPr>
              <w:t>Bad drug partner</w:t>
            </w:r>
            <w:r w:rsidR="00261B50">
              <w:rPr>
                <w:noProof/>
                <w:webHidden/>
              </w:rPr>
              <w:tab/>
            </w:r>
            <w:r w:rsidR="00261B50">
              <w:rPr>
                <w:noProof/>
                <w:webHidden/>
              </w:rPr>
              <w:fldChar w:fldCharType="begin"/>
            </w:r>
            <w:r w:rsidR="00261B50">
              <w:rPr>
                <w:noProof/>
                <w:webHidden/>
              </w:rPr>
              <w:instrText xml:space="preserve"> PAGEREF _Toc532200666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67" w:history="1">
            <w:r w:rsidR="00261B50" w:rsidRPr="00F96A62">
              <w:rPr>
                <w:rStyle w:val="Hyperlink"/>
                <w:rFonts w:eastAsia="Times New Roman"/>
                <w:noProof/>
              </w:rPr>
              <w:t>Additional ADR check</w:t>
            </w:r>
            <w:r w:rsidR="00261B50">
              <w:rPr>
                <w:noProof/>
                <w:webHidden/>
              </w:rPr>
              <w:tab/>
            </w:r>
            <w:r w:rsidR="00261B50">
              <w:rPr>
                <w:noProof/>
                <w:webHidden/>
              </w:rPr>
              <w:fldChar w:fldCharType="begin"/>
            </w:r>
            <w:r w:rsidR="00261B50">
              <w:rPr>
                <w:noProof/>
                <w:webHidden/>
              </w:rPr>
              <w:instrText xml:space="preserve"> PAGEREF _Toc532200667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68" w:history="1">
            <w:r w:rsidR="00261B50" w:rsidRPr="00F96A62">
              <w:rPr>
                <w:rStyle w:val="Hyperlink"/>
                <w:noProof/>
              </w:rPr>
              <w:t>3.3</w:t>
            </w:r>
            <w:r w:rsidR="00261B50">
              <w:rPr>
                <w:rFonts w:eastAsiaTheme="minorEastAsia"/>
                <w:noProof/>
              </w:rPr>
              <w:tab/>
            </w:r>
            <w:r w:rsidR="00261B50" w:rsidRPr="00F96A62">
              <w:rPr>
                <w:rStyle w:val="Hyperlink"/>
                <w:noProof/>
              </w:rPr>
              <w:t>Definition of Chronic Kidney Disease (CKD)</w:t>
            </w:r>
            <w:r w:rsidR="00261B50">
              <w:rPr>
                <w:noProof/>
                <w:webHidden/>
              </w:rPr>
              <w:tab/>
            </w:r>
            <w:r w:rsidR="00261B50">
              <w:rPr>
                <w:noProof/>
                <w:webHidden/>
              </w:rPr>
              <w:fldChar w:fldCharType="begin"/>
            </w:r>
            <w:r w:rsidR="00261B50">
              <w:rPr>
                <w:noProof/>
                <w:webHidden/>
              </w:rPr>
              <w:instrText xml:space="preserve"> PAGEREF _Toc532200668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69" w:history="1">
            <w:r w:rsidR="00261B50" w:rsidRPr="00F96A62">
              <w:rPr>
                <w:rStyle w:val="Hyperlink"/>
                <w:noProof/>
              </w:rPr>
              <w:t>3.4</w:t>
            </w:r>
            <w:r w:rsidR="00261B50">
              <w:rPr>
                <w:rFonts w:eastAsiaTheme="minorEastAsia"/>
                <w:noProof/>
              </w:rPr>
              <w:tab/>
            </w:r>
            <w:r w:rsidR="00261B50" w:rsidRPr="00F96A62">
              <w:rPr>
                <w:rStyle w:val="Hyperlink"/>
                <w:noProof/>
              </w:rPr>
              <w:t>Definition of race</w:t>
            </w:r>
            <w:r w:rsidR="00261B50">
              <w:rPr>
                <w:noProof/>
                <w:webHidden/>
              </w:rPr>
              <w:tab/>
            </w:r>
            <w:r w:rsidR="00261B50">
              <w:rPr>
                <w:noProof/>
                <w:webHidden/>
              </w:rPr>
              <w:fldChar w:fldCharType="begin"/>
            </w:r>
            <w:r w:rsidR="00261B50">
              <w:rPr>
                <w:noProof/>
                <w:webHidden/>
              </w:rPr>
              <w:instrText xml:space="preserve"> PAGEREF _Toc532200669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70" w:history="1">
            <w:r w:rsidR="00261B50" w:rsidRPr="00F96A62">
              <w:rPr>
                <w:rStyle w:val="Hyperlink"/>
                <w:noProof/>
              </w:rPr>
              <w:t>3.5</w:t>
            </w:r>
            <w:r w:rsidR="00261B50">
              <w:rPr>
                <w:rFonts w:eastAsiaTheme="minorEastAsia"/>
                <w:noProof/>
              </w:rPr>
              <w:tab/>
            </w:r>
            <w:r w:rsidR="00261B50" w:rsidRPr="00F96A62">
              <w:rPr>
                <w:rStyle w:val="Hyperlink"/>
                <w:noProof/>
              </w:rPr>
              <w:t>Active prescriptions</w:t>
            </w:r>
            <w:r w:rsidR="00261B50">
              <w:rPr>
                <w:noProof/>
                <w:webHidden/>
              </w:rPr>
              <w:tab/>
            </w:r>
            <w:r w:rsidR="00261B50">
              <w:rPr>
                <w:noProof/>
                <w:webHidden/>
              </w:rPr>
              <w:fldChar w:fldCharType="begin"/>
            </w:r>
            <w:r w:rsidR="00261B50">
              <w:rPr>
                <w:noProof/>
                <w:webHidden/>
              </w:rPr>
              <w:instrText xml:space="preserve"> PAGEREF _Toc532200670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71" w:history="1">
            <w:r w:rsidR="00261B50" w:rsidRPr="00F96A62">
              <w:rPr>
                <w:rStyle w:val="Hyperlink"/>
                <w:noProof/>
              </w:rPr>
              <w:t>3.6</w:t>
            </w:r>
            <w:r w:rsidR="00261B50">
              <w:rPr>
                <w:rFonts w:eastAsiaTheme="minorEastAsia"/>
                <w:noProof/>
              </w:rPr>
              <w:tab/>
            </w:r>
            <w:r w:rsidR="00261B50" w:rsidRPr="00F96A62">
              <w:rPr>
                <w:rStyle w:val="Hyperlink"/>
                <w:noProof/>
              </w:rPr>
              <w:t>Notes on Drug Dosages</w:t>
            </w:r>
            <w:r w:rsidR="00261B50">
              <w:rPr>
                <w:noProof/>
                <w:webHidden/>
              </w:rPr>
              <w:tab/>
            </w:r>
            <w:r w:rsidR="00261B50">
              <w:rPr>
                <w:noProof/>
                <w:webHidden/>
              </w:rPr>
              <w:fldChar w:fldCharType="begin"/>
            </w:r>
            <w:r w:rsidR="00261B50">
              <w:rPr>
                <w:noProof/>
                <w:webHidden/>
              </w:rPr>
              <w:instrText xml:space="preserve"> PAGEREF _Toc532200671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72" w:history="1">
            <w:r w:rsidR="00261B50" w:rsidRPr="00F96A62">
              <w:rPr>
                <w:rStyle w:val="Hyperlink"/>
                <w:noProof/>
              </w:rPr>
              <w:t>3.7</w:t>
            </w:r>
            <w:r w:rsidR="00261B50">
              <w:rPr>
                <w:rFonts w:eastAsiaTheme="minorEastAsia"/>
                <w:noProof/>
              </w:rPr>
              <w:tab/>
            </w:r>
            <w:r w:rsidR="00261B50" w:rsidRPr="00F96A62">
              <w:rPr>
                <w:rStyle w:val="Hyperlink"/>
                <w:noProof/>
              </w:rPr>
              <w:t>Medication Possession Ratio (Patient adherence)</w:t>
            </w:r>
            <w:r w:rsidR="00261B50">
              <w:rPr>
                <w:noProof/>
                <w:webHidden/>
              </w:rPr>
              <w:tab/>
            </w:r>
            <w:r w:rsidR="00261B50">
              <w:rPr>
                <w:noProof/>
                <w:webHidden/>
              </w:rPr>
              <w:fldChar w:fldCharType="begin"/>
            </w:r>
            <w:r w:rsidR="00261B50">
              <w:rPr>
                <w:noProof/>
                <w:webHidden/>
              </w:rPr>
              <w:instrText xml:space="preserve"> PAGEREF _Toc532200672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73" w:history="1">
            <w:r w:rsidR="00261B50" w:rsidRPr="00F96A62">
              <w:rPr>
                <w:rStyle w:val="Hyperlink"/>
                <w:noProof/>
              </w:rPr>
              <w:t>3.8</w:t>
            </w:r>
            <w:r w:rsidR="00261B50">
              <w:rPr>
                <w:rFonts w:eastAsiaTheme="minorEastAsia"/>
                <w:noProof/>
              </w:rPr>
              <w:tab/>
            </w:r>
            <w:r w:rsidR="00261B50" w:rsidRPr="00F96A62">
              <w:rPr>
                <w:rStyle w:val="Hyperlink"/>
                <w:noProof/>
              </w:rPr>
              <w:t>Note on Dates &amp; Session Times</w:t>
            </w:r>
            <w:r w:rsidR="00261B50">
              <w:rPr>
                <w:noProof/>
                <w:webHidden/>
              </w:rPr>
              <w:tab/>
            </w:r>
            <w:r w:rsidR="00261B50">
              <w:rPr>
                <w:noProof/>
                <w:webHidden/>
              </w:rPr>
              <w:fldChar w:fldCharType="begin"/>
            </w:r>
            <w:r w:rsidR="00261B50">
              <w:rPr>
                <w:noProof/>
                <w:webHidden/>
              </w:rPr>
              <w:instrText xml:space="preserve"> PAGEREF _Toc532200673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74" w:history="1">
            <w:r w:rsidR="00261B50" w:rsidRPr="00F96A62">
              <w:rPr>
                <w:rStyle w:val="Hyperlink"/>
                <w:noProof/>
              </w:rPr>
              <w:t>3.9</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_Toc532200674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75" w:history="1">
            <w:r w:rsidR="00261B50" w:rsidRPr="00F96A62">
              <w:rPr>
                <w:rStyle w:val="Hyperlink"/>
                <w:noProof/>
              </w:rPr>
              <w:t>3.10</w:t>
            </w:r>
            <w:r w:rsidR="00261B50">
              <w:rPr>
                <w:rFonts w:eastAsiaTheme="minorEastAsia"/>
                <w:noProof/>
              </w:rPr>
              <w:tab/>
            </w:r>
            <w:r w:rsidR="00261B50" w:rsidRPr="00F96A62">
              <w:rPr>
                <w:rStyle w:val="Hyperlink"/>
                <w:noProof/>
              </w:rPr>
              <w:t>Encoded Drugs</w:t>
            </w:r>
            <w:r w:rsidR="00261B50">
              <w:rPr>
                <w:noProof/>
                <w:webHidden/>
              </w:rPr>
              <w:tab/>
            </w:r>
            <w:r w:rsidR="00261B50">
              <w:rPr>
                <w:noProof/>
                <w:webHidden/>
              </w:rPr>
              <w:fldChar w:fldCharType="begin"/>
            </w:r>
            <w:r w:rsidR="00261B50">
              <w:rPr>
                <w:noProof/>
                <w:webHidden/>
              </w:rPr>
              <w:instrText xml:space="preserve"> PAGEREF _Toc532200675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76"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_Toc532200676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77"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_Toc532200677 \h </w:instrText>
            </w:r>
            <w:r w:rsidR="00261B50">
              <w:rPr>
                <w:noProof/>
                <w:webHidden/>
              </w:rPr>
            </w:r>
            <w:r w:rsidR="00261B50">
              <w:rPr>
                <w:noProof/>
                <w:webHidden/>
              </w:rPr>
              <w:fldChar w:fldCharType="separate"/>
            </w:r>
            <w:r w:rsidR="00261B50">
              <w:rPr>
                <w:noProof/>
                <w:webHidden/>
              </w:rPr>
              <w:t>22</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78"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_Toc532200678 \h </w:instrText>
            </w:r>
            <w:r w:rsidR="00261B50">
              <w:rPr>
                <w:noProof/>
                <w:webHidden/>
              </w:rPr>
            </w:r>
            <w:r w:rsidR="00261B50">
              <w:rPr>
                <w:noProof/>
                <w:webHidden/>
              </w:rPr>
              <w:fldChar w:fldCharType="separate"/>
            </w:r>
            <w:r w:rsidR="00261B50">
              <w:rPr>
                <w:noProof/>
                <w:webHidden/>
              </w:rPr>
              <w:t>24</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79" w:history="1">
            <w:r w:rsidR="00261B50" w:rsidRPr="00F96A62">
              <w:rPr>
                <w:rStyle w:val="Hyperlink"/>
                <w:noProof/>
              </w:rPr>
              <w:t xml:space="preserve">Long Acting Dihydropyridine Calcium Channel Blocker (DHP CCB) </w:t>
            </w:r>
            <w:r w:rsidR="00261B50">
              <w:rPr>
                <w:noProof/>
                <w:webHidden/>
              </w:rPr>
              <w:tab/>
            </w:r>
            <w:r w:rsidR="00261B50">
              <w:rPr>
                <w:noProof/>
                <w:webHidden/>
              </w:rPr>
              <w:fldChar w:fldCharType="begin"/>
            </w:r>
            <w:r w:rsidR="00261B50">
              <w:rPr>
                <w:noProof/>
                <w:webHidden/>
              </w:rPr>
              <w:instrText xml:space="preserve"> PAGEREF _Toc532200679 \h </w:instrText>
            </w:r>
            <w:r w:rsidR="00261B50">
              <w:rPr>
                <w:noProof/>
                <w:webHidden/>
              </w:rPr>
            </w:r>
            <w:r w:rsidR="00261B50">
              <w:rPr>
                <w:noProof/>
                <w:webHidden/>
              </w:rPr>
              <w:fldChar w:fldCharType="separate"/>
            </w:r>
            <w:r w:rsidR="00261B50">
              <w:rPr>
                <w:noProof/>
                <w:webHidden/>
              </w:rPr>
              <w:t>26</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80"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_Toc532200680 \h </w:instrText>
            </w:r>
            <w:r w:rsidR="00261B50">
              <w:rPr>
                <w:noProof/>
                <w:webHidden/>
              </w:rPr>
            </w:r>
            <w:r w:rsidR="00261B50">
              <w:rPr>
                <w:noProof/>
                <w:webHidden/>
              </w:rPr>
              <w:fldChar w:fldCharType="separate"/>
            </w:r>
            <w:r w:rsidR="00261B50">
              <w:rPr>
                <w:noProof/>
                <w:webHidden/>
              </w:rPr>
              <w:t>27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81" w:history="1">
            <w:r w:rsidR="00261B50" w:rsidRPr="00F96A62">
              <w:rPr>
                <w:rStyle w:val="Hyperlink"/>
                <w:noProof/>
              </w:rPr>
              <w:t>Cardioselective Beta Blocker (Cardioselective BB)</w:t>
            </w:r>
            <w:r w:rsidR="00261B50">
              <w:rPr>
                <w:noProof/>
                <w:webHidden/>
              </w:rPr>
              <w:tab/>
            </w:r>
            <w:r w:rsidR="00261B50">
              <w:rPr>
                <w:noProof/>
                <w:webHidden/>
              </w:rPr>
              <w:fldChar w:fldCharType="begin"/>
            </w:r>
            <w:r w:rsidR="00261B50">
              <w:rPr>
                <w:noProof/>
                <w:webHidden/>
              </w:rPr>
              <w:instrText xml:space="preserve"> PAGEREF _Toc532200681 \h </w:instrText>
            </w:r>
            <w:r w:rsidR="00261B50">
              <w:rPr>
                <w:noProof/>
                <w:webHidden/>
              </w:rPr>
            </w:r>
            <w:r w:rsidR="00261B50">
              <w:rPr>
                <w:noProof/>
                <w:webHidden/>
              </w:rPr>
              <w:fldChar w:fldCharType="separate"/>
            </w:r>
            <w:r w:rsidR="00261B50">
              <w:rPr>
                <w:noProof/>
                <w:webHidden/>
              </w:rPr>
              <w:t>29</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82" w:history="1">
            <w:r w:rsidR="00261B50" w:rsidRPr="00F96A62">
              <w:rPr>
                <w:rStyle w:val="Hyperlink"/>
                <w:noProof/>
              </w:rPr>
              <w:t>Non-Cardioselective Beta Blocker (Non-Cardioselective BB)</w:t>
            </w:r>
            <w:r w:rsidR="00261B50">
              <w:rPr>
                <w:noProof/>
                <w:webHidden/>
              </w:rPr>
              <w:tab/>
            </w:r>
            <w:r w:rsidR="00261B50">
              <w:rPr>
                <w:noProof/>
                <w:webHidden/>
              </w:rPr>
              <w:fldChar w:fldCharType="begin"/>
            </w:r>
            <w:r w:rsidR="00261B50">
              <w:rPr>
                <w:noProof/>
                <w:webHidden/>
              </w:rPr>
              <w:instrText xml:space="preserve"> PAGEREF _Toc532200682 \h </w:instrText>
            </w:r>
            <w:r w:rsidR="00261B50">
              <w:rPr>
                <w:noProof/>
                <w:webHidden/>
              </w:rPr>
            </w:r>
            <w:r w:rsidR="00261B50">
              <w:rPr>
                <w:noProof/>
                <w:webHidden/>
              </w:rPr>
              <w:fldChar w:fldCharType="separate"/>
            </w:r>
            <w:r w:rsidR="00261B50">
              <w:rPr>
                <w:noProof/>
                <w:webHidden/>
              </w:rPr>
              <w:t>31</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683" w:history="1">
            <w:r w:rsidR="00261B50" w:rsidRPr="00F96A62">
              <w:rPr>
                <w:rStyle w:val="Hyperlink"/>
                <w:noProof/>
              </w:rPr>
              <w:t>Alpha-Beta Blocker</w:t>
            </w:r>
            <w:r w:rsidR="00261B50">
              <w:rPr>
                <w:noProof/>
                <w:webHidden/>
              </w:rPr>
              <w:tab/>
            </w:r>
            <w:r w:rsidR="00261B50">
              <w:rPr>
                <w:noProof/>
                <w:webHidden/>
              </w:rPr>
              <w:fldChar w:fldCharType="begin"/>
            </w:r>
            <w:r w:rsidR="00261B50">
              <w:rPr>
                <w:noProof/>
                <w:webHidden/>
              </w:rPr>
              <w:instrText xml:space="preserve"> PAGEREF _Toc532200683 \h </w:instrText>
            </w:r>
            <w:r w:rsidR="00261B50">
              <w:rPr>
                <w:noProof/>
                <w:webHidden/>
              </w:rPr>
            </w:r>
            <w:r w:rsidR="00261B50">
              <w:rPr>
                <w:noProof/>
                <w:webHidden/>
              </w:rPr>
              <w:fldChar w:fldCharType="separate"/>
            </w:r>
            <w:r w:rsidR="00261B50">
              <w:rPr>
                <w:noProof/>
                <w:webHidden/>
              </w:rPr>
              <w:t>32</w:t>
            </w:r>
            <w:r w:rsidR="00261B50">
              <w:rPr>
                <w:noProof/>
                <w:webHidden/>
              </w:rPr>
              <w:fldChar w:fldCharType="end"/>
            </w:r>
          </w:hyperlink>
        </w:p>
        <w:p w:rsidR="00261B50" w:rsidRDefault="00A266ED">
          <w:pPr>
            <w:pStyle w:val="TOC1"/>
            <w:tabs>
              <w:tab w:val="left" w:pos="660"/>
              <w:tab w:val="right" w:leader="dot" w:pos="9350"/>
            </w:tabs>
            <w:rPr>
              <w:rFonts w:eastAsiaTheme="minorEastAsia"/>
              <w:noProof/>
            </w:rPr>
          </w:pPr>
          <w:hyperlink w:anchor="_Toc532200684" w:history="1">
            <w:r w:rsidR="00261B50" w:rsidRPr="00F96A62">
              <w:rPr>
                <w:rStyle w:val="Hyperlink"/>
                <w:noProof/>
              </w:rPr>
              <w:t>4.0</w:t>
            </w:r>
            <w:r w:rsidR="00261B50">
              <w:rPr>
                <w:rFonts w:eastAsiaTheme="minorEastAsia"/>
                <w:noProof/>
              </w:rPr>
              <w:tab/>
            </w:r>
            <w:r w:rsidR="00261B50" w:rsidRPr="00F96A62">
              <w:rPr>
                <w:rStyle w:val="Hyperlink"/>
                <w:noProof/>
              </w:rPr>
              <w:t>Behavior of the CDS</w:t>
            </w:r>
            <w:r w:rsidR="00261B50">
              <w:rPr>
                <w:noProof/>
                <w:webHidden/>
              </w:rPr>
              <w:tab/>
            </w:r>
            <w:r w:rsidR="00261B50">
              <w:rPr>
                <w:noProof/>
                <w:webHidden/>
              </w:rPr>
              <w:fldChar w:fldCharType="begin"/>
            </w:r>
            <w:r w:rsidR="00261B50">
              <w:rPr>
                <w:noProof/>
                <w:webHidden/>
              </w:rPr>
              <w:instrText xml:space="preserve"> PAGEREF _Toc532200684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85" w:history="1">
            <w:r w:rsidR="00261B50" w:rsidRPr="00F96A62">
              <w:rPr>
                <w:rStyle w:val="Hyperlink"/>
                <w:noProof/>
              </w:rPr>
              <w:t>4.1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_Toc532200685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86" w:history="1">
            <w:r w:rsidR="00261B50" w:rsidRPr="00F96A62">
              <w:rPr>
                <w:rStyle w:val="Hyperlink"/>
                <w:noProof/>
              </w:rPr>
              <w:t>4.2</w:t>
            </w:r>
            <w:r w:rsidR="00261B50">
              <w:rPr>
                <w:rFonts w:eastAsiaTheme="minorEastAsia"/>
                <w:noProof/>
              </w:rPr>
              <w:tab/>
            </w:r>
            <w:r w:rsidR="00261B50" w:rsidRPr="00F96A62">
              <w:rPr>
                <w:rStyle w:val="Hyperlink"/>
                <w:noProof/>
              </w:rPr>
              <w:t>No meds scenario</w:t>
            </w:r>
            <w:r w:rsidR="00261B50">
              <w:rPr>
                <w:noProof/>
                <w:webHidden/>
              </w:rPr>
              <w:tab/>
            </w:r>
            <w:r w:rsidR="00261B50">
              <w:rPr>
                <w:noProof/>
                <w:webHidden/>
              </w:rPr>
              <w:fldChar w:fldCharType="begin"/>
            </w:r>
            <w:r w:rsidR="00261B50">
              <w:rPr>
                <w:noProof/>
                <w:webHidden/>
              </w:rPr>
              <w:instrText xml:space="preserve"> PAGEREF _Toc532200686 \h </w:instrText>
            </w:r>
            <w:r w:rsidR="00261B50">
              <w:rPr>
                <w:noProof/>
                <w:webHidden/>
              </w:rPr>
            </w:r>
            <w:r w:rsidR="00261B50">
              <w:rPr>
                <w:noProof/>
                <w:webHidden/>
              </w:rPr>
              <w:fldChar w:fldCharType="separate"/>
            </w:r>
            <w:r w:rsidR="00261B50">
              <w:rPr>
                <w:noProof/>
                <w:webHidden/>
              </w:rPr>
              <w:t>34</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87" w:history="1">
            <w:r w:rsidR="00261B50" w:rsidRPr="00F96A62">
              <w:rPr>
                <w:rStyle w:val="Hyperlink"/>
                <w:noProof/>
              </w:rPr>
              <w:t>4.3</w:t>
            </w:r>
            <w:r w:rsidR="00261B50">
              <w:rPr>
                <w:rFonts w:eastAsiaTheme="minorEastAsia"/>
                <w:noProof/>
              </w:rPr>
              <w:tab/>
            </w:r>
            <w:r w:rsidR="00261B50" w:rsidRPr="00F96A62">
              <w:rPr>
                <w:rStyle w:val="Hyperlink"/>
                <w:noProof/>
              </w:rPr>
              <w:t>One med scenario</w:t>
            </w:r>
            <w:r w:rsidR="00261B50">
              <w:rPr>
                <w:noProof/>
                <w:webHidden/>
              </w:rPr>
              <w:tab/>
            </w:r>
            <w:r w:rsidR="00261B50">
              <w:rPr>
                <w:noProof/>
                <w:webHidden/>
              </w:rPr>
              <w:fldChar w:fldCharType="begin"/>
            </w:r>
            <w:r w:rsidR="00261B50">
              <w:rPr>
                <w:noProof/>
                <w:webHidden/>
              </w:rPr>
              <w:instrText xml:space="preserve"> PAGEREF _Toc532200687 \h </w:instrText>
            </w:r>
            <w:r w:rsidR="00261B50">
              <w:rPr>
                <w:noProof/>
                <w:webHidden/>
              </w:rPr>
            </w:r>
            <w:r w:rsidR="00261B50">
              <w:rPr>
                <w:noProof/>
                <w:webHidden/>
              </w:rPr>
              <w:fldChar w:fldCharType="separate"/>
            </w:r>
            <w:r w:rsidR="00261B50">
              <w:rPr>
                <w:noProof/>
                <w:webHidden/>
              </w:rPr>
              <w:t>41</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88" w:history="1">
            <w:r w:rsidR="00261B50" w:rsidRPr="00F96A62">
              <w:rPr>
                <w:rStyle w:val="Hyperlink"/>
                <w:noProof/>
              </w:rPr>
              <w:t>4.4</w:t>
            </w:r>
            <w:r w:rsidR="00261B50">
              <w:rPr>
                <w:rFonts w:eastAsiaTheme="minorEastAsia"/>
                <w:noProof/>
              </w:rPr>
              <w:tab/>
            </w:r>
            <w:r w:rsidR="00261B50" w:rsidRPr="00F96A62">
              <w:rPr>
                <w:rStyle w:val="Hyperlink"/>
                <w:noProof/>
              </w:rPr>
              <w:t>Two med scenario</w:t>
            </w:r>
            <w:r w:rsidR="00261B50">
              <w:rPr>
                <w:noProof/>
                <w:webHidden/>
              </w:rPr>
              <w:tab/>
            </w:r>
            <w:r w:rsidR="00261B50">
              <w:rPr>
                <w:noProof/>
                <w:webHidden/>
              </w:rPr>
              <w:fldChar w:fldCharType="begin"/>
            </w:r>
            <w:r w:rsidR="00261B50">
              <w:rPr>
                <w:noProof/>
                <w:webHidden/>
              </w:rPr>
              <w:instrText xml:space="preserve"> PAGEREF _Toc532200688 \h </w:instrText>
            </w:r>
            <w:r w:rsidR="00261B50">
              <w:rPr>
                <w:noProof/>
                <w:webHidden/>
              </w:rPr>
            </w:r>
            <w:r w:rsidR="00261B50">
              <w:rPr>
                <w:noProof/>
                <w:webHidden/>
              </w:rPr>
              <w:fldChar w:fldCharType="separate"/>
            </w:r>
            <w:r w:rsidR="00261B50">
              <w:rPr>
                <w:noProof/>
                <w:webHidden/>
              </w:rPr>
              <w:t>47</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89" w:history="1">
            <w:r w:rsidR="00261B50" w:rsidRPr="00F96A62">
              <w:rPr>
                <w:rStyle w:val="Hyperlink"/>
                <w:noProof/>
              </w:rPr>
              <w:t>4.5</w:t>
            </w:r>
            <w:r w:rsidR="00261B50">
              <w:rPr>
                <w:rFonts w:eastAsiaTheme="minorEastAsia"/>
                <w:noProof/>
              </w:rPr>
              <w:tab/>
            </w:r>
            <w:r w:rsidR="00261B50" w:rsidRPr="00F96A62">
              <w:rPr>
                <w:rStyle w:val="Hyperlink"/>
                <w:noProof/>
              </w:rPr>
              <w:t>Three med scenario</w:t>
            </w:r>
            <w:r w:rsidR="00261B50">
              <w:rPr>
                <w:noProof/>
                <w:webHidden/>
              </w:rPr>
              <w:tab/>
            </w:r>
            <w:r w:rsidR="00261B50">
              <w:rPr>
                <w:noProof/>
                <w:webHidden/>
              </w:rPr>
              <w:fldChar w:fldCharType="begin"/>
            </w:r>
            <w:r w:rsidR="00261B50">
              <w:rPr>
                <w:noProof/>
                <w:webHidden/>
              </w:rPr>
              <w:instrText xml:space="preserve"> PAGEREF _Toc532200689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90" w:history="1">
            <w:r w:rsidR="00261B50" w:rsidRPr="00F96A62">
              <w:rPr>
                <w:rStyle w:val="Hyperlink"/>
                <w:noProof/>
              </w:rPr>
              <w:t>4.6</w:t>
            </w:r>
            <w:r w:rsidR="00261B50">
              <w:rPr>
                <w:rFonts w:eastAsiaTheme="minorEastAsia"/>
                <w:noProof/>
              </w:rPr>
              <w:tab/>
            </w:r>
            <w:r w:rsidR="00261B50" w:rsidRPr="00F96A62">
              <w:rPr>
                <w:rStyle w:val="Hyperlink"/>
                <w:noProof/>
              </w:rPr>
              <w:t>Four med scenario</w:t>
            </w:r>
            <w:r w:rsidR="00261B50">
              <w:rPr>
                <w:noProof/>
                <w:webHidden/>
              </w:rPr>
              <w:tab/>
            </w:r>
            <w:r w:rsidR="00261B50">
              <w:rPr>
                <w:noProof/>
                <w:webHidden/>
              </w:rPr>
              <w:fldChar w:fldCharType="begin"/>
            </w:r>
            <w:r w:rsidR="00261B50">
              <w:rPr>
                <w:noProof/>
                <w:webHidden/>
              </w:rPr>
              <w:instrText xml:space="preserve"> PAGEREF _Toc532200690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91" w:history="1">
            <w:r w:rsidR="00261B50" w:rsidRPr="00F96A62">
              <w:rPr>
                <w:rStyle w:val="Hyperlink"/>
                <w:noProof/>
              </w:rPr>
              <w:t>4.7</w:t>
            </w:r>
            <w:r w:rsidR="00261B50">
              <w:rPr>
                <w:rFonts w:eastAsiaTheme="minorEastAsia"/>
                <w:noProof/>
              </w:rPr>
              <w:tab/>
            </w:r>
            <w:r w:rsidR="00261B50" w:rsidRPr="00F96A62">
              <w:rPr>
                <w:rStyle w:val="Hyperlink"/>
                <w:noProof/>
              </w:rPr>
              <w:t>Special note:  Presence of Bad drug partners</w:t>
            </w:r>
            <w:r w:rsidR="00261B50">
              <w:rPr>
                <w:noProof/>
                <w:webHidden/>
              </w:rPr>
              <w:tab/>
            </w:r>
            <w:r w:rsidR="00261B50">
              <w:rPr>
                <w:noProof/>
                <w:webHidden/>
              </w:rPr>
              <w:fldChar w:fldCharType="begin"/>
            </w:r>
            <w:r w:rsidR="00261B50">
              <w:rPr>
                <w:noProof/>
                <w:webHidden/>
              </w:rPr>
              <w:instrText xml:space="preserve"> PAGEREF _Toc532200691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A266ED">
          <w:pPr>
            <w:pStyle w:val="TOC1"/>
            <w:tabs>
              <w:tab w:val="left" w:pos="660"/>
              <w:tab w:val="right" w:leader="dot" w:pos="9350"/>
            </w:tabs>
            <w:rPr>
              <w:rFonts w:eastAsiaTheme="minorEastAsia"/>
              <w:noProof/>
            </w:rPr>
          </w:pPr>
          <w:hyperlink w:anchor="_Toc532200692" w:history="1">
            <w:r w:rsidR="00261B50" w:rsidRPr="00F96A62">
              <w:rPr>
                <w:rStyle w:val="Hyperlink"/>
                <w:noProof/>
              </w:rPr>
              <w:t>5.0</w:t>
            </w:r>
            <w:r w:rsidR="00261B50">
              <w:rPr>
                <w:rFonts w:eastAsiaTheme="minorEastAsia"/>
                <w:noProof/>
              </w:rPr>
              <w:tab/>
            </w:r>
            <w:r w:rsidR="00261B50" w:rsidRPr="00F96A62">
              <w:rPr>
                <w:rStyle w:val="Hyperlink"/>
                <w:noProof/>
              </w:rPr>
              <w:t>Messages and text displayed in GUI</w:t>
            </w:r>
            <w:r w:rsidR="00261B50">
              <w:rPr>
                <w:noProof/>
                <w:webHidden/>
              </w:rPr>
              <w:tab/>
            </w:r>
            <w:r w:rsidR="00261B50">
              <w:rPr>
                <w:noProof/>
                <w:webHidden/>
              </w:rPr>
              <w:fldChar w:fldCharType="begin"/>
            </w:r>
            <w:r w:rsidR="00261B50">
              <w:rPr>
                <w:noProof/>
                <w:webHidden/>
              </w:rPr>
              <w:instrText xml:space="preserve"> PAGEREF _Toc532200692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93" w:history="1">
            <w:r w:rsidR="00261B50" w:rsidRPr="00F96A62">
              <w:rPr>
                <w:rStyle w:val="Hyperlink"/>
                <w:noProof/>
              </w:rPr>
              <w:t>5.1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_Toc532200693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94" w:history="1">
            <w:r w:rsidR="00261B50" w:rsidRPr="00F96A62">
              <w:rPr>
                <w:rStyle w:val="Hyperlink"/>
                <w:noProof/>
              </w:rPr>
              <w:t>5.2</w:t>
            </w:r>
            <w:r w:rsidR="00261B50">
              <w:rPr>
                <w:rFonts w:eastAsiaTheme="minorEastAsia"/>
                <w:noProof/>
              </w:rPr>
              <w:tab/>
            </w:r>
            <w:r w:rsidR="00261B50" w:rsidRPr="00F96A62">
              <w:rPr>
                <w:rStyle w:val="Hyperlink"/>
                <w:noProof/>
              </w:rPr>
              <w:t>Eligibility, Restrictions and Out of Scope messages</w:t>
            </w:r>
            <w:r w:rsidR="00261B50">
              <w:rPr>
                <w:noProof/>
                <w:webHidden/>
              </w:rPr>
              <w:tab/>
            </w:r>
            <w:r w:rsidR="00261B50">
              <w:rPr>
                <w:noProof/>
                <w:webHidden/>
              </w:rPr>
              <w:fldChar w:fldCharType="begin"/>
            </w:r>
            <w:r w:rsidR="00261B50">
              <w:rPr>
                <w:noProof/>
                <w:webHidden/>
              </w:rPr>
              <w:instrText xml:space="preserve"> PAGEREF _Toc532200694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A266ED">
          <w:pPr>
            <w:pStyle w:val="TOC2"/>
            <w:tabs>
              <w:tab w:val="left" w:pos="1100"/>
              <w:tab w:val="right" w:leader="dot" w:pos="9350"/>
            </w:tabs>
            <w:rPr>
              <w:rFonts w:eastAsiaTheme="minorEastAsia"/>
              <w:noProof/>
            </w:rPr>
          </w:pPr>
          <w:hyperlink w:anchor="_Toc532200695" w:history="1">
            <w:r w:rsidR="00261B50" w:rsidRPr="00F96A62">
              <w:rPr>
                <w:rStyle w:val="Hyperlink"/>
                <w:noProof/>
              </w:rPr>
              <w:t>5.2.1</w:t>
            </w:r>
            <w:r w:rsidR="00261B50">
              <w:rPr>
                <w:rFonts w:eastAsiaTheme="minorEastAsia"/>
                <w:noProof/>
              </w:rPr>
              <w:tab/>
            </w:r>
            <w:r w:rsidR="00261B50" w:rsidRPr="00F96A62">
              <w:rPr>
                <w:rStyle w:val="Hyperlink"/>
                <w:noProof/>
              </w:rPr>
              <w:t>Eligibility and Restriction messages</w:t>
            </w:r>
            <w:r w:rsidR="00261B50">
              <w:rPr>
                <w:noProof/>
                <w:webHidden/>
              </w:rPr>
              <w:tab/>
            </w:r>
            <w:r w:rsidR="00261B50">
              <w:rPr>
                <w:noProof/>
                <w:webHidden/>
              </w:rPr>
              <w:fldChar w:fldCharType="begin"/>
            </w:r>
            <w:r w:rsidR="00261B50">
              <w:rPr>
                <w:noProof/>
                <w:webHidden/>
              </w:rPr>
              <w:instrText xml:space="preserve"> PAGEREF _Toc532200695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A266ED">
          <w:pPr>
            <w:pStyle w:val="TOC2"/>
            <w:tabs>
              <w:tab w:val="left" w:pos="1100"/>
              <w:tab w:val="right" w:leader="dot" w:pos="9350"/>
            </w:tabs>
            <w:rPr>
              <w:rFonts w:eastAsiaTheme="minorEastAsia"/>
              <w:noProof/>
            </w:rPr>
          </w:pPr>
          <w:hyperlink w:anchor="_Toc532200696" w:history="1">
            <w:r w:rsidR="00261B50" w:rsidRPr="00F96A62">
              <w:rPr>
                <w:rStyle w:val="Hyperlink"/>
                <w:noProof/>
              </w:rPr>
              <w:t>5.2.2</w:t>
            </w:r>
            <w:r w:rsidR="00261B50">
              <w:rPr>
                <w:rFonts w:eastAsiaTheme="minorEastAsia"/>
                <w:noProof/>
              </w:rPr>
              <w:tab/>
            </w:r>
            <w:r w:rsidR="00261B50" w:rsidRPr="00F96A62">
              <w:rPr>
                <w:rStyle w:val="Hyperlink"/>
                <w:noProof/>
              </w:rPr>
              <w:t>Messages when there are no drug recommendations</w:t>
            </w:r>
            <w:r w:rsidR="00261B50">
              <w:rPr>
                <w:noProof/>
                <w:webHidden/>
              </w:rPr>
              <w:tab/>
            </w:r>
            <w:r w:rsidR="00261B50">
              <w:rPr>
                <w:noProof/>
                <w:webHidden/>
              </w:rPr>
              <w:fldChar w:fldCharType="begin"/>
            </w:r>
            <w:r w:rsidR="00261B50">
              <w:rPr>
                <w:noProof/>
                <w:webHidden/>
              </w:rPr>
              <w:instrText xml:space="preserve"> PAGEREF _Toc532200696 \h </w:instrText>
            </w:r>
            <w:r w:rsidR="00261B50">
              <w:rPr>
                <w:noProof/>
                <w:webHidden/>
              </w:rPr>
            </w:r>
            <w:r w:rsidR="00261B50">
              <w:rPr>
                <w:noProof/>
                <w:webHidden/>
              </w:rPr>
              <w:fldChar w:fldCharType="separate"/>
            </w:r>
            <w:r w:rsidR="00261B50">
              <w:rPr>
                <w:noProof/>
                <w:webHidden/>
              </w:rPr>
              <w:t>51</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97" w:history="1">
            <w:r w:rsidR="00261B50" w:rsidRPr="00F96A62">
              <w:rPr>
                <w:rStyle w:val="Hyperlink"/>
                <w:noProof/>
              </w:rPr>
              <w:t>5.3</w:t>
            </w:r>
            <w:r w:rsidR="00261B50">
              <w:rPr>
                <w:rFonts w:eastAsiaTheme="minorEastAsia"/>
                <w:noProof/>
              </w:rPr>
              <w:tab/>
            </w:r>
            <w:r w:rsidR="00261B50" w:rsidRPr="00F96A62">
              <w:rPr>
                <w:rStyle w:val="Hyperlink"/>
                <w:noProof/>
              </w:rPr>
              <w:t>Messages related to differences between Performance Measure goals and VA HTN GL goals</w:t>
            </w:r>
            <w:r w:rsidR="00261B50">
              <w:rPr>
                <w:noProof/>
                <w:webHidden/>
              </w:rPr>
              <w:tab/>
            </w:r>
            <w:r w:rsidR="00261B50">
              <w:rPr>
                <w:noProof/>
                <w:webHidden/>
              </w:rPr>
              <w:fldChar w:fldCharType="begin"/>
            </w:r>
            <w:r w:rsidR="00261B50">
              <w:rPr>
                <w:noProof/>
                <w:webHidden/>
              </w:rPr>
              <w:instrText xml:space="preserve"> PAGEREF _Toc532200697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98" w:history="1">
            <w:r w:rsidR="00261B50" w:rsidRPr="00F96A62">
              <w:rPr>
                <w:rStyle w:val="Hyperlink"/>
                <w:noProof/>
              </w:rPr>
              <w:t>5.4</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_Toc532200698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699" w:history="1">
            <w:r w:rsidR="00261B50" w:rsidRPr="00F96A62">
              <w:rPr>
                <w:rStyle w:val="Hyperlink"/>
                <w:noProof/>
              </w:rPr>
              <w:t>5.5</w:t>
            </w:r>
            <w:r w:rsidR="00261B50">
              <w:rPr>
                <w:rFonts w:eastAsiaTheme="minorEastAsia"/>
                <w:noProof/>
              </w:rPr>
              <w:tab/>
            </w:r>
            <w:r w:rsidR="00261B50" w:rsidRPr="00F96A62">
              <w:rPr>
                <w:rStyle w:val="Hyperlink"/>
                <w:noProof/>
              </w:rPr>
              <w:t>Encoded Drug Messages</w:t>
            </w:r>
            <w:r w:rsidR="00261B50">
              <w:rPr>
                <w:noProof/>
                <w:webHidden/>
              </w:rPr>
              <w:tab/>
            </w:r>
            <w:r w:rsidR="00261B50">
              <w:rPr>
                <w:noProof/>
                <w:webHidden/>
              </w:rPr>
              <w:fldChar w:fldCharType="begin"/>
            </w:r>
            <w:r w:rsidR="00261B50">
              <w:rPr>
                <w:noProof/>
                <w:webHidden/>
              </w:rPr>
              <w:instrText xml:space="preserve"> PAGEREF _Toc532200699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00"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_Toc532200700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01"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_Toc532200701 \h </w:instrText>
            </w:r>
            <w:r w:rsidR="00261B50">
              <w:rPr>
                <w:noProof/>
                <w:webHidden/>
              </w:rPr>
            </w:r>
            <w:r w:rsidR="00261B50">
              <w:rPr>
                <w:noProof/>
                <w:webHidden/>
              </w:rPr>
              <w:fldChar w:fldCharType="separate"/>
            </w:r>
            <w:r w:rsidR="00261B50">
              <w:rPr>
                <w:noProof/>
                <w:webHidden/>
              </w:rPr>
              <w:t>60</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02"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_Toc532200702 \h </w:instrText>
            </w:r>
            <w:r w:rsidR="00261B50">
              <w:rPr>
                <w:noProof/>
                <w:webHidden/>
              </w:rPr>
            </w:r>
            <w:r w:rsidR="00261B50">
              <w:rPr>
                <w:noProof/>
                <w:webHidden/>
              </w:rPr>
              <w:fldChar w:fldCharType="separate"/>
            </w:r>
            <w:r w:rsidR="00261B50">
              <w:rPr>
                <w:noProof/>
                <w:webHidden/>
              </w:rPr>
              <w:t>63</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03" w:history="1">
            <w:r w:rsidR="00261B50" w:rsidRPr="00F96A62">
              <w:rPr>
                <w:rStyle w:val="Hyperlink"/>
                <w:noProof/>
              </w:rPr>
              <w:t>Long Acting Dihydropyridine Calcium Channel Blocker (DHP CCB)</w:t>
            </w:r>
            <w:r w:rsidR="00261B50">
              <w:rPr>
                <w:noProof/>
                <w:webHidden/>
              </w:rPr>
              <w:tab/>
            </w:r>
            <w:r w:rsidR="00261B50">
              <w:rPr>
                <w:noProof/>
                <w:webHidden/>
              </w:rPr>
              <w:fldChar w:fldCharType="begin"/>
            </w:r>
            <w:r w:rsidR="00261B50">
              <w:rPr>
                <w:noProof/>
                <w:webHidden/>
              </w:rPr>
              <w:instrText xml:space="preserve"> PAGEREF _Toc532200703 \h </w:instrText>
            </w:r>
            <w:r w:rsidR="00261B50">
              <w:rPr>
                <w:noProof/>
                <w:webHidden/>
              </w:rPr>
            </w:r>
            <w:r w:rsidR="00261B50">
              <w:rPr>
                <w:noProof/>
                <w:webHidden/>
              </w:rPr>
              <w:fldChar w:fldCharType="separate"/>
            </w:r>
            <w:r w:rsidR="00261B50">
              <w:rPr>
                <w:noProof/>
                <w:webHidden/>
              </w:rPr>
              <w:t>67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04"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_Toc532200704 \h </w:instrText>
            </w:r>
            <w:r w:rsidR="00261B50">
              <w:rPr>
                <w:noProof/>
                <w:webHidden/>
              </w:rPr>
            </w:r>
            <w:r w:rsidR="00261B50">
              <w:rPr>
                <w:noProof/>
                <w:webHidden/>
              </w:rPr>
              <w:fldChar w:fldCharType="separate"/>
            </w:r>
            <w:r w:rsidR="00261B50">
              <w:rPr>
                <w:noProof/>
                <w:webHidden/>
              </w:rPr>
              <w:t>68</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05" w:history="1">
            <w:r w:rsidR="00261B50" w:rsidRPr="00F96A62">
              <w:rPr>
                <w:rStyle w:val="Hyperlink"/>
                <w:noProof/>
              </w:rPr>
              <w:t>Cardioselective BB, non-cardioselective BB and alpha beta blockers</w:t>
            </w:r>
            <w:r w:rsidR="00261B50">
              <w:rPr>
                <w:noProof/>
                <w:webHidden/>
              </w:rPr>
              <w:tab/>
            </w:r>
            <w:r w:rsidR="00261B50">
              <w:rPr>
                <w:noProof/>
                <w:webHidden/>
              </w:rPr>
              <w:fldChar w:fldCharType="begin"/>
            </w:r>
            <w:r w:rsidR="00261B50">
              <w:rPr>
                <w:noProof/>
                <w:webHidden/>
              </w:rPr>
              <w:instrText xml:space="preserve"> PAGEREF _Toc532200705 \h </w:instrText>
            </w:r>
            <w:r w:rsidR="00261B50">
              <w:rPr>
                <w:noProof/>
                <w:webHidden/>
              </w:rPr>
            </w:r>
            <w:r w:rsidR="00261B50">
              <w:rPr>
                <w:noProof/>
                <w:webHidden/>
              </w:rPr>
              <w:fldChar w:fldCharType="separate"/>
            </w:r>
            <w:r w:rsidR="00261B50">
              <w:rPr>
                <w:noProof/>
                <w:webHidden/>
              </w:rPr>
              <w:t>70</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06" w:history="1">
            <w:r w:rsidR="00261B50" w:rsidRPr="00F96A62">
              <w:rPr>
                <w:rStyle w:val="Hyperlink"/>
                <w:noProof/>
              </w:rPr>
              <w:t>Messages associated with multiple drugs</w:t>
            </w:r>
            <w:r w:rsidR="00261B50">
              <w:rPr>
                <w:noProof/>
                <w:webHidden/>
              </w:rPr>
              <w:tab/>
            </w:r>
            <w:r w:rsidR="00261B50">
              <w:rPr>
                <w:noProof/>
                <w:webHidden/>
              </w:rPr>
              <w:fldChar w:fldCharType="begin"/>
            </w:r>
            <w:r w:rsidR="00261B50">
              <w:rPr>
                <w:noProof/>
                <w:webHidden/>
              </w:rPr>
              <w:instrText xml:space="preserve"> PAGEREF _Toc532200706 \h </w:instrText>
            </w:r>
            <w:r w:rsidR="00261B50">
              <w:rPr>
                <w:noProof/>
                <w:webHidden/>
              </w:rPr>
            </w:r>
            <w:r w:rsidR="00261B50">
              <w:rPr>
                <w:noProof/>
                <w:webHidden/>
              </w:rPr>
              <w:fldChar w:fldCharType="separate"/>
            </w:r>
            <w:r w:rsidR="00261B50">
              <w:rPr>
                <w:noProof/>
                <w:webHidden/>
              </w:rPr>
              <w:t>72</w:t>
            </w:r>
            <w:r w:rsidR="00261B50">
              <w:rPr>
                <w:noProof/>
                <w:webHidden/>
              </w:rPr>
              <w:fldChar w:fldCharType="end"/>
            </w:r>
          </w:hyperlink>
        </w:p>
        <w:p w:rsidR="00261B50" w:rsidRDefault="00A266ED">
          <w:pPr>
            <w:pStyle w:val="TOC2"/>
            <w:tabs>
              <w:tab w:val="left" w:pos="880"/>
              <w:tab w:val="right" w:leader="dot" w:pos="9350"/>
            </w:tabs>
            <w:rPr>
              <w:rFonts w:eastAsiaTheme="minorEastAsia"/>
              <w:noProof/>
            </w:rPr>
          </w:pPr>
          <w:hyperlink w:anchor="_Toc532200707" w:history="1">
            <w:r w:rsidR="00261B50" w:rsidRPr="00F96A62">
              <w:rPr>
                <w:rStyle w:val="Hyperlink"/>
                <w:noProof/>
              </w:rPr>
              <w:t>5.6</w:t>
            </w:r>
            <w:r w:rsidR="00261B50">
              <w:rPr>
                <w:rFonts w:eastAsiaTheme="minorEastAsia"/>
                <w:noProof/>
              </w:rPr>
              <w:tab/>
            </w:r>
            <w:r w:rsidR="00261B50" w:rsidRPr="00F96A62">
              <w:rPr>
                <w:rStyle w:val="Hyperlink"/>
                <w:noProof/>
              </w:rPr>
              <w:t>Other messages</w:t>
            </w:r>
            <w:r w:rsidR="00261B50">
              <w:rPr>
                <w:noProof/>
                <w:webHidden/>
              </w:rPr>
              <w:tab/>
            </w:r>
            <w:r w:rsidR="00261B50">
              <w:rPr>
                <w:noProof/>
                <w:webHidden/>
              </w:rPr>
              <w:fldChar w:fldCharType="begin"/>
            </w:r>
            <w:r w:rsidR="00261B50">
              <w:rPr>
                <w:noProof/>
                <w:webHidden/>
              </w:rPr>
              <w:instrText xml:space="preserve"> PAGEREF _Toc532200707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A266ED">
          <w:pPr>
            <w:pStyle w:val="TOC1"/>
            <w:tabs>
              <w:tab w:val="left" w:pos="660"/>
              <w:tab w:val="right" w:leader="dot" w:pos="9350"/>
            </w:tabs>
            <w:rPr>
              <w:rFonts w:eastAsiaTheme="minorEastAsia"/>
              <w:noProof/>
            </w:rPr>
          </w:pPr>
          <w:hyperlink w:anchor="_Toc532200708" w:history="1">
            <w:r w:rsidR="00261B50" w:rsidRPr="00F96A62">
              <w:rPr>
                <w:rStyle w:val="Hyperlink"/>
                <w:noProof/>
              </w:rPr>
              <w:t>6.0</w:t>
            </w:r>
            <w:r w:rsidR="00261B50">
              <w:rPr>
                <w:rFonts w:eastAsiaTheme="minorEastAsia"/>
                <w:noProof/>
              </w:rPr>
              <w:tab/>
            </w:r>
            <w:r w:rsidR="00261B50" w:rsidRPr="00F96A62">
              <w:rPr>
                <w:rStyle w:val="Hyperlink"/>
                <w:noProof/>
              </w:rPr>
              <w:t>Some final notes.</w:t>
            </w:r>
            <w:r w:rsidR="00261B50">
              <w:rPr>
                <w:noProof/>
                <w:webHidden/>
              </w:rPr>
              <w:tab/>
            </w:r>
            <w:r w:rsidR="00261B50">
              <w:rPr>
                <w:noProof/>
                <w:webHidden/>
              </w:rPr>
              <w:fldChar w:fldCharType="begin"/>
            </w:r>
            <w:r w:rsidR="00261B50">
              <w:rPr>
                <w:noProof/>
                <w:webHidden/>
              </w:rPr>
              <w:instrText xml:space="preserve"> PAGEREF _Toc532200708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09" w:history="1">
            <w:r w:rsidR="00261B50" w:rsidRPr="00F96A62">
              <w:rPr>
                <w:rStyle w:val="Hyperlink"/>
                <w:noProof/>
              </w:rPr>
              <w:t>Appendix A:  Anti-Hypertensive drugs:  encoded, non-encoded, those with antihypertensive effects</w:t>
            </w:r>
            <w:r w:rsidR="00261B50">
              <w:rPr>
                <w:noProof/>
                <w:webHidden/>
              </w:rPr>
              <w:tab/>
            </w:r>
            <w:r w:rsidR="00261B50">
              <w:rPr>
                <w:noProof/>
                <w:webHidden/>
              </w:rPr>
              <w:fldChar w:fldCharType="begin"/>
            </w:r>
            <w:r w:rsidR="00261B50">
              <w:rPr>
                <w:noProof/>
                <w:webHidden/>
              </w:rPr>
              <w:instrText xml:space="preserve"> PAGEREF _Toc532200709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10" w:history="1">
            <w:r w:rsidR="00261B50" w:rsidRPr="00F96A62">
              <w:rPr>
                <w:rStyle w:val="Hyperlink"/>
                <w:noProof/>
              </w:rPr>
              <w:t>Encoded Drugs, used in the treatment for HTN, organized by Drug Class (not all have dosage info)</w:t>
            </w:r>
            <w:r w:rsidR="00261B50">
              <w:rPr>
                <w:noProof/>
                <w:webHidden/>
              </w:rPr>
              <w:tab/>
            </w:r>
            <w:r w:rsidR="00261B50">
              <w:rPr>
                <w:noProof/>
                <w:webHidden/>
              </w:rPr>
              <w:fldChar w:fldCharType="begin"/>
            </w:r>
            <w:r w:rsidR="00261B50">
              <w:rPr>
                <w:noProof/>
                <w:webHidden/>
              </w:rPr>
              <w:instrText xml:space="preserve"> PAGEREF _Toc532200710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11" w:history="1">
            <w:r w:rsidR="00261B50" w:rsidRPr="00F96A62">
              <w:rPr>
                <w:rStyle w:val="Hyperlink"/>
                <w:noProof/>
              </w:rPr>
              <w:t>Non-encoded drugs</w:t>
            </w:r>
            <w:r w:rsidR="00261B50">
              <w:rPr>
                <w:noProof/>
                <w:webHidden/>
              </w:rPr>
              <w:tab/>
            </w:r>
            <w:r w:rsidR="00261B50">
              <w:rPr>
                <w:noProof/>
                <w:webHidden/>
              </w:rPr>
              <w:fldChar w:fldCharType="begin"/>
            </w:r>
            <w:r w:rsidR="00261B50">
              <w:rPr>
                <w:noProof/>
                <w:webHidden/>
              </w:rPr>
              <w:instrText xml:space="preserve"> PAGEREF _Toc532200711 \h </w:instrText>
            </w:r>
            <w:r w:rsidR="00261B50">
              <w:rPr>
                <w:noProof/>
                <w:webHidden/>
              </w:rPr>
            </w:r>
            <w:r w:rsidR="00261B50">
              <w:rPr>
                <w:noProof/>
                <w:webHidden/>
              </w:rPr>
              <w:fldChar w:fldCharType="separate"/>
            </w:r>
            <w:r w:rsidR="00261B50">
              <w:rPr>
                <w:noProof/>
                <w:webHidden/>
              </w:rPr>
              <w:t>79</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12" w:history="1">
            <w:r w:rsidR="00261B50" w:rsidRPr="00F96A62">
              <w:rPr>
                <w:rStyle w:val="Hyperlink"/>
                <w:noProof/>
              </w:rPr>
              <w:t>Other drugs with anti-hypertensive effects</w:t>
            </w:r>
            <w:r w:rsidR="00261B50">
              <w:rPr>
                <w:noProof/>
                <w:webHidden/>
              </w:rPr>
              <w:tab/>
            </w:r>
            <w:r w:rsidR="00261B50">
              <w:rPr>
                <w:noProof/>
                <w:webHidden/>
              </w:rPr>
              <w:fldChar w:fldCharType="begin"/>
            </w:r>
            <w:r w:rsidR="00261B50">
              <w:rPr>
                <w:noProof/>
                <w:webHidden/>
              </w:rPr>
              <w:instrText xml:space="preserve"> PAGEREF _Toc532200712 \h </w:instrText>
            </w:r>
            <w:r w:rsidR="00261B50">
              <w:rPr>
                <w:noProof/>
                <w:webHidden/>
              </w:rPr>
            </w:r>
            <w:r w:rsidR="00261B50">
              <w:rPr>
                <w:noProof/>
                <w:webHidden/>
              </w:rPr>
              <w:fldChar w:fldCharType="separate"/>
            </w:r>
            <w:r w:rsidR="00261B50">
              <w:rPr>
                <w:noProof/>
                <w:webHidden/>
              </w:rPr>
              <w:t>81</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13" w:history="1">
            <w:r w:rsidR="00261B50" w:rsidRPr="00F96A62">
              <w:rPr>
                <w:rStyle w:val="Hyperlink"/>
                <w:noProof/>
              </w:rPr>
              <w:t>Appendix B:  Dosage:  Medication cut-off doses</w:t>
            </w:r>
            <w:r w:rsidR="00261B50">
              <w:rPr>
                <w:noProof/>
                <w:webHidden/>
              </w:rPr>
              <w:tab/>
            </w:r>
            <w:r w:rsidR="00261B50">
              <w:rPr>
                <w:noProof/>
                <w:webHidden/>
              </w:rPr>
              <w:fldChar w:fldCharType="begin"/>
            </w:r>
            <w:r w:rsidR="00261B50">
              <w:rPr>
                <w:noProof/>
                <w:webHidden/>
              </w:rPr>
              <w:instrText xml:space="preserve"> PAGEREF _Toc532200713 \h </w:instrText>
            </w:r>
            <w:r w:rsidR="00261B50">
              <w:rPr>
                <w:noProof/>
                <w:webHidden/>
              </w:rPr>
            </w:r>
            <w:r w:rsidR="00261B50">
              <w:rPr>
                <w:noProof/>
                <w:webHidden/>
              </w:rPr>
              <w:fldChar w:fldCharType="separate"/>
            </w:r>
            <w:r w:rsidR="00261B50">
              <w:rPr>
                <w:noProof/>
                <w:webHidden/>
              </w:rPr>
              <w:t>82</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14" w:history="1">
            <w:r w:rsidR="00261B50" w:rsidRPr="00F96A62">
              <w:rPr>
                <w:rStyle w:val="Hyperlink"/>
                <w:noProof/>
              </w:rPr>
              <w:t>Appendix C:  Dealing with Adverse Reactions (ADRs)</w:t>
            </w:r>
            <w:r w:rsidR="00261B50">
              <w:rPr>
                <w:noProof/>
                <w:webHidden/>
              </w:rPr>
              <w:tab/>
            </w:r>
            <w:r w:rsidR="00261B50">
              <w:rPr>
                <w:noProof/>
                <w:webHidden/>
              </w:rPr>
              <w:fldChar w:fldCharType="begin"/>
            </w:r>
            <w:r w:rsidR="00261B50">
              <w:rPr>
                <w:noProof/>
                <w:webHidden/>
              </w:rPr>
              <w:instrText xml:space="preserve"> PAGEREF _Toc532200714 \h </w:instrText>
            </w:r>
            <w:r w:rsidR="00261B50">
              <w:rPr>
                <w:noProof/>
                <w:webHidden/>
              </w:rPr>
            </w:r>
            <w:r w:rsidR="00261B50">
              <w:rPr>
                <w:noProof/>
                <w:webHidden/>
              </w:rPr>
              <w:fldChar w:fldCharType="separate"/>
            </w:r>
            <w:r w:rsidR="00261B50">
              <w:rPr>
                <w:noProof/>
                <w:webHidden/>
              </w:rPr>
              <w:t>84</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15" w:history="1">
            <w:r w:rsidR="00261B50" w:rsidRPr="00F96A62">
              <w:rPr>
                <w:rStyle w:val="Hyperlink"/>
                <w:noProof/>
              </w:rPr>
              <w:t>Appendix D:  Bad drug partners</w:t>
            </w:r>
            <w:r w:rsidR="00261B50">
              <w:rPr>
                <w:noProof/>
                <w:webHidden/>
              </w:rPr>
              <w:tab/>
            </w:r>
            <w:r w:rsidR="00261B50">
              <w:rPr>
                <w:noProof/>
                <w:webHidden/>
              </w:rPr>
              <w:fldChar w:fldCharType="begin"/>
            </w:r>
            <w:r w:rsidR="00261B50">
              <w:rPr>
                <w:noProof/>
                <w:webHidden/>
              </w:rPr>
              <w:instrText xml:space="preserve"> PAGEREF _Toc532200715 \h </w:instrText>
            </w:r>
            <w:r w:rsidR="00261B50">
              <w:rPr>
                <w:noProof/>
                <w:webHidden/>
              </w:rPr>
            </w:r>
            <w:r w:rsidR="00261B50">
              <w:rPr>
                <w:noProof/>
                <w:webHidden/>
              </w:rPr>
              <w:fldChar w:fldCharType="separate"/>
            </w:r>
            <w:r w:rsidR="00261B50">
              <w:rPr>
                <w:noProof/>
                <w:webHidden/>
              </w:rPr>
              <w:t>85</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16" w:history="1">
            <w:r w:rsidR="00261B50" w:rsidRPr="00F96A62">
              <w:rPr>
                <w:rStyle w:val="Hyperlink"/>
                <w:noProof/>
              </w:rPr>
              <w:t>Appendix E:  Race</w:t>
            </w:r>
            <w:r w:rsidR="00261B50">
              <w:rPr>
                <w:noProof/>
                <w:webHidden/>
              </w:rPr>
              <w:tab/>
            </w:r>
            <w:r w:rsidR="00261B50">
              <w:rPr>
                <w:noProof/>
                <w:webHidden/>
              </w:rPr>
              <w:fldChar w:fldCharType="begin"/>
            </w:r>
            <w:r w:rsidR="00261B50">
              <w:rPr>
                <w:noProof/>
                <w:webHidden/>
              </w:rPr>
              <w:instrText xml:space="preserve"> PAGEREF _Toc532200716 \h </w:instrText>
            </w:r>
            <w:r w:rsidR="00261B50">
              <w:rPr>
                <w:noProof/>
                <w:webHidden/>
              </w:rPr>
            </w:r>
            <w:r w:rsidR="00261B50">
              <w:rPr>
                <w:noProof/>
                <w:webHidden/>
              </w:rPr>
              <w:fldChar w:fldCharType="separate"/>
            </w:r>
            <w:r w:rsidR="00261B50">
              <w:rPr>
                <w:noProof/>
                <w:webHidden/>
              </w:rPr>
              <w:t>86</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17" w:history="1">
            <w:r w:rsidR="00261B50" w:rsidRPr="00F96A62">
              <w:rPr>
                <w:rStyle w:val="Hyperlink"/>
                <w:noProof/>
              </w:rPr>
              <w:t>Appendix F:  Examples of No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_Toc532200717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18" w:history="1">
            <w:r w:rsidR="00261B50" w:rsidRPr="00F96A62">
              <w:rPr>
                <w:rStyle w:val="Hyperlink"/>
                <w:noProof/>
              </w:rPr>
              <w:t>Case i:  rec 1st line drug</w:t>
            </w:r>
            <w:r w:rsidR="00261B50">
              <w:rPr>
                <w:noProof/>
                <w:webHidden/>
              </w:rPr>
              <w:tab/>
            </w:r>
            <w:r w:rsidR="00261B50">
              <w:rPr>
                <w:noProof/>
                <w:webHidden/>
              </w:rPr>
              <w:fldChar w:fldCharType="begin"/>
            </w:r>
            <w:r w:rsidR="00261B50">
              <w:rPr>
                <w:noProof/>
                <w:webHidden/>
              </w:rPr>
              <w:instrText xml:space="preserve"> PAGEREF _Toc532200718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19" w:history="1">
            <w:r w:rsidR="00261B50" w:rsidRPr="00F96A62">
              <w:rPr>
                <w:rStyle w:val="Hyperlink"/>
                <w:noProof/>
              </w:rPr>
              <w:t>Case ii: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_Toc532200719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20" w:history="1">
            <w:r w:rsidR="00261B50" w:rsidRPr="00F96A62">
              <w:rPr>
                <w:rStyle w:val="Hyperlink"/>
                <w:noProof/>
              </w:rPr>
              <w:t>Case iii: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_Toc532200720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21" w:history="1">
            <w:r w:rsidR="00261B50" w:rsidRPr="00F96A62">
              <w:rPr>
                <w:rStyle w:val="Hyperlink"/>
                <w:noProof/>
              </w:rPr>
              <w:t>Case iv:  rec 2</w:t>
            </w:r>
            <w:r w:rsidR="00261B50" w:rsidRPr="00F96A62">
              <w:rPr>
                <w:rStyle w:val="Hyperlink"/>
                <w:noProof/>
                <w:vertAlign w:val="superscript"/>
              </w:rPr>
              <w:t>nd</w:t>
            </w:r>
            <w:r w:rsidR="00261B50" w:rsidRPr="00F96A62">
              <w:rPr>
                <w:rStyle w:val="Hyperlink"/>
                <w:noProof/>
              </w:rPr>
              <w:t xml:space="preserve"> and 3</w:t>
            </w:r>
            <w:r w:rsidR="00261B50" w:rsidRPr="00F96A62">
              <w:rPr>
                <w:rStyle w:val="Hyperlink"/>
                <w:noProof/>
                <w:vertAlign w:val="superscript"/>
              </w:rPr>
              <w:t>rd</w:t>
            </w:r>
            <w:r w:rsidR="00261B50" w:rsidRPr="00F96A62">
              <w:rPr>
                <w:rStyle w:val="Hyperlink"/>
                <w:noProof/>
              </w:rPr>
              <w:t xml:space="preserve"> line drug (if only rec ACE/ARB and African American)</w:t>
            </w:r>
            <w:r w:rsidR="00261B50">
              <w:rPr>
                <w:noProof/>
                <w:webHidden/>
              </w:rPr>
              <w:tab/>
            </w:r>
            <w:r w:rsidR="00261B50">
              <w:rPr>
                <w:noProof/>
                <w:webHidden/>
              </w:rPr>
              <w:fldChar w:fldCharType="begin"/>
            </w:r>
            <w:r w:rsidR="00261B50">
              <w:rPr>
                <w:noProof/>
                <w:webHidden/>
              </w:rPr>
              <w:instrText xml:space="preserve"> PAGEREF _Toc532200721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22" w:history="1">
            <w:r w:rsidR="00261B50" w:rsidRPr="00F96A62">
              <w:rPr>
                <w:rStyle w:val="Hyperlink"/>
                <w:noProof/>
              </w:rPr>
              <w:t>Case v:  rec 1st line drug</w:t>
            </w:r>
            <w:r w:rsidR="00261B50">
              <w:rPr>
                <w:noProof/>
                <w:webHidden/>
              </w:rPr>
              <w:tab/>
            </w:r>
            <w:r w:rsidR="00261B50">
              <w:rPr>
                <w:noProof/>
                <w:webHidden/>
              </w:rPr>
              <w:fldChar w:fldCharType="begin"/>
            </w:r>
            <w:r w:rsidR="00261B50">
              <w:rPr>
                <w:noProof/>
                <w:webHidden/>
              </w:rPr>
              <w:instrText xml:space="preserve"> PAGEREF _Toc532200722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23" w:history="1">
            <w:r w:rsidR="00261B50" w:rsidRPr="00F96A62">
              <w:rPr>
                <w:rStyle w:val="Hyperlink"/>
                <w:noProof/>
              </w:rPr>
              <w:t>Case vi: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_Toc532200723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24" w:history="1">
            <w:r w:rsidR="00261B50" w:rsidRPr="00F96A62">
              <w:rPr>
                <w:rStyle w:val="Hyperlink"/>
                <w:noProof/>
              </w:rPr>
              <w:t>Case vii:  rec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_Toc532200724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25" w:history="1">
            <w:r w:rsidR="00261B50" w:rsidRPr="00F96A62">
              <w:rPr>
                <w:rStyle w:val="Hyperlink"/>
                <w:noProof/>
              </w:rPr>
              <w:t>Case vii:  rec 1st line drug</w:t>
            </w:r>
            <w:r w:rsidR="00261B50">
              <w:rPr>
                <w:noProof/>
                <w:webHidden/>
              </w:rPr>
              <w:tab/>
            </w:r>
            <w:r w:rsidR="00261B50">
              <w:rPr>
                <w:noProof/>
                <w:webHidden/>
              </w:rPr>
              <w:fldChar w:fldCharType="begin"/>
            </w:r>
            <w:r w:rsidR="00261B50">
              <w:rPr>
                <w:noProof/>
                <w:webHidden/>
              </w:rPr>
              <w:instrText xml:space="preserve"> PAGEREF _Toc532200725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26" w:history="1">
            <w:r w:rsidR="00261B50" w:rsidRPr="00F96A62">
              <w:rPr>
                <w:rStyle w:val="Hyperlink"/>
                <w:noProof/>
              </w:rPr>
              <w:t>Case ix: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_Toc532200726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27" w:history="1">
            <w:r w:rsidR="00261B50" w:rsidRPr="00F96A62">
              <w:rPr>
                <w:rStyle w:val="Hyperlink"/>
                <w:noProof/>
              </w:rPr>
              <w:t>Case x: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_Toc532200727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28" w:history="1">
            <w:r w:rsidR="00261B50" w:rsidRPr="00F96A62">
              <w:rPr>
                <w:rStyle w:val="Hyperlink"/>
                <w:rFonts w:eastAsia="Times New Roman"/>
                <w:noProof/>
              </w:rPr>
              <w:t>Case xi: rec 1st and 2nd line drugs</w:t>
            </w:r>
            <w:r w:rsidR="00261B50">
              <w:rPr>
                <w:noProof/>
                <w:webHidden/>
              </w:rPr>
              <w:tab/>
            </w:r>
            <w:r w:rsidR="00261B50">
              <w:rPr>
                <w:noProof/>
                <w:webHidden/>
              </w:rPr>
              <w:fldChar w:fldCharType="begin"/>
            </w:r>
            <w:r w:rsidR="00261B50">
              <w:rPr>
                <w:noProof/>
                <w:webHidden/>
              </w:rPr>
              <w:instrText xml:space="preserve"> PAGEREF _Toc532200728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29" w:history="1">
            <w:r w:rsidR="00261B50" w:rsidRPr="00F96A62">
              <w:rPr>
                <w:rStyle w:val="Hyperlink"/>
                <w:noProof/>
              </w:rPr>
              <w:t>Appendix G:  Examples of One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_Toc532200729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0" w:history="1">
            <w:r w:rsidR="00261B50" w:rsidRPr="00F96A62">
              <w:rPr>
                <w:rStyle w:val="Hyperlink"/>
                <w:rFonts w:eastAsia="Times New Roman"/>
                <w:noProof/>
              </w:rPr>
              <w:t>Case A:  increase dose 1st or 2nd line, add 1st line drug</w:t>
            </w:r>
            <w:r w:rsidR="00261B50">
              <w:rPr>
                <w:noProof/>
                <w:webHidden/>
              </w:rPr>
              <w:tab/>
            </w:r>
            <w:r w:rsidR="00261B50">
              <w:rPr>
                <w:noProof/>
                <w:webHidden/>
              </w:rPr>
              <w:fldChar w:fldCharType="begin"/>
            </w:r>
            <w:r w:rsidR="00261B50">
              <w:rPr>
                <w:noProof/>
                <w:webHidden/>
              </w:rPr>
              <w:instrText xml:space="preserve"> PAGEREF _Toc532200730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1" w:history="1">
            <w:r w:rsidR="00261B50" w:rsidRPr="00F96A62">
              <w:rPr>
                <w:rStyle w:val="Hyperlink"/>
                <w:noProof/>
              </w:rPr>
              <w:t xml:space="preserve">Case B:  </w:t>
            </w:r>
            <w:r w:rsidR="00261B50" w:rsidRPr="00F96A62">
              <w:rPr>
                <w:rStyle w:val="Hyperlink"/>
                <w:rFonts w:eastAsia="Times New Roman"/>
                <w:noProof/>
              </w:rPr>
              <w:t>increase dose 1st or 2nd line, add 2nd line drug</w:t>
            </w:r>
            <w:r w:rsidR="00261B50">
              <w:rPr>
                <w:noProof/>
                <w:webHidden/>
              </w:rPr>
              <w:tab/>
            </w:r>
            <w:r w:rsidR="00261B50">
              <w:rPr>
                <w:noProof/>
                <w:webHidden/>
              </w:rPr>
              <w:fldChar w:fldCharType="begin"/>
            </w:r>
            <w:r w:rsidR="00261B50">
              <w:rPr>
                <w:noProof/>
                <w:webHidden/>
              </w:rPr>
              <w:instrText xml:space="preserve"> PAGEREF _Toc532200731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2" w:history="1">
            <w:r w:rsidR="00261B50" w:rsidRPr="00F96A62">
              <w:rPr>
                <w:rStyle w:val="Hyperlink"/>
                <w:noProof/>
              </w:rPr>
              <w:t xml:space="preserve">Case C:  </w:t>
            </w:r>
            <w:r w:rsidR="00261B50" w:rsidRPr="00F96A62">
              <w:rPr>
                <w:rStyle w:val="Hyperlink"/>
                <w:rFonts w:eastAsia="Times New Roman"/>
                <w:noProof/>
              </w:rPr>
              <w:t>increase dose 1st or 2nd line, add 3rd line drug</w:t>
            </w:r>
            <w:r w:rsidR="00261B50">
              <w:rPr>
                <w:noProof/>
                <w:webHidden/>
              </w:rPr>
              <w:tab/>
            </w:r>
            <w:r w:rsidR="00261B50">
              <w:rPr>
                <w:noProof/>
                <w:webHidden/>
              </w:rPr>
              <w:fldChar w:fldCharType="begin"/>
            </w:r>
            <w:r w:rsidR="00261B50">
              <w:rPr>
                <w:noProof/>
                <w:webHidden/>
              </w:rPr>
              <w:instrText xml:space="preserve"> PAGEREF _Toc532200732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3" w:history="1">
            <w:r w:rsidR="00261B50" w:rsidRPr="00F96A62">
              <w:rPr>
                <w:rStyle w:val="Hyperlink"/>
                <w:noProof/>
              </w:rPr>
              <w:t xml:space="preserve">Case D:  </w:t>
            </w:r>
            <w:r w:rsidR="00261B50" w:rsidRPr="00F96A62">
              <w:rPr>
                <w:rStyle w:val="Hyperlink"/>
                <w:rFonts w:eastAsia="Times New Roman"/>
                <w:noProof/>
              </w:rPr>
              <w:t>increase dose 1st or 2nd line, link to other 3rd line drugs</w:t>
            </w:r>
            <w:r w:rsidR="00261B50">
              <w:rPr>
                <w:noProof/>
                <w:webHidden/>
              </w:rPr>
              <w:tab/>
            </w:r>
            <w:r w:rsidR="00261B50">
              <w:rPr>
                <w:noProof/>
                <w:webHidden/>
              </w:rPr>
              <w:fldChar w:fldCharType="begin"/>
            </w:r>
            <w:r w:rsidR="00261B50">
              <w:rPr>
                <w:noProof/>
                <w:webHidden/>
              </w:rPr>
              <w:instrText xml:space="preserve"> PAGEREF _Toc532200733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4" w:history="1">
            <w:r w:rsidR="00261B50" w:rsidRPr="00F96A62">
              <w:rPr>
                <w:rStyle w:val="Hyperlink"/>
                <w:noProof/>
              </w:rPr>
              <w:t xml:space="preserve">Case E:  </w:t>
            </w:r>
            <w:r w:rsidR="00261B50" w:rsidRPr="00F96A62">
              <w:rPr>
                <w:rStyle w:val="Hyperlink"/>
                <w:rFonts w:eastAsia="Times New Roman"/>
                <w:noProof/>
              </w:rPr>
              <w:t>1st or 2nd line not HCTZ at max dose, only add 1st line drug</w:t>
            </w:r>
            <w:r w:rsidR="00261B50">
              <w:rPr>
                <w:noProof/>
                <w:webHidden/>
              </w:rPr>
              <w:tab/>
            </w:r>
            <w:r w:rsidR="00261B50">
              <w:rPr>
                <w:noProof/>
                <w:webHidden/>
              </w:rPr>
              <w:fldChar w:fldCharType="begin"/>
            </w:r>
            <w:r w:rsidR="00261B50">
              <w:rPr>
                <w:noProof/>
                <w:webHidden/>
              </w:rPr>
              <w:instrText xml:space="preserve"> PAGEREF _Toc532200734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5" w:history="1">
            <w:r w:rsidR="00261B50" w:rsidRPr="00F96A62">
              <w:rPr>
                <w:rStyle w:val="Hyperlink"/>
                <w:noProof/>
              </w:rPr>
              <w:t xml:space="preserve">Case F1: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_Toc532200735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6" w:history="1">
            <w:r w:rsidR="00261B50" w:rsidRPr="00F96A62">
              <w:rPr>
                <w:rStyle w:val="Hyperlink"/>
                <w:noProof/>
              </w:rPr>
              <w:t xml:space="preserve">Case F2: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_Toc532200736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7" w:history="1">
            <w:r w:rsidR="00261B50" w:rsidRPr="00F96A62">
              <w:rPr>
                <w:rStyle w:val="Hyperlink"/>
                <w:noProof/>
              </w:rPr>
              <w:t xml:space="preserve">Case G:  </w:t>
            </w:r>
            <w:r w:rsidR="00261B50" w:rsidRPr="00F96A62">
              <w:rPr>
                <w:rStyle w:val="Hyperlink"/>
                <w:rFonts w:eastAsia="Times New Roman"/>
                <w:noProof/>
              </w:rPr>
              <w:t>1st or 2nd line not HCTZ at max dose, only add 3rd line drug</w:t>
            </w:r>
            <w:r w:rsidR="00261B50">
              <w:rPr>
                <w:noProof/>
                <w:webHidden/>
              </w:rPr>
              <w:tab/>
            </w:r>
            <w:r w:rsidR="00261B50">
              <w:rPr>
                <w:noProof/>
                <w:webHidden/>
              </w:rPr>
              <w:fldChar w:fldCharType="begin"/>
            </w:r>
            <w:r w:rsidR="00261B50">
              <w:rPr>
                <w:noProof/>
                <w:webHidden/>
              </w:rPr>
              <w:instrText xml:space="preserve"> PAGEREF _Toc532200737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8" w:history="1">
            <w:r w:rsidR="00261B50" w:rsidRPr="00F96A62">
              <w:rPr>
                <w:rStyle w:val="Hyperlink"/>
                <w:noProof/>
              </w:rPr>
              <w:t xml:space="preserve">Case H:  </w:t>
            </w:r>
            <w:r w:rsidR="00261B50" w:rsidRPr="00F96A62">
              <w:rPr>
                <w:rStyle w:val="Hyperlink"/>
                <w:rFonts w:eastAsia="Times New Roman"/>
                <w:noProof/>
              </w:rPr>
              <w:t>1st or 2nd line not HCTZ at max dose, link to other 3rd line drugs</w:t>
            </w:r>
            <w:r w:rsidR="00261B50">
              <w:rPr>
                <w:noProof/>
                <w:webHidden/>
              </w:rPr>
              <w:tab/>
            </w:r>
            <w:r w:rsidR="00261B50">
              <w:rPr>
                <w:noProof/>
                <w:webHidden/>
              </w:rPr>
              <w:fldChar w:fldCharType="begin"/>
            </w:r>
            <w:r w:rsidR="00261B50">
              <w:rPr>
                <w:noProof/>
                <w:webHidden/>
              </w:rPr>
              <w:instrText xml:space="preserve"> PAGEREF _Toc532200738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39" w:history="1">
            <w:r w:rsidR="00261B50" w:rsidRPr="00F96A62">
              <w:rPr>
                <w:rStyle w:val="Hyperlink"/>
                <w:noProof/>
              </w:rPr>
              <w:t xml:space="preserve">Case I:  </w:t>
            </w:r>
            <w:r w:rsidR="00261B50" w:rsidRPr="00F96A62">
              <w:rPr>
                <w:rStyle w:val="Hyperlink"/>
                <w:rFonts w:eastAsia="Times New Roman"/>
                <w:noProof/>
              </w:rPr>
              <w:t>1st or 2nd line (HCTZ) at max dose, add 1st line drug, sub with preferred thiazide</w:t>
            </w:r>
            <w:r w:rsidR="00261B50">
              <w:rPr>
                <w:noProof/>
                <w:webHidden/>
              </w:rPr>
              <w:tab/>
            </w:r>
            <w:r w:rsidR="00261B50">
              <w:rPr>
                <w:noProof/>
                <w:webHidden/>
              </w:rPr>
              <w:fldChar w:fldCharType="begin"/>
            </w:r>
            <w:r w:rsidR="00261B50">
              <w:rPr>
                <w:noProof/>
                <w:webHidden/>
              </w:rPr>
              <w:instrText xml:space="preserve"> PAGEREF _Toc532200739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0" w:history="1">
            <w:r w:rsidR="00261B50" w:rsidRPr="00F96A62">
              <w:rPr>
                <w:rStyle w:val="Hyperlink"/>
                <w:noProof/>
              </w:rPr>
              <w:t xml:space="preserve">Case J:  </w:t>
            </w:r>
            <w:r w:rsidR="00261B50" w:rsidRPr="00F96A62">
              <w:rPr>
                <w:rStyle w:val="Hyperlink"/>
                <w:rFonts w:eastAsia="Times New Roman"/>
                <w:noProof/>
              </w:rPr>
              <w:t>1st or 2nd line (HCTZ) at max dose, add 2nd line drug, sub with preferred thiazide</w:t>
            </w:r>
            <w:r w:rsidR="00261B50">
              <w:rPr>
                <w:noProof/>
                <w:webHidden/>
              </w:rPr>
              <w:tab/>
            </w:r>
            <w:r w:rsidR="00261B50">
              <w:rPr>
                <w:noProof/>
                <w:webHidden/>
              </w:rPr>
              <w:fldChar w:fldCharType="begin"/>
            </w:r>
            <w:r w:rsidR="00261B50">
              <w:rPr>
                <w:noProof/>
                <w:webHidden/>
              </w:rPr>
              <w:instrText xml:space="preserve"> PAGEREF _Toc532200740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1" w:history="1">
            <w:r w:rsidR="00261B50" w:rsidRPr="00F96A62">
              <w:rPr>
                <w:rStyle w:val="Hyperlink"/>
                <w:noProof/>
              </w:rPr>
              <w:t xml:space="preserve">Case K:  </w:t>
            </w:r>
            <w:r w:rsidR="00261B50" w:rsidRPr="00F96A62">
              <w:rPr>
                <w:rStyle w:val="Hyperlink"/>
                <w:rFonts w:eastAsia="Times New Roman"/>
                <w:noProof/>
              </w:rPr>
              <w:t>1st or 2nd line (HCTZ) at max dose, add 3rd line drug, sub with preferred thiazide</w:t>
            </w:r>
            <w:r w:rsidR="00261B50">
              <w:rPr>
                <w:noProof/>
                <w:webHidden/>
              </w:rPr>
              <w:tab/>
            </w:r>
            <w:r w:rsidR="00261B50">
              <w:rPr>
                <w:noProof/>
                <w:webHidden/>
              </w:rPr>
              <w:fldChar w:fldCharType="begin"/>
            </w:r>
            <w:r w:rsidR="00261B50">
              <w:rPr>
                <w:noProof/>
                <w:webHidden/>
              </w:rPr>
              <w:instrText xml:space="preserve"> PAGEREF _Toc532200741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2" w:history="1">
            <w:r w:rsidR="00261B50" w:rsidRPr="00F96A62">
              <w:rPr>
                <w:rStyle w:val="Hyperlink"/>
                <w:noProof/>
              </w:rPr>
              <w:t xml:space="preserve">Case L:  </w:t>
            </w:r>
            <w:r w:rsidR="00261B50" w:rsidRPr="00F96A62">
              <w:rPr>
                <w:rStyle w:val="Hyperlink"/>
                <w:rFonts w:eastAsia="Times New Roman"/>
                <w:noProof/>
              </w:rPr>
              <w:t>1st or 2nd line (HCTZ) at max dose, link to other 3rd line drugs, sub with preferred thiazide</w:t>
            </w:r>
            <w:r w:rsidR="00261B50">
              <w:rPr>
                <w:noProof/>
                <w:webHidden/>
              </w:rPr>
              <w:tab/>
            </w:r>
            <w:r w:rsidR="00261B50">
              <w:rPr>
                <w:noProof/>
                <w:webHidden/>
              </w:rPr>
              <w:fldChar w:fldCharType="begin"/>
            </w:r>
            <w:r w:rsidR="00261B50">
              <w:rPr>
                <w:noProof/>
                <w:webHidden/>
              </w:rPr>
              <w:instrText xml:space="preserve"> PAGEREF _Toc532200742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3" w:history="1">
            <w:r w:rsidR="00261B50" w:rsidRPr="00F96A62">
              <w:rPr>
                <w:rStyle w:val="Hyperlink"/>
                <w:noProof/>
              </w:rPr>
              <w:t xml:space="preserve">Case a:  </w:t>
            </w:r>
            <w:r w:rsidR="00261B50" w:rsidRPr="00F96A62">
              <w:rPr>
                <w:rStyle w:val="Hyperlink"/>
                <w:rFonts w:eastAsia="Times New Roman"/>
                <w:noProof/>
              </w:rPr>
              <w:t>3</w:t>
            </w:r>
            <w:r w:rsidR="00261B50" w:rsidRPr="00F96A62">
              <w:rPr>
                <w:rStyle w:val="Hyperlink"/>
                <w:rFonts w:eastAsia="Times New Roman"/>
                <w:noProof/>
                <w:vertAlign w:val="superscript"/>
              </w:rPr>
              <w:t>rd</w:t>
            </w:r>
            <w:r w:rsidR="00261B50" w:rsidRPr="00F96A62">
              <w:rPr>
                <w:rStyle w:val="Hyperlink"/>
                <w:rFonts w:eastAsia="Times New Roman"/>
                <w:noProof/>
              </w:rPr>
              <w:t xml:space="preserve"> line drug any dose, add 1</w:t>
            </w:r>
            <w:r w:rsidR="00261B50" w:rsidRPr="00F96A62">
              <w:rPr>
                <w:rStyle w:val="Hyperlink"/>
                <w:rFonts w:eastAsia="Times New Roman"/>
                <w:noProof/>
                <w:vertAlign w:val="superscript"/>
              </w:rPr>
              <w:t>st</w:t>
            </w:r>
            <w:r w:rsidR="00261B50" w:rsidRPr="00F96A62">
              <w:rPr>
                <w:rStyle w:val="Hyperlink"/>
                <w:rFonts w:eastAsia="Times New Roman"/>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_Toc532200743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4" w:history="1">
            <w:r w:rsidR="00261B50" w:rsidRPr="00F96A62">
              <w:rPr>
                <w:rStyle w:val="Hyperlink"/>
                <w:noProof/>
              </w:rPr>
              <w:t>Case b:  3</w:t>
            </w:r>
            <w:r w:rsidR="00261B50" w:rsidRPr="00F96A62">
              <w:rPr>
                <w:rStyle w:val="Hyperlink"/>
                <w:noProof/>
                <w:vertAlign w:val="superscript"/>
              </w:rPr>
              <w:t>rd</w:t>
            </w:r>
            <w:r w:rsidR="00261B50" w:rsidRPr="00F96A62">
              <w:rPr>
                <w:rStyle w:val="Hyperlink"/>
                <w:noProof/>
              </w:rPr>
              <w:t xml:space="preserve"> line drug any dose,  add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_Toc532200744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5" w:history="1">
            <w:r w:rsidR="00261B50" w:rsidRPr="00F96A62">
              <w:rPr>
                <w:rStyle w:val="Hyperlink"/>
                <w:noProof/>
              </w:rPr>
              <w:t>Case c: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_Toc532200745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6" w:history="1">
            <w:r w:rsidR="00261B50" w:rsidRPr="00F96A62">
              <w:rPr>
                <w:rStyle w:val="Hyperlink"/>
                <w:noProof/>
              </w:rPr>
              <w:t>Case d: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_Toc532200746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7" w:history="1">
            <w:r w:rsidR="00261B50" w:rsidRPr="00F96A62">
              <w:rPr>
                <w:rStyle w:val="Hyperlink"/>
                <w:noProof/>
              </w:rPr>
              <w:t>Case e:  3</w:t>
            </w:r>
            <w:r w:rsidR="00261B50" w:rsidRPr="00F96A62">
              <w:rPr>
                <w:rStyle w:val="Hyperlink"/>
                <w:noProof/>
                <w:vertAlign w:val="superscript"/>
              </w:rPr>
              <w:t>rd</w:t>
            </w:r>
            <w:r w:rsidR="00261B50" w:rsidRPr="00F96A62">
              <w:rPr>
                <w:rStyle w:val="Hyperlink"/>
                <w:noProof/>
              </w:rPr>
              <w:t xml:space="preserve"> line drug at max dose,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_Toc532200747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8" w:history="1">
            <w:r w:rsidR="00261B50" w:rsidRPr="00F96A62">
              <w:rPr>
                <w:rStyle w:val="Hyperlink"/>
                <w:noProof/>
              </w:rPr>
              <w:t>Case f: 3</w:t>
            </w:r>
            <w:r w:rsidR="00261B50" w:rsidRPr="00F96A62">
              <w:rPr>
                <w:rStyle w:val="Hyperlink"/>
                <w:noProof/>
                <w:vertAlign w:val="superscript"/>
              </w:rPr>
              <w:t>rd</w:t>
            </w:r>
            <w:r w:rsidR="00261B50" w:rsidRPr="00F96A62">
              <w:rPr>
                <w:rStyle w:val="Hyperlink"/>
                <w:noProof/>
              </w:rPr>
              <w:t xml:space="preserve"> line drug at max dose,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_Toc532200748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49" w:history="1">
            <w:r w:rsidR="00261B50" w:rsidRPr="00F96A62">
              <w:rPr>
                <w:rStyle w:val="Hyperlink"/>
                <w:noProof/>
              </w:rPr>
              <w:t>Case s1: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1</w:t>
            </w:r>
            <w:r w:rsidR="00261B50" w:rsidRPr="00F96A62">
              <w:rPr>
                <w:rStyle w:val="Hyperlink"/>
                <w:noProof/>
                <w:vertAlign w:val="superscript"/>
              </w:rPr>
              <w:t>st</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_Toc532200749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50" w:history="1">
            <w:r w:rsidR="00261B50" w:rsidRPr="00F96A62">
              <w:rPr>
                <w:rStyle w:val="Hyperlink"/>
                <w:noProof/>
              </w:rPr>
              <w:t>Case s2: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_Toc532200750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51" w:history="1">
            <w:r w:rsidR="00261B50" w:rsidRPr="00F96A62">
              <w:rPr>
                <w:rStyle w:val="Hyperlink"/>
                <w:noProof/>
              </w:rPr>
              <w:t>Case s3: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_Toc532200751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A266ED">
          <w:pPr>
            <w:pStyle w:val="TOC3"/>
            <w:tabs>
              <w:tab w:val="right" w:leader="dot" w:pos="9350"/>
            </w:tabs>
            <w:rPr>
              <w:rFonts w:eastAsiaTheme="minorEastAsia"/>
              <w:noProof/>
            </w:rPr>
          </w:pPr>
          <w:hyperlink w:anchor="_Toc532200752" w:history="1">
            <w:r w:rsidR="00261B50" w:rsidRPr="00F96A62">
              <w:rPr>
                <w:rStyle w:val="Hyperlink"/>
                <w:noProof/>
              </w:rPr>
              <w:t>Case s4: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link to other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_Toc532200752 \h </w:instrText>
            </w:r>
            <w:r w:rsidR="00261B50">
              <w:rPr>
                <w:noProof/>
                <w:webHidden/>
              </w:rPr>
            </w:r>
            <w:r w:rsidR="00261B50">
              <w:rPr>
                <w:noProof/>
                <w:webHidden/>
              </w:rPr>
              <w:fldChar w:fldCharType="separate"/>
            </w:r>
            <w:r w:rsidR="00261B50">
              <w:rPr>
                <w:noProof/>
                <w:webHidden/>
              </w:rPr>
              <w:t>99</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53" w:history="1">
            <w:r w:rsidR="00261B50" w:rsidRPr="00F96A62">
              <w:rPr>
                <w:rStyle w:val="Hyperlink"/>
                <w:noProof/>
              </w:rPr>
              <w:t>Appendix H: Messages composed outside of KB</w:t>
            </w:r>
            <w:r w:rsidR="00261B50">
              <w:rPr>
                <w:noProof/>
                <w:webHidden/>
              </w:rPr>
              <w:tab/>
            </w:r>
            <w:r w:rsidR="00261B50">
              <w:rPr>
                <w:noProof/>
                <w:webHidden/>
              </w:rPr>
              <w:fldChar w:fldCharType="begin"/>
            </w:r>
            <w:r w:rsidR="00261B50">
              <w:rPr>
                <w:noProof/>
                <w:webHidden/>
              </w:rPr>
              <w:instrText xml:space="preserve"> PAGEREF _Toc532200753 \h </w:instrText>
            </w:r>
            <w:r w:rsidR="00261B50">
              <w:rPr>
                <w:noProof/>
                <w:webHidden/>
              </w:rPr>
            </w:r>
            <w:r w:rsidR="00261B50">
              <w:rPr>
                <w:noProof/>
                <w:webHidden/>
              </w:rPr>
              <w:fldChar w:fldCharType="separate"/>
            </w:r>
            <w:r w:rsidR="00261B50">
              <w:rPr>
                <w:noProof/>
                <w:webHidden/>
              </w:rPr>
              <w:t>100</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54" w:history="1">
            <w:r w:rsidR="00261B50" w:rsidRPr="00F96A62">
              <w:rPr>
                <w:rStyle w:val="Hyperlink"/>
                <w:noProof/>
              </w:rPr>
              <w:t>Appendix X: ICD-9 and ICD-10 Codes for Hypertension and CKD</w:t>
            </w:r>
            <w:r w:rsidR="00261B50">
              <w:rPr>
                <w:noProof/>
                <w:webHidden/>
              </w:rPr>
              <w:tab/>
            </w:r>
            <w:r w:rsidR="00261B50">
              <w:rPr>
                <w:noProof/>
                <w:webHidden/>
              </w:rPr>
              <w:fldChar w:fldCharType="begin"/>
            </w:r>
            <w:r w:rsidR="00261B50">
              <w:rPr>
                <w:noProof/>
                <w:webHidden/>
              </w:rPr>
              <w:instrText xml:space="preserve"> PAGEREF _Toc532200754 \h </w:instrText>
            </w:r>
            <w:r w:rsidR="00261B50">
              <w:rPr>
                <w:noProof/>
                <w:webHidden/>
              </w:rPr>
            </w:r>
            <w:r w:rsidR="00261B50">
              <w:rPr>
                <w:noProof/>
                <w:webHidden/>
              </w:rPr>
              <w:fldChar w:fldCharType="separate"/>
            </w:r>
            <w:r w:rsidR="00261B50">
              <w:rPr>
                <w:noProof/>
                <w:webHidden/>
              </w:rPr>
              <w:t>101</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55" w:history="1">
            <w:r w:rsidR="00261B50" w:rsidRPr="00F96A62">
              <w:rPr>
                <w:rStyle w:val="Hyperlink"/>
                <w:noProof/>
              </w:rPr>
              <w:t>Encoded Knowledge and Recommendations from VA 2014 HTN Guidelines</w:t>
            </w:r>
            <w:r w:rsidR="00261B50">
              <w:rPr>
                <w:noProof/>
                <w:webHidden/>
              </w:rPr>
              <w:tab/>
            </w:r>
            <w:r w:rsidR="00261B50">
              <w:rPr>
                <w:noProof/>
                <w:webHidden/>
              </w:rPr>
              <w:fldChar w:fldCharType="begin"/>
            </w:r>
            <w:r w:rsidR="00261B50">
              <w:rPr>
                <w:noProof/>
                <w:webHidden/>
              </w:rPr>
              <w:instrText xml:space="preserve"> PAGEREF _Toc532200755 \h </w:instrText>
            </w:r>
            <w:r w:rsidR="00261B50">
              <w:rPr>
                <w:noProof/>
                <w:webHidden/>
              </w:rPr>
            </w:r>
            <w:r w:rsidR="00261B50">
              <w:rPr>
                <w:noProof/>
                <w:webHidden/>
              </w:rPr>
              <w:fldChar w:fldCharType="separate"/>
            </w:r>
            <w:r w:rsidR="00261B50">
              <w:rPr>
                <w:noProof/>
                <w:webHidden/>
              </w:rPr>
              <w:t>102</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56" w:history="1">
            <w:r w:rsidR="00261B50" w:rsidRPr="00F96A62">
              <w:rPr>
                <w:rStyle w:val="Hyperlink"/>
                <w:noProof/>
              </w:rPr>
              <w:t>Wish list/To do</w:t>
            </w:r>
            <w:r w:rsidR="00261B50">
              <w:rPr>
                <w:noProof/>
                <w:webHidden/>
              </w:rPr>
              <w:tab/>
            </w:r>
            <w:r w:rsidR="00261B50">
              <w:rPr>
                <w:noProof/>
                <w:webHidden/>
              </w:rPr>
              <w:fldChar w:fldCharType="begin"/>
            </w:r>
            <w:r w:rsidR="00261B50">
              <w:rPr>
                <w:noProof/>
                <w:webHidden/>
              </w:rPr>
              <w:instrText xml:space="preserve"> PAGEREF _Toc532200756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57" w:history="1">
            <w:r w:rsidR="00261B50" w:rsidRPr="00F96A62">
              <w:rPr>
                <w:rStyle w:val="Hyperlink"/>
                <w:noProof/>
              </w:rPr>
              <w:t>List of Footnotes</w:t>
            </w:r>
            <w:r w:rsidR="00261B50">
              <w:rPr>
                <w:noProof/>
                <w:webHidden/>
              </w:rPr>
              <w:tab/>
            </w:r>
            <w:r w:rsidR="00261B50">
              <w:rPr>
                <w:noProof/>
                <w:webHidden/>
              </w:rPr>
              <w:fldChar w:fldCharType="begin"/>
            </w:r>
            <w:r w:rsidR="00261B50">
              <w:rPr>
                <w:noProof/>
                <w:webHidden/>
              </w:rPr>
              <w:instrText xml:space="preserve"> PAGEREF _Toc532200757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A266ED">
          <w:pPr>
            <w:pStyle w:val="TOC1"/>
            <w:tabs>
              <w:tab w:val="right" w:leader="dot" w:pos="9350"/>
            </w:tabs>
            <w:rPr>
              <w:rFonts w:eastAsiaTheme="minorEastAsia"/>
              <w:noProof/>
            </w:rPr>
          </w:pPr>
          <w:hyperlink w:anchor="_Toc532200758" w:history="1">
            <w:r w:rsidR="00261B50" w:rsidRPr="00F96A62">
              <w:rPr>
                <w:rStyle w:val="Hyperlink"/>
                <w:noProof/>
              </w:rPr>
              <w:t>References</w:t>
            </w:r>
            <w:r w:rsidR="00261B50">
              <w:rPr>
                <w:noProof/>
                <w:webHidden/>
              </w:rPr>
              <w:tab/>
            </w:r>
            <w:r w:rsidR="00261B50">
              <w:rPr>
                <w:noProof/>
                <w:webHidden/>
              </w:rPr>
              <w:fldChar w:fldCharType="begin"/>
            </w:r>
            <w:r w:rsidR="00261B50">
              <w:rPr>
                <w:noProof/>
                <w:webHidden/>
              </w:rPr>
              <w:instrText xml:space="preserve"> PAGEREF _Toc532200758 \h </w:instrText>
            </w:r>
            <w:r w:rsidR="00261B50">
              <w:rPr>
                <w:noProof/>
                <w:webHidden/>
              </w:rPr>
            </w:r>
            <w:r w:rsidR="00261B50">
              <w:rPr>
                <w:noProof/>
                <w:webHidden/>
              </w:rPr>
              <w:fldChar w:fldCharType="separate"/>
            </w:r>
            <w:r w:rsidR="00261B50">
              <w:rPr>
                <w:noProof/>
                <w:webHidden/>
              </w:rPr>
              <w:t>110</w:t>
            </w:r>
            <w:r w:rsidR="00261B50">
              <w:rPr>
                <w:noProof/>
                <w:webHidden/>
              </w:rPr>
              <w:fldChar w:fldCharType="end"/>
            </w:r>
          </w:hyperlink>
        </w:p>
        <w:p w:rsidR="000A1FEB" w:rsidRDefault="000A1FEB">
          <w:r>
            <w:rPr>
              <w:b/>
              <w:bCs/>
              <w:noProof/>
            </w:rPr>
            <w:fldChar w:fldCharType="end"/>
          </w:r>
        </w:p>
      </w:sdtContent>
    </w:sdt>
    <w:p w:rsidR="000A1FEB" w:rsidRPr="002F4B2D" w:rsidRDefault="000A1FEB"/>
    <w:p w:rsidR="00A011C2" w:rsidRPr="002F4B2D" w:rsidRDefault="00A011C2" w:rsidP="00455047">
      <w:pPr>
        <w:pStyle w:val="Heading1"/>
      </w:pPr>
      <w:bookmarkStart w:id="7" w:name="_Toc515553639"/>
      <w:bookmarkStart w:id="8" w:name="_Toc532200642"/>
      <w:r w:rsidRPr="002F4B2D">
        <w:t>Overview</w:t>
      </w:r>
      <w:bookmarkEnd w:id="7"/>
      <w:bookmarkEnd w:id="8"/>
    </w:p>
    <w:p w:rsidR="00A011C2" w:rsidRPr="002F4B2D" w:rsidRDefault="00A011C2" w:rsidP="00455047">
      <w:pPr>
        <w:pStyle w:val="Heading2"/>
      </w:pPr>
      <w:bookmarkStart w:id="9" w:name="_Toc515553640"/>
      <w:bookmarkStart w:id="10" w:name="_Toc532200643"/>
      <w:r w:rsidRPr="002F4B2D">
        <w:t>Background</w:t>
      </w:r>
      <w:bookmarkEnd w:id="9"/>
      <w:bookmarkEnd w:id="10"/>
    </w:p>
    <w:p w:rsidR="00A011C2" w:rsidRPr="002F4B2D" w:rsidRDefault="00A011C2" w:rsidP="00455047">
      <w:r w:rsidRPr="002F4B2D">
        <w:t xml:space="preserve">The Hypertension control Protégé </w:t>
      </w:r>
      <w:proofErr w:type="spellStart"/>
      <w:r w:rsidRPr="002F4B2D">
        <w:t>KnowledgeBase</w:t>
      </w:r>
      <w:proofErr w:type="spellEnd"/>
      <w:r w:rsidRPr="002F4B2D">
        <w:t xml:space="preserve"> (KB) captures the recommendations for the management of hypertension (HTN) described in the 2014 “VA/DOD Clinical Practice Guideline for the Diagnosis and Management of Hypertension in the Primary</w:t>
      </w:r>
      <w:r w:rsidR="00EA7B7C">
        <w:t xml:space="preserve"> Care Setting” version 3.</w:t>
      </w:r>
      <w:r w:rsidRPr="002F4B2D">
        <w:t xml:space="preserve">  Knowledge from this guideline was augmented by the 2017 “ACC/AHA/AAPA/ABC/ACPM/AGS/</w:t>
      </w:r>
      <w:proofErr w:type="spellStart"/>
      <w:r w:rsidRPr="002F4B2D">
        <w:t>APhA</w:t>
      </w:r>
      <w:proofErr w:type="spellEnd"/>
      <w:r w:rsidRPr="002F4B2D">
        <w:t xml:space="preserve">/ASH/ASPC/NMA/PCNA Guideline for the Prevention, Detection, Evaluation, and Management of High Blood Pressure in Adults”.  Links to these references, as well as other documents and papers used, can be found in </w:t>
      </w:r>
      <w:hyperlink w:anchor="_References" w:history="1">
        <w:r w:rsidR="002B0A0E" w:rsidRPr="00E33AAA">
          <w:rPr>
            <w:rStyle w:val="Hyperlink"/>
          </w:rPr>
          <w:t>References</w:t>
        </w:r>
      </w:hyperlink>
      <w:r w:rsidR="002B0A0E">
        <w:t xml:space="preserve"> section</w:t>
      </w:r>
      <w:r w:rsidRPr="002F4B2D">
        <w:t>.</w:t>
      </w:r>
      <w:r w:rsidR="004D7347">
        <w:t xml:space="preserve"> </w:t>
      </w:r>
    </w:p>
    <w:p w:rsidR="00A011C2" w:rsidRPr="002F4B2D" w:rsidRDefault="00A011C2" w:rsidP="00455047">
      <w:r w:rsidRPr="002F4B2D">
        <w:t xml:space="preserve">This “Rules Document” has been created for the </w:t>
      </w:r>
      <w:proofErr w:type="spellStart"/>
      <w:r w:rsidRPr="002F4B2D">
        <w:t>MedSafe</w:t>
      </w:r>
      <w:proofErr w:type="spellEnd"/>
      <w:r w:rsidRPr="002F4B2D">
        <w:t xml:space="preserve"> Quality Enhancement Research Initiative (QUERI) Clinical Decision Support (CDS) project. Contributors </w:t>
      </w:r>
      <w:r w:rsidR="001C6A34">
        <w:t xml:space="preserve">to the Rules document and KB </w:t>
      </w:r>
      <w:r w:rsidRPr="002F4B2D">
        <w:t xml:space="preserve">are Connie Oshiro, PhD, Michael Ashcraft MD, Omar </w:t>
      </w:r>
      <w:proofErr w:type="spellStart"/>
      <w:r w:rsidRPr="002F4B2D">
        <w:t>Usman</w:t>
      </w:r>
      <w:proofErr w:type="spellEnd"/>
      <w:r w:rsidRPr="002F4B2D">
        <w:t>, MD, MB</w:t>
      </w:r>
      <w:r w:rsidR="00854AC6">
        <w:t xml:space="preserve">A, </w:t>
      </w:r>
      <w:r w:rsidR="008A1504">
        <w:t xml:space="preserve">Vishal </w:t>
      </w:r>
      <w:proofErr w:type="spellStart"/>
      <w:r w:rsidR="008A1504">
        <w:t>Duggal</w:t>
      </w:r>
      <w:proofErr w:type="spellEnd"/>
      <w:r w:rsidR="008A1504">
        <w:t xml:space="preserve">, MD, </w:t>
      </w:r>
      <w:r w:rsidR="00854AC6">
        <w:t>and Susana Martins, MD, MSc</w:t>
      </w:r>
      <w:r w:rsidR="001C6A34">
        <w:t xml:space="preserve">; contributor to the </w:t>
      </w:r>
      <w:r w:rsidR="008A1504">
        <w:t xml:space="preserve">encoding of the </w:t>
      </w:r>
      <w:r w:rsidR="001C6A34">
        <w:t xml:space="preserve">KB </w:t>
      </w:r>
      <w:r w:rsidR="008A1504">
        <w:t>are Connie Oshiro and</w:t>
      </w:r>
      <w:r w:rsidR="001C6A34">
        <w:t xml:space="preserve"> Samson </w:t>
      </w:r>
      <w:proofErr w:type="spellStart"/>
      <w:r w:rsidR="001C6A34">
        <w:t>Tu</w:t>
      </w:r>
      <w:proofErr w:type="spellEnd"/>
      <w:r w:rsidR="001C6A34">
        <w:t xml:space="preserve">, MSc.  </w:t>
      </w:r>
      <w:r w:rsidRPr="002F4B2D">
        <w:t xml:space="preserve">The project Principal Investigator is Mary Goldstein, MD. The </w:t>
      </w:r>
      <w:proofErr w:type="spellStart"/>
      <w:r w:rsidRPr="002F4B2D">
        <w:t>MedSafe</w:t>
      </w:r>
      <w:proofErr w:type="spellEnd"/>
      <w:r w:rsidRPr="002F4B2D">
        <w:t xml:space="preserve"> CDS project is one of 3 projects in the VA HSR&amp;D </w:t>
      </w:r>
      <w:proofErr w:type="spellStart"/>
      <w:r w:rsidRPr="002F4B2D">
        <w:t>MedSafe</w:t>
      </w:r>
      <w:proofErr w:type="spellEnd"/>
      <w:r w:rsidRPr="002F4B2D">
        <w:t xml:space="preserve"> QUERI project with Principal Investigators Paul </w:t>
      </w:r>
      <w:proofErr w:type="spellStart"/>
      <w:r w:rsidRPr="002F4B2D">
        <w:t>Heidenreich</w:t>
      </w:r>
      <w:proofErr w:type="spellEnd"/>
      <w:r w:rsidRPr="002F4B2D">
        <w:t>, MD and Mary Goldstein, MD.</w:t>
      </w:r>
    </w:p>
    <w:p w:rsidR="00A011C2" w:rsidRPr="002F4B2D" w:rsidRDefault="00A011C2">
      <w:r w:rsidRPr="002F4B2D">
        <w:t xml:space="preserve">The KB was created to encode the clinical knowledge for a CDS system intended to provide recommendations to primary care professionals who are caring for patients with HTN who did not meet HTN blood pressure goals (described in the next section).  These patients will be identified via the VISN 21 Pharmacy Benefits Management (PBM) Clinical Dashboard, a panel management tool. 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Pr="002F4B2D">
        <w:t>MedSafe</w:t>
      </w:r>
      <w:proofErr w:type="spellEnd"/>
      <w:r w:rsidRPr="002F4B2D">
        <w:t xml:space="preserve"> QUERI project, we are linking CDS to the Clinical Dashboard to provide recommendations for patients who are not meeting their performance measures.  Patients who fail the HTN Performance measure for poor blood pressure control will be identified by the Clinical Dashboard and will be the starting set of patients who </w:t>
      </w:r>
      <w:r w:rsidRPr="002F4B2D">
        <w:rPr>
          <w:i/>
        </w:rPr>
        <w:t>could</w:t>
      </w:r>
      <w:r w:rsidRPr="002F4B2D">
        <w:t xml:space="preserve"> receive CDS recommendations.  Therefore, the CDS does not provide recommendations regarding care management when patients are already meeting measures. The recommendations will be integrated with the VISN 21 Clinical Dashboard. A brief description of the Clinical Dashboard can be found in references </w:t>
      </w:r>
      <w:sdt>
        <w:sdtPr>
          <w:id w:val="-364672533"/>
          <w:citation/>
        </w:sdtPr>
        <w:sdtContent>
          <w:r w:rsidRPr="002F4B2D">
            <w:fldChar w:fldCharType="begin"/>
          </w:r>
          <w:r w:rsidRPr="002F4B2D">
            <w:instrText xml:space="preserve"> CITATION Tso17 \l 1033 </w:instrText>
          </w:r>
          <w:r w:rsidRPr="002F4B2D">
            <w:fldChar w:fldCharType="separate"/>
          </w:r>
          <w:r w:rsidRPr="002F4B2D">
            <w:rPr>
              <w:noProof/>
            </w:rPr>
            <w:t>(3)</w:t>
          </w:r>
          <w:r w:rsidRPr="002F4B2D">
            <w:fldChar w:fldCharType="end"/>
          </w:r>
        </w:sdtContent>
      </w:sdt>
      <w:r w:rsidRPr="002F4B2D">
        <w:t xml:space="preserve"> and </w:t>
      </w:r>
      <w:sdt>
        <w:sdtPr>
          <w:id w:val="821007274"/>
          <w:citation/>
        </w:sdtPr>
        <w:sdtContent>
          <w:r w:rsidRPr="002F4B2D">
            <w:fldChar w:fldCharType="begin"/>
          </w:r>
          <w:r w:rsidRPr="002F4B2D">
            <w:instrText xml:space="preserve"> CITATION TuS17 \l 1033 </w:instrText>
          </w:r>
          <w:r w:rsidRPr="002F4B2D">
            <w:fldChar w:fldCharType="separate"/>
          </w:r>
          <w:r w:rsidRPr="002F4B2D">
            <w:rPr>
              <w:noProof/>
            </w:rPr>
            <w:t>(4)</w:t>
          </w:r>
          <w:r w:rsidRPr="002F4B2D">
            <w:fldChar w:fldCharType="end"/>
          </w:r>
        </w:sdtContent>
      </w:sdt>
      <w:r w:rsidRPr="002F4B2D">
        <w:t xml:space="preserve"> in </w:t>
      </w:r>
      <w:hyperlink w:anchor="_References" w:history="1">
        <w:r w:rsidR="002B0A0E" w:rsidRPr="00E33AAA">
          <w:rPr>
            <w:rStyle w:val="Hyperlink"/>
          </w:rPr>
          <w:t>References</w:t>
        </w:r>
      </w:hyperlink>
      <w:r w:rsidR="002B0A0E">
        <w:t xml:space="preserve"> section</w:t>
      </w:r>
      <w:r w:rsidR="00E33AAA">
        <w:t>.</w:t>
      </w:r>
    </w:p>
    <w:p w:rsidR="00A011C2" w:rsidRPr="002F4B2D" w:rsidRDefault="00A011C2" w:rsidP="00455047">
      <w:r w:rsidRPr="002F4B2D">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rsidR="00A011C2" w:rsidRPr="002F4B2D" w:rsidRDefault="00A011C2" w:rsidP="00455047">
      <w:r w:rsidRPr="002F4B2D">
        <w:lastRenderedPageBreak/>
        <w:t xml:space="preserve">This Rules Document specifies the expected behavior of the CDS. It defines the clinical knowledge about HTN that is included in the CDS. This document is akin to the Requirements Document of Software Development.  Unlike the Software Requirements Document, </w:t>
      </w:r>
      <w:r w:rsidR="00CC5A65">
        <w:t xml:space="preserve">however, </w:t>
      </w:r>
      <w:r w:rsidRPr="002F4B2D">
        <w:t>the Rules Document can and does change any time before the deployment of the KB.  Of note, this description of the behavior is specific to the HTN KB, and the behavior, includi</w:t>
      </w:r>
      <w:r w:rsidR="004D7347">
        <w:t>ng the terms and definitions, may not be</w:t>
      </w:r>
      <w:r w:rsidRPr="002F4B2D">
        <w:t xml:space="preserve"> exactly the same as in other disease KBs.</w:t>
      </w:r>
    </w:p>
    <w:p w:rsidR="00A011C2" w:rsidRPr="002F4B2D" w:rsidRDefault="00A011C2" w:rsidP="00455047"/>
    <w:p w:rsidR="00A011C2" w:rsidRPr="002F4B2D" w:rsidRDefault="00A011C2" w:rsidP="00455047">
      <w:pPr>
        <w:pStyle w:val="Heading2"/>
      </w:pPr>
      <w:bookmarkStart w:id="11" w:name="_Toc515553641"/>
      <w:bookmarkStart w:id="12" w:name="_Toc532200644"/>
      <w:r w:rsidRPr="002F4B2D">
        <w:t>Use of the Rules Document</w:t>
      </w:r>
      <w:bookmarkEnd w:id="11"/>
      <w:bookmarkEnd w:id="12"/>
    </w:p>
    <w:p w:rsidR="00A011C2" w:rsidRPr="002F4B2D" w:rsidRDefault="00A011C2" w:rsidP="00455047">
      <w:r w:rsidRPr="002F4B2D">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rsidR="00A011C2" w:rsidRPr="002F4B2D" w:rsidRDefault="00A011C2" w:rsidP="00455047">
      <w:r w:rsidRPr="002F4B2D">
        <w:t>This Rules Document is a record of what clinical knowledge is—or what should have been—encoded in the KB. This document is used by the DE when offline testing in two ways:</w:t>
      </w:r>
    </w:p>
    <w:p w:rsidR="00A011C2" w:rsidRPr="002F4B2D" w:rsidRDefault="00A011C2" w:rsidP="00BE428C">
      <w:pPr>
        <w:pStyle w:val="ListParagraph"/>
        <w:numPr>
          <w:ilvl w:val="0"/>
          <w:numId w:val="18"/>
        </w:numPr>
        <w:spacing w:before="120" w:after="240" w:line="240" w:lineRule="auto"/>
        <w:contextualSpacing w:val="0"/>
      </w:pPr>
      <w:r w:rsidRPr="002F4B2D">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rsidR="00A011C2" w:rsidRPr="002F4B2D" w:rsidRDefault="00A011C2" w:rsidP="00BE428C">
      <w:pPr>
        <w:pStyle w:val="ListParagraph"/>
        <w:numPr>
          <w:ilvl w:val="0"/>
          <w:numId w:val="18"/>
        </w:numPr>
        <w:spacing w:before="120" w:after="240" w:line="240" w:lineRule="auto"/>
        <w:contextualSpacing w:val="0"/>
      </w:pPr>
      <w:r w:rsidRPr="002F4B2D">
        <w:t xml:space="preserve">To identify gaps </w:t>
      </w:r>
      <w:r w:rsidR="00F7701C">
        <w:t xml:space="preserve">in </w:t>
      </w:r>
      <w:r w:rsidRPr="002F4B2D">
        <w:t xml:space="preserve">or extensions to the KB </w:t>
      </w:r>
      <w:proofErr w:type="gramStart"/>
      <w:r w:rsidRPr="002F4B2D">
        <w:t>that become</w:t>
      </w:r>
      <w:proofErr w:type="gramEnd"/>
      <w:r w:rsidRPr="002F4B2D">
        <w:t xml:space="preserve"> clear in the context of real patients.</w:t>
      </w:r>
    </w:p>
    <w:p w:rsidR="00A011C2" w:rsidRPr="002F4B2D" w:rsidRDefault="00A011C2" w:rsidP="00455047">
      <w:r w:rsidRPr="002F4B2D">
        <w:t>While we have included messages that will be displayed, messages per se are not part of the offline testing.  And, while we have interspersed some messages throughout the Rules document, all messages can be foun</w:t>
      </w:r>
      <w:r w:rsidR="004D7347">
        <w:t xml:space="preserve">d in their own </w:t>
      </w:r>
      <w:r w:rsidR="00E33AAA">
        <w:t xml:space="preserve">Messages section, </w:t>
      </w:r>
      <w:hyperlink w:anchor="_Messages_and_text" w:history="1">
        <w:r w:rsidR="004D7347" w:rsidRPr="00E33AAA">
          <w:rPr>
            <w:rStyle w:val="Hyperlink"/>
          </w:rPr>
          <w:t>5.0 Messages and text displayed in GUI</w:t>
        </w:r>
      </w:hyperlink>
      <w:r w:rsidR="00E33AAA">
        <w:t xml:space="preserve"> .</w:t>
      </w:r>
    </w:p>
    <w:p w:rsidR="00A011C2" w:rsidRPr="002F4B2D" w:rsidRDefault="00A011C2" w:rsidP="00455047"/>
    <w:p w:rsidR="00A011C2" w:rsidRPr="00D47C08" w:rsidRDefault="00A011C2" w:rsidP="00455047">
      <w:pPr>
        <w:rPr>
          <w:rStyle w:val="Strong"/>
          <w:sz w:val="24"/>
          <w:szCs w:val="24"/>
        </w:rPr>
      </w:pPr>
      <w:r w:rsidRPr="00D47C08">
        <w:rPr>
          <w:rStyle w:val="Strong"/>
          <w:sz w:val="24"/>
          <w:szCs w:val="24"/>
        </w:rPr>
        <w:t>The following sections describe what has been encoded in the HTN Control KB</w:t>
      </w:r>
    </w:p>
    <w:p w:rsidR="00A011C2" w:rsidRPr="002F4B2D" w:rsidRDefault="00A011C2" w:rsidP="00455047"/>
    <w:p w:rsidR="00A011C2" w:rsidRPr="002F4B2D" w:rsidRDefault="00A011C2"/>
    <w:p w:rsidR="00A011C2" w:rsidRPr="002F4B2D" w:rsidRDefault="00A011C2" w:rsidP="00455047">
      <w:pPr>
        <w:pStyle w:val="Heading1"/>
      </w:pPr>
      <w:bookmarkStart w:id="13" w:name="_Toc515553642"/>
      <w:bookmarkStart w:id="14" w:name="_Toc532200645"/>
      <w:r w:rsidRPr="002F4B2D">
        <w:t xml:space="preserve">Eligibility, </w:t>
      </w:r>
      <w:r w:rsidR="00454778">
        <w:t xml:space="preserve">Goals, </w:t>
      </w:r>
      <w:r w:rsidR="00E8062E" w:rsidRPr="002F4B2D">
        <w:t xml:space="preserve">Restrictions, Out of Scope and </w:t>
      </w:r>
      <w:r w:rsidRPr="002F4B2D">
        <w:t>Limitations</w:t>
      </w:r>
      <w:bookmarkEnd w:id="13"/>
      <w:bookmarkEnd w:id="14"/>
    </w:p>
    <w:p w:rsidR="00A011C2" w:rsidRPr="002F4B2D" w:rsidRDefault="00A011C2" w:rsidP="00455047">
      <w:pPr>
        <w:pStyle w:val="Heading2"/>
      </w:pPr>
      <w:bookmarkStart w:id="15" w:name="_Toc515553643"/>
      <w:bookmarkStart w:id="16" w:name="_Toc532200646"/>
      <w:r w:rsidRPr="002F4B2D">
        <w:t>Eligibility</w:t>
      </w:r>
      <w:bookmarkEnd w:id="15"/>
      <w:bookmarkEnd w:id="16"/>
    </w:p>
    <w:p w:rsidR="00A011C2" w:rsidRPr="002F4B2D" w:rsidRDefault="00A011C2" w:rsidP="00455047">
      <w:r w:rsidRPr="002F4B2D">
        <w:t>Eligible patients are those patients who –could- receive recommendations.   They have</w:t>
      </w:r>
    </w:p>
    <w:p w:rsidR="00A011C2" w:rsidRPr="002F4B2D" w:rsidRDefault="00A011C2" w:rsidP="00BE428C">
      <w:pPr>
        <w:pStyle w:val="ListParagraph"/>
        <w:numPr>
          <w:ilvl w:val="0"/>
          <w:numId w:val="13"/>
        </w:numPr>
        <w:spacing w:before="120" w:after="240" w:line="240" w:lineRule="auto"/>
        <w:contextualSpacing w:val="0"/>
      </w:pPr>
      <w:r w:rsidRPr="002F4B2D">
        <w:lastRenderedPageBreak/>
        <w:t>A diagnosis of hypertension based on ICD-9 and ICD-10 codes.  (See</w:t>
      </w:r>
      <w:r w:rsidR="00261B50">
        <w:t xml:space="preserve"> </w:t>
      </w:r>
      <w:hyperlink w:anchor="_Appendix_H:_ICD-9" w:history="1">
        <w:r w:rsidR="00261B50" w:rsidRPr="00261B50">
          <w:rPr>
            <w:rStyle w:val="Hyperlink"/>
          </w:rPr>
          <w:t>Appendix X</w:t>
        </w:r>
      </w:hyperlink>
      <w:r w:rsidRPr="002F4B2D">
        <w:t xml:space="preserve"> for list of codes)</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Age &gt;= 18 and &lt;=75</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 xml:space="preserve">Have </w:t>
      </w:r>
      <w:r w:rsidR="00D92E97">
        <w:t>Systolic Blood Pressure (</w:t>
      </w:r>
      <w:r w:rsidRPr="002F4B2D">
        <w:t>SBP</w:t>
      </w:r>
      <w:r w:rsidR="00D92E97">
        <w:t xml:space="preserve">) </w:t>
      </w:r>
      <w:r w:rsidRPr="002F4B2D">
        <w:t xml:space="preserve"> measurement</w:t>
      </w:r>
    </w:p>
    <w:p w:rsidR="00A011C2" w:rsidRDefault="00A011C2" w:rsidP="00455047">
      <w:r w:rsidRPr="002F4B2D">
        <w:t xml:space="preserve">A patient who is eligible will be evaluated for drug recommendations. Those who are not eligible (ineligible) will not be evaluated for drug recommendations and are indicated simply as “ineligible.” An ineligible patient differs from a patient who is </w:t>
      </w:r>
      <w:r w:rsidR="004D7347">
        <w:t>“out of scope” (described in “</w:t>
      </w:r>
      <w:hyperlink w:anchor="_Out_of_scope" w:history="1">
        <w:r w:rsidR="004D7347" w:rsidRPr="00EA6056">
          <w:rPr>
            <w:rStyle w:val="Hyperlink"/>
          </w:rPr>
          <w:t>Section 2.4 Out of Scope</w:t>
        </w:r>
      </w:hyperlink>
      <w:r w:rsidR="00EA6056">
        <w:t>”</w:t>
      </w:r>
      <w:r w:rsidRPr="002F4B2D">
        <w:t>) in that there is no message displayed explaining why the patient is ineligible, whereas the “out of scope” patient receives a message why therapeutic recommendations are not given.</w:t>
      </w:r>
    </w:p>
    <w:p w:rsidR="00454778" w:rsidRPr="002F4B2D" w:rsidRDefault="00454778" w:rsidP="00454778">
      <w:pPr>
        <w:pStyle w:val="Heading3"/>
      </w:pPr>
      <w:bookmarkStart w:id="17" w:name="_Toc532200647"/>
      <w:r w:rsidRPr="002F4B2D">
        <w:t>Pregnant Patients</w:t>
      </w:r>
      <w:bookmarkEnd w:id="17"/>
    </w:p>
    <w:p w:rsidR="00454778" w:rsidRPr="002F4B2D" w:rsidRDefault="00454778" w:rsidP="00454778">
      <w:r w:rsidRPr="002F4B2D">
        <w:t>Pregnant women are not eligible, but this information cannot be easily captured at the VA. Therefore, therapeutic recommendations will be given to women of child bearing ages (18-50) with the assumpt</w:t>
      </w:r>
      <w:r>
        <w:t>ion that they are not pregnant.</w:t>
      </w:r>
    </w:p>
    <w:p w:rsidR="00454778" w:rsidRPr="002F4B2D" w:rsidRDefault="00454778" w:rsidP="00454778">
      <w:r w:rsidRPr="002F4B2D">
        <w:t>The following primary recommendation will be issued regarding these women: “</w:t>
      </w:r>
      <w:r w:rsidRPr="008209E0">
        <w:rPr>
          <w:i/>
        </w:rPr>
        <w:t>Warning: recommendations do not apply to pregnant women.</w:t>
      </w:r>
      <w:r w:rsidRPr="002F4B2D">
        <w:t>”</w:t>
      </w:r>
    </w:p>
    <w:p w:rsidR="00454778" w:rsidRPr="002F4B2D" w:rsidRDefault="00454778" w:rsidP="00455047"/>
    <w:p w:rsidR="00454778" w:rsidRPr="002F4B2D" w:rsidRDefault="00454778" w:rsidP="00454778">
      <w:pPr>
        <w:pStyle w:val="Heading2"/>
      </w:pPr>
      <w:bookmarkStart w:id="18" w:name="_Toc532200648"/>
      <w:r w:rsidRPr="002F4B2D">
        <w:t>Goals</w:t>
      </w:r>
      <w:bookmarkEnd w:id="18"/>
    </w:p>
    <w:p w:rsidR="00454778" w:rsidRPr="00BD7AB9" w:rsidRDefault="00454778" w:rsidP="00454778">
      <w:r w:rsidRPr="00BD7AB9">
        <w:t>The CDS goals</w:t>
      </w:r>
      <w:r w:rsidR="00BD7AB9" w:rsidRPr="00BD7AB9">
        <w:t xml:space="preserve"> </w:t>
      </w:r>
      <w:r w:rsidR="003B2DA2" w:rsidRPr="00BD7AB9">
        <w:t xml:space="preserve">for HTN control are, for patients </w:t>
      </w:r>
      <w:proofErr w:type="spellStart"/>
      <w:r w:rsidR="003B2DA2" w:rsidRPr="00BD7AB9">
        <w:t>withOUT</w:t>
      </w:r>
      <w:proofErr w:type="spellEnd"/>
      <w:r w:rsidR="003B2DA2" w:rsidRPr="00BD7AB9">
        <w:t xml:space="preserve"> Ischemic Heart disease (IHD)</w:t>
      </w:r>
    </w:p>
    <w:p w:rsidR="00BD7AB9" w:rsidRPr="00BD7AB9" w:rsidRDefault="007F5944" w:rsidP="00BD7AB9">
      <w:pPr>
        <w:pStyle w:val="ListParagraph"/>
        <w:numPr>
          <w:ilvl w:val="0"/>
          <w:numId w:val="12"/>
        </w:numPr>
        <w:spacing w:before="120" w:after="240" w:line="240" w:lineRule="auto"/>
        <w:contextualSpacing w:val="0"/>
      </w:pPr>
      <w:r>
        <w:t>BP&lt;140/90</w:t>
      </w:r>
    </w:p>
    <w:p w:rsidR="003B2DA2" w:rsidRPr="00BD7AB9" w:rsidRDefault="003B2DA2" w:rsidP="00BD7AB9">
      <w:pPr>
        <w:spacing w:before="120" w:after="240" w:line="240" w:lineRule="auto"/>
      </w:pPr>
      <w:r w:rsidRPr="00BD7AB9">
        <w:t>And, for patients with IHD</w:t>
      </w:r>
    </w:p>
    <w:p w:rsidR="00BD7AB9" w:rsidRPr="00BD7AB9" w:rsidRDefault="00BD7AB9" w:rsidP="00BD7AB9">
      <w:pPr>
        <w:pStyle w:val="ListParagraph"/>
        <w:numPr>
          <w:ilvl w:val="0"/>
          <w:numId w:val="12"/>
        </w:numPr>
        <w:spacing w:before="120" w:after="240" w:line="240" w:lineRule="auto"/>
        <w:contextualSpacing w:val="0"/>
      </w:pPr>
      <w:r>
        <w:t>SBP&lt;140 and 60&lt;=DBP&lt;90</w:t>
      </w:r>
    </w:p>
    <w:p w:rsidR="00454778" w:rsidRPr="002F4B2D" w:rsidRDefault="00454778" w:rsidP="00BD7AB9">
      <w:pPr>
        <w:spacing w:before="120" w:after="240" w:line="240" w:lineRule="auto"/>
      </w:pPr>
      <w:r w:rsidRPr="002F4B2D">
        <w:t>These goals were set to be consistent with PBM dashboard goals, which are based upon the goals set by the VHA Office of Reporting, Analytics, Performance, Improvement, and Deployment (RAPID) Performance Measurements.</w:t>
      </w:r>
      <w:r w:rsidR="00F7701C">
        <w:t xml:space="preserve">  The second goal (</w:t>
      </w:r>
      <w:r w:rsidR="004D7347">
        <w:t xml:space="preserve">patients with a </w:t>
      </w:r>
      <w:r w:rsidR="00F7701C">
        <w:t>diagnosis of IHD) was set to insure patient safety.</w:t>
      </w:r>
    </w:p>
    <w:p w:rsidR="00454778" w:rsidRPr="002F4B2D" w:rsidRDefault="00454778" w:rsidP="00455047"/>
    <w:p w:rsidR="00B63C22" w:rsidRPr="002F4B2D" w:rsidRDefault="00E8062E" w:rsidP="00B63C22">
      <w:pPr>
        <w:pStyle w:val="Heading2"/>
      </w:pPr>
      <w:bookmarkStart w:id="19" w:name="_Toc532200649"/>
      <w:r w:rsidRPr="002F4B2D">
        <w:t>Restrictions</w:t>
      </w:r>
      <w:bookmarkEnd w:id="19"/>
    </w:p>
    <w:p w:rsidR="00E8062E" w:rsidRPr="002F4B2D" w:rsidRDefault="00E8062E" w:rsidP="00E8062E">
      <w:pPr>
        <w:pStyle w:val="Heading2"/>
        <w:numPr>
          <w:ilvl w:val="0"/>
          <w:numId w:val="0"/>
        </w:numPr>
        <w:rPr>
          <w:sz w:val="24"/>
          <w:szCs w:val="24"/>
        </w:rPr>
      </w:pPr>
      <w:bookmarkStart w:id="20" w:name="_Toc532200650"/>
      <w:r w:rsidRPr="002F4B2D">
        <w:rPr>
          <w:sz w:val="24"/>
          <w:szCs w:val="24"/>
        </w:rPr>
        <w:t>Subset of HTN drugs (“encoded drugs”)</w:t>
      </w:r>
      <w:bookmarkEnd w:id="20"/>
    </w:p>
    <w:p w:rsidR="00E8062E" w:rsidRPr="002F4B2D" w:rsidRDefault="00E8062E" w:rsidP="00E8062E">
      <w:r w:rsidRPr="002F4B2D">
        <w:t>We provide recommendations for all first line and second line HTN drug classes, per VA/</w:t>
      </w:r>
      <w:proofErr w:type="spellStart"/>
      <w:r w:rsidRPr="002F4B2D">
        <w:t>DoD</w:t>
      </w:r>
      <w:proofErr w:type="spellEnd"/>
      <w:r w:rsidRPr="002F4B2D">
        <w:t xml:space="preserve"> Guidelines.  We also provide recommendations for </w:t>
      </w:r>
      <w:r w:rsidR="004367A5">
        <w:t>some</w:t>
      </w:r>
      <w:r w:rsidRPr="002F4B2D">
        <w:t xml:space="preserve"> third line drug classes, those that are commonly used for </w:t>
      </w:r>
      <w:r w:rsidRPr="002F4B2D">
        <w:lastRenderedPageBreak/>
        <w:t xml:space="preserve">the treatment of HTN. However, we do </w:t>
      </w:r>
      <w:r w:rsidRPr="002F4B2D">
        <w:rPr>
          <w:i/>
        </w:rPr>
        <w:t>not</w:t>
      </w:r>
      <w:r w:rsidRPr="002F4B2D">
        <w:t xml:space="preserve"> provide recommendations for all third line drugs.  The drug classes where we do provide recommendations are:</w:t>
      </w:r>
    </w:p>
    <w:p w:rsidR="00E8062E" w:rsidRPr="002F4B2D" w:rsidRDefault="00E8062E" w:rsidP="00BE428C">
      <w:pPr>
        <w:pStyle w:val="ListParagraph"/>
        <w:numPr>
          <w:ilvl w:val="0"/>
          <w:numId w:val="15"/>
        </w:numPr>
        <w:spacing w:before="120" w:after="240" w:line="240" w:lineRule="auto"/>
        <w:contextualSpacing w:val="0"/>
      </w:pPr>
      <w:r w:rsidRPr="002F4B2D">
        <w:t>First and second line drug classes</w:t>
      </w:r>
    </w:p>
    <w:p w:rsidR="00E8062E" w:rsidRPr="002F4B2D" w:rsidRDefault="00E8062E" w:rsidP="00BE428C">
      <w:pPr>
        <w:pStyle w:val="ListParagraph"/>
        <w:numPr>
          <w:ilvl w:val="1"/>
          <w:numId w:val="15"/>
        </w:numPr>
        <w:spacing w:before="120" w:after="240" w:line="240" w:lineRule="auto"/>
        <w:contextualSpacing w:val="0"/>
      </w:pPr>
      <w:r w:rsidRPr="002F4B2D">
        <w:t>Thiazide Diuretics</w:t>
      </w:r>
    </w:p>
    <w:p w:rsidR="00E8062E" w:rsidRPr="002F4B2D" w:rsidRDefault="00E8062E" w:rsidP="00BE428C">
      <w:pPr>
        <w:pStyle w:val="ListParagraph"/>
        <w:numPr>
          <w:ilvl w:val="1"/>
          <w:numId w:val="15"/>
        </w:numPr>
        <w:spacing w:before="120" w:after="240" w:line="240" w:lineRule="auto"/>
        <w:contextualSpacing w:val="0"/>
      </w:pPr>
      <w:r w:rsidRPr="002F4B2D">
        <w:t>Angiotensin Converting Enzyme (ACE) Inhibitors</w:t>
      </w:r>
    </w:p>
    <w:p w:rsidR="00E8062E" w:rsidRDefault="00E8062E" w:rsidP="00BE428C">
      <w:pPr>
        <w:pStyle w:val="ListParagraph"/>
        <w:numPr>
          <w:ilvl w:val="1"/>
          <w:numId w:val="15"/>
        </w:numPr>
        <w:spacing w:before="120" w:after="240" w:line="240" w:lineRule="auto"/>
        <w:contextualSpacing w:val="0"/>
      </w:pPr>
      <w:r w:rsidRPr="002F4B2D">
        <w:t>Angiotensin Receptor Blockers (ARB)</w:t>
      </w:r>
    </w:p>
    <w:p w:rsidR="004367A5" w:rsidRPr="002F4B2D" w:rsidRDefault="004367A5" w:rsidP="00BE428C">
      <w:pPr>
        <w:pStyle w:val="ListParagraph"/>
        <w:numPr>
          <w:ilvl w:val="0"/>
          <w:numId w:val="15"/>
        </w:numPr>
        <w:spacing w:before="120" w:after="240" w:line="240" w:lineRule="auto"/>
        <w:contextualSpacing w:val="0"/>
      </w:pPr>
      <w:r>
        <w:t>Second and third line drug class</w:t>
      </w:r>
    </w:p>
    <w:p w:rsidR="00E8062E" w:rsidRPr="002F4B2D" w:rsidRDefault="002712B9" w:rsidP="00BE428C">
      <w:pPr>
        <w:pStyle w:val="ListParagraph"/>
        <w:numPr>
          <w:ilvl w:val="1"/>
          <w:numId w:val="15"/>
        </w:numPr>
        <w:spacing w:before="120" w:after="240" w:line="240" w:lineRule="auto"/>
        <w:contextualSpacing w:val="0"/>
      </w:pPr>
      <w:r>
        <w:t xml:space="preserve">Long acting </w:t>
      </w:r>
      <w:proofErr w:type="spellStart"/>
      <w:r w:rsidR="003B695B">
        <w:t>Dihydropyridine</w:t>
      </w:r>
      <w:proofErr w:type="spellEnd"/>
      <w:r w:rsidR="00E8062E" w:rsidRPr="002F4B2D">
        <w:t xml:space="preserve"> Calcium Channel Blocker (DHP CCB)</w:t>
      </w:r>
    </w:p>
    <w:p w:rsidR="00E8062E" w:rsidRPr="002F4B2D" w:rsidRDefault="00E8062E" w:rsidP="00BE428C">
      <w:pPr>
        <w:pStyle w:val="ListParagraph"/>
        <w:numPr>
          <w:ilvl w:val="0"/>
          <w:numId w:val="15"/>
        </w:numPr>
        <w:spacing w:before="120" w:after="240" w:line="240" w:lineRule="auto"/>
        <w:contextualSpacing w:val="0"/>
      </w:pPr>
      <w:r w:rsidRPr="002F4B2D">
        <w:t>Third line drug classes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E8062E" w:rsidRPr="002F4B2D">
        <w:t xml:space="preserve">Non </w:t>
      </w:r>
      <w:proofErr w:type="spellStart"/>
      <w:r w:rsidR="003B695B">
        <w:t>Dihydropyridine</w:t>
      </w:r>
      <w:proofErr w:type="spellEnd"/>
      <w:r w:rsidR="00E8062E" w:rsidRPr="002F4B2D">
        <w:t xml:space="preserve"> Calcium Channel Blocker (NDHP CCB)</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Cardioselective</w:t>
      </w:r>
      <w:proofErr w:type="spellEnd"/>
      <w:r w:rsidRPr="002F4B2D">
        <w:t xml:space="preserve"> Beta Blocker (BB)</w:t>
      </w:r>
    </w:p>
    <w:p w:rsidR="00E8062E" w:rsidRPr="002F4B2D" w:rsidRDefault="00E8062E" w:rsidP="00BE428C">
      <w:pPr>
        <w:pStyle w:val="ListParagraph"/>
        <w:numPr>
          <w:ilvl w:val="1"/>
          <w:numId w:val="15"/>
        </w:numPr>
        <w:spacing w:before="120" w:after="240" w:line="240" w:lineRule="auto"/>
        <w:contextualSpacing w:val="0"/>
      </w:pPr>
      <w:r w:rsidRPr="002F4B2D">
        <w:t xml:space="preserve">Non </w:t>
      </w:r>
      <w:proofErr w:type="spellStart"/>
      <w:r w:rsidRPr="002F4B2D">
        <w:t>Cardioselective</w:t>
      </w:r>
      <w:proofErr w:type="spellEnd"/>
      <w:r w:rsidRPr="002F4B2D">
        <w:t xml:space="preserve"> BB</w:t>
      </w:r>
    </w:p>
    <w:p w:rsidR="00E8062E" w:rsidRPr="002F4B2D" w:rsidRDefault="00E8062E" w:rsidP="00BE428C">
      <w:pPr>
        <w:pStyle w:val="ListParagraph"/>
        <w:numPr>
          <w:ilvl w:val="1"/>
          <w:numId w:val="15"/>
        </w:numPr>
        <w:spacing w:before="120" w:after="240" w:line="240" w:lineRule="auto"/>
        <w:contextualSpacing w:val="0"/>
      </w:pPr>
      <w:r w:rsidRPr="002F4B2D">
        <w:t>Alpha-beta blocker</w:t>
      </w:r>
    </w:p>
    <w:p w:rsidR="00E8062E" w:rsidRPr="002F4B2D" w:rsidRDefault="00E8062E" w:rsidP="00E8062E">
      <w:r w:rsidRPr="002F4B2D">
        <w:t xml:space="preserve">We refer to this list of drug classes (and drugs) as “encoded drugs”; </w:t>
      </w:r>
      <w:r w:rsidR="00D65F05">
        <w:t xml:space="preserve">they can be found in </w:t>
      </w:r>
      <w:hyperlink w:anchor="_Appendix_A:_" w:history="1">
        <w:r w:rsidR="00D65F05" w:rsidRPr="00B374D8">
          <w:rPr>
            <w:rStyle w:val="Hyperlink"/>
          </w:rPr>
          <w:t>Appendix A</w:t>
        </w:r>
      </w:hyperlink>
      <w:r w:rsidRPr="002F4B2D">
        <w:t xml:space="preserve">.  </w:t>
      </w:r>
      <w:r w:rsidR="00D47C08">
        <w:t xml:space="preserve">Medication cut off values, such as </w:t>
      </w:r>
      <w:r w:rsidRPr="002F4B2D">
        <w:t>Maximum dose values</w:t>
      </w:r>
      <w:r w:rsidR="00D47C08">
        <w:t xml:space="preserve"> and an increase dose ceiling, that are included in the KB </w:t>
      </w:r>
      <w:r w:rsidRPr="002F4B2D">
        <w:t xml:space="preserve">for </w:t>
      </w:r>
      <w:r w:rsidR="00D47C08">
        <w:t xml:space="preserve">many of </w:t>
      </w:r>
      <w:r w:rsidRPr="002F4B2D">
        <w:t>th</w:t>
      </w:r>
      <w:r w:rsidR="00D65F05">
        <w:t xml:space="preserve">ese drugs are in </w:t>
      </w:r>
      <w:hyperlink w:anchor="_Appendix_B:_" w:history="1">
        <w:r w:rsidR="00D65F05" w:rsidRPr="00B374D8">
          <w:rPr>
            <w:rStyle w:val="Hyperlink"/>
          </w:rPr>
          <w:t>Appendix B</w:t>
        </w:r>
      </w:hyperlink>
      <w:r w:rsidRPr="002F4B2D">
        <w:t>.</w:t>
      </w:r>
    </w:p>
    <w:p w:rsidR="00E8062E" w:rsidRPr="002F4B2D" w:rsidRDefault="00E8062E" w:rsidP="00E8062E">
      <w:r w:rsidRPr="002F4B2D">
        <w:t>The list of HTN drug classes where recommendations</w:t>
      </w:r>
      <w:r w:rsidR="00B36C85">
        <w:t xml:space="preserve"> </w:t>
      </w:r>
      <w:r w:rsidRPr="002F4B2D">
        <w:t>are not provided—referred to as “non-encoded dru</w:t>
      </w:r>
      <w:r w:rsidR="002712B9">
        <w:t xml:space="preserve">gs” -- are </w:t>
      </w:r>
      <w:r w:rsidR="00F7701C">
        <w:t xml:space="preserve">also </w:t>
      </w:r>
      <w:r w:rsidR="00A3642F">
        <w:t xml:space="preserve">in </w:t>
      </w:r>
      <w:hyperlink w:anchor="_Appendix_A:_" w:history="1">
        <w:r w:rsidR="00A3642F" w:rsidRPr="00B374D8">
          <w:rPr>
            <w:rStyle w:val="Hyperlink"/>
          </w:rPr>
          <w:t>Appendix A</w:t>
        </w:r>
      </w:hyperlink>
      <w:r w:rsidRPr="002F4B2D">
        <w:t xml:space="preserve">.  No </w:t>
      </w:r>
      <w:r w:rsidR="00D47C08">
        <w:t>medication cut off</w:t>
      </w:r>
      <w:r w:rsidRPr="002F4B2D">
        <w:t xml:space="preserve"> values encoded.</w:t>
      </w:r>
    </w:p>
    <w:p w:rsidR="00E8062E" w:rsidRPr="002F4B2D" w:rsidRDefault="00E8062E" w:rsidP="00E8062E">
      <w:r w:rsidRPr="002F4B2D">
        <w:t xml:space="preserve">There are also drugs that have anti-hypertensive effects, but are not considered by the VA Guidelines for the treatment of HTN.  These drugs are also included in </w:t>
      </w:r>
      <w:hyperlink w:anchor="_Appendix_A:_" w:history="1">
        <w:r w:rsidRPr="00B374D8">
          <w:rPr>
            <w:rStyle w:val="Hyperlink"/>
          </w:rPr>
          <w:t>Appendix</w:t>
        </w:r>
        <w:r w:rsidR="00A3642F" w:rsidRPr="00B374D8">
          <w:rPr>
            <w:rStyle w:val="Hyperlink"/>
          </w:rPr>
          <w:t xml:space="preserve"> A</w:t>
        </w:r>
      </w:hyperlink>
      <w:r w:rsidRPr="002F4B2D">
        <w:t xml:space="preserve"> and are:</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Aliskiren</w:t>
      </w:r>
      <w:proofErr w:type="spellEnd"/>
    </w:p>
    <w:p w:rsidR="00E8062E" w:rsidRPr="002F4B2D" w:rsidRDefault="00E8062E" w:rsidP="00BE428C">
      <w:pPr>
        <w:pStyle w:val="ListParagraph"/>
        <w:numPr>
          <w:ilvl w:val="1"/>
          <w:numId w:val="15"/>
        </w:numPr>
        <w:spacing w:before="120" w:after="240" w:line="240" w:lineRule="auto"/>
        <w:contextualSpacing w:val="0"/>
      </w:pPr>
      <w:proofErr w:type="spellStart"/>
      <w:r w:rsidRPr="002F4B2D">
        <w:t>Sotalol</w:t>
      </w:r>
      <w:proofErr w:type="spellEnd"/>
    </w:p>
    <w:p w:rsidR="00E8062E" w:rsidRPr="002F4B2D" w:rsidRDefault="004D7347" w:rsidP="003B6598">
      <w:pPr>
        <w:pStyle w:val="ListParagraph"/>
        <w:numPr>
          <w:ilvl w:val="1"/>
          <w:numId w:val="15"/>
        </w:numPr>
        <w:spacing w:before="120" w:after="240" w:line="240" w:lineRule="auto"/>
        <w:contextualSpacing w:val="0"/>
      </w:pPr>
      <w:r>
        <w:t>Loop Diuretics (</w:t>
      </w:r>
      <w:proofErr w:type="spellStart"/>
      <w:r w:rsidR="003B6598" w:rsidRPr="003B6598">
        <w:t>bumetanide</w:t>
      </w:r>
      <w:proofErr w:type="spellEnd"/>
      <w:r w:rsidR="003B6598">
        <w:t xml:space="preserve">, </w:t>
      </w:r>
      <w:proofErr w:type="spellStart"/>
      <w:r w:rsidR="003B6598" w:rsidRPr="003B6598">
        <w:t>ethacrynic</w:t>
      </w:r>
      <w:proofErr w:type="spellEnd"/>
      <w:r w:rsidR="003B6598" w:rsidRPr="003B6598">
        <w:t xml:space="preserve"> acid</w:t>
      </w:r>
      <w:r w:rsidR="003B6598">
        <w:t xml:space="preserve">, </w:t>
      </w:r>
      <w:r w:rsidR="00E8062E" w:rsidRPr="002F4B2D">
        <w:t>furosemide</w:t>
      </w:r>
      <w:r w:rsidR="003B6598">
        <w:t xml:space="preserve">, </w:t>
      </w:r>
      <w:proofErr w:type="spellStart"/>
      <w:r w:rsidR="003B6598" w:rsidRPr="003B6598">
        <w:t>torsemide</w:t>
      </w:r>
      <w:proofErr w:type="spellEnd"/>
      <w:r w:rsidR="00E8062E" w:rsidRPr="002F4B2D">
        <w:t>)</w:t>
      </w:r>
    </w:p>
    <w:p w:rsidR="00E8062E" w:rsidRPr="002F4B2D" w:rsidRDefault="00E8062E" w:rsidP="00E8062E">
      <w:r w:rsidRPr="002F4B2D">
        <w:t>For patients whose active prescriptions include non-encoded HTN drugs, or the drugs with anti-hypertensive effects, recommendations are still provided, but only for the encoded drugs.  Neither the non-encoded drugs, nor the drugs with anti-hypertensive effects are evaluated.</w:t>
      </w:r>
    </w:p>
    <w:p w:rsidR="00604569" w:rsidRPr="001642AE" w:rsidRDefault="00604569" w:rsidP="00604569">
      <w:r w:rsidRPr="001642AE">
        <w:t>If the patient has an active prescription for non-encoded drug that we do not ev</w:t>
      </w:r>
      <w:r w:rsidR="003B6598">
        <w:t>aluate, the following message is displayed:</w:t>
      </w:r>
    </w:p>
    <w:p w:rsidR="00604569" w:rsidRDefault="00604569" w:rsidP="00604569">
      <w:pPr>
        <w:ind w:left="720"/>
        <w:rPr>
          <w:i/>
        </w:rPr>
      </w:pPr>
      <w:proofErr w:type="spellStart"/>
      <w:r w:rsidRPr="001642AE">
        <w:rPr>
          <w:i/>
        </w:rPr>
        <w:t>Pt</w:t>
      </w:r>
      <w:proofErr w:type="spellEnd"/>
      <w:r w:rsidRPr="001642AE">
        <w:rPr>
          <w:i/>
        </w:rPr>
        <w:t xml:space="preserve"> has Rx for HTN </w:t>
      </w:r>
      <w:proofErr w:type="gramStart"/>
      <w:r w:rsidRPr="001642AE">
        <w:rPr>
          <w:i/>
        </w:rPr>
        <w:t>med ?</w:t>
      </w:r>
      <w:proofErr w:type="spellStart"/>
      <w:proofErr w:type="gramEnd"/>
      <w:r w:rsidRPr="001642AE">
        <w:rPr>
          <w:i/>
        </w:rPr>
        <w:t>nonEncodedDrug</w:t>
      </w:r>
      <w:proofErr w:type="spellEnd"/>
      <w:r w:rsidRPr="001642AE">
        <w:rPr>
          <w:i/>
        </w:rPr>
        <w:t xml:space="preserve"> that we have not evaluated.</w:t>
      </w:r>
    </w:p>
    <w:p w:rsidR="00604569" w:rsidRDefault="00604569" w:rsidP="00604569">
      <w:pPr>
        <w:ind w:left="720"/>
      </w:pPr>
      <w:proofErr w:type="gramStart"/>
      <w:r>
        <w:lastRenderedPageBreak/>
        <w:t>Where ?</w:t>
      </w:r>
      <w:proofErr w:type="spellStart"/>
      <w:proofErr w:type="gramEnd"/>
      <w:r>
        <w:t>nonEncodedDrug</w:t>
      </w:r>
      <w:proofErr w:type="spellEnd"/>
      <w:r>
        <w:t xml:space="preserve"> is a 3</w:t>
      </w:r>
      <w:r w:rsidRPr="0084568C">
        <w:rPr>
          <w:vertAlign w:val="superscript"/>
        </w:rPr>
        <w:t>rd</w:t>
      </w:r>
      <w:r>
        <w:t xml:space="preserve"> line non-encoded HTN medication OR </w:t>
      </w:r>
      <w:proofErr w:type="spellStart"/>
      <w:r>
        <w:t>sotalol</w:t>
      </w:r>
      <w:proofErr w:type="spellEnd"/>
      <w:r>
        <w:t xml:space="preserve"> OR </w:t>
      </w:r>
      <w:proofErr w:type="spellStart"/>
      <w:r>
        <w:t>aliskiren</w:t>
      </w:r>
      <w:proofErr w:type="spellEnd"/>
      <w:r>
        <w:t xml:space="preserve"> OR a loop diuretic.</w:t>
      </w:r>
    </w:p>
    <w:p w:rsidR="00033C69" w:rsidRDefault="00033C69" w:rsidP="00033C69">
      <w:r>
        <w:t xml:space="preserve">And, if the patient has an active prescription of </w:t>
      </w:r>
      <w:proofErr w:type="spellStart"/>
      <w:r>
        <w:t>sotalol</w:t>
      </w:r>
      <w:proofErr w:type="spellEnd"/>
      <w:r>
        <w:t xml:space="preserve">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proofErr w:type="gramStart"/>
      <w:r w:rsidRPr="00033C69">
        <w:t>Where ?</w:t>
      </w:r>
      <w:proofErr w:type="spellStart"/>
      <w:proofErr w:type="gramEnd"/>
      <w:r w:rsidRPr="00033C69">
        <w:t>otherDrug</w:t>
      </w:r>
      <w:proofErr w:type="spellEnd"/>
      <w:r w:rsidRPr="00033C69">
        <w:t xml:space="preserve"> is either </w:t>
      </w:r>
      <w:proofErr w:type="spellStart"/>
      <w:r w:rsidRPr="00033C69">
        <w:t>sotalol</w:t>
      </w:r>
      <w:proofErr w:type="spellEnd"/>
      <w:r w:rsidRPr="00033C69">
        <w:t xml:space="preserve"> or </w:t>
      </w:r>
      <w:proofErr w:type="spellStart"/>
      <w:r w:rsidRPr="00033C69">
        <w:t>aliskiren</w:t>
      </w:r>
      <w:proofErr w:type="spellEnd"/>
      <w:r w:rsidRPr="00033C69">
        <w:t xml:space="preserve"> or a loop diuretic.</w:t>
      </w:r>
    </w:p>
    <w:p w:rsidR="005B7F81" w:rsidRPr="002F4B2D" w:rsidRDefault="005B7F81" w:rsidP="00E8062E"/>
    <w:p w:rsidR="00A011C2" w:rsidRPr="002F4B2D" w:rsidRDefault="00A011C2" w:rsidP="00455047">
      <w:pPr>
        <w:pStyle w:val="Heading2"/>
        <w:ind w:left="720"/>
      </w:pPr>
      <w:bookmarkStart w:id="21" w:name="_Out_of_scope"/>
      <w:bookmarkStart w:id="22" w:name="_Toc532200651"/>
      <w:bookmarkEnd w:id="21"/>
      <w:r w:rsidRPr="002F4B2D">
        <w:t>Out of scope</w:t>
      </w:r>
      <w:bookmarkEnd w:id="22"/>
    </w:p>
    <w:p w:rsidR="003B6598" w:rsidRDefault="00A011C2" w:rsidP="00455047">
      <w:r w:rsidRPr="002F4B2D">
        <w:t xml:space="preserve">CDS evaluates all eligible patients (defined above). However, therapeutic options are not provided for all patients.  Messages associated with these Out of Scope conditions can be found in the </w:t>
      </w:r>
      <w:r w:rsidR="00EA6056">
        <w:t>Section</w:t>
      </w:r>
      <w:r w:rsidRPr="002F4B2D">
        <w:t xml:space="preserve"> </w:t>
      </w:r>
      <w:r w:rsidR="003B6598">
        <w:t>“</w:t>
      </w:r>
      <w:hyperlink w:anchor="_Messages_and_text" w:history="1">
        <w:r w:rsidR="003B6598" w:rsidRPr="00EA6056">
          <w:rPr>
            <w:rStyle w:val="Hyperlink"/>
          </w:rPr>
          <w:t>5.0 Messages a</w:t>
        </w:r>
        <w:r w:rsidR="00EA6056" w:rsidRPr="00EA6056">
          <w:rPr>
            <w:rStyle w:val="Hyperlink"/>
          </w:rPr>
          <w:t>nd text displayed in GUI</w:t>
        </w:r>
      </w:hyperlink>
      <w:r w:rsidR="00EA6056">
        <w:t>”</w:t>
      </w:r>
      <w:r w:rsidR="003B6598">
        <w:t>.</w:t>
      </w:r>
    </w:p>
    <w:p w:rsidR="00A011C2" w:rsidRPr="002F4B2D" w:rsidRDefault="00A011C2" w:rsidP="00455047">
      <w:r w:rsidRPr="002F4B2D">
        <w:t>Therapeutic recommendations are NOT provided:</w:t>
      </w:r>
    </w:p>
    <w:p w:rsidR="00A011C2" w:rsidRPr="002F4B2D" w:rsidRDefault="00A011C2" w:rsidP="00BE428C">
      <w:pPr>
        <w:pStyle w:val="ListParagraph"/>
        <w:numPr>
          <w:ilvl w:val="0"/>
          <w:numId w:val="16"/>
        </w:numPr>
        <w:spacing w:before="120" w:after="240" w:line="240" w:lineRule="auto"/>
        <w:contextualSpacing w:val="0"/>
      </w:pPr>
      <w:r w:rsidRPr="002F4B2D">
        <w:t>If a patient is at goal (described above).</w:t>
      </w:r>
    </w:p>
    <w:p w:rsidR="00A011C2" w:rsidRPr="002F4B2D" w:rsidRDefault="00A011C2" w:rsidP="00455047">
      <w:pPr>
        <w:pStyle w:val="ListParagraph"/>
      </w:pPr>
      <w:r w:rsidRPr="002F4B2D">
        <w:t>OR</w:t>
      </w:r>
    </w:p>
    <w:p w:rsidR="00DA5461" w:rsidRDefault="00A011C2" w:rsidP="00BE428C">
      <w:pPr>
        <w:pStyle w:val="ListParagraph"/>
        <w:numPr>
          <w:ilvl w:val="0"/>
          <w:numId w:val="16"/>
        </w:numPr>
        <w:spacing w:before="120" w:after="240" w:line="240" w:lineRule="auto"/>
        <w:contextualSpacing w:val="0"/>
      </w:pPr>
      <w:r w:rsidRPr="002F4B2D">
        <w:t xml:space="preserve">If </w:t>
      </w:r>
      <w:r w:rsidR="00DA5461" w:rsidRPr="002F4B2D">
        <w:t>a patient’s</w:t>
      </w:r>
    </w:p>
    <w:p w:rsidR="00A011C2" w:rsidRDefault="00ED2DBD" w:rsidP="00DA5461">
      <w:pPr>
        <w:pStyle w:val="ListParagraph"/>
        <w:numPr>
          <w:ilvl w:val="1"/>
          <w:numId w:val="16"/>
        </w:numPr>
        <w:spacing w:before="120" w:after="240" w:line="240" w:lineRule="auto"/>
        <w:contextualSpacing w:val="0"/>
      </w:pPr>
      <w:r>
        <w:t>GFR</w:t>
      </w:r>
      <w:r w:rsidR="00A011C2" w:rsidRPr="002F4B2D">
        <w:t xml:space="preserve"> is older than 1 year OR his/her </w:t>
      </w:r>
      <w:r>
        <w:t>GFR</w:t>
      </w:r>
      <w:r w:rsidR="00A011C2" w:rsidRPr="002F4B2D">
        <w:t>&lt;30 in the past year</w:t>
      </w:r>
      <w:r w:rsidR="0025036F">
        <w:t xml:space="preserve"> OR</w:t>
      </w:r>
    </w:p>
    <w:p w:rsidR="0025036F" w:rsidRDefault="00DA5461" w:rsidP="00DA5461">
      <w:pPr>
        <w:pStyle w:val="ListParagraph"/>
        <w:numPr>
          <w:ilvl w:val="1"/>
          <w:numId w:val="16"/>
        </w:numPr>
        <w:spacing w:before="120" w:after="240" w:line="240" w:lineRule="auto"/>
        <w:contextualSpacing w:val="0"/>
      </w:pPr>
      <w:r>
        <w:t>B</w:t>
      </w:r>
      <w:r w:rsidR="0025036F" w:rsidRPr="002F4B2D">
        <w:t>lood press</w:t>
      </w:r>
      <w:r w:rsidR="0025036F">
        <w:t>ure (BP) is out of scope</w:t>
      </w:r>
      <w:r w:rsidR="000D420C">
        <w:t>, specifically,</w:t>
      </w:r>
    </w:p>
    <w:p w:rsidR="000D420C" w:rsidRPr="000D420C" w:rsidRDefault="000D420C" w:rsidP="00DA5461">
      <w:pPr>
        <w:ind w:left="2160"/>
      </w:pPr>
      <w:r w:rsidRPr="000D420C">
        <w:t>SBP&gt;=220 or DBP&gt;=110</w:t>
      </w:r>
    </w:p>
    <w:p w:rsidR="000D420C" w:rsidRDefault="000D420C" w:rsidP="00DA5461">
      <w:pPr>
        <w:ind w:left="2160"/>
      </w:pPr>
      <w:r w:rsidRPr="000D420C">
        <w:t>IHD and DBP&lt;60</w:t>
      </w:r>
    </w:p>
    <w:p w:rsidR="000D420C" w:rsidRPr="002F4B2D" w:rsidRDefault="000D420C" w:rsidP="00DA5461">
      <w:pPr>
        <w:pStyle w:val="ListParagraph"/>
        <w:spacing w:before="120" w:after="240" w:line="240" w:lineRule="auto"/>
        <w:ind w:left="1440"/>
        <w:contextualSpacing w:val="0"/>
      </w:pPr>
      <w:r>
        <w:t xml:space="preserve">If BP is out of scope, </w:t>
      </w:r>
      <w:r w:rsidR="00F7701C">
        <w:t xml:space="preserve">then we </w:t>
      </w:r>
      <w:r>
        <w:t xml:space="preserve">refer </w:t>
      </w:r>
      <w:r w:rsidR="00F7701C">
        <w:t xml:space="preserve">the patient </w:t>
      </w:r>
      <w:r>
        <w:t xml:space="preserve">to hypertension specialist; and if </w:t>
      </w:r>
      <w:r w:rsidR="00DA5461">
        <w:t>BP is out of scope AND</w:t>
      </w:r>
      <w:r>
        <w:t xml:space="preserve"> is older than 1 month, new BP</w:t>
      </w:r>
      <w:r w:rsidR="00F7701C">
        <w:t xml:space="preserve"> is ordered</w:t>
      </w:r>
      <w:r>
        <w:t>.</w:t>
      </w:r>
    </w:p>
    <w:p w:rsidR="00A011C2" w:rsidRDefault="00A011C2" w:rsidP="00DA5461">
      <w:pPr>
        <w:pStyle w:val="ListParagraph"/>
        <w:ind w:firstLine="720"/>
      </w:pPr>
      <w:r w:rsidRPr="002F4B2D">
        <w:t>OR</w:t>
      </w:r>
    </w:p>
    <w:p w:rsidR="00DA5461" w:rsidRDefault="00DA5461" w:rsidP="00455047">
      <w:pPr>
        <w:pStyle w:val="ListParagraph"/>
      </w:pPr>
    </w:p>
    <w:p w:rsidR="00DA5461" w:rsidRDefault="00DA5461" w:rsidP="00DA5461">
      <w:pPr>
        <w:pStyle w:val="ListParagraph"/>
        <w:numPr>
          <w:ilvl w:val="1"/>
          <w:numId w:val="16"/>
        </w:numPr>
      </w:pPr>
      <w:r>
        <w:t>BP is older than 1 year.  In this case, a new BP is ordered.</w:t>
      </w:r>
    </w:p>
    <w:p w:rsidR="00DA5461" w:rsidRPr="002F4B2D" w:rsidRDefault="00DA5461" w:rsidP="00455047">
      <w:pPr>
        <w:pStyle w:val="ListParagraph"/>
      </w:pPr>
    </w:p>
    <w:p w:rsidR="00A011C2" w:rsidRPr="002F4B2D" w:rsidRDefault="00A011C2" w:rsidP="00BE428C">
      <w:pPr>
        <w:pStyle w:val="ListParagraph"/>
        <w:numPr>
          <w:ilvl w:val="0"/>
          <w:numId w:val="16"/>
        </w:numPr>
        <w:spacing w:before="120" w:after="240" w:line="240" w:lineRule="auto"/>
        <w:contextualSpacing w:val="0"/>
      </w:pPr>
      <w:r w:rsidRPr="002F4B2D">
        <w:t>Patient has out of scope conditions</w:t>
      </w:r>
      <w:r w:rsidR="006A24DC">
        <w:t xml:space="preserve"> (described in more detail below)</w:t>
      </w:r>
      <w:r w:rsidRPr="002F4B2D">
        <w:t>,  i.e., either</w:t>
      </w:r>
    </w:p>
    <w:p w:rsidR="00A011C2" w:rsidRPr="002F4B2D" w:rsidRDefault="00A011C2" w:rsidP="00BE428C">
      <w:pPr>
        <w:pStyle w:val="ListParagraph"/>
        <w:numPr>
          <w:ilvl w:val="1"/>
          <w:numId w:val="16"/>
        </w:numPr>
        <w:spacing w:before="120" w:after="240" w:line="240" w:lineRule="auto"/>
        <w:contextualSpacing w:val="0"/>
      </w:pPr>
      <w:r w:rsidRPr="002F4B2D">
        <w:t>Out of scope diagnosis (</w:t>
      </w:r>
      <w:proofErr w:type="spellStart"/>
      <w:r w:rsidRPr="002F4B2D">
        <w:t>Dx</w:t>
      </w:r>
      <w:proofErr w:type="spellEnd"/>
      <w:r w:rsidRPr="002F4B2D">
        <w:t>) OR</w:t>
      </w:r>
    </w:p>
    <w:p w:rsidR="00A011C2" w:rsidRPr="002F4B2D" w:rsidRDefault="00E03B03" w:rsidP="0025036F">
      <w:pPr>
        <w:pStyle w:val="ListParagraph"/>
        <w:numPr>
          <w:ilvl w:val="1"/>
          <w:numId w:val="16"/>
        </w:numPr>
        <w:spacing w:before="120" w:after="240" w:line="240" w:lineRule="auto"/>
        <w:contextualSpacing w:val="0"/>
      </w:pPr>
      <w:r>
        <w:t>An active prescription (Rx) for</w:t>
      </w:r>
      <w:r w:rsidR="00A011C2" w:rsidRPr="002F4B2D">
        <w:t xml:space="preserve"> an out of scope drug OR</w:t>
      </w:r>
    </w:p>
    <w:p w:rsidR="003B6598" w:rsidRDefault="00A011C2" w:rsidP="00BE428C">
      <w:pPr>
        <w:pStyle w:val="ListParagraph"/>
        <w:numPr>
          <w:ilvl w:val="1"/>
          <w:numId w:val="16"/>
        </w:numPr>
        <w:spacing w:before="120" w:after="240" w:line="240" w:lineRule="auto"/>
        <w:contextualSpacing w:val="0"/>
      </w:pPr>
      <w:r w:rsidRPr="002F4B2D">
        <w:t>Active prescription</w:t>
      </w:r>
      <w:r w:rsidR="00B63C22" w:rsidRPr="002F4B2D">
        <w:t>s</w:t>
      </w:r>
      <w:r w:rsidRPr="002F4B2D">
        <w:t xml:space="preserve"> of 4 </w:t>
      </w:r>
      <w:r w:rsidR="00010B97">
        <w:t xml:space="preserve">drugs that </w:t>
      </w:r>
      <w:r w:rsidR="003B6598">
        <w:t>that are either</w:t>
      </w:r>
    </w:p>
    <w:p w:rsidR="003B6598" w:rsidRDefault="00B63C22" w:rsidP="003B6598">
      <w:pPr>
        <w:pStyle w:val="ListParagraph"/>
        <w:numPr>
          <w:ilvl w:val="2"/>
          <w:numId w:val="16"/>
        </w:numPr>
        <w:spacing w:before="120" w:after="240" w:line="240" w:lineRule="auto"/>
        <w:contextualSpacing w:val="0"/>
      </w:pPr>
      <w:r w:rsidRPr="002F4B2D">
        <w:t xml:space="preserve">encoded </w:t>
      </w:r>
      <w:r w:rsidR="00010B97">
        <w:t xml:space="preserve">drugs </w:t>
      </w:r>
      <w:r w:rsidR="003B6598">
        <w:t xml:space="preserve">used in the treatment of HTN </w:t>
      </w:r>
      <w:r w:rsidR="00326B74">
        <w:t>OR</w:t>
      </w:r>
      <w:r w:rsidR="00F7701C">
        <w:t xml:space="preserve"> </w:t>
      </w:r>
    </w:p>
    <w:p w:rsidR="003B6598" w:rsidRDefault="00F7701C" w:rsidP="003B6598">
      <w:pPr>
        <w:pStyle w:val="ListParagraph"/>
        <w:numPr>
          <w:ilvl w:val="2"/>
          <w:numId w:val="16"/>
        </w:numPr>
        <w:spacing w:before="120" w:after="240" w:line="240" w:lineRule="auto"/>
        <w:contextualSpacing w:val="0"/>
      </w:pPr>
      <w:r>
        <w:t>non-encoded</w:t>
      </w:r>
      <w:r w:rsidR="00B63C22" w:rsidRPr="002F4B2D">
        <w:t xml:space="preserve"> </w:t>
      </w:r>
      <w:r w:rsidR="00A011C2" w:rsidRPr="002F4B2D">
        <w:t>drugs used in the treatment of HTN</w:t>
      </w:r>
      <w:r w:rsidR="00326B74">
        <w:t xml:space="preserve"> OR </w:t>
      </w:r>
    </w:p>
    <w:p w:rsidR="003B6598" w:rsidRDefault="00326B74" w:rsidP="003B6598">
      <w:pPr>
        <w:pStyle w:val="ListParagraph"/>
        <w:numPr>
          <w:ilvl w:val="2"/>
          <w:numId w:val="16"/>
        </w:numPr>
        <w:spacing w:before="120" w:after="240" w:line="240" w:lineRule="auto"/>
        <w:contextualSpacing w:val="0"/>
      </w:pPr>
      <w:proofErr w:type="gramStart"/>
      <w:r>
        <w:lastRenderedPageBreak/>
        <w:t>drugs</w:t>
      </w:r>
      <w:proofErr w:type="gramEnd"/>
      <w:r>
        <w:t xml:space="preserve"> with anti-hypertensive affects (i.e. </w:t>
      </w:r>
      <w:proofErr w:type="spellStart"/>
      <w:r>
        <w:t>sotalol</w:t>
      </w:r>
      <w:proofErr w:type="spellEnd"/>
      <w:r>
        <w:t xml:space="preserve">, </w:t>
      </w:r>
      <w:proofErr w:type="spellStart"/>
      <w:r>
        <w:t>aliskiren</w:t>
      </w:r>
      <w:proofErr w:type="spellEnd"/>
      <w:r>
        <w:t xml:space="preserve"> and any loop diuretic). </w:t>
      </w:r>
    </w:p>
    <w:p w:rsidR="00B63C22" w:rsidRDefault="00326B74" w:rsidP="003B6598">
      <w:pPr>
        <w:pStyle w:val="ListParagraph"/>
        <w:spacing w:before="120" w:after="240" w:line="240" w:lineRule="auto"/>
        <w:ind w:left="1440"/>
        <w:contextualSpacing w:val="0"/>
      </w:pPr>
      <w:r>
        <w:t>In addition, the</w:t>
      </w:r>
      <w:r w:rsidR="00E03B03">
        <w:t xml:space="preserve"> </w:t>
      </w:r>
      <w:r w:rsidR="000C2EBC">
        <w:t xml:space="preserve">encoded drugs </w:t>
      </w:r>
      <w:r w:rsidR="003B6598">
        <w:t xml:space="preserve">are </w:t>
      </w:r>
      <w:r w:rsidR="000C2EBC">
        <w:t>at their maximum dose</w:t>
      </w:r>
      <w:r>
        <w:t xml:space="preserve"> and not contraindicated.</w:t>
      </w:r>
      <w:r w:rsidR="00DC004E" w:rsidRPr="002F4B2D">
        <w:t xml:space="preserve"> </w:t>
      </w:r>
      <w:r w:rsidR="000C2EBC">
        <w:t xml:space="preserve">  If encoded drugs are not at their maximum dose</w:t>
      </w:r>
      <w:r>
        <w:t xml:space="preserve"> or are contraindicated</w:t>
      </w:r>
      <w:r w:rsidR="000C2EBC">
        <w:t xml:space="preserve">, patient is </w:t>
      </w:r>
      <w:r w:rsidR="000C2EBC" w:rsidRPr="00550F07">
        <w:rPr>
          <w:i/>
        </w:rPr>
        <w:t>not</w:t>
      </w:r>
      <w:r w:rsidR="000C2EBC">
        <w:t xml:space="preserve"> out of scope.</w:t>
      </w:r>
      <w:r w:rsidR="00332096">
        <w:t xml:space="preserve">  </w:t>
      </w:r>
    </w:p>
    <w:p w:rsidR="00550F07" w:rsidRPr="002F4B2D" w:rsidRDefault="00550F07" w:rsidP="00332096">
      <w:pPr>
        <w:pStyle w:val="ListParagraph"/>
        <w:numPr>
          <w:ilvl w:val="1"/>
          <w:numId w:val="16"/>
        </w:numPr>
        <w:spacing w:before="120" w:after="240" w:line="240" w:lineRule="auto"/>
        <w:contextualSpacing w:val="0"/>
      </w:pPr>
      <w:r>
        <w:t xml:space="preserve">Active prescriptions of 5 or more </w:t>
      </w:r>
      <w:r w:rsidR="00326B74">
        <w:t xml:space="preserve">drugs </w:t>
      </w:r>
      <w:r w:rsidRPr="002F4B2D">
        <w:t>used in the treatment of HTN</w:t>
      </w:r>
      <w:r>
        <w:t xml:space="preserve">, </w:t>
      </w:r>
      <w:r w:rsidR="003B6598">
        <w:t xml:space="preserve">encoded </w:t>
      </w:r>
      <w:r w:rsidR="00D32DAA">
        <w:t xml:space="preserve">drugs at </w:t>
      </w:r>
      <w:r w:rsidR="00C36D0B">
        <w:t xml:space="preserve">any dose, </w:t>
      </w:r>
      <w:r w:rsidR="003B6598">
        <w:t>or non-encoded, or drugs with anti-hypertensive effects (i.e.</w:t>
      </w:r>
      <w:r w:rsidR="00C36D0B">
        <w:t xml:space="preserve"> </w:t>
      </w:r>
      <w:proofErr w:type="spellStart"/>
      <w:r w:rsidR="00C36D0B">
        <w:t>sotalol</w:t>
      </w:r>
      <w:proofErr w:type="spellEnd"/>
      <w:r w:rsidR="00C36D0B">
        <w:t xml:space="preserve">, </w:t>
      </w:r>
      <w:proofErr w:type="spellStart"/>
      <w:r w:rsidR="00C36D0B">
        <w:t>aliskiren</w:t>
      </w:r>
      <w:proofErr w:type="spellEnd"/>
      <w:r w:rsidR="00C36D0B">
        <w:t xml:space="preserve"> and any loop diuretic</w:t>
      </w:r>
      <w:r w:rsidR="003B6598">
        <w:t>)</w:t>
      </w:r>
      <w:r w:rsidR="00C36D0B">
        <w:t>.</w:t>
      </w:r>
      <w:r w:rsidR="00C36D0B" w:rsidRPr="002F4B2D">
        <w:t xml:space="preserve"> </w:t>
      </w:r>
      <w:r w:rsidR="00C36D0B">
        <w:t xml:space="preserve">  </w:t>
      </w:r>
      <w:r w:rsidR="00EE2588">
        <w:t xml:space="preserve">Drugs are not evaluated for absolute contraindications.  </w:t>
      </w:r>
    </w:p>
    <w:p w:rsidR="003B6598" w:rsidRDefault="003B6598" w:rsidP="00455047"/>
    <w:p w:rsidR="00A011C2" w:rsidRDefault="00A011C2" w:rsidP="00455047">
      <w:r w:rsidRPr="002F4B2D">
        <w:t>See Figure 1.</w:t>
      </w:r>
    </w:p>
    <w:p w:rsidR="000C2EBC" w:rsidRDefault="000C2EBC" w:rsidP="00455047">
      <w:r>
        <w:t>Patient</w:t>
      </w:r>
      <w:r w:rsidR="006F5A38">
        <w:t>s</w:t>
      </w:r>
      <w:r>
        <w:t xml:space="preserve"> who are out of scope receive an out of scope message.  These messages can be found in the Messages section of this document </w:t>
      </w:r>
      <w:hyperlink w:anchor="_Eligibility,_Restrictions_and" w:history="1">
        <w:r w:rsidR="0033133A" w:rsidRPr="00D32DAA">
          <w:rPr>
            <w:rStyle w:val="Hyperlink"/>
          </w:rPr>
          <w:t>5.2</w:t>
        </w:r>
        <w:r w:rsidR="0033133A" w:rsidRPr="00D32DAA">
          <w:rPr>
            <w:rStyle w:val="Hyperlink"/>
          </w:rPr>
          <w:tab/>
          <w:t>Eligibility, Restrictions and Out of Scope messages</w:t>
        </w:r>
      </w:hyperlink>
      <w:r>
        <w:t>.</w:t>
      </w:r>
    </w:p>
    <w:p w:rsidR="00E80FFE" w:rsidRDefault="00E80FFE" w:rsidP="00455047">
      <w:r>
        <w:t xml:space="preserve">Update January 2019:  All Out of scope patients, except one, are filtered out in a post-EON processing step.  That is, while the messages are still </w:t>
      </w:r>
      <w:proofErr w:type="spellStart"/>
      <w:r>
        <w:t>enoded</w:t>
      </w:r>
      <w:proofErr w:type="spellEnd"/>
      <w:r>
        <w:t xml:space="preserve"> in the KB, they are not displayed.  The filtering was performed so that the provider would not needlessly click on patients who did not receive any drug recommendations.  Previously, the thought was to provide a reason for the lack of recommendations, but this could lead to unnecessary ‘clicking’.</w:t>
      </w:r>
    </w:p>
    <w:p w:rsidR="00E80FFE" w:rsidRDefault="00E80FFE" w:rsidP="00455047">
      <w:r>
        <w:t xml:space="preserve">The only exception is the Out of Scope BP.  Here, </w:t>
      </w:r>
      <w:r w:rsidR="00F46F93">
        <w:t>for safety reasons, we still display a message, and a referral to a specialist.</w:t>
      </w:r>
    </w:p>
    <w:p w:rsidR="000C3695" w:rsidRDefault="000C3695" w:rsidP="00455047"/>
    <w:p w:rsidR="000C3695" w:rsidRDefault="000C3695" w:rsidP="00455047"/>
    <w:p w:rsidR="000C3695" w:rsidRPr="002F4B2D" w:rsidRDefault="000C3695" w:rsidP="00455047"/>
    <w:p w:rsidR="00A011C2" w:rsidRPr="002F4B2D" w:rsidRDefault="000C3695" w:rsidP="00455047">
      <w:r>
        <w:rPr>
          <w:noProof/>
        </w:rPr>
        <w:lastRenderedPageBreak/>
        <w:drawing>
          <wp:inline distT="0" distB="0" distL="0" distR="0" wp14:anchorId="23DE9E37" wp14:editId="2E685FC6">
            <wp:extent cx="5936615" cy="6823075"/>
            <wp:effectExtent l="0" t="0" r="698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823075"/>
                    </a:xfrm>
                    <a:prstGeom prst="rect">
                      <a:avLst/>
                    </a:prstGeom>
                    <a:noFill/>
                    <a:ln>
                      <a:noFill/>
                    </a:ln>
                  </pic:spPr>
                </pic:pic>
              </a:graphicData>
            </a:graphic>
          </wp:inline>
        </w:drawing>
      </w:r>
    </w:p>
    <w:p w:rsidR="007A5E03" w:rsidRDefault="007A5E03" w:rsidP="00C916C4">
      <w:pPr>
        <w:ind w:left="720"/>
      </w:pPr>
    </w:p>
    <w:p w:rsidR="009F51B0" w:rsidRDefault="009F51B0" w:rsidP="00C916C4">
      <w:pPr>
        <w:ind w:left="720"/>
      </w:pPr>
    </w:p>
    <w:p w:rsidR="00C11703" w:rsidRDefault="00C11703" w:rsidP="009F51B0"/>
    <w:p w:rsidR="00B14651" w:rsidRPr="002F4B2D" w:rsidRDefault="00B14651" w:rsidP="009F51B0"/>
    <w:p w:rsidR="00A011C2" w:rsidRPr="002F4B2D" w:rsidRDefault="00A011C2" w:rsidP="00BE428C">
      <w:pPr>
        <w:pStyle w:val="Heading2"/>
        <w:numPr>
          <w:ilvl w:val="2"/>
          <w:numId w:val="2"/>
        </w:numPr>
        <w:ind w:firstLine="0"/>
        <w:rPr>
          <w:sz w:val="24"/>
          <w:szCs w:val="24"/>
        </w:rPr>
      </w:pPr>
      <w:bookmarkStart w:id="23" w:name="_Toc532200652"/>
      <w:r w:rsidRPr="002F4B2D">
        <w:rPr>
          <w:sz w:val="24"/>
          <w:szCs w:val="24"/>
        </w:rPr>
        <w:lastRenderedPageBreak/>
        <w:t>List of out of scope Rx</w:t>
      </w:r>
      <w:bookmarkEnd w:id="23"/>
    </w:p>
    <w:p w:rsidR="00C916C4" w:rsidRPr="002F4B2D" w:rsidRDefault="00C0712B" w:rsidP="00C916C4">
      <w:pPr>
        <w:ind w:left="1080" w:firstLine="360"/>
      </w:pPr>
      <w:r w:rsidRPr="002F4B2D">
        <w:t>C</w:t>
      </w:r>
      <w:r w:rsidR="00C916C4" w:rsidRPr="002F4B2D">
        <w:t>yclosporine</w:t>
      </w:r>
      <w:r>
        <w:t xml:space="preserve"> (used by patients with organ transplants</w:t>
      </w:r>
      <w:r w:rsidR="00A728A8">
        <w:t xml:space="preserve">, an out of scope </w:t>
      </w:r>
      <w:proofErr w:type="spellStart"/>
      <w:r w:rsidR="00A728A8">
        <w:t>Dx</w:t>
      </w:r>
      <w:proofErr w:type="spellEnd"/>
      <w:r>
        <w:t>)</w:t>
      </w:r>
    </w:p>
    <w:p w:rsidR="00C916C4" w:rsidRPr="002F4B2D" w:rsidRDefault="00C0712B" w:rsidP="00C916C4">
      <w:pPr>
        <w:ind w:left="1080" w:firstLine="360"/>
      </w:pPr>
      <w:proofErr w:type="spellStart"/>
      <w:r w:rsidRPr="002F4B2D">
        <w:t>T</w:t>
      </w:r>
      <w:r w:rsidR="00C916C4" w:rsidRPr="002F4B2D">
        <w:t>acrolimus</w:t>
      </w:r>
      <w:proofErr w:type="spellEnd"/>
      <w:r>
        <w:t xml:space="preserve"> (used by patients with organ transplants</w:t>
      </w:r>
      <w:r w:rsidR="00A728A8">
        <w:t xml:space="preserve"> an out of scope </w:t>
      </w:r>
      <w:proofErr w:type="spellStart"/>
      <w:r w:rsidR="00A728A8">
        <w:t>Dx</w:t>
      </w:r>
      <w:proofErr w:type="spellEnd"/>
      <w:r w:rsidR="00CC5A65">
        <w:t>)</w:t>
      </w:r>
    </w:p>
    <w:p w:rsidR="00C916C4" w:rsidRDefault="00C0712B" w:rsidP="000E6592">
      <w:pPr>
        <w:ind w:left="1080" w:firstLine="360"/>
      </w:pPr>
      <w:proofErr w:type="spellStart"/>
      <w:r>
        <w:t>Metola</w:t>
      </w:r>
      <w:r w:rsidR="00C916C4" w:rsidRPr="002F4B2D">
        <w:t>zone</w:t>
      </w:r>
      <w:proofErr w:type="spellEnd"/>
      <w:r w:rsidR="00680AE5">
        <w:t xml:space="preserve"> (used for short </w:t>
      </w:r>
      <w:proofErr w:type="gramStart"/>
      <w:r w:rsidR="00680AE5">
        <w:t>period</w:t>
      </w:r>
      <w:r w:rsidR="00E03B03">
        <w:t>s</w:t>
      </w:r>
      <w:proofErr w:type="gramEnd"/>
      <w:r w:rsidR="00680AE5">
        <w:t xml:space="preserve"> primary for </w:t>
      </w:r>
      <w:r w:rsidR="00A728A8">
        <w:t xml:space="preserve">Heart Failure, an out of scope </w:t>
      </w:r>
      <w:proofErr w:type="spellStart"/>
      <w:r w:rsidR="00A728A8">
        <w:t>Dx</w:t>
      </w:r>
      <w:proofErr w:type="spellEnd"/>
      <w:r w:rsidR="00A728A8">
        <w:t>)</w:t>
      </w:r>
    </w:p>
    <w:p w:rsidR="00C0712B" w:rsidRDefault="00C0712B" w:rsidP="00C0712B">
      <w:pPr>
        <w:ind w:left="1440"/>
      </w:pPr>
      <w:proofErr w:type="spellStart"/>
      <w:r>
        <w:t>Sacubitril</w:t>
      </w:r>
      <w:proofErr w:type="spellEnd"/>
      <w:r>
        <w:t xml:space="preserve"> (constituent, with valsartan, of combination drug </w:t>
      </w:r>
      <w:proofErr w:type="spellStart"/>
      <w:r>
        <w:t>Entresto</w:t>
      </w:r>
      <w:proofErr w:type="spellEnd"/>
      <w:r>
        <w:t xml:space="preserve">, </w:t>
      </w:r>
      <w:r w:rsidR="00E03B03">
        <w:t xml:space="preserve">prescribed only for the </w:t>
      </w:r>
      <w:r>
        <w:t>treat</w:t>
      </w:r>
      <w:r w:rsidR="00E03B03">
        <w:t>ment of</w:t>
      </w:r>
      <w:r>
        <w:t xml:space="preserve"> Heart Failure</w:t>
      </w:r>
      <w:r w:rsidR="00A728A8">
        <w:t xml:space="preserve">, an out of scope </w:t>
      </w:r>
      <w:proofErr w:type="spellStart"/>
      <w:r w:rsidR="00A728A8">
        <w:t>Dx</w:t>
      </w:r>
      <w:proofErr w:type="spellEnd"/>
      <w:r>
        <w:t>)</w:t>
      </w:r>
    </w:p>
    <w:p w:rsidR="000D420C" w:rsidRDefault="000D420C" w:rsidP="00C0712B">
      <w:pPr>
        <w:ind w:left="1440"/>
      </w:pPr>
      <w:proofErr w:type="spellStart"/>
      <w:r>
        <w:t>Bepridil</w:t>
      </w:r>
      <w:proofErr w:type="spellEnd"/>
      <w:r>
        <w:t xml:space="preserve"> (currently not prescribed in U.S., and no information if has same drug-drug interactions as other drugs in its class)</w:t>
      </w:r>
    </w:p>
    <w:p w:rsidR="001E578A" w:rsidRDefault="001E578A" w:rsidP="00C0712B">
      <w:pPr>
        <w:ind w:left="1440"/>
        <w:rPr>
          <w:ins w:id="24" w:author="Oshiro, Connie M" w:date="2019-02-07T11:24:00Z"/>
        </w:rPr>
      </w:pPr>
      <w:proofErr w:type="spellStart"/>
      <w:r>
        <w:t>Amiloride</w:t>
      </w:r>
      <w:proofErr w:type="spellEnd"/>
      <w:r>
        <w:t xml:space="preserve"> (potassium sparing diuretic that primarily used by nephrologists)</w:t>
      </w:r>
    </w:p>
    <w:p w:rsidR="008813FD" w:rsidRDefault="008813FD" w:rsidP="00C0712B">
      <w:pPr>
        <w:ind w:left="1440"/>
      </w:pPr>
      <w:proofErr w:type="spellStart"/>
      <w:ins w:id="25" w:author="Oshiro, Connie M" w:date="2019-02-07T11:24:00Z">
        <w:r>
          <w:t>Nimodipine</w:t>
        </w:r>
        <w:proofErr w:type="spellEnd"/>
        <w:r>
          <w:t xml:space="preserve"> (rarely used; and not for treatment of hypertension)</w:t>
        </w:r>
      </w:ins>
    </w:p>
    <w:p w:rsidR="001E578A" w:rsidRDefault="001E578A" w:rsidP="00C0712B">
      <w:pPr>
        <w:ind w:left="1440"/>
      </w:pPr>
      <w:r>
        <w:t xml:space="preserve">Loop diuretics AND Thiazide Diuretics </w:t>
      </w:r>
      <w:r w:rsidR="00754C0D">
        <w:t xml:space="preserve">prescribed at the </w:t>
      </w:r>
      <w:r w:rsidR="00747182">
        <w:t xml:space="preserve">same </w:t>
      </w:r>
      <w:r w:rsidR="00754C0D">
        <w:t>time</w:t>
      </w:r>
      <w:r>
        <w:t xml:space="preserve"> (generally not used together for treatment of hypertension; indicates more complicated patient)</w:t>
      </w:r>
    </w:p>
    <w:p w:rsidR="001E578A" w:rsidRPr="002F4B2D" w:rsidRDefault="001E578A" w:rsidP="00C0712B">
      <w:pPr>
        <w:ind w:left="1440"/>
      </w:pPr>
      <w:r>
        <w:t xml:space="preserve">Loop diuretics AND Potassium Sparing Diuretics </w:t>
      </w:r>
      <w:r w:rsidR="00754C0D">
        <w:t xml:space="preserve">prescribed at the same time </w:t>
      </w:r>
      <w:r>
        <w:t>(generally not used together for treatment of hypertension; indicates more complicated patient)</w:t>
      </w:r>
    </w:p>
    <w:p w:rsidR="00C916C4" w:rsidRPr="002F4B2D" w:rsidRDefault="00C916C4" w:rsidP="00455047"/>
    <w:p w:rsidR="00C11703" w:rsidRPr="002F4B2D" w:rsidRDefault="00C11703" w:rsidP="000D420C"/>
    <w:p w:rsidR="008A6A06" w:rsidRPr="002F4B2D" w:rsidRDefault="00CC5A65" w:rsidP="00BE428C">
      <w:pPr>
        <w:pStyle w:val="Heading2"/>
        <w:numPr>
          <w:ilvl w:val="2"/>
          <w:numId w:val="2"/>
        </w:numPr>
        <w:ind w:firstLine="0"/>
        <w:rPr>
          <w:sz w:val="24"/>
          <w:szCs w:val="24"/>
        </w:rPr>
      </w:pPr>
      <w:bookmarkStart w:id="26" w:name="_Toc532200653"/>
      <w:r>
        <w:rPr>
          <w:sz w:val="24"/>
          <w:szCs w:val="24"/>
        </w:rPr>
        <w:t>List of out of scope Diagnosis</w:t>
      </w:r>
      <w:bookmarkEnd w:id="26"/>
    </w:p>
    <w:p w:rsidR="008A6A06" w:rsidRPr="002F4B2D" w:rsidRDefault="008A6A06" w:rsidP="008A6A06">
      <w:pPr>
        <w:ind w:left="1440"/>
      </w:pPr>
      <w:r w:rsidRPr="002F4B2D">
        <w:t>Ascites</w:t>
      </w:r>
    </w:p>
    <w:p w:rsidR="008A6A06" w:rsidRPr="002F4B2D" w:rsidRDefault="008A6A06" w:rsidP="008A6A06">
      <w:pPr>
        <w:ind w:left="1440"/>
      </w:pPr>
      <w:r w:rsidRPr="002F4B2D">
        <w:t>Hemodialysis</w:t>
      </w:r>
    </w:p>
    <w:p w:rsidR="008A6A06" w:rsidRPr="002F4B2D" w:rsidRDefault="008A6A06" w:rsidP="008A6A06">
      <w:pPr>
        <w:ind w:left="1440"/>
      </w:pPr>
      <w:r w:rsidRPr="002F4B2D">
        <w:t xml:space="preserve">Idiopathic </w:t>
      </w:r>
      <w:proofErr w:type="spellStart"/>
      <w:r w:rsidRPr="002F4B2D">
        <w:t>Subaortic</w:t>
      </w:r>
      <w:proofErr w:type="spellEnd"/>
      <w:r w:rsidRPr="002F4B2D">
        <w:t xml:space="preserve"> Stenosis (IHSS)</w:t>
      </w:r>
    </w:p>
    <w:p w:rsidR="008A6A06" w:rsidRPr="002F4B2D" w:rsidRDefault="008A6A06" w:rsidP="008A6A06">
      <w:pPr>
        <w:ind w:left="1440"/>
      </w:pPr>
      <w:r w:rsidRPr="002F4B2D">
        <w:t>Narcolepsy</w:t>
      </w:r>
    </w:p>
    <w:p w:rsidR="008A6A06" w:rsidRPr="002F4B2D" w:rsidRDefault="008A6A06" w:rsidP="008A6A06">
      <w:pPr>
        <w:ind w:left="1440"/>
      </w:pPr>
      <w:r w:rsidRPr="002F4B2D">
        <w:t>Organ Transplant (various organs, as well as peripheral stem cell transplant)</w:t>
      </w:r>
    </w:p>
    <w:p w:rsidR="008A6A06" w:rsidRPr="002F4B2D" w:rsidRDefault="008A6A06" w:rsidP="008A6A06">
      <w:pPr>
        <w:ind w:left="1440"/>
      </w:pPr>
      <w:proofErr w:type="gramStart"/>
      <w:r w:rsidRPr="002F4B2D">
        <w:t>renal</w:t>
      </w:r>
      <w:proofErr w:type="gramEnd"/>
      <w:r w:rsidRPr="002F4B2D">
        <w:t xml:space="preserve"> artery stenosis</w:t>
      </w:r>
    </w:p>
    <w:p w:rsidR="008A6A06" w:rsidRPr="002F4B2D" w:rsidRDefault="008A6A06" w:rsidP="008A6A06">
      <w:pPr>
        <w:ind w:left="1440"/>
      </w:pPr>
      <w:proofErr w:type="spellStart"/>
      <w:proofErr w:type="gramStart"/>
      <w:r w:rsidRPr="002F4B2D">
        <w:t>renovascular</w:t>
      </w:r>
      <w:proofErr w:type="spellEnd"/>
      <w:proofErr w:type="gramEnd"/>
      <w:r w:rsidRPr="002F4B2D">
        <w:t xml:space="preserve"> disease</w:t>
      </w:r>
    </w:p>
    <w:p w:rsidR="008A6A06" w:rsidRPr="002F4B2D" w:rsidRDefault="008A6A06" w:rsidP="008A6A06">
      <w:pPr>
        <w:ind w:left="1440"/>
      </w:pPr>
      <w:proofErr w:type="gramStart"/>
      <w:r w:rsidRPr="002F4B2D">
        <w:t>spinal</w:t>
      </w:r>
      <w:proofErr w:type="gramEnd"/>
      <w:r w:rsidRPr="002F4B2D">
        <w:t xml:space="preserve"> cord injury</w:t>
      </w:r>
    </w:p>
    <w:p w:rsidR="000C2EBC" w:rsidRDefault="000C2EBC" w:rsidP="008A6A06">
      <w:pPr>
        <w:ind w:left="1440"/>
      </w:pPr>
      <w:r>
        <w:t>Heart Failure</w:t>
      </w:r>
    </w:p>
    <w:p w:rsidR="00CD1B33" w:rsidRDefault="00CD1B33" w:rsidP="004E3177">
      <w:pPr>
        <w:ind w:left="1440"/>
      </w:pPr>
      <w:r w:rsidRPr="002F4B2D">
        <w:t>Secondary Hypertension</w:t>
      </w:r>
      <w:r>
        <w:t xml:space="preserve"> – this includes </w:t>
      </w:r>
      <w:r w:rsidR="004E3177">
        <w:t>Cushing's syndrome (</w:t>
      </w:r>
      <w:proofErr w:type="spellStart"/>
      <w:r w:rsidR="004E3177">
        <w:t>hypercortisolism</w:t>
      </w:r>
      <w:proofErr w:type="spellEnd"/>
      <w:r w:rsidR="004E3177">
        <w:t>)</w:t>
      </w:r>
      <w:proofErr w:type="gramStart"/>
      <w:r w:rsidR="004E3177">
        <w:t>,  Conn's</w:t>
      </w:r>
      <w:proofErr w:type="gramEnd"/>
      <w:r w:rsidR="004E3177">
        <w:t xml:space="preserve"> syndrome (primary </w:t>
      </w:r>
      <w:proofErr w:type="spellStart"/>
      <w:r w:rsidR="004E3177">
        <w:t>hyperaldosteronism</w:t>
      </w:r>
      <w:proofErr w:type="spellEnd"/>
      <w:r w:rsidR="004E3177">
        <w:t xml:space="preserve">),  </w:t>
      </w:r>
      <w:proofErr w:type="spellStart"/>
      <w:r w:rsidR="004E3177">
        <w:t>Pheochromocytoma</w:t>
      </w:r>
      <w:proofErr w:type="spellEnd"/>
      <w:r w:rsidR="004E3177">
        <w:t xml:space="preserve">, Polycystic kidney </w:t>
      </w:r>
      <w:r w:rsidR="004E3177">
        <w:lastRenderedPageBreak/>
        <w:t xml:space="preserve">disease, Chronic glomerulonephritis, </w:t>
      </w:r>
      <w:proofErr w:type="spellStart"/>
      <w:r w:rsidR="004E3177">
        <w:t>Polyarteritis</w:t>
      </w:r>
      <w:proofErr w:type="spellEnd"/>
      <w:r w:rsidR="004E3177">
        <w:t xml:space="preserve"> </w:t>
      </w:r>
      <w:proofErr w:type="spellStart"/>
      <w:r w:rsidR="004E3177">
        <w:t>nodosa</w:t>
      </w:r>
      <w:proofErr w:type="spellEnd"/>
      <w:r w:rsidR="004E3177">
        <w:t xml:space="preserve">, Systemic sclerosis, Aortic </w:t>
      </w:r>
      <w:proofErr w:type="spellStart"/>
      <w:r w:rsidR="004E3177">
        <w:t>coarctation</w:t>
      </w:r>
      <w:proofErr w:type="spellEnd"/>
    </w:p>
    <w:p w:rsidR="00CD1B33" w:rsidRPr="002F4B2D" w:rsidRDefault="00CD1B33" w:rsidP="008A6A06">
      <w:pPr>
        <w:ind w:left="1440"/>
      </w:pPr>
    </w:p>
    <w:p w:rsidR="008A6A06" w:rsidRPr="002F4B2D" w:rsidRDefault="008A6A06" w:rsidP="008A6A06">
      <w:pPr>
        <w:ind w:left="720"/>
      </w:pPr>
    </w:p>
    <w:p w:rsidR="008A6A06" w:rsidRPr="002F4B2D" w:rsidRDefault="00BB1DAC" w:rsidP="008A6A06">
      <w:pPr>
        <w:ind w:left="720"/>
      </w:pPr>
      <w:r w:rsidRPr="00BB1DAC">
        <w:rPr>
          <w:b/>
          <w:i/>
          <w:u w:val="single"/>
        </w:rPr>
        <w:t xml:space="preserve">In scope </w:t>
      </w:r>
      <w:proofErr w:type="spellStart"/>
      <w:r w:rsidRPr="00BB1DAC">
        <w:rPr>
          <w:b/>
          <w:i/>
          <w:u w:val="single"/>
        </w:rPr>
        <w:t>Dx</w:t>
      </w:r>
      <w:proofErr w:type="spellEnd"/>
      <w:r w:rsidRPr="00BB1DAC">
        <w:rPr>
          <w:b/>
          <w:i/>
          <w:u w:val="single"/>
        </w:rPr>
        <w:t>:</w:t>
      </w:r>
      <w:r>
        <w:t xml:space="preserve">  </w:t>
      </w:r>
      <w:r w:rsidR="00D92E97">
        <w:t xml:space="preserve">There may be diagnoses </w:t>
      </w:r>
      <w:r w:rsidR="008A6A06" w:rsidRPr="002F4B2D">
        <w:t xml:space="preserve">that can cause Secondary Hypertension, but, only if untreated, or inadequately treated.  We give recommendations for these </w:t>
      </w:r>
      <w:r w:rsidR="00D92E97">
        <w:t>diagnoses</w:t>
      </w:r>
      <w:r w:rsidR="008A6A06" w:rsidRPr="002F4B2D">
        <w:t>, assuming that patients are being treated.  We chose to do this because, many of these cases are prevalent, and we did not want to exclude giving recommendations for large segments of the patients, when their elevated BP is likely not due to Secondary Hypertension.  Messages are issued in these cases.</w:t>
      </w:r>
    </w:p>
    <w:p w:rsidR="008A6A06" w:rsidRPr="002F4B2D" w:rsidRDefault="008A6A06" w:rsidP="008A6A06">
      <w:pPr>
        <w:ind w:left="720"/>
      </w:pPr>
      <w:proofErr w:type="gramStart"/>
      <w:r w:rsidRPr="002F4B2D">
        <w:t>Acromegaly, Chronic Reflux Nephropathy, Hyperparathyroidism, Obstructive Sleep Apnea, Polycystic Ovarian Syndrome.</w:t>
      </w:r>
      <w:proofErr w:type="gramEnd"/>
    </w:p>
    <w:p w:rsidR="00A011C2" w:rsidRPr="002F4B2D" w:rsidRDefault="00A011C2" w:rsidP="00455047"/>
    <w:p w:rsidR="00A011C2" w:rsidRPr="002F4B2D" w:rsidRDefault="00A011C2" w:rsidP="00455047">
      <w:pPr>
        <w:pStyle w:val="Heading2"/>
        <w:ind w:left="720"/>
      </w:pPr>
      <w:bookmarkStart w:id="27" w:name="_Toc532200654"/>
      <w:r w:rsidRPr="002F4B2D">
        <w:t>Limitations</w:t>
      </w:r>
      <w:bookmarkEnd w:id="27"/>
    </w:p>
    <w:p w:rsidR="00A011C2" w:rsidRPr="002F4B2D" w:rsidRDefault="00A011C2" w:rsidP="00BE428C">
      <w:pPr>
        <w:pStyle w:val="Heading2"/>
        <w:numPr>
          <w:ilvl w:val="2"/>
          <w:numId w:val="2"/>
        </w:numPr>
        <w:ind w:left="1440"/>
        <w:rPr>
          <w:sz w:val="24"/>
          <w:szCs w:val="24"/>
        </w:rPr>
      </w:pPr>
      <w:bookmarkStart w:id="28" w:name="_Toc532200655"/>
      <w:r w:rsidRPr="002F4B2D">
        <w:rPr>
          <w:sz w:val="24"/>
          <w:szCs w:val="24"/>
        </w:rPr>
        <w:t xml:space="preserve">Issue date of existing prescription </w:t>
      </w:r>
      <w:proofErr w:type="spellStart"/>
      <w:r w:rsidRPr="002F4B2D">
        <w:rPr>
          <w:sz w:val="24"/>
          <w:szCs w:val="24"/>
        </w:rPr>
        <w:t>vs</w:t>
      </w:r>
      <w:proofErr w:type="spellEnd"/>
      <w:r w:rsidRPr="002F4B2D">
        <w:rPr>
          <w:sz w:val="24"/>
          <w:szCs w:val="24"/>
        </w:rPr>
        <w:t xml:space="preserve"> date of CDS recommendations</w:t>
      </w:r>
      <w:bookmarkEnd w:id="28"/>
    </w:p>
    <w:p w:rsidR="00A011C2" w:rsidRPr="002F4B2D" w:rsidRDefault="00A011C2" w:rsidP="00455047">
      <w:r w:rsidRPr="002F4B2D">
        <w:t>For the current CDS, we assumed that the patient had had his HTN medication for a “reasonable” period of time, but was still not at goal.  More specifically, we did not consider the issue date of a patient’s HTN prescription relat</w:t>
      </w:r>
      <w:r w:rsidR="00661D00">
        <w:t>ive to the date that we provide</w:t>
      </w:r>
      <w:r w:rsidRPr="002F4B2D">
        <w:t xml:space="preserve"> recommendations.  That means that a patient could have received his/her new prescription (or medications) within the last few days.  Any recommendations we provide would be, in such a situation, premature.  Inclusion of an issue date, or a consideration of an appropriate cutoff date of “reasonable” period of time, is a wish list item, and listed in the </w:t>
      </w:r>
      <w:r w:rsidR="002B0A0E">
        <w:t>Wish list section</w:t>
      </w:r>
      <w:r w:rsidRPr="002F4B2D">
        <w:t>.</w:t>
      </w:r>
    </w:p>
    <w:p w:rsidR="00A011C2" w:rsidRPr="002F4B2D" w:rsidRDefault="00A011C2" w:rsidP="00455047"/>
    <w:p w:rsidR="00A011C2" w:rsidRPr="002F4B2D" w:rsidRDefault="00A011C2" w:rsidP="00BE428C">
      <w:pPr>
        <w:pStyle w:val="Heading2"/>
        <w:numPr>
          <w:ilvl w:val="2"/>
          <w:numId w:val="2"/>
        </w:numPr>
        <w:ind w:left="1440"/>
        <w:rPr>
          <w:sz w:val="24"/>
          <w:szCs w:val="24"/>
        </w:rPr>
      </w:pPr>
      <w:bookmarkStart w:id="29" w:name="_Toc532200656"/>
      <w:r w:rsidRPr="002F4B2D">
        <w:rPr>
          <w:sz w:val="24"/>
          <w:szCs w:val="24"/>
        </w:rPr>
        <w:t xml:space="preserve">Differences between Performance Measure goals </w:t>
      </w:r>
      <w:proofErr w:type="spellStart"/>
      <w:r w:rsidRPr="002F4B2D">
        <w:rPr>
          <w:sz w:val="24"/>
          <w:szCs w:val="24"/>
        </w:rPr>
        <w:t>vs</w:t>
      </w:r>
      <w:proofErr w:type="spellEnd"/>
      <w:r w:rsidRPr="002F4B2D">
        <w:rPr>
          <w:sz w:val="24"/>
          <w:szCs w:val="24"/>
        </w:rPr>
        <w:t xml:space="preserve"> VA HTN Guideline goals</w:t>
      </w:r>
      <w:bookmarkEnd w:id="29"/>
    </w:p>
    <w:p w:rsidR="00A011C2" w:rsidRPr="002F4B2D" w:rsidRDefault="00A011C2" w:rsidP="00455047">
      <w:r w:rsidRPr="002F4B2D">
        <w:t>In contrast to the Performance Measure/Dashboard goals above, the VA HTN Guideline goals are:</w:t>
      </w:r>
    </w:p>
    <w:p w:rsidR="00A011C2" w:rsidRDefault="00020CC6" w:rsidP="00020CC6">
      <w:pPr>
        <w:pStyle w:val="ListParagraph"/>
        <w:numPr>
          <w:ilvl w:val="0"/>
          <w:numId w:val="12"/>
        </w:numPr>
        <w:spacing w:before="120" w:after="240" w:line="240" w:lineRule="auto"/>
        <w:contextualSpacing w:val="0"/>
      </w:pPr>
      <w:r>
        <w:t>BP&lt;150/90, for patients without DM</w:t>
      </w:r>
      <w:r w:rsidR="0036492D">
        <w:t xml:space="preserve"> </w:t>
      </w:r>
    </w:p>
    <w:p w:rsidR="00A011C2" w:rsidRPr="002F4B2D" w:rsidRDefault="00020CC6" w:rsidP="00BE428C">
      <w:pPr>
        <w:pStyle w:val="ListParagraph"/>
        <w:numPr>
          <w:ilvl w:val="0"/>
          <w:numId w:val="12"/>
        </w:numPr>
        <w:spacing w:before="120" w:after="240" w:line="240" w:lineRule="auto"/>
        <w:contextualSpacing w:val="0"/>
      </w:pPr>
      <w:r>
        <w:t>BP&lt;14</w:t>
      </w:r>
      <w:r w:rsidR="00A011C2" w:rsidRPr="002F4B2D">
        <w:t>0/85, for patients with DM</w:t>
      </w:r>
      <w:r>
        <w:t xml:space="preserve"> (those on HTN medication)</w:t>
      </w:r>
    </w:p>
    <w:p w:rsidR="00A011C2" w:rsidRPr="002F4B2D" w:rsidRDefault="0036492D" w:rsidP="00455047">
      <w:proofErr w:type="gramStart"/>
      <w:r>
        <w:t>And are summarized in Table 1 below.</w:t>
      </w:r>
      <w:proofErr w:type="gramEnd"/>
    </w:p>
    <w:tbl>
      <w:tblPr>
        <w:tblStyle w:val="TableGrid"/>
        <w:tblW w:w="0" w:type="auto"/>
        <w:tblLook w:val="04A0" w:firstRow="1" w:lastRow="0" w:firstColumn="1" w:lastColumn="0" w:noHBand="0" w:noVBand="1"/>
      </w:tblPr>
      <w:tblGrid>
        <w:gridCol w:w="2394"/>
        <w:gridCol w:w="2394"/>
        <w:gridCol w:w="2394"/>
      </w:tblGrid>
      <w:tr w:rsidR="00A011C2" w:rsidRPr="002F4B2D" w:rsidTr="00455047">
        <w:tc>
          <w:tcPr>
            <w:tcW w:w="2394" w:type="dxa"/>
          </w:tcPr>
          <w:p w:rsidR="00A011C2" w:rsidRPr="002F4B2D" w:rsidRDefault="0036492D" w:rsidP="00455047">
            <w:proofErr w:type="spellStart"/>
            <w:r>
              <w:t>Dx</w:t>
            </w:r>
            <w:proofErr w:type="spellEnd"/>
          </w:p>
        </w:tc>
        <w:tc>
          <w:tcPr>
            <w:tcW w:w="2394" w:type="dxa"/>
          </w:tcPr>
          <w:p w:rsidR="00A011C2" w:rsidRPr="002F4B2D" w:rsidRDefault="00A011C2" w:rsidP="00455047">
            <w:r w:rsidRPr="002F4B2D">
              <w:t>Performance Measure (Dashboard) Goals</w:t>
            </w:r>
          </w:p>
        </w:tc>
        <w:tc>
          <w:tcPr>
            <w:tcW w:w="2394" w:type="dxa"/>
          </w:tcPr>
          <w:p w:rsidR="00A011C2" w:rsidRPr="002F4B2D" w:rsidRDefault="00A011C2" w:rsidP="00455047">
            <w:r w:rsidRPr="002F4B2D">
              <w:t>VA HTN Guideline Goals</w:t>
            </w:r>
          </w:p>
        </w:tc>
      </w:tr>
      <w:tr w:rsidR="00A011C2" w:rsidRPr="002F4B2D" w:rsidTr="00455047">
        <w:tc>
          <w:tcPr>
            <w:tcW w:w="2394" w:type="dxa"/>
          </w:tcPr>
          <w:p w:rsidR="00A011C2" w:rsidRPr="002F4B2D" w:rsidRDefault="00020CC6" w:rsidP="00020CC6">
            <w:r>
              <w:t>No DM</w:t>
            </w:r>
          </w:p>
        </w:tc>
        <w:tc>
          <w:tcPr>
            <w:tcW w:w="2394" w:type="dxa"/>
          </w:tcPr>
          <w:p w:rsidR="00A011C2" w:rsidRPr="002F4B2D" w:rsidRDefault="00020CC6" w:rsidP="00455047">
            <w:r>
              <w:t>SBP&lt;14</w:t>
            </w:r>
            <w:r w:rsidR="00A011C2" w:rsidRPr="002F4B2D">
              <w:t>0</w:t>
            </w:r>
          </w:p>
        </w:tc>
        <w:tc>
          <w:tcPr>
            <w:tcW w:w="2394" w:type="dxa"/>
          </w:tcPr>
          <w:p w:rsidR="00A011C2" w:rsidRPr="002F4B2D" w:rsidRDefault="0036492D" w:rsidP="0036492D">
            <w:r>
              <w:t>SBP&lt;15</w:t>
            </w:r>
            <w:r w:rsidR="00A011C2" w:rsidRPr="002F4B2D">
              <w:t>0</w:t>
            </w:r>
          </w:p>
        </w:tc>
      </w:tr>
      <w:tr w:rsidR="00A007B7" w:rsidRPr="002F4B2D" w:rsidTr="00455047">
        <w:tc>
          <w:tcPr>
            <w:tcW w:w="2394" w:type="dxa"/>
          </w:tcPr>
          <w:p w:rsidR="00A007B7" w:rsidRPr="002F4B2D" w:rsidRDefault="00A007B7" w:rsidP="004D7347">
            <w:r w:rsidRPr="002F4B2D">
              <w:t>Has DM</w:t>
            </w:r>
          </w:p>
        </w:tc>
        <w:tc>
          <w:tcPr>
            <w:tcW w:w="2394" w:type="dxa"/>
          </w:tcPr>
          <w:p w:rsidR="00A007B7" w:rsidRPr="002F4B2D" w:rsidRDefault="00A007B7" w:rsidP="004D7347">
            <w:r w:rsidRPr="002F4B2D">
              <w:t>DBP&lt;90</w:t>
            </w:r>
          </w:p>
        </w:tc>
        <w:tc>
          <w:tcPr>
            <w:tcW w:w="2394" w:type="dxa"/>
          </w:tcPr>
          <w:p w:rsidR="00A007B7" w:rsidRPr="002F4B2D" w:rsidRDefault="00A007B7" w:rsidP="004D7347">
            <w:r w:rsidRPr="002F4B2D">
              <w:t>DPB&lt;85</w:t>
            </w:r>
          </w:p>
        </w:tc>
      </w:tr>
    </w:tbl>
    <w:p w:rsidR="00A011C2" w:rsidRPr="002F4B2D" w:rsidRDefault="00A011C2" w:rsidP="00455047"/>
    <w:p w:rsidR="00A011C2" w:rsidRPr="002F4B2D" w:rsidRDefault="00A011C2" w:rsidP="00455047">
      <w:r w:rsidRPr="002F4B2D">
        <w:lastRenderedPageBreak/>
        <w:t xml:space="preserve">Because we are using </w:t>
      </w:r>
      <w:proofErr w:type="gramStart"/>
      <w:r w:rsidRPr="002F4B2D">
        <w:t>Performance Measure goals, which differs</w:t>
      </w:r>
      <w:proofErr w:type="gramEnd"/>
      <w:r w:rsidRPr="002F4B2D">
        <w:t xml:space="preserve"> </w:t>
      </w:r>
      <w:r w:rsidR="001A5950">
        <w:t>from the VA HTN GL goals</w:t>
      </w:r>
      <w:r w:rsidRPr="002F4B2D">
        <w:t>, we will issue the following Primary messages:</w:t>
      </w:r>
    </w:p>
    <w:p w:rsidR="00A011C2" w:rsidRPr="002F4B2D" w:rsidRDefault="00A011C2" w:rsidP="00455047">
      <w:pPr>
        <w:ind w:left="720"/>
      </w:pPr>
      <w:r w:rsidRPr="002F4B2D">
        <w:t>If a patient does NOT have DM and has 140&lt;</w:t>
      </w:r>
      <w:r w:rsidR="004851A6">
        <w:t>=</w:t>
      </w:r>
      <w:r w:rsidRPr="002F4B2D">
        <w:t>SBP&lt;150</w:t>
      </w:r>
    </w:p>
    <w:p w:rsidR="00A011C2" w:rsidRPr="006F5A38" w:rsidRDefault="00A011C2" w:rsidP="00455047">
      <w:pPr>
        <w:ind w:left="1440"/>
        <w:rPr>
          <w:i/>
        </w:rPr>
      </w:pPr>
      <w:r w:rsidRPr="006F5A38">
        <w:rPr>
          <w:i/>
        </w:rPr>
        <w:t>“</w:t>
      </w:r>
      <w:proofErr w:type="spellStart"/>
      <w:r w:rsidR="004D650C" w:rsidRPr="006F5A38">
        <w:rPr>
          <w:i/>
        </w:rPr>
        <w:t>Pt</w:t>
      </w:r>
      <w:proofErr w:type="spellEnd"/>
      <w:r w:rsidRPr="006F5A38">
        <w:rPr>
          <w:i/>
        </w:rPr>
        <w:t xml:space="preserve"> does not have DM and has 140&lt;</w:t>
      </w:r>
      <w:r w:rsidR="004851A6">
        <w:rPr>
          <w:i/>
        </w:rPr>
        <w:t>=</w:t>
      </w:r>
      <w:r w:rsidRPr="006F5A38">
        <w:rPr>
          <w:i/>
        </w:rPr>
        <w:t xml:space="preserve">SBP&lt;150.  This above </w:t>
      </w:r>
      <w:r w:rsidR="00A15645">
        <w:rPr>
          <w:i/>
        </w:rPr>
        <w:t>Performance Measure</w:t>
      </w:r>
      <w:r w:rsidRPr="006F5A38">
        <w:rPr>
          <w:i/>
        </w:rPr>
        <w:t xml:space="preserve"> target, but is within VA GL target.”</w:t>
      </w:r>
    </w:p>
    <w:p w:rsidR="00E71358" w:rsidRPr="002F4B2D" w:rsidRDefault="00E71358" w:rsidP="00E71358">
      <w:pPr>
        <w:ind w:left="720"/>
      </w:pPr>
      <w:r w:rsidRPr="002F4B2D">
        <w:t xml:space="preserve">If a patient has DM and has 85&lt;DBP&lt;90, </w:t>
      </w:r>
    </w:p>
    <w:p w:rsidR="00A011C2" w:rsidRPr="006F5A38" w:rsidRDefault="00E71358" w:rsidP="00E71358">
      <w:pPr>
        <w:ind w:left="1440"/>
        <w:rPr>
          <w:i/>
        </w:rPr>
      </w:pPr>
      <w:r w:rsidRPr="006F5A38">
        <w:rPr>
          <w:i/>
        </w:rPr>
        <w:t>“</w:t>
      </w:r>
      <w:proofErr w:type="spellStart"/>
      <w:r w:rsidR="0072242D" w:rsidRPr="006F5A38">
        <w:rPr>
          <w:i/>
        </w:rPr>
        <w:t>Pt</w:t>
      </w:r>
      <w:proofErr w:type="spellEnd"/>
      <w:r w:rsidRPr="006F5A38">
        <w:rPr>
          <w:i/>
        </w:rPr>
        <w:t xml:space="preserve"> has DM and 85&lt;DBP&lt;</w:t>
      </w:r>
      <w:r w:rsidR="004851A6">
        <w:rPr>
          <w:i/>
        </w:rPr>
        <w:t>=</w:t>
      </w:r>
      <w:r w:rsidRPr="006F5A38">
        <w:rPr>
          <w:i/>
        </w:rPr>
        <w:t xml:space="preserve">90.  This below </w:t>
      </w:r>
      <w:r w:rsidR="00A15645">
        <w:rPr>
          <w:i/>
        </w:rPr>
        <w:t>Performance Measure</w:t>
      </w:r>
      <w:r w:rsidRPr="006F5A38">
        <w:rPr>
          <w:i/>
        </w:rPr>
        <w:t xml:space="preserve"> target, but is above VA GL target.”</w:t>
      </w:r>
    </w:p>
    <w:p w:rsidR="00E71358" w:rsidRPr="002F4B2D" w:rsidRDefault="00E71358" w:rsidP="00E71358">
      <w:pPr>
        <w:ind w:left="1440"/>
      </w:pPr>
    </w:p>
    <w:p w:rsidR="00A011C2" w:rsidRPr="002F4B2D" w:rsidRDefault="00A011C2" w:rsidP="00455047">
      <w:pPr>
        <w:pStyle w:val="Heading1"/>
      </w:pPr>
      <w:bookmarkStart w:id="30" w:name="_Ref491856029"/>
      <w:bookmarkStart w:id="31" w:name="_Ref491856065"/>
      <w:bookmarkStart w:id="32" w:name="_Toc515553646"/>
      <w:bookmarkStart w:id="33" w:name="_Toc532200657"/>
      <w:r w:rsidRPr="002F4B2D">
        <w:t>Drugs Therapies</w:t>
      </w:r>
      <w:bookmarkEnd w:id="30"/>
      <w:bookmarkEnd w:id="31"/>
      <w:bookmarkEnd w:id="32"/>
      <w:bookmarkEnd w:id="33"/>
    </w:p>
    <w:p w:rsidR="007A5E03" w:rsidRPr="002F4B2D" w:rsidRDefault="007A5E03" w:rsidP="007A5E03"/>
    <w:p w:rsidR="00A011C2" w:rsidRPr="002F4B2D" w:rsidRDefault="00A011C2" w:rsidP="00455047">
      <w:pPr>
        <w:pStyle w:val="Heading2"/>
      </w:pPr>
      <w:r w:rsidRPr="002F4B2D">
        <w:tab/>
      </w:r>
      <w:bookmarkStart w:id="34" w:name="_Toc532200658"/>
      <w:r w:rsidRPr="002F4B2D">
        <w:t>Overview</w:t>
      </w:r>
      <w:bookmarkEnd w:id="34"/>
    </w:p>
    <w:p w:rsidR="00A011C2" w:rsidRPr="002F4B2D" w:rsidRDefault="002712B9" w:rsidP="00455047">
      <w:r>
        <w:t>As mentioned previously, t</w:t>
      </w:r>
      <w:r w:rsidR="00A011C2" w:rsidRPr="002F4B2D">
        <w:t>he following drug classes are evaluated for recommendations:</w:t>
      </w:r>
    </w:p>
    <w:p w:rsidR="00A011C2" w:rsidRPr="002F4B2D" w:rsidRDefault="00A011C2" w:rsidP="00BE428C">
      <w:pPr>
        <w:pStyle w:val="ListParagraph"/>
        <w:numPr>
          <w:ilvl w:val="0"/>
          <w:numId w:val="14"/>
        </w:numPr>
        <w:spacing w:before="120" w:after="240" w:line="240" w:lineRule="auto"/>
        <w:contextualSpacing w:val="0"/>
      </w:pPr>
      <w:r w:rsidRPr="002F4B2D">
        <w:t>Thiazide Diuretics</w:t>
      </w:r>
    </w:p>
    <w:p w:rsidR="00A011C2" w:rsidRPr="002F4B2D" w:rsidRDefault="00A011C2" w:rsidP="00BE428C">
      <w:pPr>
        <w:pStyle w:val="ListParagraph"/>
        <w:numPr>
          <w:ilvl w:val="0"/>
          <w:numId w:val="14"/>
        </w:numPr>
        <w:spacing w:before="120" w:after="240" w:line="240" w:lineRule="auto"/>
        <w:contextualSpacing w:val="0"/>
      </w:pPr>
      <w:r w:rsidRPr="002F4B2D">
        <w:t>Angiotensin Converting Enzyme inhibitors</w:t>
      </w:r>
    </w:p>
    <w:p w:rsidR="00A011C2" w:rsidRPr="002F4B2D" w:rsidRDefault="00A011C2" w:rsidP="00BE428C">
      <w:pPr>
        <w:pStyle w:val="ListParagraph"/>
        <w:numPr>
          <w:ilvl w:val="0"/>
          <w:numId w:val="14"/>
        </w:numPr>
        <w:spacing w:before="120" w:after="240" w:line="240" w:lineRule="auto"/>
        <w:contextualSpacing w:val="0"/>
      </w:pPr>
      <w:r w:rsidRPr="002F4B2D">
        <w:t>Angiotensin Receptor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w:t>
      </w:r>
      <w:proofErr w:type="spellStart"/>
      <w:r w:rsidR="003B695B">
        <w:t>Dihydropyridine</w:t>
      </w:r>
      <w:proofErr w:type="spellEnd"/>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Non- </w:t>
      </w:r>
      <w:proofErr w:type="spellStart"/>
      <w:r w:rsidR="003B695B">
        <w:t>Dihydropyridine</w:t>
      </w:r>
      <w:proofErr w:type="spellEnd"/>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Beta blockers (excluding </w:t>
      </w:r>
      <w:proofErr w:type="spellStart"/>
      <w:r w:rsidRPr="002F4B2D">
        <w:t>sotalol</w:t>
      </w:r>
      <w:proofErr w:type="spellEnd"/>
      <w:r w:rsidRPr="002F4B2D">
        <w:t>)</w:t>
      </w:r>
    </w:p>
    <w:p w:rsidR="00A011C2" w:rsidRPr="002F4B2D" w:rsidRDefault="00A011C2" w:rsidP="00BE428C">
      <w:pPr>
        <w:pStyle w:val="ListParagraph"/>
        <w:numPr>
          <w:ilvl w:val="1"/>
          <w:numId w:val="14"/>
        </w:numPr>
        <w:spacing w:before="120" w:after="240" w:line="240" w:lineRule="auto"/>
        <w:contextualSpacing w:val="0"/>
      </w:pP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Non-</w:t>
      </w: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Alpha-beta blockers</w:t>
      </w:r>
    </w:p>
    <w:p w:rsidR="00A011C2" w:rsidRPr="002F4B2D" w:rsidRDefault="00A011C2" w:rsidP="00455047">
      <w:r w:rsidRPr="002F4B2D">
        <w:t>For a list of the drugs in th</w:t>
      </w:r>
      <w:r w:rsidR="00A3642F">
        <w:t xml:space="preserve">ese drug classes see </w:t>
      </w:r>
      <w:hyperlink w:anchor="_Appendix_A:_" w:history="1">
        <w:r w:rsidR="00A3642F" w:rsidRPr="00B374D8">
          <w:rPr>
            <w:rStyle w:val="Hyperlink"/>
          </w:rPr>
          <w:t>Appendix A</w:t>
        </w:r>
      </w:hyperlink>
      <w:r w:rsidRPr="002F4B2D">
        <w:t>.</w:t>
      </w:r>
    </w:p>
    <w:p w:rsidR="00A011C2" w:rsidRPr="002F4B2D" w:rsidRDefault="00A011C2" w:rsidP="00455047">
      <w:r w:rsidRPr="002F4B2D">
        <w:t xml:space="preserve">There are other drugs that are used in the treatment of hypertension, per the VA Guidelines, but are not evaluated by the CDS. </w:t>
      </w:r>
      <w:r w:rsidR="002712B9">
        <w:t xml:space="preserve"> The</w:t>
      </w:r>
      <w:r w:rsidR="00A3642F">
        <w:t xml:space="preserve">se are also listed in </w:t>
      </w:r>
      <w:hyperlink w:anchor="_Appendix_A:_" w:history="1">
        <w:r w:rsidR="00A3642F" w:rsidRPr="00B374D8">
          <w:rPr>
            <w:rStyle w:val="Hyperlink"/>
          </w:rPr>
          <w:t>Appendix A</w:t>
        </w:r>
      </w:hyperlink>
      <w:r w:rsidRPr="002F4B2D">
        <w:t xml:space="preserve">.  If a patient has an active prescription of any </w:t>
      </w:r>
      <w:r w:rsidR="00753BE6">
        <w:t>HTN</w:t>
      </w:r>
      <w:r w:rsidRPr="002F4B2D">
        <w:t xml:space="preserve"> drugs</w:t>
      </w:r>
      <w:r w:rsidR="00753BE6">
        <w:t xml:space="preserve"> that we do not evaluate</w:t>
      </w:r>
      <w:r w:rsidRPr="002F4B2D">
        <w:t>, we will issue a Drug-Related message:</w:t>
      </w:r>
    </w:p>
    <w:p w:rsidR="00A011C2" w:rsidRPr="006F5A38" w:rsidRDefault="00A011C2" w:rsidP="00455047">
      <w:pPr>
        <w:ind w:left="720"/>
        <w:rPr>
          <w:i/>
        </w:rPr>
      </w:pPr>
      <w:r w:rsidRPr="006F5A38">
        <w:rPr>
          <w:i/>
        </w:rPr>
        <w:t>“</w:t>
      </w:r>
      <w:proofErr w:type="spellStart"/>
      <w:r w:rsidRPr="006F5A38">
        <w:rPr>
          <w:i/>
        </w:rPr>
        <w:t>Pt</w:t>
      </w:r>
      <w:proofErr w:type="spellEnd"/>
      <w:r w:rsidRPr="006F5A38">
        <w:rPr>
          <w:i/>
        </w:rPr>
        <w:t xml:space="preserve"> has Rx for HTN </w:t>
      </w:r>
      <w:proofErr w:type="gramStart"/>
      <w:r w:rsidRPr="006F5A38">
        <w:rPr>
          <w:i/>
        </w:rPr>
        <w:t>med ?</w:t>
      </w:r>
      <w:proofErr w:type="spellStart"/>
      <w:proofErr w:type="gramEnd"/>
      <w:r w:rsidRPr="006F5A38">
        <w:rPr>
          <w:i/>
        </w:rPr>
        <w:t>nonEncodedDrug</w:t>
      </w:r>
      <w:proofErr w:type="spellEnd"/>
      <w:r w:rsidRPr="006F5A38">
        <w:rPr>
          <w:i/>
        </w:rPr>
        <w:t xml:space="preserve"> that we have not evaluated.”</w:t>
      </w:r>
    </w:p>
    <w:p w:rsidR="00A011C2" w:rsidRPr="002F4B2D" w:rsidRDefault="00A011C2" w:rsidP="00455047">
      <w:pPr>
        <w:ind w:left="720"/>
      </w:pPr>
      <w:proofErr w:type="gramStart"/>
      <w:r w:rsidRPr="002F4B2D">
        <w:t>Where ?</w:t>
      </w:r>
      <w:proofErr w:type="spellStart"/>
      <w:proofErr w:type="gramEnd"/>
      <w:r w:rsidRPr="002F4B2D">
        <w:t>nonEncodedDrug</w:t>
      </w:r>
      <w:proofErr w:type="spellEnd"/>
      <w:r w:rsidRPr="002F4B2D">
        <w:t xml:space="preserve"> is the name of the drug that we did not evaluate.</w:t>
      </w:r>
    </w:p>
    <w:p w:rsidR="00A011C2" w:rsidRPr="002F4B2D" w:rsidRDefault="00A011C2" w:rsidP="00455047">
      <w:r w:rsidRPr="002F4B2D">
        <w:lastRenderedPageBreak/>
        <w:t>There are also drugs that have antihypertensive effects, but are not counted here as an antihypertensive agent in part because they were not listed in the VA 2014 GL as recommended agents.  These agents are:  loop diuretics and direct renin inhibitors (</w:t>
      </w:r>
      <w:proofErr w:type="spellStart"/>
      <w:r w:rsidRPr="002F4B2D">
        <w:t>aliskiren</w:t>
      </w:r>
      <w:proofErr w:type="spellEnd"/>
      <w:r w:rsidRPr="002F4B2D">
        <w:t xml:space="preserve">) and </w:t>
      </w:r>
      <w:proofErr w:type="spellStart"/>
      <w:r w:rsidRPr="002F4B2D">
        <w:t>sotalol</w:t>
      </w:r>
      <w:proofErr w:type="spellEnd"/>
      <w:r w:rsidRPr="002F4B2D">
        <w:t>.</w:t>
      </w:r>
    </w:p>
    <w:p w:rsidR="00A011C2" w:rsidRPr="002F4B2D" w:rsidRDefault="00A011C2" w:rsidP="00455047">
      <w:r w:rsidRPr="002F4B2D">
        <w:t xml:space="preserve">Drugs can be recommended as first, second or third line therapies. That is, a drug is either </w:t>
      </w:r>
    </w:p>
    <w:p w:rsidR="00A011C2" w:rsidRPr="002F4B2D" w:rsidRDefault="00A011C2" w:rsidP="00BE428C">
      <w:pPr>
        <w:pStyle w:val="ListParagraph"/>
        <w:numPr>
          <w:ilvl w:val="0"/>
          <w:numId w:val="3"/>
        </w:numPr>
        <w:spacing w:before="120" w:after="240" w:line="240" w:lineRule="auto"/>
        <w:contextualSpacing w:val="0"/>
      </w:pPr>
      <w:r w:rsidRPr="002F4B2D">
        <w:t>First line drug</w:t>
      </w:r>
    </w:p>
    <w:p w:rsidR="00A011C2" w:rsidRPr="002F4B2D" w:rsidRDefault="00A011C2" w:rsidP="00BE428C">
      <w:pPr>
        <w:pStyle w:val="ListParagraph"/>
        <w:numPr>
          <w:ilvl w:val="0"/>
          <w:numId w:val="3"/>
        </w:numPr>
        <w:spacing w:before="120" w:after="240" w:line="240" w:lineRule="auto"/>
        <w:contextualSpacing w:val="0"/>
      </w:pPr>
      <w:r w:rsidRPr="002F4B2D">
        <w:t>Second line drug</w:t>
      </w:r>
    </w:p>
    <w:p w:rsidR="00A011C2" w:rsidRPr="002F4B2D" w:rsidRDefault="00A011C2" w:rsidP="00BE428C">
      <w:pPr>
        <w:pStyle w:val="ListParagraph"/>
        <w:numPr>
          <w:ilvl w:val="0"/>
          <w:numId w:val="3"/>
        </w:numPr>
        <w:spacing w:before="120" w:after="240" w:line="240" w:lineRule="auto"/>
        <w:contextualSpacing w:val="0"/>
      </w:pPr>
      <w:r w:rsidRPr="002F4B2D">
        <w:t>Third line dug</w:t>
      </w:r>
    </w:p>
    <w:p w:rsidR="00A011C2" w:rsidRPr="002F4B2D" w:rsidRDefault="00A011C2" w:rsidP="00455047">
      <w:proofErr w:type="gramStart"/>
      <w:r w:rsidRPr="002F4B2D">
        <w:t>depending</w:t>
      </w:r>
      <w:proofErr w:type="gramEnd"/>
      <w:r w:rsidRPr="002F4B2D">
        <w:t xml:space="preserve"> upon whether they have </w:t>
      </w:r>
      <w:r w:rsidR="003F0FAD">
        <w:t xml:space="preserve">a diagnosis of </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 no</w:t>
      </w:r>
      <w:r w:rsidRPr="002F4B2D">
        <w:t xml:space="preserve"> C</w:t>
      </w:r>
      <w:r w:rsidR="003F0FAD">
        <w:t xml:space="preserve">hronic </w:t>
      </w:r>
      <w:r w:rsidRPr="002F4B2D">
        <w:t>K</w:t>
      </w:r>
      <w:r w:rsidR="003F0FAD">
        <w:t xml:space="preserve">idney </w:t>
      </w:r>
      <w:r w:rsidRPr="002F4B2D">
        <w:t>D</w:t>
      </w:r>
      <w:r w:rsidR="003F0FAD">
        <w:t>isease (CKD)</w:t>
      </w:r>
      <w:r w:rsidRPr="002F4B2D">
        <w:t xml:space="preserve"> or</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African American or</w:t>
      </w:r>
    </w:p>
    <w:p w:rsidR="00A011C2"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not African American</w:t>
      </w:r>
    </w:p>
    <w:p w:rsidR="00A011C2" w:rsidRPr="002F4B2D" w:rsidRDefault="00A011C2" w:rsidP="00455047">
      <w:r w:rsidRPr="002F4B2D">
        <w:t>Drugs are evaluated based upon the presence of conditions (laboratory values, diagnoses, etc.) encoded as one or more of the following conditions:</w:t>
      </w:r>
    </w:p>
    <w:p w:rsidR="00A011C2" w:rsidRPr="002F4B2D" w:rsidRDefault="00A011C2" w:rsidP="00BE428C">
      <w:pPr>
        <w:pStyle w:val="ListParagraph"/>
        <w:numPr>
          <w:ilvl w:val="0"/>
          <w:numId w:val="3"/>
        </w:numPr>
        <w:spacing w:before="120" w:after="240" w:line="240" w:lineRule="auto"/>
        <w:contextualSpacing w:val="0"/>
      </w:pPr>
      <w:r w:rsidRPr="002F4B2D">
        <w:t>Compelling indication</w:t>
      </w:r>
    </w:p>
    <w:p w:rsidR="00A011C2" w:rsidRPr="002F4B2D" w:rsidRDefault="00A011C2" w:rsidP="00BE428C">
      <w:pPr>
        <w:pStyle w:val="ListParagraph"/>
        <w:numPr>
          <w:ilvl w:val="0"/>
          <w:numId w:val="3"/>
        </w:numPr>
        <w:spacing w:before="120" w:after="240" w:line="240" w:lineRule="auto"/>
        <w:contextualSpacing w:val="0"/>
      </w:pPr>
      <w:r w:rsidRPr="002F4B2D">
        <w:t>Relative Indications</w:t>
      </w:r>
    </w:p>
    <w:p w:rsidR="00A011C2" w:rsidRPr="002F4B2D" w:rsidRDefault="00A011C2" w:rsidP="00BE428C">
      <w:pPr>
        <w:pStyle w:val="ListParagraph"/>
        <w:numPr>
          <w:ilvl w:val="0"/>
          <w:numId w:val="3"/>
        </w:numPr>
        <w:spacing w:before="120" w:after="240" w:line="240" w:lineRule="auto"/>
        <w:contextualSpacing w:val="0"/>
      </w:pPr>
      <w:r w:rsidRPr="002F4B2D">
        <w:t xml:space="preserve">Absolute Contraindications </w:t>
      </w:r>
    </w:p>
    <w:p w:rsidR="00A011C2" w:rsidRPr="002F4B2D" w:rsidRDefault="00A011C2" w:rsidP="00BE428C">
      <w:pPr>
        <w:pStyle w:val="ListParagraph"/>
        <w:numPr>
          <w:ilvl w:val="0"/>
          <w:numId w:val="3"/>
        </w:numPr>
        <w:spacing w:before="120" w:after="240" w:line="240" w:lineRule="auto"/>
        <w:contextualSpacing w:val="0"/>
      </w:pPr>
      <w:r w:rsidRPr="002F4B2D">
        <w:t>Relative Contraindications</w:t>
      </w:r>
    </w:p>
    <w:p w:rsidR="00A011C2" w:rsidRPr="002F4B2D" w:rsidRDefault="00A011C2" w:rsidP="00BE428C">
      <w:pPr>
        <w:pStyle w:val="ListParagraph"/>
        <w:numPr>
          <w:ilvl w:val="0"/>
          <w:numId w:val="3"/>
        </w:numPr>
        <w:spacing w:before="120" w:after="240" w:line="240" w:lineRule="auto"/>
        <w:contextualSpacing w:val="0"/>
      </w:pPr>
      <w:r w:rsidRPr="002F4B2D">
        <w:t>Do not Start Controllable Criteria</w:t>
      </w:r>
    </w:p>
    <w:p w:rsidR="00A011C2" w:rsidRPr="002F4B2D" w:rsidRDefault="00A011C2" w:rsidP="00BE428C">
      <w:pPr>
        <w:pStyle w:val="ListParagraph"/>
        <w:numPr>
          <w:ilvl w:val="0"/>
          <w:numId w:val="3"/>
        </w:numPr>
        <w:spacing w:before="120" w:after="240" w:line="240" w:lineRule="auto"/>
        <w:contextualSpacing w:val="0"/>
      </w:pPr>
      <w:r w:rsidRPr="002F4B2D">
        <w:t xml:space="preserve">Do not Intensify Controllable Criteria </w:t>
      </w:r>
    </w:p>
    <w:p w:rsidR="00A011C2" w:rsidRPr="002F4B2D" w:rsidRDefault="00A011C2" w:rsidP="00BE428C">
      <w:pPr>
        <w:pStyle w:val="ListParagraph"/>
        <w:numPr>
          <w:ilvl w:val="0"/>
          <w:numId w:val="3"/>
        </w:numPr>
        <w:spacing w:before="120" w:after="240" w:line="240" w:lineRule="auto"/>
        <w:contextualSpacing w:val="0"/>
      </w:pPr>
      <w:r w:rsidRPr="002F4B2D">
        <w:t xml:space="preserve">Bad Drug Partner (the presence of another drug that interacts with the </w:t>
      </w:r>
      <w:r w:rsidR="00BE1EE2">
        <w:t>HTN</w:t>
      </w:r>
      <w:r w:rsidRPr="002F4B2D">
        <w:t xml:space="preserve"> drug)</w:t>
      </w:r>
    </w:p>
    <w:p w:rsidR="00A011C2" w:rsidRPr="002F4B2D" w:rsidRDefault="000C7ED7" w:rsidP="00BE428C">
      <w:pPr>
        <w:pStyle w:val="ListParagraph"/>
        <w:numPr>
          <w:ilvl w:val="0"/>
          <w:numId w:val="3"/>
        </w:numPr>
        <w:spacing w:before="120" w:after="240" w:line="240" w:lineRule="auto"/>
        <w:contextualSpacing w:val="0"/>
      </w:pPr>
      <w:r>
        <w:t xml:space="preserve">Additional Adverse Reaction (ADR) </w:t>
      </w:r>
      <w:r w:rsidR="00A011C2" w:rsidRPr="002F4B2D">
        <w:t>checks</w:t>
      </w:r>
    </w:p>
    <w:p w:rsidR="00A011C2" w:rsidRPr="002F4B2D" w:rsidRDefault="00A011C2" w:rsidP="00455047">
      <w:r w:rsidRPr="002F4B2D">
        <w:t>First, these concepts are defined in general terms. Then, for each of the encoded drug classes, the specific conditions that constitute the concepts (i.e. indications, contraindications, etc.) are listed. Based upon the evaluation of these conditions, drugs are either recommended, not recommended, substituted, or doses are increased.</w:t>
      </w:r>
    </w:p>
    <w:p w:rsidR="00A011C2" w:rsidRPr="002F4B2D" w:rsidRDefault="00A011C2" w:rsidP="00455047"/>
    <w:p w:rsidR="00A011C2" w:rsidRPr="002F4B2D" w:rsidRDefault="00A011C2" w:rsidP="00455047">
      <w:pPr>
        <w:pStyle w:val="Heading2"/>
      </w:pPr>
      <w:bookmarkStart w:id="35" w:name="_Toc515553647"/>
      <w:bookmarkStart w:id="36" w:name="_Toc532200659"/>
      <w:r w:rsidRPr="002F4B2D">
        <w:lastRenderedPageBreak/>
        <w:t>Definitions</w:t>
      </w:r>
      <w:bookmarkEnd w:id="35"/>
      <w:r w:rsidRPr="002F4B2D">
        <w:t xml:space="preserve"> of evaluation criteria</w:t>
      </w:r>
      <w:bookmarkEnd w:id="36"/>
    </w:p>
    <w:p w:rsidR="00A011C2" w:rsidRPr="002F4B2D" w:rsidRDefault="00A011C2" w:rsidP="00455047">
      <w:pPr>
        <w:pStyle w:val="Heading3"/>
      </w:pPr>
      <w:bookmarkStart w:id="37" w:name="_Toc532200660"/>
      <w:r w:rsidRPr="002F4B2D">
        <w:t>Compelling indication</w:t>
      </w:r>
      <w:bookmarkEnd w:id="37"/>
    </w:p>
    <w:p w:rsidR="00A011C2" w:rsidRPr="002F4B2D" w:rsidRDefault="00A011C2" w:rsidP="00455047">
      <w:r w:rsidRPr="002F4B2D">
        <w:t xml:space="preserve">A diagnosis or any condition, other than HTN alone or HTN and CKD together, that makes a drug </w:t>
      </w:r>
      <w:r w:rsidRPr="002F4B2D">
        <w:rPr>
          <w:i/>
        </w:rPr>
        <w:t>strongly</w:t>
      </w:r>
      <w:r w:rsidRPr="002F4B2D">
        <w:t xml:space="preserve"> advisable </w:t>
      </w:r>
      <w:r w:rsidR="00BE52A3">
        <w:t xml:space="preserve">(compelling).  </w:t>
      </w:r>
      <w:r w:rsidR="006D2AD8" w:rsidRPr="002F4B2D">
        <w:t xml:space="preserve">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6D2AD8">
        <w:t xml:space="preserve">of drugs “within” that line.   Has higher weight </w:t>
      </w:r>
      <w:r w:rsidR="00BE1EE2">
        <w:t xml:space="preserve">for such ordering higher </w:t>
      </w:r>
      <w:r w:rsidR="006D2AD8">
        <w:t xml:space="preserve">than relative indication (below).  </w:t>
      </w:r>
      <w:r w:rsidR="00BE52A3">
        <w:t xml:space="preserve">Displayed in GUI, but </w:t>
      </w:r>
      <w:r w:rsidR="00BE1EE2">
        <w:t xml:space="preserve">text not </w:t>
      </w:r>
      <w:r w:rsidR="00BE52A3">
        <w:t>constructed in KB.</w:t>
      </w:r>
    </w:p>
    <w:p w:rsidR="00A011C2" w:rsidRPr="002F4B2D" w:rsidRDefault="00A011C2" w:rsidP="00455047">
      <w:pPr>
        <w:pStyle w:val="Heading3"/>
        <w:rPr>
          <w:szCs w:val="24"/>
        </w:rPr>
      </w:pPr>
      <w:bookmarkStart w:id="38" w:name="_Toc532200661"/>
      <w:r w:rsidRPr="002F4B2D">
        <w:rPr>
          <w:szCs w:val="24"/>
        </w:rPr>
        <w:t>Relative indication</w:t>
      </w:r>
      <w:bookmarkEnd w:id="38"/>
    </w:p>
    <w:p w:rsidR="00A011C2" w:rsidRPr="00BE52A3" w:rsidRDefault="00A011C2" w:rsidP="00455047">
      <w:r w:rsidRPr="002F4B2D">
        <w:t xml:space="preserve">A diagnosis or any condition, other than HTN alone or HTN and CKD together, that makes a drug advisable.  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B616D0">
        <w:t xml:space="preserve">of drugs “within” that line.  </w:t>
      </w:r>
      <w:r w:rsidR="006D2AD8">
        <w:t xml:space="preserve">Has lower weight than Compelling Indication. </w:t>
      </w:r>
      <w:r w:rsidR="00B616D0">
        <w:t xml:space="preserve"> </w:t>
      </w:r>
      <w:r w:rsidR="00BE52A3">
        <w:t>Displayed in GUI, but not constructed in KB.</w:t>
      </w:r>
    </w:p>
    <w:p w:rsidR="00A011C2" w:rsidRPr="002F4B2D" w:rsidRDefault="00A011C2" w:rsidP="00455047">
      <w:pPr>
        <w:pStyle w:val="Heading3"/>
        <w:rPr>
          <w:szCs w:val="24"/>
        </w:rPr>
      </w:pPr>
      <w:bookmarkStart w:id="39" w:name="_Toc532200662"/>
      <w:r w:rsidRPr="002F4B2D">
        <w:rPr>
          <w:szCs w:val="24"/>
        </w:rPr>
        <w:t>Absolute contraindication</w:t>
      </w:r>
      <w:bookmarkEnd w:id="39"/>
    </w:p>
    <w:p w:rsidR="00A011C2" w:rsidRPr="002F4B2D" w:rsidRDefault="00A011C2" w:rsidP="00455047">
      <w:r w:rsidRPr="002F4B2D">
        <w:t>A drug will not be recommended if patient has this condition</w:t>
      </w:r>
      <w:proofErr w:type="gramStart"/>
      <w:r w:rsidR="006D2AD8">
        <w:t xml:space="preserve">; </w:t>
      </w:r>
      <w:r w:rsidRPr="002F4B2D">
        <w:t xml:space="preserve"> and</w:t>
      </w:r>
      <w:proofErr w:type="gramEnd"/>
      <w:r w:rsidRPr="002F4B2D">
        <w:t xml:space="preserve"> the drug will be stopped (or a substitution recommended) if the patient has </w:t>
      </w:r>
      <w:r w:rsidR="00BE1EE2">
        <w:t xml:space="preserve">this condition and </w:t>
      </w:r>
      <w:proofErr w:type="spellStart"/>
      <w:r w:rsidR="00BE1EE2">
        <w:t>has</w:t>
      </w:r>
      <w:r w:rsidRPr="002F4B2D">
        <w:t>an</w:t>
      </w:r>
      <w:proofErr w:type="spellEnd"/>
      <w:r w:rsidRPr="002F4B2D">
        <w:t xml:space="preserve"> active prescription for the drug. The drug will not be visible as a therapeutic option.  ADRs that are absolute contraindications, e.g. anaphylaxis, are encoded here.  </w:t>
      </w:r>
      <w:proofErr w:type="gramStart"/>
      <w:r w:rsidRPr="002F4B2D">
        <w:t>Displayed in GUI only when drug is being replaced or stoppe</w:t>
      </w:r>
      <w:r w:rsidR="00BE52A3">
        <w:t xml:space="preserve">d; </w:t>
      </w:r>
      <w:r w:rsidR="00BE1EE2">
        <w:t xml:space="preserve">text </w:t>
      </w:r>
      <w:r w:rsidR="00BE52A3">
        <w:t>not constructed in KB.</w:t>
      </w:r>
      <w:proofErr w:type="gramEnd"/>
    </w:p>
    <w:p w:rsidR="00A011C2" w:rsidRPr="002F4B2D" w:rsidRDefault="00A011C2" w:rsidP="00455047">
      <w:pPr>
        <w:pStyle w:val="Heading3"/>
        <w:rPr>
          <w:szCs w:val="24"/>
        </w:rPr>
      </w:pPr>
      <w:bookmarkStart w:id="40" w:name="_Toc532200663"/>
      <w:r w:rsidRPr="002F4B2D">
        <w:rPr>
          <w:szCs w:val="24"/>
        </w:rPr>
        <w:t>Relative contraindication</w:t>
      </w:r>
      <w:bookmarkEnd w:id="40"/>
    </w:p>
    <w:p w:rsidR="00A011C2" w:rsidRPr="002F4B2D" w:rsidRDefault="00A011C2" w:rsidP="00455047">
      <w:proofErr w:type="gramStart"/>
      <w:r w:rsidRPr="002F4B2D">
        <w:t>If a drug is recommended and is listed as a therapeutic option and if the patient has this condition, then the drug will be displayed lower in the list than those without a relative contraindication.</w:t>
      </w:r>
      <w:proofErr w:type="gramEnd"/>
      <w:r w:rsidRPr="002F4B2D">
        <w:t xml:space="preserve">  If the patient has an active prescription of the drug and this condition exists, </w:t>
      </w:r>
      <w:r w:rsidR="00B616D0">
        <w:t xml:space="preserve">the drug will </w:t>
      </w:r>
      <w:r w:rsidR="00B616D0" w:rsidRPr="006D2AD8">
        <w:rPr>
          <w:i/>
        </w:rPr>
        <w:t>not</w:t>
      </w:r>
      <w:r w:rsidR="00B616D0">
        <w:t xml:space="preserve"> be stopped.  Message d</w:t>
      </w:r>
      <w:r w:rsidR="00BE52A3">
        <w:t>isplayed in GUI and is encoded in KB.</w:t>
      </w:r>
    </w:p>
    <w:p w:rsidR="00A011C2" w:rsidRPr="002F4B2D" w:rsidRDefault="00A011C2" w:rsidP="00455047">
      <w:pPr>
        <w:pStyle w:val="Heading3"/>
        <w:rPr>
          <w:szCs w:val="24"/>
        </w:rPr>
      </w:pPr>
      <w:bookmarkStart w:id="41" w:name="_Toc532200664"/>
      <w:r w:rsidRPr="002F4B2D">
        <w:rPr>
          <w:szCs w:val="24"/>
        </w:rPr>
        <w:t>Do not start controllable criteria</w:t>
      </w:r>
      <w:bookmarkEnd w:id="41"/>
    </w:p>
    <w:p w:rsidR="00A011C2" w:rsidRPr="002F4B2D" w:rsidRDefault="00A011C2" w:rsidP="00455047">
      <w:r w:rsidRPr="002F4B2D">
        <w:t xml:space="preserve">Evaluating a drug for a recommendation often depends upon laboratory values or other measurements. If relevant measurements are missing (e.g. missing sodium in the past month), this constitutes a “Do not start controllable criteria.” In this case, the drug will be visible as a therapeutic option, but the recommendation will be “blocked” (controllable).  In the CDS we refer to this as a “blocked controllable” recommendation. The recommendation for adding the drug is visible to the user, but it is presented as a recommendation that would have been made had the missing data been available and normal.  </w:t>
      </w:r>
      <w:r w:rsidR="00B616D0">
        <w:t>Message displayed</w:t>
      </w:r>
      <w:r w:rsidR="00BE52A3">
        <w:t xml:space="preserve"> in GUI and is encoded in KB. </w:t>
      </w:r>
    </w:p>
    <w:p w:rsidR="00A011C2" w:rsidRPr="002F4B2D" w:rsidRDefault="00A011C2" w:rsidP="00455047"/>
    <w:p w:rsidR="00A011C2" w:rsidRPr="002F4B2D" w:rsidRDefault="00A011C2" w:rsidP="00455047">
      <w:pPr>
        <w:pStyle w:val="Heading3"/>
      </w:pPr>
      <w:bookmarkStart w:id="42" w:name="_Toc532200665"/>
      <w:r w:rsidRPr="002F4B2D">
        <w:lastRenderedPageBreak/>
        <w:t>Do not increase dose controllable criteria</w:t>
      </w:r>
      <w:bookmarkEnd w:id="42"/>
    </w:p>
    <w:p w:rsidR="00A011C2" w:rsidRPr="002F4B2D" w:rsidRDefault="00A011C2" w:rsidP="00455047">
      <w:r w:rsidRPr="002F4B2D">
        <w:t xml:space="preserve">Criteria similar to “Do not start controllable criteria,” but applies when there is an active prescription for the drug. Patient has an active prescription for a drug whose dose needs to be increased, but the change is “blocked” because there are missing data, a “controllable” criteria (e.g. missing </w:t>
      </w:r>
      <w:r w:rsidR="00BE1EE2">
        <w:t>sodium</w:t>
      </w:r>
      <w:r w:rsidRPr="002F4B2D">
        <w:t xml:space="preserve"> in past </w:t>
      </w:r>
      <w:r w:rsidR="00BE1EE2">
        <w:t>month</w:t>
      </w:r>
      <w:r w:rsidRPr="002F4B2D">
        <w:t xml:space="preserve">). The increase in dose will be visible as a therapeutic option, but it is presented as a recommendation that would have been made had the missing data been available and normal.  </w:t>
      </w:r>
      <w:r w:rsidR="00B616D0">
        <w:t>Message displayed</w:t>
      </w:r>
      <w:r w:rsidRPr="002F4B2D">
        <w:t xml:space="preserve"> in GUI,</w:t>
      </w:r>
      <w:r w:rsidR="006D2AD8">
        <w:t xml:space="preserve"> and is encoded in KB.  </w:t>
      </w:r>
    </w:p>
    <w:p w:rsidR="00A011C2" w:rsidRPr="002F4B2D" w:rsidRDefault="00A011C2" w:rsidP="00455047">
      <w:pPr>
        <w:pStyle w:val="Heading3"/>
      </w:pPr>
      <w:bookmarkStart w:id="43" w:name="_Toc532200666"/>
      <w:r w:rsidRPr="002F4B2D">
        <w:t>Bad drug partner</w:t>
      </w:r>
      <w:bookmarkEnd w:id="43"/>
    </w:p>
    <w:p w:rsidR="00A011C2" w:rsidRPr="002F4B2D" w:rsidRDefault="00A011C2" w:rsidP="00455047">
      <w:bookmarkStart w:id="44" w:name="_Hlk510531516"/>
      <w:r w:rsidRPr="002F4B2D">
        <w:rPr>
          <w:rFonts w:eastAsia="Times New Roman" w:cs="Helvetica"/>
          <w:color w:val="000000"/>
        </w:rPr>
        <w:t xml:space="preserve">List of drugs that change, interfere with, have </w:t>
      </w:r>
      <w:proofErr w:type="gramStart"/>
      <w:r w:rsidRPr="002F4B2D">
        <w:rPr>
          <w:rFonts w:eastAsia="Times New Roman" w:cs="Helvetica"/>
          <w:color w:val="000000"/>
        </w:rPr>
        <w:t>a cross</w:t>
      </w:r>
      <w:proofErr w:type="gramEnd"/>
      <w:r w:rsidRPr="002F4B2D">
        <w:rPr>
          <w:rFonts w:eastAsia="Times New Roman" w:cs="Helvetica"/>
          <w:color w:val="000000"/>
        </w:rPr>
        <w:t>-reactivity with, or otherwise negatively affect the action of the listed HTN drug. This may be a drug in the same class, a HTN drug in a different class, or a drug used in a different therapeutic area. In the evaluation of candidate drugs</w:t>
      </w:r>
      <w:r w:rsidRPr="002F4B2D">
        <w:rPr>
          <w:rFonts w:eastAsia="Times New Roman" w:cs="Helvetica"/>
          <w:color w:val="000000"/>
          <w:sz w:val="24"/>
          <w:szCs w:val="24"/>
        </w:rPr>
        <w:t xml:space="preserve"> </w:t>
      </w:r>
      <w:r w:rsidRPr="002F4B2D">
        <w:rPr>
          <w:rFonts w:eastAsia="Times New Roman" w:cs="Helvetica"/>
          <w:color w:val="000000"/>
        </w:rPr>
        <w:t>to add, if a patient already</w:t>
      </w:r>
      <w:r w:rsidRPr="002F4B2D">
        <w:rPr>
          <w:rFonts w:eastAsia="Times New Roman" w:cs="Helvetica"/>
          <w:color w:val="000000"/>
          <w:sz w:val="24"/>
          <w:szCs w:val="24"/>
        </w:rPr>
        <w:t xml:space="preserve"> </w:t>
      </w:r>
      <w:r w:rsidRPr="002F4B2D">
        <w:rPr>
          <w:rFonts w:eastAsia="Times New Roman" w:cs="Helvetica"/>
          <w:color w:val="000000"/>
        </w:rPr>
        <w:t xml:space="preserve">has an active prescription of a bad drug partner of that candidate drug, the candidate drug will be ruled out and will not appear as a therapeutic option.  In this case, the bad drug partner is not displayed.  If a patient </w:t>
      </w:r>
      <w:r w:rsidR="00A3367A">
        <w:rPr>
          <w:rFonts w:eastAsia="Times New Roman" w:cs="Helvetica"/>
          <w:color w:val="000000"/>
        </w:rPr>
        <w:t xml:space="preserve">already </w:t>
      </w:r>
      <w:r w:rsidRPr="002F4B2D">
        <w:rPr>
          <w:rFonts w:eastAsia="Times New Roman" w:cs="Helvetica"/>
          <w:color w:val="000000"/>
        </w:rPr>
        <w:t xml:space="preserve">has active prescriptions for the candidate drug as well as the Bad drug partner, both the candidate drug and the Bad drug partner are </w:t>
      </w:r>
      <w:r w:rsidRPr="002F4B2D">
        <w:t xml:space="preserve">displayed in GUI </w:t>
      </w:r>
      <w:r w:rsidR="00A3367A">
        <w:rPr>
          <w:rFonts w:eastAsia="Times New Roman" w:cs="Helvetica"/>
          <w:color w:val="000000"/>
        </w:rPr>
        <w:t>in a message.  R</w:t>
      </w:r>
      <w:r w:rsidRPr="002F4B2D">
        <w:rPr>
          <w:rFonts w:eastAsia="Times New Roman" w:cs="Helvetica"/>
          <w:color w:val="000000"/>
        </w:rPr>
        <w:t xml:space="preserve">ecommendations are still provided.  </w:t>
      </w:r>
    </w:p>
    <w:p w:rsidR="00A011C2" w:rsidRPr="002F4B2D" w:rsidRDefault="00A011C2" w:rsidP="00455047">
      <w:pPr>
        <w:shd w:val="clear" w:color="auto" w:fill="FFFFFF"/>
        <w:rPr>
          <w:rFonts w:eastAsia="Times New Roman" w:cs="Helvetica"/>
          <w:color w:val="000000"/>
          <w:sz w:val="24"/>
          <w:szCs w:val="24"/>
        </w:rPr>
      </w:pPr>
    </w:p>
    <w:p w:rsidR="00A011C2" w:rsidRPr="002F4B2D" w:rsidRDefault="00A011C2" w:rsidP="00455047">
      <w:pPr>
        <w:pStyle w:val="Heading3"/>
        <w:spacing w:before="0"/>
        <w:rPr>
          <w:rFonts w:eastAsia="Times New Roman"/>
        </w:rPr>
      </w:pPr>
      <w:bookmarkStart w:id="45" w:name="_Toc532200667"/>
      <w:r w:rsidRPr="002F4B2D">
        <w:rPr>
          <w:rFonts w:eastAsia="Times New Roman"/>
        </w:rPr>
        <w:t>Additional ADR check</w:t>
      </w:r>
      <w:bookmarkEnd w:id="45"/>
    </w:p>
    <w:p w:rsidR="00A011C2" w:rsidRPr="002F4B2D" w:rsidRDefault="00A011C2" w:rsidP="00455047">
      <w:pPr>
        <w:shd w:val="clear" w:color="auto" w:fill="FFFFFF"/>
      </w:pPr>
      <w:r w:rsidRPr="002F4B2D">
        <w:t>ADRs for drug being evaluated are automatically checked.  In addition, there may be drugs in ot</w:t>
      </w:r>
      <w:r w:rsidR="00C311BC">
        <w:t xml:space="preserve">her drug classes </w:t>
      </w:r>
      <w:r w:rsidR="00753BE6">
        <w:t>where</w:t>
      </w:r>
      <w:r w:rsidRPr="002F4B2D">
        <w:t xml:space="preserve"> a similar </w:t>
      </w:r>
      <w:r w:rsidR="00753BE6">
        <w:t xml:space="preserve">adverse </w:t>
      </w:r>
      <w:r w:rsidRPr="002F4B2D">
        <w:t>reaction would occur with the drug being evaluate</w:t>
      </w:r>
      <w:r w:rsidR="00C311BC">
        <w:t>d</w:t>
      </w:r>
      <w:r w:rsidRPr="002F4B2D">
        <w:t>.  These drugs are listed her</w:t>
      </w:r>
      <w:r w:rsidR="00C311BC">
        <w:t>e</w:t>
      </w:r>
      <w:r w:rsidRPr="002F4B2D">
        <w:t>.  List of drugs is often, but not always, the same as th</w:t>
      </w:r>
      <w:r w:rsidR="00ED1311">
        <w:t xml:space="preserve">at as Bad drug partner, above. </w:t>
      </w:r>
      <w:r w:rsidRPr="002F4B2D">
        <w:t xml:space="preserve">  For example, for the drug class Thiazide Diuretics, under Additional ADR check, the sulfonylureas, such as those used in the treatment of diabetes, or sulfa drugs, are listed in this section.  Another example:  all beta blockers are listed here for the drug class </w:t>
      </w:r>
      <w:proofErr w:type="spellStart"/>
      <w:r w:rsidRPr="002F4B2D">
        <w:t>Cardioselective</w:t>
      </w:r>
      <w:proofErr w:type="spellEnd"/>
      <w:r w:rsidRPr="002F4B2D">
        <w:t xml:space="preserve"> Beta Blockers.</w:t>
      </w:r>
      <w:r w:rsidR="00ED1311">
        <w:t xml:space="preserve">  </w:t>
      </w:r>
      <w:r w:rsidR="00ED1311" w:rsidRPr="002F4B2D">
        <w:t>ADRs for the</w:t>
      </w:r>
      <w:r w:rsidR="00ED1311">
        <w:t xml:space="preserve"> drug class being evaluated, and for the drugs listed under Additional ADR check are displayed if they are not Absolute Contraindications.  These ADRs are not encoded in the KB, but handled by the GUI.  For a more detailed discussion of ADRs, see </w:t>
      </w:r>
      <w:hyperlink w:anchor="_Appendix_C:_" w:history="1">
        <w:r w:rsidR="00ED1311" w:rsidRPr="00261B50">
          <w:rPr>
            <w:rStyle w:val="Hyperlink"/>
          </w:rPr>
          <w:t xml:space="preserve">Appendix </w:t>
        </w:r>
        <w:r w:rsidR="00034ACB" w:rsidRPr="00261B50">
          <w:rPr>
            <w:rStyle w:val="Hyperlink"/>
          </w:rPr>
          <w:t>C</w:t>
        </w:r>
      </w:hyperlink>
      <w:r w:rsidR="00ED1311">
        <w:t>.</w:t>
      </w:r>
      <w:r w:rsidR="00261B50">
        <w:t xml:space="preserve">  </w:t>
      </w:r>
    </w:p>
    <w:p w:rsidR="00A011C2" w:rsidRPr="002F4B2D" w:rsidRDefault="00A011C2" w:rsidP="00455047"/>
    <w:p w:rsidR="00AB1A1C" w:rsidRDefault="00AB1A1C" w:rsidP="00455047">
      <w:pPr>
        <w:pStyle w:val="Heading2"/>
      </w:pPr>
      <w:bookmarkStart w:id="46" w:name="_Toc532200668"/>
      <w:bookmarkStart w:id="47" w:name="_Toc515553648"/>
      <w:bookmarkEnd w:id="44"/>
      <w:r>
        <w:t>Definition of C</w:t>
      </w:r>
      <w:r w:rsidR="003F0FAD">
        <w:t xml:space="preserve">hronic </w:t>
      </w:r>
      <w:r>
        <w:t>K</w:t>
      </w:r>
      <w:r w:rsidR="003F0FAD">
        <w:t xml:space="preserve">idney </w:t>
      </w:r>
      <w:r>
        <w:t>D</w:t>
      </w:r>
      <w:r w:rsidR="003F0FAD">
        <w:t>isease (CKD)</w:t>
      </w:r>
      <w:bookmarkEnd w:id="46"/>
    </w:p>
    <w:p w:rsidR="00AB1A1C" w:rsidRDefault="00AB1A1C" w:rsidP="00AB1A1C">
      <w:pPr>
        <w:spacing w:before="120" w:after="240" w:line="240" w:lineRule="auto"/>
      </w:pPr>
      <w:r>
        <w:t>In this KB, we have defined CKD either</w:t>
      </w:r>
    </w:p>
    <w:p w:rsidR="00AB1A1C" w:rsidRDefault="00AB1A1C" w:rsidP="00BE428C">
      <w:pPr>
        <w:pStyle w:val="ListParagraph"/>
        <w:numPr>
          <w:ilvl w:val="0"/>
          <w:numId w:val="20"/>
        </w:numPr>
        <w:spacing w:before="120" w:after="240" w:line="480" w:lineRule="auto"/>
      </w:pPr>
      <w:r>
        <w:t xml:space="preserve">An ICD9 or icd10 code </w:t>
      </w:r>
      <w:r w:rsidR="0088300E">
        <w:t xml:space="preserve">(See </w:t>
      </w:r>
      <w:hyperlink w:anchor="_Appendix_H:_ICD-9" w:history="1">
        <w:r w:rsidR="0088300E" w:rsidRPr="00C26402">
          <w:rPr>
            <w:rStyle w:val="Hyperlink"/>
          </w:rPr>
          <w:t>Appendix X</w:t>
        </w:r>
      </w:hyperlink>
      <w:r w:rsidR="003F0FAD">
        <w:t xml:space="preserve">) </w:t>
      </w:r>
      <w:r>
        <w:t>or</w:t>
      </w:r>
    </w:p>
    <w:p w:rsidR="00AB1A1C" w:rsidRDefault="00AB1A1C" w:rsidP="00BE428C">
      <w:pPr>
        <w:pStyle w:val="ListParagraph"/>
        <w:numPr>
          <w:ilvl w:val="0"/>
          <w:numId w:val="20"/>
        </w:numPr>
        <w:spacing w:before="120" w:after="240" w:line="240" w:lineRule="auto"/>
      </w:pPr>
      <w:r>
        <w:t>GFR&lt;60</w:t>
      </w:r>
      <w:r w:rsidR="006F5A38">
        <w:t xml:space="preserve"> in the past year</w:t>
      </w:r>
    </w:p>
    <w:p w:rsidR="00AB1A1C" w:rsidRDefault="00753BE6" w:rsidP="00753BE6">
      <w:pPr>
        <w:spacing w:before="120" w:after="240" w:line="240" w:lineRule="auto"/>
      </w:pPr>
      <w:r>
        <w:t>We have not included proteinuria checks as of 11/2018.</w:t>
      </w:r>
    </w:p>
    <w:p w:rsidR="00753BE6" w:rsidRPr="00AB1A1C" w:rsidRDefault="00753BE6" w:rsidP="00753BE6">
      <w:pPr>
        <w:spacing w:before="120" w:after="240" w:line="240" w:lineRule="auto"/>
      </w:pPr>
    </w:p>
    <w:p w:rsidR="00355E56" w:rsidRDefault="00355E56" w:rsidP="00455047">
      <w:pPr>
        <w:pStyle w:val="Heading2"/>
      </w:pPr>
      <w:bookmarkStart w:id="48" w:name="_Toc532200669"/>
      <w:r>
        <w:lastRenderedPageBreak/>
        <w:t>Definition of race</w:t>
      </w:r>
      <w:bookmarkEnd w:id="48"/>
    </w:p>
    <w:p w:rsidR="00355E56" w:rsidRDefault="00355E56" w:rsidP="00355E56">
      <w:r>
        <w:t>At the current time (11/2018), we define race as the most recent value of race recorded in the VA records.  If the value is “Black or African American”, then he/she is considered to be African American, and the therapeutic recommendations follow this identification.  If the value is anything else (this includes “Missing” or “Unknown</w:t>
      </w:r>
      <w:r w:rsidR="00753BE6">
        <w:t xml:space="preserve"> at this time</w:t>
      </w:r>
      <w:r>
        <w:t>”</w:t>
      </w:r>
      <w:r w:rsidR="00753BE6">
        <w:t xml:space="preserve"> or “Declined to answer</w:t>
      </w:r>
      <w:r>
        <w:t xml:space="preserve">), then he/she is considered to be not African American. </w:t>
      </w:r>
    </w:p>
    <w:p w:rsidR="00355E56" w:rsidRDefault="00355E56" w:rsidP="00355E56">
      <w:r>
        <w:t>For the list of possible values for race currently in</w:t>
      </w:r>
      <w:r w:rsidR="00A3642F">
        <w:t xml:space="preserve"> our database, see </w:t>
      </w:r>
      <w:hyperlink w:anchor="_Appendix_D:_" w:history="1">
        <w:r w:rsidR="00ED286D" w:rsidRPr="00ED286D">
          <w:rPr>
            <w:rStyle w:val="Hyperlink"/>
          </w:rPr>
          <w:t>Appendix E</w:t>
        </w:r>
      </w:hyperlink>
      <w:r w:rsidR="00ED286D">
        <w:t xml:space="preserve">. </w:t>
      </w:r>
    </w:p>
    <w:p w:rsidR="00355E56" w:rsidRPr="00355E56" w:rsidRDefault="00355E56" w:rsidP="00355E56">
      <w:r>
        <w:t xml:space="preserve"> </w:t>
      </w:r>
    </w:p>
    <w:p w:rsidR="00A011C2" w:rsidRPr="002F4B2D" w:rsidRDefault="00A011C2" w:rsidP="00455047">
      <w:pPr>
        <w:pStyle w:val="Heading2"/>
      </w:pPr>
      <w:bookmarkStart w:id="49" w:name="_Toc532200670"/>
      <w:r w:rsidRPr="002F4B2D">
        <w:t>Active prescriptions</w:t>
      </w:r>
      <w:bookmarkEnd w:id="49"/>
    </w:p>
    <w:p w:rsidR="00A011C2" w:rsidRPr="002F4B2D" w:rsidRDefault="00A011C2" w:rsidP="00455047">
      <w:r w:rsidRPr="002F4B2D">
        <w:t xml:space="preserve">We consider a patient to have an active prescription for a drug if the provider has written a prescription for that drug.  More specifically, we call an active prescriptions, those medications that have an </w:t>
      </w:r>
      <w:proofErr w:type="spellStart"/>
      <w:r w:rsidRPr="002F4B2D">
        <w:t>RxStatus</w:t>
      </w:r>
      <w:proofErr w:type="spellEnd"/>
      <w:r w:rsidRPr="002F4B2D">
        <w:t>=”Active”, “Hold”,</w:t>
      </w:r>
      <w:r w:rsidR="00BE1EE2">
        <w:t xml:space="preserve"> “Provider Hold” or “Suspended” </w:t>
      </w:r>
      <w:r w:rsidRPr="002F4B2D">
        <w:t xml:space="preserve">and the Issue date of the prescription (date prescription was written) is less than a year old, in the SQL </w:t>
      </w:r>
      <w:r w:rsidR="00BE1EE2">
        <w:t xml:space="preserve"> data </w:t>
      </w:r>
      <w:r w:rsidRPr="002F4B2D">
        <w:t xml:space="preserve">table,  </w:t>
      </w:r>
      <w:proofErr w:type="spellStart"/>
      <w:r w:rsidRPr="002F4B2D">
        <w:t>cdwwork.rxout.rxoutpatfil</w:t>
      </w:r>
      <w:proofErr w:type="spellEnd"/>
      <w:r w:rsidRPr="002F4B2D">
        <w:t>.    This is consistent with what is done in the PBM Clinical Dashboard.   That start</w:t>
      </w:r>
      <w:r w:rsidR="00BE1EE2">
        <w:t xml:space="preserve"> date of the prescription used i</w:t>
      </w:r>
      <w:r w:rsidRPr="002F4B2D">
        <w:t>n EON is the release date of the medication (when the patient has possession of the drug, picked up by the patient or mailed to the patient).  It is therefore possible that, in EON, a medication is considered active, but does not have a start date, because the patient does not yet have possession of the medication.</w:t>
      </w:r>
    </w:p>
    <w:p w:rsidR="00A011C2" w:rsidRPr="002F4B2D" w:rsidRDefault="00A011C2" w:rsidP="00455047">
      <w:pPr>
        <w:pStyle w:val="Heading2"/>
      </w:pPr>
      <w:bookmarkStart w:id="50" w:name="_Toc532200671"/>
      <w:bookmarkStart w:id="51" w:name="_Ref491885000"/>
      <w:bookmarkStart w:id="52" w:name="_Ref491885004"/>
      <w:bookmarkStart w:id="53" w:name="_Toc515553650"/>
      <w:r w:rsidRPr="002F4B2D">
        <w:t>Notes on Drug Dosages</w:t>
      </w:r>
      <w:bookmarkEnd w:id="50"/>
    </w:p>
    <w:p w:rsidR="00A011C2" w:rsidRPr="002F4B2D" w:rsidRDefault="00A011C2" w:rsidP="00455047">
      <w:r w:rsidRPr="002F4B2D">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rsidR="00A011C2" w:rsidRPr="002F4B2D" w:rsidRDefault="00A011C2" w:rsidP="00455047">
      <w:r w:rsidRPr="002F4B2D">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hyperlink w:anchor="_Appendix_B:_" w:history="1">
        <w:r w:rsidR="00A3642F" w:rsidRPr="00EA6056">
          <w:rPr>
            <w:rStyle w:val="Hyperlink"/>
          </w:rPr>
          <w:t>Appendix B</w:t>
        </w:r>
      </w:hyperlink>
      <w:r w:rsidR="00EA6056">
        <w:t>.</w:t>
      </w:r>
    </w:p>
    <w:p w:rsidR="00A011C2" w:rsidRPr="002F4B2D" w:rsidRDefault="00A011C2" w:rsidP="00455047"/>
    <w:p w:rsidR="00A011C2" w:rsidRPr="002F4B2D" w:rsidRDefault="00A011C2" w:rsidP="00455047">
      <w:pPr>
        <w:pStyle w:val="Heading2"/>
      </w:pPr>
      <w:bookmarkStart w:id="54" w:name="_Toc532200672"/>
      <w:r w:rsidRPr="002F4B2D">
        <w:t>Medication Possession Ratio</w:t>
      </w:r>
      <w:bookmarkEnd w:id="51"/>
      <w:bookmarkEnd w:id="52"/>
      <w:bookmarkEnd w:id="53"/>
      <w:r w:rsidR="00C311BC">
        <w:t xml:space="preserve"> (Patient adherence)</w:t>
      </w:r>
      <w:bookmarkEnd w:id="54"/>
    </w:p>
    <w:p w:rsidR="00A011C2" w:rsidRPr="002F4B2D" w:rsidRDefault="00A011C2" w:rsidP="00455047">
      <w:r w:rsidRPr="002F4B2D">
        <w:t xml:space="preserve">A patient’s adherence to a medication is calculated via a Medication Possession Ratio (MPR). This MPR is the total number of days supplied (of drugs received by the patient) divided by the total number of days elapsed between the first and last fill date (of the prescription). For a more detailed description of this ratio, please see reference </w:t>
      </w:r>
      <w:sdt>
        <w:sdtPr>
          <w:id w:val="2057814499"/>
          <w:citation/>
        </w:sdtPr>
        <w:sdtContent>
          <w:r w:rsidRPr="002F4B2D">
            <w:fldChar w:fldCharType="begin"/>
          </w:r>
          <w:r w:rsidRPr="002F4B2D">
            <w:instrText xml:space="preserve"> CITATION Ini15 \l 1033 </w:instrText>
          </w:r>
          <w:r w:rsidRPr="002F4B2D">
            <w:fldChar w:fldCharType="separate"/>
          </w:r>
          <w:r w:rsidRPr="002F4B2D">
            <w:rPr>
              <w:noProof/>
            </w:rPr>
            <w:t>(5)</w:t>
          </w:r>
          <w:r w:rsidRPr="002F4B2D">
            <w:fldChar w:fldCharType="end"/>
          </w:r>
        </w:sdtContent>
      </w:sdt>
      <w:r w:rsidRPr="002F4B2D">
        <w:t xml:space="preserve"> </w:t>
      </w:r>
      <w:hyperlink w:anchor="_References" w:history="1">
        <w:r w:rsidR="00103F46" w:rsidRPr="00EA6056">
          <w:rPr>
            <w:rStyle w:val="Hyperlink"/>
          </w:rPr>
          <w:t>References</w:t>
        </w:r>
      </w:hyperlink>
      <w:r w:rsidR="00103F46">
        <w:t xml:space="preserve"> section </w:t>
      </w:r>
    </w:p>
    <w:p w:rsidR="00A011C2" w:rsidRPr="002F4B2D" w:rsidRDefault="00A011C2" w:rsidP="00455047"/>
    <w:p w:rsidR="00A011C2" w:rsidRPr="002F4B2D" w:rsidRDefault="00A011C2" w:rsidP="00455047">
      <w:pPr>
        <w:pStyle w:val="Heading2"/>
      </w:pPr>
      <w:bookmarkStart w:id="55" w:name="_Toc515553649"/>
      <w:bookmarkStart w:id="56" w:name="_Toc532200673"/>
      <w:bookmarkEnd w:id="47"/>
      <w:r w:rsidRPr="002F4B2D">
        <w:lastRenderedPageBreak/>
        <w:t>Note on Dates &amp; Session Times</w:t>
      </w:r>
      <w:bookmarkEnd w:id="55"/>
      <w:bookmarkEnd w:id="56"/>
    </w:p>
    <w:p w:rsidR="00A011C2" w:rsidRPr="002F4B2D" w:rsidRDefault="00A011C2" w:rsidP="00455047">
      <w:bookmarkStart w:id="57" w:name="_Hlk516557607"/>
      <w:r w:rsidRPr="002F4B2D">
        <w:t xml:space="preserve">The KB and execution engine evaluates patients on a fixed date. All diagnoses recorded before that date are considered and all laboratory values recorded </w:t>
      </w:r>
      <w:r w:rsidRPr="002F4B2D">
        <w:rPr>
          <w:i/>
        </w:rPr>
        <w:t>two years</w:t>
      </w:r>
      <w:r w:rsidRPr="002F4B2D">
        <w:t xml:space="preserve"> before that date are used</w:t>
      </w:r>
      <w:r w:rsidR="00C311BC">
        <w:t xml:space="preserve"> for all laboratory values EXCEPT sodium and potassium</w:t>
      </w:r>
      <w:r w:rsidRPr="002F4B2D">
        <w:t>. This fixed date is ref</w:t>
      </w:r>
      <w:r w:rsidR="00454636" w:rsidRPr="002F4B2D">
        <w:t>erred to as the “session time.”</w:t>
      </w:r>
      <w:r w:rsidR="00C311BC">
        <w:t xml:space="preserve"> (All values of sodium and potassium are used.)</w:t>
      </w:r>
    </w:p>
    <w:bookmarkEnd w:id="57"/>
    <w:p w:rsidR="00A011C2" w:rsidRPr="002F4B2D" w:rsidRDefault="00A011C2" w:rsidP="00455047">
      <w:r w:rsidRPr="002F4B2D">
        <w:t xml:space="preserve">Normally, “session time” is the current date. </w:t>
      </w:r>
      <w:r w:rsidR="00C311BC">
        <w:t xml:space="preserve"> </w:t>
      </w:r>
      <w:r w:rsidRPr="002F4B2D">
        <w:t>However, for testing and debugging purposes, we need to have patient data that does not change. For this purpose, we extract all relevant patient data and fix the date that that data was extracted. Therefore, the “session time” is the date of the data extrac</w:t>
      </w:r>
      <w:r w:rsidR="00454636" w:rsidRPr="002F4B2D">
        <w:t>tion, and not the current date.</w:t>
      </w:r>
    </w:p>
    <w:p w:rsidR="00A011C2" w:rsidRPr="002F4B2D" w:rsidRDefault="00A011C2" w:rsidP="00455047">
      <w:r w:rsidRPr="002F4B2D">
        <w:t>When a time frame is given in the sections below, e.g. “within the past year,” this time frame is relative to this session time and, the most recent laboratory value is always used. For example, the phrase, “</w:t>
      </w:r>
      <w:r w:rsidR="00ED2DBD">
        <w:t>GFR</w:t>
      </w:r>
      <w:r w:rsidRPr="002F4B2D">
        <w:t xml:space="preserve"> &lt; 30 in the past year” should be read as “the most recent value of </w:t>
      </w:r>
      <w:r w:rsidR="00ED2DBD">
        <w:t>GFR</w:t>
      </w:r>
      <w:r w:rsidRPr="002F4B2D">
        <w:t xml:space="preserve"> within the past year, relative to the session time.”</w:t>
      </w:r>
    </w:p>
    <w:p w:rsidR="00A011C2" w:rsidRPr="002F4B2D" w:rsidRDefault="00A011C2" w:rsidP="00455047">
      <w:r w:rsidRPr="002F4B2D">
        <w:t>For this Rules Document: 1 year is equal to 365 days and 1 month is 365.0/12 = 30.4 days. This contrasts with the Clinical Dashboard, which uses “1 year is equal to 370 days and 1 month is 30 days.” We are aware of the discrepancy and believe the difference will not affect our recommendations or patient safety.</w:t>
      </w:r>
    </w:p>
    <w:p w:rsidR="00A011C2" w:rsidRPr="002F4B2D" w:rsidRDefault="00A011C2" w:rsidP="00455047">
      <w:pPr>
        <w:pStyle w:val="Heading2"/>
      </w:pPr>
      <w:bookmarkStart w:id="58" w:name="_Toc532200674"/>
      <w:r w:rsidRPr="002F4B2D">
        <w:t>Messages associated with drug recommendations</w:t>
      </w:r>
      <w:bookmarkEnd w:id="58"/>
    </w:p>
    <w:p w:rsidR="00A011C2" w:rsidRDefault="003B6019" w:rsidP="00455047">
      <w:r>
        <w:t xml:space="preserve">All messages associated with drug recommendations are not </w:t>
      </w:r>
      <w:r w:rsidR="0039148D">
        <w:t>given</w:t>
      </w:r>
      <w:r>
        <w:t xml:space="preserve"> here, but</w:t>
      </w:r>
      <w:r w:rsidR="0039148D">
        <w:t>,</w:t>
      </w:r>
      <w:r>
        <w:t xml:space="preserve"> instead</w:t>
      </w:r>
      <w:r w:rsidR="0039148D">
        <w:t>, are included</w:t>
      </w:r>
      <w:r>
        <w:t xml:space="preserve"> in the Messages </w:t>
      </w:r>
      <w:r w:rsidR="00103F46">
        <w:t>“</w:t>
      </w:r>
      <w:hyperlink w:anchor="_Messages_and_text" w:history="1">
        <w:r w:rsidRPr="00753BE6">
          <w:rPr>
            <w:rStyle w:val="Hyperlink"/>
          </w:rPr>
          <w:t xml:space="preserve">Section </w:t>
        </w:r>
        <w:r w:rsidR="00103F46" w:rsidRPr="00753BE6">
          <w:rPr>
            <w:rStyle w:val="Hyperlink"/>
          </w:rPr>
          <w:t>5 Messages and text in GUI</w:t>
        </w:r>
      </w:hyperlink>
      <w:r w:rsidR="00103F46">
        <w:t>”</w:t>
      </w:r>
      <w:r>
        <w:t xml:space="preserve">.  We have decided to do this because the offline testing does not test these messages, and inclusion here makes this section </w:t>
      </w:r>
      <w:r w:rsidR="003F78DC">
        <w:t>substantially</w:t>
      </w:r>
      <w:r w:rsidR="003C37C2">
        <w:t xml:space="preserve"> longer.  </w:t>
      </w:r>
      <w:r w:rsidR="003823BB" w:rsidRPr="00C311BC">
        <w:t>Unfortunately</w:t>
      </w:r>
      <w:r>
        <w:t>, in order to give context to all the messages, much of what is described in the Encoded drug section below</w:t>
      </w:r>
      <w:r w:rsidR="0039148D">
        <w:t xml:space="preserve"> is duplicated, making the over</w:t>
      </w:r>
      <w:r>
        <w:t>all document longer.</w:t>
      </w:r>
    </w:p>
    <w:p w:rsidR="003C37C2" w:rsidRPr="002F4B2D" w:rsidRDefault="003C37C2" w:rsidP="00455047">
      <w:pPr>
        <w:rPr>
          <w:iCs/>
          <w:color w:val="4F81BD" w:themeColor="accent1"/>
          <w:sz w:val="24"/>
          <w:szCs w:val="24"/>
          <w:u w:val="single"/>
        </w:rPr>
      </w:pPr>
    </w:p>
    <w:p w:rsidR="00A011C2" w:rsidRPr="002F4B2D" w:rsidRDefault="00A011C2" w:rsidP="00455047">
      <w:pPr>
        <w:pStyle w:val="Heading2"/>
      </w:pPr>
      <w:bookmarkStart w:id="59" w:name="_Toc515553651"/>
      <w:bookmarkStart w:id="60" w:name="_Toc532200675"/>
      <w:r w:rsidRPr="002F4B2D">
        <w:t>Encoded Drugs</w:t>
      </w:r>
      <w:bookmarkEnd w:id="59"/>
      <w:bookmarkEnd w:id="60"/>
    </w:p>
    <w:p w:rsidR="00A011C2" w:rsidRPr="002F4B2D" w:rsidRDefault="00A011C2" w:rsidP="00455047">
      <w:pPr>
        <w:rPr>
          <w:sz w:val="28"/>
          <w:szCs w:val="28"/>
        </w:rPr>
      </w:pPr>
      <w:r w:rsidRPr="002F4B2D">
        <w:rPr>
          <w:sz w:val="28"/>
          <w:szCs w:val="28"/>
        </w:rPr>
        <w:t>First and Second Line Drugs</w:t>
      </w:r>
    </w:p>
    <w:p w:rsidR="00A011C2" w:rsidRPr="002F4B2D" w:rsidRDefault="00A011C2" w:rsidP="00455047">
      <w:pPr>
        <w:pStyle w:val="Heading3"/>
      </w:pPr>
      <w:bookmarkStart w:id="61" w:name="_Toc532200676"/>
      <w:r w:rsidRPr="002F4B2D">
        <w:t>Thiazide diuretics</w:t>
      </w:r>
      <w:bookmarkEnd w:id="61"/>
      <w:r w:rsidRPr="002F4B2D">
        <w:t xml:space="preserve"> </w:t>
      </w:r>
    </w:p>
    <w:p w:rsidR="00A011C2" w:rsidRPr="002F4B2D" w:rsidRDefault="00A011C2" w:rsidP="00455047"/>
    <w:p w:rsidR="00A011C2" w:rsidRPr="002F4B2D" w:rsidRDefault="00A011C2" w:rsidP="00455047">
      <w:r w:rsidRPr="002F4B2D">
        <w:t xml:space="preserve">Recommended drugs:  </w:t>
      </w:r>
      <w:proofErr w:type="spellStart"/>
      <w:r w:rsidRPr="002F4B2D">
        <w:t>chlorthalidone</w:t>
      </w:r>
      <w:proofErr w:type="spellEnd"/>
      <w:r w:rsidRPr="002F4B2D">
        <w:t xml:space="preserve"> (preferred), </w:t>
      </w:r>
      <w:proofErr w:type="spellStart"/>
      <w:r w:rsidRPr="002F4B2D">
        <w:t>indapamide</w:t>
      </w:r>
      <w:proofErr w:type="spellEnd"/>
      <w:r w:rsidRPr="002F4B2D">
        <w:t xml:space="preserve"> (preferred), hydro</w:t>
      </w:r>
      <w:r w:rsidR="00C311BC">
        <w:t>chlorothiazide</w:t>
      </w:r>
    </w:p>
    <w:p w:rsidR="00A011C2" w:rsidRPr="002F4B2D" w:rsidRDefault="00A011C2" w:rsidP="00455047">
      <w:pPr>
        <w:rPr>
          <w:u w:val="single"/>
        </w:rPr>
      </w:pPr>
      <w:r w:rsidRPr="002F4B2D">
        <w:rPr>
          <w:u w:val="single"/>
        </w:rPr>
        <w:t xml:space="preserve">Is first line drug </w:t>
      </w:r>
      <w:proofErr w:type="gramStart"/>
      <w:r w:rsidRPr="002F4B2D">
        <w:rPr>
          <w:u w:val="single"/>
        </w:rPr>
        <w:t>for:</w:t>
      </w:r>
      <w:proofErr w:type="gramEnd"/>
      <w:r w:rsidRPr="002F4B2D">
        <w:rPr>
          <w:u w:val="single"/>
        </w:rPr>
        <w:t xml:space="preserve">  </w:t>
      </w:r>
    </w:p>
    <w:p w:rsidR="00A011C2" w:rsidRPr="002F4B2D" w:rsidRDefault="00A011C2" w:rsidP="00BE428C">
      <w:pPr>
        <w:pStyle w:val="ListParagraph"/>
        <w:numPr>
          <w:ilvl w:val="0"/>
          <w:numId w:val="7"/>
        </w:numPr>
        <w:spacing w:before="120" w:after="240" w:line="240" w:lineRule="auto"/>
        <w:contextualSpacing w:val="0"/>
      </w:pPr>
      <w:r w:rsidRPr="002F4B2D">
        <w:t>HTN and no CKD</w:t>
      </w:r>
    </w:p>
    <w:p w:rsidR="00A011C2" w:rsidRPr="002F4B2D" w:rsidRDefault="00A011C2" w:rsidP="00BE428C">
      <w:pPr>
        <w:pStyle w:val="ListParagraph"/>
        <w:numPr>
          <w:ilvl w:val="0"/>
          <w:numId w:val="7"/>
        </w:numPr>
        <w:spacing w:before="120" w:after="240" w:line="240" w:lineRule="auto"/>
        <w:contextualSpacing w:val="0"/>
      </w:pPr>
      <w:r w:rsidRPr="002F4B2D">
        <w:t>HTN and CKD and African American</w:t>
      </w:r>
    </w:p>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p>
    <w:p w:rsidR="00A011C2" w:rsidRPr="002F4B2D" w:rsidRDefault="00A011C2" w:rsidP="00BE428C">
      <w:pPr>
        <w:pStyle w:val="ListParagraph"/>
        <w:numPr>
          <w:ilvl w:val="0"/>
          <w:numId w:val="8"/>
        </w:numPr>
        <w:spacing w:before="120" w:after="240" w:line="240" w:lineRule="auto"/>
        <w:contextualSpacing w:val="0"/>
      </w:pPr>
      <w:r w:rsidRPr="002F4B2D">
        <w:lastRenderedPageBreak/>
        <w:t>HTN and CKD and not African American</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Osteoporosis</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Na&lt;130 past month</w:t>
      </w:r>
    </w:p>
    <w:p w:rsidR="00B616D0" w:rsidRDefault="00B616D0" w:rsidP="00BE428C">
      <w:pPr>
        <w:pStyle w:val="ListParagraph"/>
        <w:numPr>
          <w:ilvl w:val="1"/>
          <w:numId w:val="4"/>
        </w:numPr>
        <w:spacing w:before="120" w:after="240" w:line="240" w:lineRule="auto"/>
        <w:contextualSpacing w:val="0"/>
      </w:pPr>
      <w:r>
        <w:t>K&lt;3 past month</w:t>
      </w:r>
      <w:r w:rsidR="00E50643">
        <w:t xml:space="preserve"> and Rx thiazide</w:t>
      </w:r>
    </w:p>
    <w:p w:rsidR="00A011C2" w:rsidRPr="002F4B2D" w:rsidRDefault="00A011C2" w:rsidP="00BE428C">
      <w:pPr>
        <w:pStyle w:val="ListParagraph"/>
        <w:numPr>
          <w:ilvl w:val="1"/>
          <w:numId w:val="4"/>
        </w:numPr>
        <w:spacing w:before="120" w:after="240" w:line="240" w:lineRule="auto"/>
        <w:contextualSpacing w:val="0"/>
      </w:pPr>
      <w:r w:rsidRPr="002F4B2D">
        <w:t>K&lt;3.5 past month</w:t>
      </w:r>
      <w:r w:rsidR="00E50643">
        <w:t xml:space="preserve"> and no Rx thiazide</w:t>
      </w:r>
    </w:p>
    <w:p w:rsidR="00A011C2" w:rsidRPr="002F4B2D" w:rsidRDefault="00A011C2" w:rsidP="00BE428C">
      <w:pPr>
        <w:pStyle w:val="ListParagraph"/>
        <w:numPr>
          <w:ilvl w:val="1"/>
          <w:numId w:val="4"/>
        </w:numPr>
        <w:spacing w:before="120" w:after="240" w:line="240" w:lineRule="auto"/>
        <w:contextualSpacing w:val="0"/>
      </w:pPr>
      <w:r w:rsidRPr="002F4B2D">
        <w:t xml:space="preserve">Gout, complicated         </w:t>
      </w:r>
    </w:p>
    <w:p w:rsidR="00A011C2" w:rsidRPr="002F4B2D" w:rsidRDefault="00A011C2" w:rsidP="00BE428C">
      <w:pPr>
        <w:pStyle w:val="ListParagraph"/>
        <w:numPr>
          <w:ilvl w:val="1"/>
          <w:numId w:val="4"/>
        </w:numPr>
        <w:spacing w:before="120" w:after="240" w:line="240" w:lineRule="auto"/>
        <w:contextualSpacing w:val="0"/>
      </w:pPr>
      <w:r w:rsidRPr="002F4B2D">
        <w:t>Lithium</w:t>
      </w:r>
    </w:p>
    <w:p w:rsidR="00A011C2" w:rsidRDefault="00A011C2" w:rsidP="00BE428C">
      <w:pPr>
        <w:pStyle w:val="ListParagraph"/>
        <w:numPr>
          <w:ilvl w:val="1"/>
          <w:numId w:val="4"/>
        </w:numPr>
        <w:spacing w:before="120" w:after="240" w:line="240" w:lineRule="auto"/>
        <w:contextualSpacing w:val="0"/>
      </w:pPr>
      <w:r w:rsidRPr="002F4B2D">
        <w:t>ADR of anaphylaxis</w:t>
      </w:r>
      <w:r w:rsidR="007A7A98" w:rsidRPr="002F4B2D">
        <w:t xml:space="preserve"> to thiazide</w:t>
      </w:r>
    </w:p>
    <w:p w:rsidR="006E6969" w:rsidRPr="002F4B2D" w:rsidRDefault="00D84B48" w:rsidP="006E6969">
      <w:pPr>
        <w:pStyle w:val="ListParagraph"/>
        <w:spacing w:before="120" w:after="240" w:line="240" w:lineRule="auto"/>
        <w:ind w:left="1440"/>
        <w:contextualSpacing w:val="0"/>
      </w:pPr>
      <w:bookmarkStart w:id="62" w:name="_Ref532197374"/>
      <w:r>
        <w:rPr>
          <w:rStyle w:val="FootnoteReference"/>
        </w:rPr>
        <w:footnoteReference w:id="1"/>
      </w:r>
      <w:bookmarkEnd w:id="62"/>
      <w:r w:rsidR="006E6969" w:rsidRPr="00840DE3">
        <w:t>Anaphylaxis may present (and be recorded) as a reaction other than simply “anaphylaxis”</w:t>
      </w:r>
      <w:r w:rsidR="006E6969">
        <w:t>.  Therefore, these other “anaphylaxis-equivalent” reactions are also Absolute contraindications, and will be displayed simply as anaphylaxis.  “Anaphylaxis-equivalent” reactions are: airway constriction, bronchospasm, hives.</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Gout, not complicated     </w:t>
      </w:r>
    </w:p>
    <w:p w:rsidR="00A011C2" w:rsidRPr="002F4B2D" w:rsidRDefault="00A011C2" w:rsidP="00BE428C">
      <w:pPr>
        <w:pStyle w:val="ListParagraph"/>
        <w:numPr>
          <w:ilvl w:val="1"/>
          <w:numId w:val="4"/>
        </w:numPr>
        <w:spacing w:before="120" w:after="240" w:line="240" w:lineRule="auto"/>
        <w:contextualSpacing w:val="0"/>
      </w:pPr>
      <w:r w:rsidRPr="002F4B2D">
        <w:t>Allergy to sulfonamide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Hypo</w:t>
      </w:r>
      <w:r w:rsidR="00747182">
        <w:t>n</w:t>
      </w:r>
      <w:r w:rsidRPr="002F4B2D">
        <w:t>atremia</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130&lt;Na&lt;135 past month</w:t>
      </w:r>
    </w:p>
    <w:p w:rsidR="00A011C2" w:rsidRPr="002F4B2D" w:rsidRDefault="00A011C2" w:rsidP="00BE428C">
      <w:pPr>
        <w:pStyle w:val="ListParagraph"/>
        <w:numPr>
          <w:ilvl w:val="1"/>
          <w:numId w:val="4"/>
        </w:numPr>
        <w:spacing w:before="120" w:after="240" w:line="240" w:lineRule="auto"/>
        <w:contextualSpacing w:val="0"/>
      </w:pPr>
      <w:r w:rsidRPr="002F4B2D">
        <w:t>Na&lt;</w:t>
      </w:r>
      <w:r w:rsidR="00686D21">
        <w:t>=</w:t>
      </w:r>
      <w:r w:rsidRPr="002F4B2D">
        <w:t>130 any time in the past</w:t>
      </w:r>
    </w:p>
    <w:p w:rsidR="00A011C2" w:rsidRPr="002F4B2D" w:rsidRDefault="00A011C2" w:rsidP="00BE428C">
      <w:pPr>
        <w:pStyle w:val="ListParagraph"/>
        <w:numPr>
          <w:ilvl w:val="1"/>
          <w:numId w:val="4"/>
        </w:numPr>
        <w:spacing w:before="120" w:after="240" w:line="240" w:lineRule="auto"/>
        <w:contextualSpacing w:val="0"/>
      </w:pPr>
      <w:r w:rsidRPr="002F4B2D">
        <w:t>Presence of thiazide and 3&lt;K&lt;3.5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K&lt;3.5 any time in the past </w:t>
      </w:r>
    </w:p>
    <w:p w:rsidR="00A011C2" w:rsidRPr="00A266ED" w:rsidRDefault="00A011C2" w:rsidP="00BE428C">
      <w:pPr>
        <w:pStyle w:val="ListParagraph"/>
        <w:numPr>
          <w:ilvl w:val="1"/>
          <w:numId w:val="4"/>
        </w:numPr>
        <w:spacing w:before="120" w:after="240" w:line="240" w:lineRule="auto"/>
        <w:contextualSpacing w:val="0"/>
        <w:rPr>
          <w:highlight w:val="yellow"/>
          <w:rPrChange w:id="63" w:author="user" w:date="2019-03-07T10:12:00Z">
            <w:rPr/>
          </w:rPrChange>
        </w:rPr>
      </w:pPr>
      <w:r w:rsidRPr="00A266ED">
        <w:rPr>
          <w:highlight w:val="yellow"/>
          <w:rPrChange w:id="64" w:author="user" w:date="2019-03-07T10:12:00Z">
            <w:rPr/>
          </w:rPrChange>
        </w:rPr>
        <w:t>Uric Acid &gt; 6.8 past year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Hyperuricemia</w:t>
      </w:r>
      <w:proofErr w:type="spellEnd"/>
    </w:p>
    <w:p w:rsidR="00AA7784" w:rsidRPr="002F4B2D" w:rsidRDefault="00AA7784" w:rsidP="00BE428C">
      <w:pPr>
        <w:pStyle w:val="ListParagraph"/>
        <w:numPr>
          <w:ilvl w:val="1"/>
          <w:numId w:val="4"/>
        </w:numPr>
        <w:spacing w:before="120" w:after="240" w:line="240" w:lineRule="auto"/>
        <w:contextualSpacing w:val="0"/>
      </w:pPr>
      <w:r w:rsidRPr="002F4B2D">
        <w:lastRenderedPageBreak/>
        <w:t xml:space="preserve">Anuria or Oliguria   </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8336E2" w:rsidRDefault="008336E2" w:rsidP="008336E2">
      <w:pPr>
        <w:pStyle w:val="ListParagraph"/>
        <w:spacing w:before="120" w:after="240" w:line="240" w:lineRule="auto"/>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Loop Diuretics (e.g. furosemide)</w:t>
      </w:r>
      <w:r w:rsidR="00F7225D">
        <w:t xml:space="preserve"> </w:t>
      </w:r>
      <w:bookmarkStart w:id="65" w:name="_Ref527468157"/>
      <w:r w:rsidR="00F7225D">
        <w:rPr>
          <w:rStyle w:val="FootnoteReference"/>
        </w:rPr>
        <w:footnoteReference w:id="2"/>
      </w:r>
      <w:bookmarkEnd w:id="65"/>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Sulfa drugs</w:t>
      </w:r>
    </w:p>
    <w:p w:rsidR="00A011C2" w:rsidRPr="002F4B2D" w:rsidRDefault="00A011C2" w:rsidP="00BE428C">
      <w:pPr>
        <w:pStyle w:val="ListParagraph"/>
        <w:numPr>
          <w:ilvl w:val="1"/>
          <w:numId w:val="4"/>
        </w:numPr>
        <w:spacing w:before="120" w:after="240" w:line="240" w:lineRule="auto"/>
        <w:contextualSpacing w:val="0"/>
      </w:pPr>
      <w:r w:rsidRPr="002F4B2D">
        <w:t>Sulfonylureas</w:t>
      </w:r>
    </w:p>
    <w:p w:rsidR="00A011C2" w:rsidRPr="002F4B2D" w:rsidRDefault="00A011C2" w:rsidP="00455047">
      <w:pPr>
        <w:rPr>
          <w:szCs w:val="24"/>
        </w:rPr>
      </w:pPr>
    </w:p>
    <w:p w:rsidR="00A011C2" w:rsidRPr="002F4B2D" w:rsidRDefault="00A011C2" w:rsidP="00455047">
      <w:pPr>
        <w:pStyle w:val="Heading3"/>
      </w:pPr>
      <w:bookmarkStart w:id="66" w:name="_Toc532200677"/>
      <w:r w:rsidRPr="002F4B2D">
        <w:t xml:space="preserve">Angiotensin Converting Enzyme </w:t>
      </w:r>
      <w:proofErr w:type="spellStart"/>
      <w:r w:rsidRPr="002F4B2D">
        <w:t>Inhibitiors</w:t>
      </w:r>
      <w:proofErr w:type="spellEnd"/>
      <w:r w:rsidRPr="002F4B2D">
        <w:t xml:space="preserve"> (ACE Inhibitor)</w:t>
      </w:r>
      <w:bookmarkEnd w:id="66"/>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CD2696">
        <w:t>lisinopril</w:t>
      </w:r>
      <w:proofErr w:type="spellEnd"/>
    </w:p>
    <w:p w:rsidR="00A011C2" w:rsidRPr="002F4B2D" w:rsidRDefault="00A011C2" w:rsidP="00455047"/>
    <w:p w:rsidR="00A011C2" w:rsidRPr="002F4B2D" w:rsidRDefault="00A011C2" w:rsidP="00455047">
      <w:r w:rsidRPr="002F4B2D">
        <w:rPr>
          <w:u w:val="single"/>
        </w:rPr>
        <w:t xml:space="preserve">Is first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Pr="002F4B2D" w:rsidRDefault="00A011C2" w:rsidP="00455047">
      <w:pPr>
        <w:pStyle w:val="ListParagraph"/>
        <w:numPr>
          <w:ilvl w:val="0"/>
          <w:numId w:val="5"/>
        </w:numPr>
        <w:spacing w:before="120" w:after="240" w:line="240" w:lineRule="auto"/>
        <w:contextualSpacing w:val="0"/>
      </w:pPr>
      <w:r w:rsidRPr="002F4B2D">
        <w:t>HTN and CKD and not African American</w:t>
      </w:r>
    </w:p>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r w:rsidRPr="002F4B2D">
        <w:rPr>
          <w:u w:val="single"/>
        </w:rPr>
        <w:t xml:space="preserve">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1"/>
          <w:numId w:val="4"/>
        </w:numPr>
        <w:spacing w:before="120" w:after="240" w:line="240" w:lineRule="auto"/>
        <w:contextualSpacing w:val="0"/>
      </w:pPr>
      <w:r w:rsidRPr="002F4B2D">
        <w:t>CVD</w:t>
      </w:r>
    </w:p>
    <w:p w:rsidR="00A011C2" w:rsidRPr="002F4B2D" w:rsidRDefault="00A011C2" w:rsidP="00BE428C">
      <w:pPr>
        <w:pStyle w:val="ListParagraph"/>
        <w:numPr>
          <w:ilvl w:val="1"/>
          <w:numId w:val="4"/>
        </w:numPr>
        <w:spacing w:before="120" w:after="240" w:line="240" w:lineRule="auto"/>
        <w:contextualSpacing w:val="0"/>
      </w:pPr>
      <w:r w:rsidRPr="002F4B2D">
        <w:t>DM and CKD</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DM </w:t>
      </w:r>
      <w:r w:rsidR="0059461C">
        <w:t>without</w:t>
      </w:r>
      <w:r w:rsidRPr="002F4B2D">
        <w:t xml:space="preserve"> CKD</w:t>
      </w:r>
    </w:p>
    <w:p w:rsidR="00A011C2"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A011C2" w:rsidRDefault="00A011C2" w:rsidP="006E6969">
      <w:pPr>
        <w:pStyle w:val="ListParagraph"/>
        <w:numPr>
          <w:ilvl w:val="0"/>
          <w:numId w:val="34"/>
        </w:numPr>
        <w:spacing w:before="120" w:after="240" w:line="240" w:lineRule="auto"/>
        <w:contextualSpacing w:val="0"/>
      </w:pPr>
      <w:r w:rsidRPr="002F4B2D">
        <w:t>ADR of anaphylaxis to ACE</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_Ref532197374 \f \h </w:instrText>
      </w:r>
      <w:r>
        <w:rPr>
          <w:sz w:val="22"/>
          <w:szCs w:val="22"/>
        </w:rPr>
      </w:r>
      <w:r>
        <w:rPr>
          <w:sz w:val="22"/>
          <w:szCs w:val="22"/>
        </w:rPr>
        <w:fldChar w:fldCharType="separate"/>
      </w:r>
      <w:r w:rsidRPr="00D84B48">
        <w:rPr>
          <w:rStyle w:val="FootnoteReference"/>
        </w:rPr>
        <w:t>1</w:t>
      </w:r>
      <w:r>
        <w:rPr>
          <w:sz w:val="22"/>
          <w:szCs w:val="22"/>
        </w:rPr>
        <w:fldChar w:fldCharType="end"/>
      </w:r>
      <w:r w:rsidR="006E6969" w:rsidRPr="006E6969">
        <w:rPr>
          <w:sz w:val="22"/>
          <w:szCs w:val="22"/>
        </w:rPr>
        <w:t>Anaphylaxis may present (and be recorded) as a reaction other than simply “anaphylaxis”.  Therefore, these other “anaphylaxis-equivalent” reactions are also Absolute contraindications, and will be displayed simply as anaphylaxis.  “Anaphylaxis-equivalent” reactions are: airway constriction, bronchospasm, hives.</w:t>
      </w:r>
    </w:p>
    <w:p w:rsidR="006E6969" w:rsidRDefault="006E6969" w:rsidP="006E6969">
      <w:pPr>
        <w:pStyle w:val="FootnoteText"/>
      </w:pPr>
    </w:p>
    <w:p w:rsidR="00A011C2" w:rsidRPr="002F4B2D" w:rsidRDefault="00A011C2" w:rsidP="00BE428C">
      <w:pPr>
        <w:pStyle w:val="ListParagraph"/>
        <w:numPr>
          <w:ilvl w:val="1"/>
          <w:numId w:val="4"/>
        </w:numPr>
        <w:spacing w:before="120" w:after="240" w:line="240" w:lineRule="auto"/>
        <w:contextualSpacing w:val="0"/>
      </w:pPr>
      <w:r w:rsidRPr="002F4B2D">
        <w:t>ADR of angioedema to</w:t>
      </w:r>
      <w:bookmarkStart w:id="67" w:name="_Ref521313941"/>
      <w:r w:rsidRPr="002F4B2D">
        <w:rPr>
          <w:rStyle w:val="FootnoteReference"/>
        </w:rPr>
        <w:footnoteReference w:id="3"/>
      </w:r>
      <w:bookmarkEnd w:id="67"/>
      <w:r w:rsidRPr="002F4B2D">
        <w:t xml:space="preserve"> ACE</w:t>
      </w:r>
    </w:p>
    <w:p w:rsidR="00A011C2" w:rsidRDefault="006E6969" w:rsidP="00BE428C">
      <w:pPr>
        <w:pStyle w:val="ListParagraph"/>
        <w:numPr>
          <w:ilvl w:val="1"/>
          <w:numId w:val="4"/>
        </w:numPr>
        <w:spacing w:before="120" w:after="240" w:line="240" w:lineRule="auto"/>
        <w:contextualSpacing w:val="0"/>
      </w:pPr>
      <w:r>
        <w:t>ADR of</w:t>
      </w:r>
      <w:r w:rsidR="00A011C2" w:rsidRPr="002F4B2D">
        <w:t xml:space="preserve">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00A011C2" w:rsidRPr="002F4B2D">
        <w:t xml:space="preserve"> to ARB</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_Ref521313941 \f \h </w:instrText>
      </w:r>
      <w:r>
        <w:rPr>
          <w:sz w:val="22"/>
          <w:szCs w:val="22"/>
        </w:rPr>
      </w:r>
      <w:r>
        <w:rPr>
          <w:sz w:val="22"/>
          <w:szCs w:val="22"/>
        </w:rPr>
        <w:fldChar w:fldCharType="separate"/>
      </w:r>
      <w:r w:rsidRPr="00D84B48">
        <w:rPr>
          <w:rStyle w:val="FootnoteReference"/>
        </w:rPr>
        <w:t>3</w:t>
      </w:r>
      <w:r>
        <w:rPr>
          <w:sz w:val="22"/>
          <w:szCs w:val="22"/>
        </w:rPr>
        <w:fldChar w:fldCharType="end"/>
      </w:r>
      <w:r w:rsidR="006E6969" w:rsidRPr="006E6969">
        <w:rPr>
          <w:sz w:val="22"/>
          <w:szCs w:val="22"/>
        </w:rPr>
        <w:t xml:space="preserve">Angioedema, like anaphylaxis, may present (and be recorded) as a reaction other than simply “angioedema”. Therefore, these other “angioedema-equivalent” reactions are also Absolute contraindications, and will be displayed simply as angioedema.  “Angioedema-equivalent” reactions are: lip swelling, swelling of throat, swelling-lips, swelling-throat, swelling-tongue, oral swelling, throat spasm, eye swelling, facial swelling, edema of tongue, angioedema of eyelids, angioedema of lips, angioedema of tongue, </w:t>
      </w:r>
      <w:proofErr w:type="spellStart"/>
      <w:r w:rsidR="006E6969" w:rsidRPr="006E6969">
        <w:rPr>
          <w:sz w:val="22"/>
          <w:szCs w:val="22"/>
        </w:rPr>
        <w:t>angioneurotic</w:t>
      </w:r>
      <w:proofErr w:type="spellEnd"/>
      <w:r w:rsidR="006E6969" w:rsidRPr="006E6969">
        <w:rPr>
          <w:sz w:val="22"/>
          <w:szCs w:val="22"/>
        </w:rPr>
        <w:t xml:space="preserve"> edema of larynx, laryngeal spasm.</w:t>
      </w:r>
    </w:p>
    <w:p w:rsidR="006E6969" w:rsidRPr="002F4B2D" w:rsidRDefault="006E6969" w:rsidP="006E6969">
      <w:pPr>
        <w:spacing w:before="120" w:after="240" w:line="240" w:lineRule="auto"/>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lastRenderedPageBreak/>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ARB</w:t>
      </w:r>
    </w:p>
    <w:p w:rsidR="007A7A98"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ARB</w:t>
      </w:r>
    </w:p>
    <w:p w:rsidR="00A011C2" w:rsidRPr="002F4B2D" w:rsidRDefault="00A011C2" w:rsidP="00455047">
      <w:pPr>
        <w:rPr>
          <w:szCs w:val="24"/>
        </w:rPr>
      </w:pPr>
    </w:p>
    <w:p w:rsidR="00A011C2" w:rsidRPr="002F4B2D" w:rsidRDefault="00A011C2" w:rsidP="00455047">
      <w:pPr>
        <w:pStyle w:val="Heading3"/>
      </w:pPr>
      <w:bookmarkStart w:id="68" w:name="_Toc532200678"/>
      <w:r w:rsidRPr="002F4B2D">
        <w:t>Angiotensin Receptor Blocker (ARB)</w:t>
      </w:r>
      <w:bookmarkEnd w:id="68"/>
    </w:p>
    <w:p w:rsidR="00A011C2" w:rsidRPr="002F4B2D" w:rsidRDefault="00A011C2" w:rsidP="00455047">
      <w:pPr>
        <w:rPr>
          <w:sz w:val="24"/>
          <w:szCs w:val="24"/>
          <w:u w:val="single"/>
        </w:rPr>
      </w:pPr>
    </w:p>
    <w:p w:rsidR="00A011C2" w:rsidRPr="002F4B2D" w:rsidRDefault="00A011C2" w:rsidP="00455047">
      <w:r w:rsidRPr="002F4B2D">
        <w:rPr>
          <w:u w:val="single"/>
        </w:rPr>
        <w:t>Recommended drug:</w:t>
      </w:r>
      <w:r w:rsidRPr="002F4B2D">
        <w:t xml:space="preserve">  losartan</w:t>
      </w:r>
    </w:p>
    <w:p w:rsidR="00A011C2" w:rsidRPr="002F4B2D" w:rsidRDefault="00A011C2" w:rsidP="00455047"/>
    <w:p w:rsidR="00A011C2" w:rsidRPr="002F4B2D" w:rsidRDefault="00A011C2" w:rsidP="00455047">
      <w:r w:rsidRPr="002F4B2D">
        <w:rPr>
          <w:u w:val="single"/>
        </w:rPr>
        <w:t xml:space="preserve">Is first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Pr="002F4B2D" w:rsidRDefault="00A011C2" w:rsidP="00BE428C">
      <w:pPr>
        <w:pStyle w:val="ListParagraph"/>
        <w:numPr>
          <w:ilvl w:val="0"/>
          <w:numId w:val="5"/>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 xml:space="preserve">Is second line drug </w:t>
      </w:r>
      <w:proofErr w:type="gramStart"/>
      <w:r w:rsidRPr="002F4B2D">
        <w:rPr>
          <w:u w:val="single"/>
        </w:rPr>
        <w:t>for:</w:t>
      </w:r>
      <w:proofErr w:type="gramEnd"/>
      <w:r w:rsidRPr="002F4B2D">
        <w:rPr>
          <w:u w:val="single"/>
        </w:rPr>
        <w:t xml:space="preserve">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882848" w:rsidRDefault="00A011C2" w:rsidP="00BE428C">
      <w:pPr>
        <w:pStyle w:val="ListParagraph"/>
        <w:numPr>
          <w:ilvl w:val="1"/>
          <w:numId w:val="4"/>
        </w:numPr>
        <w:spacing w:before="120" w:after="240" w:line="240" w:lineRule="auto"/>
        <w:contextualSpacing w:val="0"/>
      </w:pPr>
      <w:r w:rsidRPr="00882848">
        <w:t>Heart Failure</w:t>
      </w:r>
    </w:p>
    <w:p w:rsidR="00A011C2" w:rsidRPr="00882848" w:rsidRDefault="00A011C2" w:rsidP="00BE428C">
      <w:pPr>
        <w:pStyle w:val="ListParagraph"/>
        <w:numPr>
          <w:ilvl w:val="1"/>
          <w:numId w:val="4"/>
        </w:numPr>
        <w:spacing w:before="120" w:after="240" w:line="240" w:lineRule="auto"/>
        <w:contextualSpacing w:val="0"/>
      </w:pPr>
      <w:r w:rsidRPr="00882848">
        <w:lastRenderedPageBreak/>
        <w:t>CVD</w:t>
      </w:r>
    </w:p>
    <w:p w:rsidR="00A011C2" w:rsidRPr="00882848" w:rsidRDefault="00A011C2" w:rsidP="00BE428C">
      <w:pPr>
        <w:pStyle w:val="ListParagraph"/>
        <w:numPr>
          <w:ilvl w:val="1"/>
          <w:numId w:val="4"/>
        </w:numPr>
        <w:spacing w:before="120" w:after="240" w:line="240" w:lineRule="auto"/>
        <w:contextualSpacing w:val="0"/>
      </w:pPr>
      <w:r w:rsidRPr="00882848">
        <w:t>DM and CKD</w:t>
      </w:r>
    </w:p>
    <w:p w:rsidR="00A011C2" w:rsidRPr="00882848" w:rsidRDefault="00A011C2" w:rsidP="00BE428C">
      <w:pPr>
        <w:pStyle w:val="ListParagraph"/>
        <w:numPr>
          <w:ilvl w:val="1"/>
          <w:numId w:val="4"/>
        </w:numPr>
        <w:spacing w:before="120" w:after="240" w:line="240" w:lineRule="auto"/>
        <w:contextualSpacing w:val="0"/>
      </w:pPr>
      <w:r w:rsidRPr="00882848">
        <w:t xml:space="preserve">HTN </w:t>
      </w:r>
      <w:r w:rsidR="005F637E">
        <w:t>without</w:t>
      </w:r>
      <w:r w:rsidRPr="00882848">
        <w:t xml:space="preserve"> CKD and ADR to ACE not angioedema</w:t>
      </w:r>
    </w:p>
    <w:p w:rsidR="00A011C2" w:rsidRPr="00882848" w:rsidRDefault="00A011C2" w:rsidP="00BE428C">
      <w:pPr>
        <w:pStyle w:val="ListParagraph"/>
        <w:numPr>
          <w:ilvl w:val="1"/>
          <w:numId w:val="4"/>
        </w:numPr>
        <w:spacing w:before="120" w:after="240" w:line="240" w:lineRule="auto"/>
        <w:contextualSpacing w:val="0"/>
      </w:pPr>
      <w:r w:rsidRPr="00882848">
        <w:t xml:space="preserve">HTN and CKD not </w:t>
      </w:r>
      <w:r w:rsidR="009A7FED" w:rsidRPr="00882848">
        <w:t>African American</w:t>
      </w:r>
      <w:r w:rsidRPr="00882848">
        <w:t xml:space="preserve"> and ADR to ACE not angioedema</w:t>
      </w:r>
    </w:p>
    <w:p w:rsidR="00A011C2" w:rsidRPr="00882848" w:rsidRDefault="00A011C2" w:rsidP="00BE428C">
      <w:pPr>
        <w:pStyle w:val="ListParagraph"/>
        <w:numPr>
          <w:ilvl w:val="0"/>
          <w:numId w:val="4"/>
        </w:numPr>
        <w:spacing w:before="120" w:after="240" w:line="240" w:lineRule="auto"/>
        <w:contextualSpacing w:val="0"/>
      </w:pPr>
      <w:r w:rsidRPr="00882848">
        <w:t>Relative indication</w:t>
      </w:r>
    </w:p>
    <w:p w:rsidR="00A011C2" w:rsidRPr="00882848" w:rsidRDefault="0059461C" w:rsidP="00BE428C">
      <w:pPr>
        <w:pStyle w:val="ListParagraph"/>
        <w:numPr>
          <w:ilvl w:val="1"/>
          <w:numId w:val="4"/>
        </w:numPr>
        <w:spacing w:before="120" w:after="240" w:line="240" w:lineRule="auto"/>
        <w:contextualSpacing w:val="0"/>
      </w:pPr>
      <w:r>
        <w:t>DM without</w:t>
      </w:r>
      <w:r w:rsidR="00A011C2" w:rsidRPr="00882848">
        <w:t xml:space="preserve"> CKD</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6E6969" w:rsidRDefault="006E6969" w:rsidP="00E20D2F">
      <w:pPr>
        <w:pStyle w:val="ListParagraph"/>
        <w:numPr>
          <w:ilvl w:val="0"/>
          <w:numId w:val="3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t xml:space="preserve"> to ARB</w:t>
      </w:r>
    </w:p>
    <w:p w:rsidR="006E6969" w:rsidRPr="002F4B2D" w:rsidRDefault="006E6969" w:rsidP="006E6969">
      <w:pPr>
        <w:pStyle w:val="ListParagraph"/>
        <w:numPr>
          <w:ilvl w:val="1"/>
          <w:numId w:val="4"/>
        </w:numPr>
        <w:spacing w:before="120" w:after="240" w:line="240" w:lineRule="auto"/>
        <w:contextualSpacing w:val="0"/>
      </w:pPr>
      <w:r w:rsidRPr="002F4B2D">
        <w:t>ADR of angioedema to</w:t>
      </w:r>
      <w:r w:rsidR="00E20D2F">
        <w:fldChar w:fldCharType="begin"/>
      </w:r>
      <w:r w:rsidR="00E20D2F">
        <w:instrText xml:space="preserve"> NOTEREF _Ref521313941 \f \h </w:instrText>
      </w:r>
      <w:r w:rsidR="00E20D2F">
        <w:fldChar w:fldCharType="separate"/>
      </w:r>
      <w:r w:rsidR="00E20D2F" w:rsidRPr="00E20D2F">
        <w:rPr>
          <w:rStyle w:val="FootnoteReference"/>
        </w:rPr>
        <w:t>3</w:t>
      </w:r>
      <w:r w:rsidR="00E20D2F">
        <w:fldChar w:fldCharType="end"/>
      </w:r>
      <w:r w:rsidRPr="002F4B2D">
        <w:t xml:space="preserve"> ACE</w:t>
      </w:r>
    </w:p>
    <w:p w:rsidR="006E6969" w:rsidRDefault="006E6969" w:rsidP="006E6969">
      <w:pPr>
        <w:pStyle w:val="ListParagraph"/>
        <w:numPr>
          <w:ilvl w:val="1"/>
          <w:numId w:val="4"/>
        </w:numPr>
        <w:spacing w:before="120" w:after="240" w:line="240" w:lineRule="auto"/>
        <w:contextualSpacing w:val="0"/>
      </w:pPr>
      <w:r>
        <w:t>ADR of</w:t>
      </w:r>
      <w:r w:rsidRPr="002F4B2D">
        <w:t xml:space="preserve"> angioedema</w:t>
      </w:r>
      <w:r>
        <w:fldChar w:fldCharType="begin"/>
      </w:r>
      <w:r>
        <w:instrText xml:space="preserve"> NOTEREF _Ref521313941 \f \h </w:instrText>
      </w:r>
      <w:r>
        <w:fldChar w:fldCharType="separate"/>
      </w:r>
      <w:r w:rsidRPr="008336E2">
        <w:rPr>
          <w:rStyle w:val="FootnoteReference"/>
        </w:rPr>
        <w:t>3</w:t>
      </w:r>
      <w:r>
        <w:fldChar w:fldCharType="end"/>
      </w:r>
      <w:r w:rsidRPr="002F4B2D">
        <w:t xml:space="preserve"> to ARB</w:t>
      </w:r>
    </w:p>
    <w:p w:rsidR="006E6969" w:rsidRPr="006E6969" w:rsidRDefault="006E6969" w:rsidP="006E6969">
      <w:pPr>
        <w:pStyle w:val="FootnoteText"/>
        <w:ind w:left="1440"/>
        <w:rPr>
          <w:sz w:val="22"/>
          <w:szCs w:val="22"/>
        </w:rPr>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lastRenderedPageBreak/>
        <w:t>ACE</w:t>
      </w:r>
    </w:p>
    <w:p w:rsidR="00A011C2" w:rsidRDefault="00A011C2" w:rsidP="00455047"/>
    <w:p w:rsidR="007335EA" w:rsidRPr="007335EA" w:rsidRDefault="007335EA" w:rsidP="00455047">
      <w:pPr>
        <w:rPr>
          <w:sz w:val="28"/>
          <w:szCs w:val="28"/>
        </w:rPr>
      </w:pPr>
      <w:r w:rsidRPr="002F4B2D">
        <w:rPr>
          <w:sz w:val="28"/>
          <w:szCs w:val="28"/>
        </w:rPr>
        <w:t xml:space="preserve">Second </w:t>
      </w:r>
      <w:r>
        <w:rPr>
          <w:sz w:val="28"/>
          <w:szCs w:val="28"/>
        </w:rPr>
        <w:t>and Third Line Drug</w:t>
      </w:r>
    </w:p>
    <w:p w:rsidR="00A011C2" w:rsidRPr="002F4B2D" w:rsidRDefault="00A011C2" w:rsidP="00455047">
      <w:pPr>
        <w:pStyle w:val="Heading3"/>
      </w:pPr>
      <w:bookmarkStart w:id="69" w:name="_Toc532200679"/>
      <w:r w:rsidRPr="002F4B2D">
        <w:t xml:space="preserve">Long Acting </w:t>
      </w:r>
      <w:proofErr w:type="spellStart"/>
      <w:r w:rsidRPr="002F4B2D">
        <w:t>Dihyd</w:t>
      </w:r>
      <w:r w:rsidR="00876890">
        <w:t>ropyri</w:t>
      </w:r>
      <w:r w:rsidRPr="002F4B2D">
        <w:t>dine</w:t>
      </w:r>
      <w:proofErr w:type="spellEnd"/>
      <w:r w:rsidRPr="002F4B2D">
        <w:t xml:space="preserve"> Calcium Channel Blocker (DHP CCB) </w:t>
      </w:r>
      <w:r w:rsidRPr="002F4B2D">
        <w:rPr>
          <w:rStyle w:val="FootnoteReference"/>
        </w:rPr>
        <w:footnoteReference w:id="4"/>
      </w:r>
      <w:bookmarkEnd w:id="69"/>
    </w:p>
    <w:p w:rsidR="00A011C2" w:rsidRPr="002F4B2D" w:rsidRDefault="00A011C2" w:rsidP="00455047"/>
    <w:p w:rsidR="00A011C2" w:rsidRPr="002F4B2D" w:rsidRDefault="00A011C2" w:rsidP="00455047">
      <w:r w:rsidRPr="002F4B2D">
        <w:rPr>
          <w:u w:val="single"/>
        </w:rPr>
        <w:t>Recommended drug:</w:t>
      </w:r>
      <w:r w:rsidR="00115C9F">
        <w:t xml:space="preserve">  amlodipine</w:t>
      </w:r>
    </w:p>
    <w:p w:rsidR="00A011C2" w:rsidRPr="002F4B2D" w:rsidRDefault="00A011C2" w:rsidP="00455047"/>
    <w:p w:rsidR="00A011C2" w:rsidRPr="002F4B2D" w:rsidRDefault="00A011C2" w:rsidP="00455047">
      <w:r w:rsidRPr="002F4B2D">
        <w:rPr>
          <w:u w:val="single"/>
        </w:rPr>
        <w:t xml:space="preserve">Is second line drug </w:t>
      </w:r>
      <w:proofErr w:type="gramStart"/>
      <w:r w:rsidRPr="002F4B2D">
        <w:rPr>
          <w:u w:val="single"/>
        </w:rPr>
        <w:t>for</w:t>
      </w:r>
      <w:r w:rsidRPr="002F4B2D">
        <w:t>:</w:t>
      </w:r>
      <w:proofErr w:type="gramEnd"/>
      <w:r w:rsidRPr="002F4B2D">
        <w:t xml:space="preserve">  </w:t>
      </w:r>
    </w:p>
    <w:p w:rsidR="00A011C2" w:rsidRDefault="00A011C2" w:rsidP="00BE428C">
      <w:pPr>
        <w:pStyle w:val="ListParagraph"/>
        <w:numPr>
          <w:ilvl w:val="0"/>
          <w:numId w:val="6"/>
        </w:numPr>
        <w:spacing w:before="120" w:after="240" w:line="240" w:lineRule="auto"/>
        <w:contextualSpacing w:val="0"/>
      </w:pPr>
      <w:r w:rsidRPr="002F4B2D">
        <w:t>HTN and no CKD</w:t>
      </w:r>
    </w:p>
    <w:p w:rsidR="007335EA" w:rsidRPr="002F4B2D" w:rsidRDefault="007335EA" w:rsidP="00BE428C">
      <w:pPr>
        <w:pStyle w:val="ListParagraph"/>
        <w:numPr>
          <w:ilvl w:val="0"/>
          <w:numId w:val="6"/>
        </w:numPr>
        <w:spacing w:before="120" w:after="240" w:line="240" w:lineRule="auto"/>
        <w:contextualSpacing w:val="0"/>
      </w:pPr>
      <w:r w:rsidRPr="002F4B2D">
        <w:t xml:space="preserve">HTN and CKD </w:t>
      </w:r>
      <w:r>
        <w:t>and African American</w:t>
      </w:r>
    </w:p>
    <w:p w:rsidR="00A011C2" w:rsidRPr="007335EA" w:rsidRDefault="007335EA" w:rsidP="00455047">
      <w:pPr>
        <w:rPr>
          <w:u w:val="single"/>
        </w:rPr>
      </w:pPr>
      <w:r w:rsidRPr="007335EA">
        <w:rPr>
          <w:u w:val="single"/>
        </w:rPr>
        <w:t xml:space="preserve">Is third line drug </w:t>
      </w:r>
      <w:proofErr w:type="gramStart"/>
      <w:r w:rsidRPr="007335EA">
        <w:rPr>
          <w:u w:val="single"/>
        </w:rPr>
        <w:t>for</w:t>
      </w:r>
      <w:proofErr w:type="gramEnd"/>
    </w:p>
    <w:p w:rsidR="007335EA" w:rsidRPr="002F4B2D" w:rsidRDefault="007335EA" w:rsidP="00BE428C">
      <w:pPr>
        <w:pStyle w:val="ListParagraph"/>
        <w:numPr>
          <w:ilvl w:val="0"/>
          <w:numId w:val="5"/>
        </w:numPr>
        <w:spacing w:before="120" w:after="240" w:line="240" w:lineRule="auto"/>
        <w:contextualSpacing w:val="0"/>
      </w:pPr>
      <w:r w:rsidRPr="002F4B2D">
        <w:t xml:space="preserve">HTN and CKD </w:t>
      </w:r>
      <w:r>
        <w:t>and not African American</w:t>
      </w:r>
    </w:p>
    <w:p w:rsidR="007335EA" w:rsidRPr="002F4B2D" w:rsidRDefault="007335EA"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Migraine</w:t>
      </w:r>
    </w:p>
    <w:p w:rsidR="00A011C2" w:rsidRPr="002F4B2D" w:rsidRDefault="00A011C2" w:rsidP="00BE428C">
      <w:pPr>
        <w:pStyle w:val="ListParagraph"/>
        <w:numPr>
          <w:ilvl w:val="1"/>
          <w:numId w:val="4"/>
        </w:numPr>
        <w:spacing w:before="120" w:after="240" w:line="240" w:lineRule="auto"/>
        <w:contextualSpacing w:val="0"/>
      </w:pPr>
      <w:r w:rsidRPr="002F4B2D">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DHP CCB or NDHP CCB</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 (none)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lastRenderedPageBreak/>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Default="00A011C2" w:rsidP="00BE428C">
      <w:pPr>
        <w:pStyle w:val="ListParagraph"/>
        <w:numPr>
          <w:ilvl w:val="1"/>
          <w:numId w:val="4"/>
        </w:numPr>
        <w:spacing w:before="120" w:after="240" w:line="240" w:lineRule="auto"/>
        <w:contextualSpacing w:val="0"/>
      </w:pPr>
      <w:r w:rsidRPr="002F4B2D">
        <w:t>NDHP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NDHP CCB</w:t>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455047">
      <w:pPr>
        <w:rPr>
          <w:sz w:val="28"/>
          <w:szCs w:val="28"/>
        </w:rPr>
      </w:pPr>
    </w:p>
    <w:p w:rsidR="00A011C2" w:rsidRPr="002F4B2D" w:rsidRDefault="00A011C2" w:rsidP="00455047">
      <w:pPr>
        <w:rPr>
          <w:sz w:val="28"/>
          <w:szCs w:val="28"/>
        </w:rPr>
      </w:pPr>
      <w:r w:rsidRPr="002F4B2D">
        <w:rPr>
          <w:sz w:val="28"/>
          <w:szCs w:val="28"/>
        </w:rPr>
        <w:t>Third line Drugs</w:t>
      </w:r>
    </w:p>
    <w:p w:rsidR="00A011C2" w:rsidRPr="002F4B2D" w:rsidRDefault="00A011C2" w:rsidP="00455047">
      <w:pPr>
        <w:pStyle w:val="Heading3"/>
      </w:pPr>
      <w:bookmarkStart w:id="70" w:name="_Toc532200680"/>
      <w:r w:rsidRPr="002F4B2D">
        <w:t xml:space="preserve">Long Acting Non </w:t>
      </w:r>
      <w:proofErr w:type="spellStart"/>
      <w:r w:rsidR="003B695B">
        <w:t>Dihydropyridine</w:t>
      </w:r>
      <w:proofErr w:type="spellEnd"/>
      <w:r w:rsidRPr="002F4B2D">
        <w:t xml:space="preserve"> Calcium Channel Blocker (NDPH CCB)</w:t>
      </w:r>
      <w:r w:rsidRPr="002F4B2D">
        <w:rPr>
          <w:rStyle w:val="FootnoteReference"/>
        </w:rPr>
        <w:footnoteReference w:id="5"/>
      </w:r>
      <w:bookmarkEnd w:id="70"/>
    </w:p>
    <w:p w:rsidR="00A011C2" w:rsidRPr="002F4B2D" w:rsidRDefault="00A011C2" w:rsidP="00455047"/>
    <w:p w:rsidR="00A011C2" w:rsidRPr="002F4B2D" w:rsidRDefault="00A011C2" w:rsidP="00455047">
      <w:r w:rsidRPr="002F4B2D">
        <w:rPr>
          <w:u w:val="single"/>
        </w:rPr>
        <w:t>Recommended drug:</w:t>
      </w:r>
      <w:r w:rsidRPr="002F4B2D">
        <w:t xml:space="preserve">  verapamil SA</w:t>
      </w:r>
      <w:proofErr w:type="gramStart"/>
      <w:r w:rsidRPr="002F4B2D">
        <w:t xml:space="preserve">,  </w:t>
      </w:r>
      <w:proofErr w:type="spellStart"/>
      <w:r w:rsidRPr="002F4B2D">
        <w:t>diltiazem</w:t>
      </w:r>
      <w:proofErr w:type="spellEnd"/>
      <w:proofErr w:type="gramEnd"/>
      <w:r w:rsidRPr="002F4B2D">
        <w:t xml:space="preserve"> SA</w:t>
      </w:r>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Pres</w:t>
      </w:r>
      <w:r w:rsidR="00E14AB0">
        <w:t>ence</w:t>
      </w:r>
      <w:r w:rsidRPr="002F4B2D">
        <w:t xml:space="preserve"> </w:t>
      </w:r>
      <w:proofErr w:type="spellStart"/>
      <w:r w:rsidR="00E14AB0">
        <w:t>Dx</w:t>
      </w:r>
      <w:proofErr w:type="spellEnd"/>
      <w:r w:rsidRPr="002F4B2D">
        <w:t xml:space="preserve"> HTN and ADR to DHP CCB not anaphylaxis not angioedema</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lastRenderedPageBreak/>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w:t>
      </w:r>
      <w:r w:rsidR="007A7A98" w:rsidRPr="002F4B2D">
        <w:t>P CCB or NDHP CCB</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A011C2" w:rsidP="00455047">
      <w:pPr>
        <w:pStyle w:val="ListParagraph"/>
        <w:ind w:left="1440"/>
      </w:pPr>
    </w:p>
    <w:p w:rsidR="00A011C2" w:rsidRPr="002F4B2D" w:rsidRDefault="00A011C2" w:rsidP="00BE428C">
      <w:pPr>
        <w:pStyle w:val="ListParagraph"/>
        <w:numPr>
          <w:ilvl w:val="0"/>
          <w:numId w:val="9"/>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9"/>
        </w:numPr>
        <w:spacing w:before="120" w:after="240" w:line="240" w:lineRule="auto"/>
        <w:contextualSpacing w:val="0"/>
      </w:pPr>
      <w:r w:rsidRPr="002F4B2D">
        <w:t>Heart Failure</w:t>
      </w:r>
    </w:p>
    <w:p w:rsidR="00A011C2" w:rsidRPr="002F4B2D" w:rsidRDefault="00A011C2" w:rsidP="00BE428C">
      <w:pPr>
        <w:pStyle w:val="ListParagraph"/>
        <w:numPr>
          <w:ilvl w:val="1"/>
          <w:numId w:val="9"/>
        </w:numPr>
        <w:spacing w:before="120" w:after="240" w:line="240" w:lineRule="auto"/>
        <w:contextualSpacing w:val="0"/>
      </w:pPr>
      <w:proofErr w:type="spellStart"/>
      <w:r w:rsidRPr="002F4B2D">
        <w:t>Amiodarone</w:t>
      </w:r>
      <w:proofErr w:type="spellEnd"/>
    </w:p>
    <w:p w:rsidR="00A011C2" w:rsidRPr="002F4B2D" w:rsidRDefault="00A011C2" w:rsidP="00BE428C">
      <w:pPr>
        <w:pStyle w:val="ListParagraph"/>
        <w:numPr>
          <w:ilvl w:val="1"/>
          <w:numId w:val="9"/>
        </w:numPr>
        <w:spacing w:before="120" w:after="240" w:line="240" w:lineRule="auto"/>
        <w:contextualSpacing w:val="0"/>
      </w:pPr>
      <w:proofErr w:type="spellStart"/>
      <w:r w:rsidRPr="002F4B2D">
        <w:t>Bradycardia</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F6220B"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BE428C">
      <w:pPr>
        <w:pStyle w:val="ListParagraph"/>
        <w:numPr>
          <w:ilvl w:val="1"/>
          <w:numId w:val="4"/>
        </w:numPr>
        <w:spacing w:before="120" w:after="240" w:line="240" w:lineRule="auto"/>
        <w:contextualSpacing w:val="0"/>
      </w:pPr>
      <w:r w:rsidRPr="002F4B2D">
        <w:t>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A011C2" w:rsidRPr="002F4B2D" w:rsidRDefault="00A011C2" w:rsidP="00BE428C">
      <w:pPr>
        <w:pStyle w:val="ListParagraph"/>
        <w:numPr>
          <w:ilvl w:val="1"/>
          <w:numId w:val="4"/>
        </w:numPr>
        <w:spacing w:before="120" w:after="240" w:line="240" w:lineRule="auto"/>
        <w:contextualSpacing w:val="0"/>
      </w:pPr>
      <w:r w:rsidRPr="002F4B2D">
        <w:t>Beta Blockers</w:t>
      </w:r>
      <w:bookmarkStart w:id="71" w:name="_Ref522015176"/>
      <w:r w:rsidRPr="002F4B2D">
        <w:rPr>
          <w:rStyle w:val="FootnoteReference"/>
        </w:rPr>
        <w:footnoteReference w:id="6"/>
      </w:r>
      <w:bookmarkEnd w:id="71"/>
    </w:p>
    <w:p w:rsidR="00A011C2" w:rsidRDefault="00A011C2" w:rsidP="00BE428C">
      <w:pPr>
        <w:pStyle w:val="ListParagraph"/>
        <w:numPr>
          <w:ilvl w:val="1"/>
          <w:numId w:val="4"/>
        </w:numPr>
        <w:spacing w:before="120" w:after="240" w:line="240" w:lineRule="auto"/>
        <w:contextualSpacing w:val="0"/>
      </w:pPr>
      <w:r w:rsidRPr="002F4B2D">
        <w:t>sotalol</w:t>
      </w:r>
      <w:r w:rsidR="006A1EC1">
        <w:fldChar w:fldCharType="begin"/>
      </w:r>
      <w:r w:rsidR="006A1EC1">
        <w:instrText xml:space="preserve"> NOTEREF _Ref522015176 \f \h </w:instrText>
      </w:r>
      <w:r w:rsidR="006A1EC1">
        <w:fldChar w:fldCharType="separate"/>
      </w:r>
      <w:r w:rsidR="006A1EC1" w:rsidRPr="006A1EC1">
        <w:rPr>
          <w:rStyle w:val="FootnoteReference"/>
        </w:rPr>
        <w:t>6</w:t>
      </w:r>
      <w:r w:rsidR="006A1EC1">
        <w:fldChar w:fldCharType="end"/>
      </w:r>
    </w:p>
    <w:p w:rsidR="002F231E" w:rsidRDefault="002F231E" w:rsidP="00BE428C">
      <w:pPr>
        <w:pStyle w:val="ListParagraph"/>
        <w:numPr>
          <w:ilvl w:val="1"/>
          <w:numId w:val="4"/>
        </w:numPr>
        <w:spacing w:before="120" w:after="240" w:line="240" w:lineRule="auto"/>
        <w:contextualSpacing w:val="0"/>
      </w:pPr>
      <w:r>
        <w:t>lovastatin</w:t>
      </w:r>
    </w:p>
    <w:p w:rsidR="002F231E" w:rsidRDefault="002F231E" w:rsidP="00BE428C">
      <w:pPr>
        <w:pStyle w:val="ListParagraph"/>
        <w:numPr>
          <w:ilvl w:val="1"/>
          <w:numId w:val="4"/>
        </w:numPr>
        <w:spacing w:before="120" w:after="240" w:line="240" w:lineRule="auto"/>
        <w:contextualSpacing w:val="0"/>
      </w:pPr>
      <w:r>
        <w:t>simvastatin</w:t>
      </w:r>
    </w:p>
    <w:p w:rsidR="002F231E" w:rsidRPr="002F4B2D" w:rsidRDefault="002F231E" w:rsidP="00BE428C">
      <w:pPr>
        <w:pStyle w:val="ListParagraph"/>
        <w:numPr>
          <w:ilvl w:val="1"/>
          <w:numId w:val="4"/>
        </w:numPr>
        <w:spacing w:before="120" w:after="240" w:line="240" w:lineRule="auto"/>
        <w:contextualSpacing w:val="0"/>
      </w:pPr>
      <w:r>
        <w:t>atorvastatin</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lastRenderedPageBreak/>
        <w:t>DHP CCB</w:t>
      </w:r>
    </w:p>
    <w:p w:rsidR="00F6220B" w:rsidRPr="002F4B2D"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455047">
      <w:pPr>
        <w:pStyle w:val="ListParagraph"/>
        <w:ind w:left="1440"/>
      </w:pPr>
    </w:p>
    <w:p w:rsidR="00A011C2" w:rsidRPr="002F4B2D" w:rsidRDefault="00A011C2" w:rsidP="00455047"/>
    <w:p w:rsidR="00A011C2" w:rsidRPr="002F4B2D" w:rsidRDefault="00A011C2" w:rsidP="00455047"/>
    <w:p w:rsidR="00A011C2" w:rsidRPr="002F4B2D" w:rsidRDefault="00A011C2" w:rsidP="00455047">
      <w:pPr>
        <w:pStyle w:val="Heading3"/>
      </w:pPr>
      <w:bookmarkStart w:id="72" w:name="_Toc532200681"/>
      <w:bookmarkStart w:id="73" w:name="_GoBack"/>
      <w:bookmarkEnd w:id="73"/>
      <w:proofErr w:type="spellStart"/>
      <w:r w:rsidRPr="002F4B2D">
        <w:t>Cardioselective</w:t>
      </w:r>
      <w:proofErr w:type="spellEnd"/>
      <w:r w:rsidRPr="002F4B2D">
        <w:t xml:space="preserve"> Beta Blocker (</w:t>
      </w:r>
      <w:proofErr w:type="spellStart"/>
      <w:r w:rsidRPr="002F4B2D">
        <w:t>Cardioselective</w:t>
      </w:r>
      <w:proofErr w:type="spellEnd"/>
      <w:r w:rsidRPr="002F4B2D">
        <w:t xml:space="preserve"> BB)</w:t>
      </w:r>
      <w:bookmarkEnd w:id="72"/>
    </w:p>
    <w:p w:rsidR="00A011C2" w:rsidRPr="002F4B2D" w:rsidRDefault="00A011C2" w:rsidP="00455047"/>
    <w:p w:rsidR="00A011C2" w:rsidRPr="002F4B2D" w:rsidRDefault="00A011C2" w:rsidP="00455047">
      <w:r w:rsidRPr="002F4B2D">
        <w:rPr>
          <w:u w:val="single"/>
        </w:rPr>
        <w:t>Recommended drug:</w:t>
      </w:r>
      <w:r w:rsidRPr="002F4B2D">
        <w:t xml:space="preserve">   sustained release </w:t>
      </w:r>
      <w:proofErr w:type="spellStart"/>
      <w:r w:rsidRPr="002F4B2D">
        <w:t>metoprolol</w:t>
      </w:r>
      <w:proofErr w:type="spellEnd"/>
      <w:r w:rsidRPr="002F4B2D">
        <w:t xml:space="preserve"> succinate</w:t>
      </w:r>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Hyperthyroidism</w:t>
      </w:r>
    </w:p>
    <w:p w:rsidR="00A011C2" w:rsidRPr="002F4B2D" w:rsidRDefault="00A011C2" w:rsidP="00BE428C">
      <w:pPr>
        <w:pStyle w:val="ListParagraph"/>
        <w:numPr>
          <w:ilvl w:val="1"/>
          <w:numId w:val="4"/>
        </w:numPr>
        <w:spacing w:before="120" w:after="240" w:line="240" w:lineRule="auto"/>
        <w:contextualSpacing w:val="0"/>
      </w:pPr>
      <w:r w:rsidRPr="002F4B2D">
        <w:t xml:space="preserve">Coronary Artery Disease </w:t>
      </w:r>
    </w:p>
    <w:p w:rsidR="00A011C2" w:rsidRPr="002F4B2D" w:rsidRDefault="00EE7345" w:rsidP="00BE428C">
      <w:pPr>
        <w:pStyle w:val="ListParagraph"/>
        <w:numPr>
          <w:ilvl w:val="1"/>
          <w:numId w:val="4"/>
        </w:numPr>
        <w:spacing w:before="120" w:after="240" w:line="240" w:lineRule="auto"/>
        <w:contextualSpacing w:val="0"/>
      </w:pPr>
      <w:r>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lastRenderedPageBreak/>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Amiodarone</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Sotalol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ListParagraph"/>
        <w:ind w:left="1440"/>
        <w:rPr>
          <w:szCs w:val="24"/>
        </w:rPr>
      </w:pPr>
    </w:p>
    <w:p w:rsidR="00A011C2" w:rsidRPr="002F4B2D" w:rsidRDefault="00A011C2" w:rsidP="00455047">
      <w:pPr>
        <w:pStyle w:val="Heading3"/>
      </w:pPr>
      <w:bookmarkStart w:id="74" w:name="_Toc532200682"/>
      <w:r w:rsidRPr="002F4B2D">
        <w:t>Non-</w:t>
      </w:r>
      <w:proofErr w:type="spellStart"/>
      <w:r w:rsidRPr="002F4B2D">
        <w:t>Cardioselective</w:t>
      </w:r>
      <w:proofErr w:type="spellEnd"/>
      <w:r w:rsidRPr="002F4B2D">
        <w:t xml:space="preserve"> Beta Blocker (Non-</w:t>
      </w:r>
      <w:proofErr w:type="spellStart"/>
      <w:r w:rsidRPr="002F4B2D">
        <w:t>Cardioselective</w:t>
      </w:r>
      <w:proofErr w:type="spellEnd"/>
      <w:r w:rsidRPr="002F4B2D">
        <w:t xml:space="preserve"> BB)</w:t>
      </w:r>
      <w:bookmarkEnd w:id="74"/>
    </w:p>
    <w:p w:rsidR="00A011C2" w:rsidRPr="002F4B2D" w:rsidRDefault="00A011C2" w:rsidP="00455047"/>
    <w:p w:rsidR="00A011C2" w:rsidRPr="002F4B2D" w:rsidRDefault="00A011C2" w:rsidP="00455047">
      <w:r w:rsidRPr="002F4B2D">
        <w:rPr>
          <w:u w:val="single"/>
        </w:rPr>
        <w:lastRenderedPageBreak/>
        <w:t>Recommended drug:</w:t>
      </w:r>
      <w:r w:rsidRPr="002F4B2D">
        <w:t xml:space="preserve">  </w:t>
      </w:r>
      <w:proofErr w:type="spellStart"/>
      <w:r w:rsidRPr="002F4B2D">
        <w:t>propanolol</w:t>
      </w:r>
      <w:proofErr w:type="spellEnd"/>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MIgraine</w:t>
      </w:r>
      <w:proofErr w:type="spellEnd"/>
    </w:p>
    <w:p w:rsidR="00A011C2" w:rsidRPr="002F4B2D" w:rsidRDefault="00A011C2" w:rsidP="00BE428C">
      <w:pPr>
        <w:pStyle w:val="ListParagraph"/>
        <w:numPr>
          <w:ilvl w:val="1"/>
          <w:numId w:val="4"/>
        </w:numPr>
        <w:spacing w:before="120" w:after="240" w:line="240" w:lineRule="auto"/>
        <w:contextualSpacing w:val="0"/>
      </w:pPr>
      <w:proofErr w:type="spellStart"/>
      <w:r w:rsidRPr="002F4B2D">
        <w:t>Essential_Tremor</w:t>
      </w:r>
      <w:proofErr w:type="spellEnd"/>
    </w:p>
    <w:p w:rsidR="00A011C2" w:rsidRPr="002F4B2D" w:rsidRDefault="00A011C2" w:rsidP="00455047"/>
    <w:p w:rsidR="00A011C2" w:rsidRPr="002F4B2D" w:rsidRDefault="00A011C2" w:rsidP="00BE428C">
      <w:pPr>
        <w:pStyle w:val="ListParagraph"/>
        <w:numPr>
          <w:ilvl w:val="0"/>
          <w:numId w:val="4"/>
        </w:numPr>
        <w:spacing w:before="120" w:after="240" w:line="240" w:lineRule="auto"/>
        <w:contextualSpacing w:val="0"/>
      </w:pPr>
      <w:r w:rsidRPr="002F4B2D">
        <w:t xml:space="preserve">Absolute contraindication </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Sinoatrial</w:t>
      </w:r>
      <w:proofErr w:type="spellEnd"/>
      <w:r w:rsidRPr="002F4B2D">
        <w:t xml:space="preserve"> node dysfunction and no pacemaker</w:t>
      </w:r>
    </w:p>
    <w:p w:rsidR="00A011C2" w:rsidRPr="002F4B2D" w:rsidRDefault="00F70FD8" w:rsidP="00BE428C">
      <w:pPr>
        <w:pStyle w:val="ListParagraph"/>
        <w:numPr>
          <w:ilvl w:val="0"/>
          <w:numId w:val="4"/>
        </w:numPr>
        <w:spacing w:before="120" w:after="240" w:line="240" w:lineRule="auto"/>
        <w:contextualSpacing w:val="0"/>
      </w:pPr>
      <w:r>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Amiodarone</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lastRenderedPageBreak/>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 beta blockers</w:t>
      </w:r>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Sotalol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Heading3"/>
      </w:pPr>
      <w:bookmarkStart w:id="75" w:name="_Toc532200683"/>
      <w:r w:rsidRPr="002F4B2D">
        <w:t>Alpha-Beta Blocker</w:t>
      </w:r>
      <w:bookmarkEnd w:id="75"/>
      <w:r w:rsidRPr="002F4B2D">
        <w:t xml:space="preserve"> </w:t>
      </w:r>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carvedilol</w:t>
      </w:r>
      <w:proofErr w:type="spellEnd"/>
    </w:p>
    <w:p w:rsidR="00A011C2" w:rsidRPr="002F4B2D" w:rsidRDefault="00A011C2" w:rsidP="00455047"/>
    <w:p w:rsidR="00A011C2" w:rsidRPr="002F4B2D" w:rsidRDefault="00A011C2" w:rsidP="00455047">
      <w:r w:rsidRPr="002F4B2D">
        <w:rPr>
          <w:u w:val="single"/>
        </w:rPr>
        <w:t xml:space="preserve">Is third line drug </w:t>
      </w:r>
      <w:proofErr w:type="gramStart"/>
      <w:r w:rsidRPr="002F4B2D">
        <w:rPr>
          <w:u w:val="single"/>
        </w:rPr>
        <w:t>for</w:t>
      </w:r>
      <w:r w:rsidRPr="002F4B2D">
        <w:t>:</w:t>
      </w:r>
      <w:proofErr w:type="gramEnd"/>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 (none)</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Alpha-Beta Blocker</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0"/>
          <w:numId w:val="4"/>
        </w:numPr>
        <w:spacing w:before="120" w:after="240" w:line="240" w:lineRule="auto"/>
        <w:contextualSpacing w:val="0"/>
      </w:pPr>
      <w:r w:rsidRPr="002F4B2D">
        <w:lastRenderedPageBreak/>
        <w:t xml:space="preserve">Relative contraindication </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Bronchospastic</w:t>
      </w:r>
      <w:proofErr w:type="spellEnd"/>
      <w:r w:rsidRPr="002F4B2D">
        <w:t xml:space="preserve"> disease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887E1B" w:rsidRDefault="00A011C2" w:rsidP="00BE428C">
      <w:pPr>
        <w:pStyle w:val="ListParagraph"/>
        <w:numPr>
          <w:ilvl w:val="1"/>
          <w:numId w:val="4"/>
        </w:numPr>
        <w:spacing w:before="120" w:after="240" w:line="240" w:lineRule="auto"/>
        <w:contextualSpacing w:val="0"/>
      </w:pPr>
      <w:r w:rsidRPr="002F4B2D">
        <w:t>Central adrener</w:t>
      </w:r>
      <w:r w:rsidR="00887E1B">
        <w:t xml:space="preserve">gic inhibitors </w:t>
      </w:r>
    </w:p>
    <w:p w:rsidR="00A011C2" w:rsidRPr="002F4B2D" w:rsidRDefault="00A011C2" w:rsidP="00BE428C">
      <w:pPr>
        <w:pStyle w:val="ListParagraph"/>
        <w:numPr>
          <w:ilvl w:val="1"/>
          <w:numId w:val="4"/>
        </w:numPr>
        <w:spacing w:before="120" w:after="240" w:line="240" w:lineRule="auto"/>
        <w:contextualSpacing w:val="0"/>
      </w:pPr>
      <w:r w:rsidRPr="002F4B2D">
        <w:t xml:space="preserve">NDHP CCB </w:t>
      </w:r>
    </w:p>
    <w:p w:rsidR="00A011C2" w:rsidRPr="002F4B2D" w:rsidRDefault="00A011C2" w:rsidP="00BE428C">
      <w:pPr>
        <w:pStyle w:val="ListParagraph"/>
        <w:numPr>
          <w:ilvl w:val="0"/>
          <w:numId w:val="4"/>
        </w:numPr>
        <w:spacing w:before="120" w:after="240" w:line="240" w:lineRule="auto"/>
        <w:contextualSpacing w:val="0"/>
      </w:pPr>
      <w:r w:rsidRPr="002F4B2D">
        <w:t xml:space="preserve">Additional ADR check </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Default="00A011C2" w:rsidP="00455047">
      <w:pPr>
        <w:pStyle w:val="ListParagraph"/>
        <w:numPr>
          <w:ilvl w:val="1"/>
          <w:numId w:val="4"/>
        </w:numPr>
        <w:spacing w:before="120" w:after="240" w:line="240" w:lineRule="auto"/>
        <w:contextualSpacing w:val="0"/>
      </w:pPr>
      <w:proofErr w:type="spellStart"/>
      <w:r w:rsidRPr="002F4B2D">
        <w:t>Sotalol</w:t>
      </w:r>
      <w:proofErr w:type="spellEnd"/>
    </w:p>
    <w:p w:rsidR="00C311BC" w:rsidRPr="002F4B2D" w:rsidRDefault="00C311BC" w:rsidP="00C311BC">
      <w:pPr>
        <w:pStyle w:val="ListParagraph"/>
        <w:spacing w:before="120" w:after="240" w:line="240" w:lineRule="auto"/>
        <w:ind w:left="1440"/>
        <w:contextualSpacing w:val="0"/>
      </w:pPr>
    </w:p>
    <w:p w:rsidR="00A011C2" w:rsidRPr="002F4B2D" w:rsidRDefault="00A011C2" w:rsidP="00455047">
      <w:pPr>
        <w:pStyle w:val="Heading1"/>
      </w:pPr>
      <w:bookmarkStart w:id="76" w:name="_Toc532200684"/>
      <w:r w:rsidRPr="002F4B2D">
        <w:t>Behavior of the CDS</w:t>
      </w:r>
      <w:bookmarkEnd w:id="76"/>
    </w:p>
    <w:p w:rsidR="00A011C2" w:rsidRPr="002F4B2D" w:rsidRDefault="00A011C2" w:rsidP="00455047"/>
    <w:p w:rsidR="00A011C2" w:rsidRPr="002F4B2D" w:rsidRDefault="00A011C2" w:rsidP="00455047">
      <w:pPr>
        <w:pStyle w:val="Heading2"/>
        <w:rPr>
          <w:rStyle w:val="Heading2Char"/>
          <w:b/>
        </w:rPr>
      </w:pPr>
      <w:bookmarkStart w:id="77" w:name="_Toc532200685"/>
      <w:r w:rsidRPr="002F4B2D">
        <w:rPr>
          <w:rStyle w:val="Heading2Char"/>
          <w:b/>
        </w:rPr>
        <w:t>Overview</w:t>
      </w:r>
      <w:bookmarkEnd w:id="77"/>
    </w:p>
    <w:p w:rsidR="00A011C2" w:rsidRPr="002F4B2D" w:rsidRDefault="00A011C2" w:rsidP="00455047">
      <w:r w:rsidRPr="002F4B2D">
        <w:t>Therapeutic options are provided to patients who are eligible to receive recommend</w:t>
      </w:r>
      <w:r w:rsidR="00CC6BA7">
        <w:t>ations, not at BP goals, have a</w:t>
      </w:r>
      <w:r w:rsidRPr="002F4B2D">
        <w:t xml:space="preserve"> </w:t>
      </w:r>
      <w:r w:rsidR="00ED2DBD">
        <w:t>GFR</w:t>
      </w:r>
      <w:r w:rsidRPr="002F4B2D">
        <w:t>&gt;</w:t>
      </w:r>
      <w:r w:rsidR="003823BB">
        <w:t>=</w:t>
      </w:r>
      <w:r w:rsidRPr="002F4B2D">
        <w:t>30 in the past year, and who are not out of scope.  All these criteria have been desc</w:t>
      </w:r>
      <w:r w:rsidR="0038048F" w:rsidRPr="002F4B2D">
        <w:t>ribed earlier in this document.</w:t>
      </w:r>
      <w:r w:rsidR="0028427E">
        <w:t xml:space="preserve">  As mentioned earlier, we </w:t>
      </w:r>
      <w:r w:rsidR="0028427E" w:rsidRPr="0028427E">
        <w:rPr>
          <w:i/>
        </w:rPr>
        <w:t>do</w:t>
      </w:r>
      <w:r w:rsidR="0028427E">
        <w:t xml:space="preserve"> provide recommendations for patients who have active prescriptions of bad drug partners (and issue a message that there are active prescriptions of bad drug partners.)</w:t>
      </w:r>
    </w:p>
    <w:p w:rsidR="00A011C2" w:rsidRPr="002F4B2D" w:rsidRDefault="0038048F" w:rsidP="00455047">
      <w:r w:rsidRPr="002F4B2D">
        <w:lastRenderedPageBreak/>
        <w:t>P</w:t>
      </w:r>
      <w:r w:rsidR="00A011C2" w:rsidRPr="002F4B2D">
        <w:t>atients who receive recommendations are separated into “scenarios”, based upon their number of active prescriptions of HTN c</w:t>
      </w:r>
      <w:r w:rsidR="00B7345B">
        <w:t>ontrol medications</w:t>
      </w:r>
      <w:r w:rsidR="002D23C6">
        <w:t xml:space="preserve"> </w:t>
      </w:r>
      <w:r w:rsidR="002D23C6" w:rsidRPr="002D23C6">
        <w:rPr>
          <w:i/>
          <w:u w:val="single"/>
        </w:rPr>
        <w:t>and</w:t>
      </w:r>
      <w:r w:rsidR="002D23C6">
        <w:t xml:space="preserve"> drugs that have anti-hypertensive effects (</w:t>
      </w:r>
      <w:proofErr w:type="spellStart"/>
      <w:r w:rsidR="002D23C6">
        <w:t>sotalol</w:t>
      </w:r>
      <w:proofErr w:type="spellEnd"/>
      <w:r w:rsidR="002D23C6">
        <w:t xml:space="preserve">, </w:t>
      </w:r>
      <w:proofErr w:type="spellStart"/>
      <w:r w:rsidR="002D23C6">
        <w:t>aliskiren</w:t>
      </w:r>
      <w:proofErr w:type="spellEnd"/>
      <w:r w:rsidR="002D23C6">
        <w:t>, loop diuretics)</w:t>
      </w:r>
      <w:r w:rsidR="00B7345B">
        <w:t>.  There are 4</w:t>
      </w:r>
      <w:r w:rsidR="00A011C2" w:rsidRPr="002F4B2D">
        <w:t xml:space="preserve"> such possible scenarios:</w:t>
      </w:r>
    </w:p>
    <w:p w:rsidR="00A011C2" w:rsidRPr="002F4B2D" w:rsidRDefault="00A011C2" w:rsidP="00BE428C">
      <w:pPr>
        <w:pStyle w:val="ListParagraph"/>
        <w:numPr>
          <w:ilvl w:val="0"/>
          <w:numId w:val="17"/>
        </w:numPr>
        <w:spacing w:before="120" w:after="240" w:line="240" w:lineRule="auto"/>
        <w:contextualSpacing w:val="0"/>
      </w:pPr>
      <w:r w:rsidRPr="002F4B2D">
        <w:t>Patient is not prescribed any HTN control medication</w:t>
      </w:r>
    </w:p>
    <w:p w:rsidR="00A011C2" w:rsidRPr="002F4B2D" w:rsidRDefault="00A011C2" w:rsidP="00BE428C">
      <w:pPr>
        <w:pStyle w:val="ListParagraph"/>
        <w:numPr>
          <w:ilvl w:val="0"/>
          <w:numId w:val="17"/>
        </w:numPr>
        <w:spacing w:before="120" w:after="240" w:line="240" w:lineRule="auto"/>
        <w:contextualSpacing w:val="0"/>
      </w:pPr>
      <w:r w:rsidRPr="002F4B2D">
        <w:t>Patient has active prescription of one HTN control medication</w:t>
      </w:r>
    </w:p>
    <w:p w:rsidR="001D28A9" w:rsidRPr="002F4B2D" w:rsidRDefault="00A011C2" w:rsidP="00BE428C">
      <w:pPr>
        <w:pStyle w:val="ListParagraph"/>
        <w:numPr>
          <w:ilvl w:val="0"/>
          <w:numId w:val="17"/>
        </w:numPr>
        <w:spacing w:before="120" w:after="240" w:line="240" w:lineRule="auto"/>
        <w:contextualSpacing w:val="0"/>
      </w:pPr>
      <w:r w:rsidRPr="002F4B2D">
        <w:t xml:space="preserve">Patient has active prescriptions of </w:t>
      </w:r>
    </w:p>
    <w:p w:rsidR="001D28A9" w:rsidRPr="002F4B2D" w:rsidRDefault="00A011C2" w:rsidP="00BE428C">
      <w:pPr>
        <w:pStyle w:val="ListParagraph"/>
        <w:numPr>
          <w:ilvl w:val="1"/>
          <w:numId w:val="17"/>
        </w:numPr>
        <w:spacing w:before="120" w:after="240" w:line="240" w:lineRule="auto"/>
        <w:contextualSpacing w:val="0"/>
      </w:pPr>
      <w:r w:rsidRPr="002F4B2D">
        <w:t xml:space="preserve">two or three HTN control medications (any dose) </w:t>
      </w:r>
    </w:p>
    <w:p w:rsidR="006656B0" w:rsidRDefault="00C311BC" w:rsidP="006656B0">
      <w:pPr>
        <w:pStyle w:val="ListParagraph"/>
        <w:numPr>
          <w:ilvl w:val="0"/>
          <w:numId w:val="17"/>
        </w:numPr>
        <w:spacing w:before="120" w:after="240" w:line="240" w:lineRule="auto"/>
        <w:contextualSpacing w:val="0"/>
      </w:pPr>
      <w:r>
        <w:t xml:space="preserve">Patients has active prescriptions of </w:t>
      </w:r>
      <w:r w:rsidR="00A011C2" w:rsidRPr="002F4B2D">
        <w:t>four HTN control medications</w:t>
      </w:r>
      <w:r w:rsidR="001D28A9" w:rsidRPr="002F4B2D">
        <w:t xml:space="preserve"> and</w:t>
      </w:r>
      <w:r w:rsidR="004F28FD">
        <w:t xml:space="preserve"> </w:t>
      </w:r>
      <w:r w:rsidR="00A011C2" w:rsidRPr="002F4B2D">
        <w:t xml:space="preserve">at least </w:t>
      </w:r>
      <w:r w:rsidR="001D28A9" w:rsidRPr="002F4B2D">
        <w:t xml:space="preserve">one of which </w:t>
      </w:r>
      <w:r w:rsidR="004F28FD">
        <w:t xml:space="preserve">an encoded drug that </w:t>
      </w:r>
      <w:r w:rsidR="006656B0">
        <w:t>is either</w:t>
      </w:r>
    </w:p>
    <w:p w:rsidR="006656B0" w:rsidRDefault="001D28A9" w:rsidP="00215A91">
      <w:pPr>
        <w:pStyle w:val="ListParagraph"/>
        <w:numPr>
          <w:ilvl w:val="2"/>
          <w:numId w:val="17"/>
        </w:numPr>
        <w:spacing w:before="120" w:after="240" w:line="240" w:lineRule="auto"/>
        <w:contextualSpacing w:val="0"/>
      </w:pPr>
      <w:proofErr w:type="spellStart"/>
      <w:r w:rsidRPr="002F4B2D">
        <w:t>inot</w:t>
      </w:r>
      <w:proofErr w:type="spellEnd"/>
      <w:r w:rsidRPr="002F4B2D">
        <w:t xml:space="preserve"> at max dose</w:t>
      </w:r>
      <w:r w:rsidR="00C311BC">
        <w:t xml:space="preserve"> or </w:t>
      </w:r>
    </w:p>
    <w:p w:rsidR="006656B0" w:rsidRPr="002F4B2D" w:rsidRDefault="00C311BC" w:rsidP="00215A91">
      <w:pPr>
        <w:pStyle w:val="ListParagraph"/>
        <w:numPr>
          <w:ilvl w:val="2"/>
          <w:numId w:val="17"/>
        </w:numPr>
        <w:spacing w:before="120" w:after="240" w:line="240" w:lineRule="auto"/>
        <w:contextualSpacing w:val="0"/>
      </w:pPr>
      <w:proofErr w:type="gramStart"/>
      <w:r>
        <w:t>has</w:t>
      </w:r>
      <w:proofErr w:type="gramEnd"/>
      <w:r>
        <w:t xml:space="preserve"> an absolute contraindication.</w:t>
      </w:r>
    </w:p>
    <w:p w:rsidR="00A011C2" w:rsidRPr="002F4B2D" w:rsidRDefault="00A011C2" w:rsidP="00455047">
      <w:r w:rsidRPr="002F4B2D">
        <w:t xml:space="preserve">We wish to emphasize that the CDS and GUI display what it considers to be all possible therapeutic options.  For example, the phrase “add a drug” means that </w:t>
      </w:r>
      <w:r w:rsidRPr="002F4B2D">
        <w:rPr>
          <w:i/>
        </w:rPr>
        <w:t>all</w:t>
      </w:r>
      <w:r w:rsidRPr="002F4B2D">
        <w:t xml:space="preserve"> drugs that do not have an absolute contraindication </w:t>
      </w:r>
      <w:r w:rsidR="00020617">
        <w:t xml:space="preserve">and </w:t>
      </w:r>
      <w:r w:rsidR="00020617" w:rsidRPr="00020617">
        <w:rPr>
          <w:i/>
        </w:rPr>
        <w:t>could</w:t>
      </w:r>
      <w:r w:rsidR="00020617">
        <w:t xml:space="preserve"> be added </w:t>
      </w:r>
      <w:r w:rsidRPr="002F4B2D">
        <w:t>will be disp</w:t>
      </w:r>
      <w:r w:rsidR="00020617">
        <w:t xml:space="preserve">layed. </w:t>
      </w:r>
      <w:r w:rsidRPr="002F4B2D">
        <w:t xml:space="preserve"> Similarly, the phrase, “increase drug dose” means that </w:t>
      </w:r>
      <w:r w:rsidRPr="002F4B2D">
        <w:rPr>
          <w:i/>
        </w:rPr>
        <w:t>all</w:t>
      </w:r>
      <w:r w:rsidRPr="002F4B2D">
        <w:t xml:space="preserve"> drugs that </w:t>
      </w:r>
      <w:r w:rsidR="00020617" w:rsidRPr="00020617">
        <w:rPr>
          <w:i/>
        </w:rPr>
        <w:t>could</w:t>
      </w:r>
      <w:r w:rsidRPr="002F4B2D">
        <w:t xml:space="preserve"> have their dosage increased will be displayed.  This display of actions for multiple drugs does not mean we are recommending that all drugs be added, or that all drugs have their dosage increased</w:t>
      </w:r>
      <w:r w:rsidR="00020617">
        <w:t xml:space="preserve"> (or both)</w:t>
      </w:r>
      <w:r w:rsidRPr="002F4B2D">
        <w:t xml:space="preserve">, which is clearly clinically incorrect. Instead, we are simply displaying all therapeutic options from which the provider can select.  </w:t>
      </w:r>
    </w:p>
    <w:p w:rsidR="00A011C2" w:rsidRPr="002F4B2D" w:rsidRDefault="00A011C2" w:rsidP="00455047">
      <w:r w:rsidRPr="002F4B2D">
        <w:t xml:space="preserve">Please note that we use the term therapeutic options and therapeutic recommendations synonymously here.  </w:t>
      </w:r>
    </w:p>
    <w:p w:rsidR="00A011C2" w:rsidRPr="002F4B2D" w:rsidRDefault="00A011C2" w:rsidP="00455047">
      <w:r w:rsidRPr="002F4B2D">
        <w:t>The CDS recommends drugs following a “recommendation cascade</w:t>
      </w:r>
      <w:r w:rsidR="00EF7336">
        <w:t>.</w:t>
      </w:r>
      <w:r w:rsidRPr="002F4B2D">
        <w:t>” Roughly speaking, we evaluate and recommend sequentially, first line drugs (only), second line drugs (only)</w:t>
      </w:r>
      <w:r w:rsidR="002B3D06">
        <w:t>,</w:t>
      </w:r>
      <w:r w:rsidRPr="002F4B2D">
        <w:t xml:space="preserve"> or third line drugs (only), with the caveat that patients who are </w:t>
      </w:r>
      <w:r w:rsidR="009A7FED">
        <w:t>African American</w:t>
      </w:r>
      <w:r w:rsidRPr="002F4B2D">
        <w:t xml:space="preserve"> cannot have an active prescription of ACE or ARB alone.  We describe this cascade in more detail below.</w:t>
      </w:r>
    </w:p>
    <w:p w:rsidR="00A011C2" w:rsidRPr="002F4B2D" w:rsidRDefault="00A011C2" w:rsidP="00455047"/>
    <w:p w:rsidR="00A011C2" w:rsidRPr="002F4B2D" w:rsidRDefault="00A011C2" w:rsidP="00455047">
      <w:pPr>
        <w:pStyle w:val="Heading2"/>
      </w:pPr>
      <w:bookmarkStart w:id="78" w:name="_Toc532200686"/>
      <w:r w:rsidRPr="002F4B2D">
        <w:t>No meds scenario</w:t>
      </w:r>
      <w:bookmarkEnd w:id="78"/>
    </w:p>
    <w:p w:rsidR="00A011C2" w:rsidRPr="002F4B2D" w:rsidRDefault="00A011C2" w:rsidP="00455047">
      <w:r w:rsidRPr="002F4B2D">
        <w:t>Recall that the first line and second line drugs differ as a function of</w:t>
      </w:r>
      <w:r w:rsidR="00202324">
        <w:t xml:space="preserve"> </w:t>
      </w:r>
      <w:proofErr w:type="spellStart"/>
      <w:r w:rsidR="00202324">
        <w:t>Dx</w:t>
      </w:r>
      <w:proofErr w:type="spellEnd"/>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EF7336">
        <w:t xml:space="preserve">and </w:t>
      </w:r>
      <w:r w:rsidRPr="002F4B2D">
        <w:t>no CKD</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not </w:t>
      </w:r>
      <w:r w:rsidR="009A7FED">
        <w:t>African American</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w:t>
      </w:r>
      <w:r w:rsidR="009A7FED">
        <w:t>African American</w:t>
      </w:r>
    </w:p>
    <w:p w:rsidR="00DD0196" w:rsidRDefault="00DD0196" w:rsidP="00455047">
      <w:r>
        <w:t xml:space="preserve">And, for HTN </w:t>
      </w:r>
      <w:r w:rsidR="00EF7336">
        <w:t xml:space="preserve">and </w:t>
      </w:r>
      <w:r>
        <w:t xml:space="preserve">no CKD, </w:t>
      </w:r>
    </w:p>
    <w:p w:rsidR="00DD0196" w:rsidRDefault="00DD0196" w:rsidP="00BE428C">
      <w:pPr>
        <w:pStyle w:val="ListParagraph"/>
        <w:numPr>
          <w:ilvl w:val="0"/>
          <w:numId w:val="21"/>
        </w:numPr>
      </w:pPr>
      <w:r>
        <w:t>First line drug is Thiazide diuretics</w:t>
      </w:r>
    </w:p>
    <w:p w:rsidR="00DD0196" w:rsidRDefault="00DD0196" w:rsidP="00BE428C">
      <w:pPr>
        <w:pStyle w:val="ListParagraph"/>
        <w:numPr>
          <w:ilvl w:val="0"/>
          <w:numId w:val="21"/>
        </w:numPr>
      </w:pPr>
      <w:r>
        <w:lastRenderedPageBreak/>
        <w:t xml:space="preserve">Second line drugs are ACE, ARB, </w:t>
      </w:r>
      <w:r w:rsidR="00954EB0">
        <w:t xml:space="preserve">long acting </w:t>
      </w:r>
      <w:r>
        <w:t>DHP CCB</w:t>
      </w:r>
    </w:p>
    <w:p w:rsidR="00DD0196" w:rsidRDefault="00DD0196" w:rsidP="00BE428C">
      <w:pPr>
        <w:pStyle w:val="ListParagraph"/>
        <w:numPr>
          <w:ilvl w:val="0"/>
          <w:numId w:val="21"/>
        </w:numPr>
      </w:pPr>
      <w:r>
        <w:t>Third line encoded drugs are</w:t>
      </w:r>
      <w:r w:rsidR="00954EB0">
        <w:t xml:space="preserve"> long acting</w:t>
      </w:r>
      <w:r>
        <w:t xml:space="preserve"> 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t>HTN and CKD and not African American</w:t>
      </w:r>
    </w:p>
    <w:p w:rsidR="00DD0196" w:rsidRDefault="00DD0196" w:rsidP="00BE428C">
      <w:pPr>
        <w:pStyle w:val="ListParagraph"/>
        <w:numPr>
          <w:ilvl w:val="0"/>
          <w:numId w:val="22"/>
        </w:numPr>
      </w:pPr>
      <w:r>
        <w:t>First line drugs are ACE and ARB</w:t>
      </w:r>
    </w:p>
    <w:p w:rsidR="00DD0196" w:rsidRDefault="00DD0196" w:rsidP="00BE428C">
      <w:pPr>
        <w:pStyle w:val="ListParagraph"/>
        <w:numPr>
          <w:ilvl w:val="0"/>
          <w:numId w:val="22"/>
        </w:numPr>
      </w:pPr>
      <w:r>
        <w:t>Second li</w:t>
      </w:r>
      <w:r w:rsidR="00CA7F55">
        <w:t xml:space="preserve">ne drugs are </w:t>
      </w:r>
      <w:r w:rsidR="00954EB0">
        <w:t>Thiazide diuretics</w:t>
      </w:r>
    </w:p>
    <w:p w:rsidR="00DD0196" w:rsidRDefault="00DD0196" w:rsidP="00BE428C">
      <w:pPr>
        <w:pStyle w:val="ListParagraph"/>
        <w:numPr>
          <w:ilvl w:val="0"/>
          <w:numId w:val="22"/>
        </w:numPr>
      </w:pPr>
      <w:r>
        <w:t xml:space="preserve">Third line encoded drugs are </w:t>
      </w:r>
      <w:r w:rsidR="00954EB0">
        <w:t xml:space="preserve">long acting DHP CCB, 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t>HTN and CKD and African American</w:t>
      </w:r>
    </w:p>
    <w:p w:rsidR="00DD0196" w:rsidRDefault="00DD0196" w:rsidP="00BE428C">
      <w:pPr>
        <w:pStyle w:val="ListParagraph"/>
        <w:numPr>
          <w:ilvl w:val="0"/>
          <w:numId w:val="23"/>
        </w:numPr>
      </w:pPr>
      <w:r>
        <w:t>First line drugs are Thiazide diuretics and ACE/ARB (together)</w:t>
      </w:r>
    </w:p>
    <w:p w:rsidR="00DD0196" w:rsidRDefault="00DD0196" w:rsidP="00BE428C">
      <w:pPr>
        <w:pStyle w:val="ListParagraph"/>
        <w:numPr>
          <w:ilvl w:val="0"/>
          <w:numId w:val="23"/>
        </w:numPr>
      </w:pPr>
      <w:r>
        <w:t>Second line drug is</w:t>
      </w:r>
      <w:r w:rsidR="00954EB0">
        <w:t xml:space="preserve"> long acting</w:t>
      </w:r>
      <w:r>
        <w:t xml:space="preserve"> DHP CCB</w:t>
      </w:r>
    </w:p>
    <w:p w:rsidR="00DD0196" w:rsidRDefault="00DD0196" w:rsidP="00BE428C">
      <w:pPr>
        <w:pStyle w:val="ListParagraph"/>
        <w:numPr>
          <w:ilvl w:val="0"/>
          <w:numId w:val="23"/>
        </w:numPr>
      </w:pPr>
      <w:r>
        <w:t xml:space="preserve">Third line encoded drugs are </w:t>
      </w:r>
      <w:r w:rsidR="00954EB0">
        <w:t xml:space="preserve">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p w:rsidR="00A011C2" w:rsidRPr="002F4B2D" w:rsidRDefault="00A011C2" w:rsidP="00455047">
      <w:r w:rsidRPr="002F4B2D">
        <w:t xml:space="preserve">We start first by </w:t>
      </w:r>
      <w:proofErr w:type="spellStart"/>
      <w:r w:rsidRPr="002F4B2D">
        <w:t>describing</w:t>
      </w:r>
      <w:r w:rsidR="00C311BC">
        <w:t>how</w:t>
      </w:r>
      <w:proofErr w:type="spellEnd"/>
      <w:r w:rsidR="00C311BC">
        <w:t xml:space="preserve"> we recommend adding </w:t>
      </w:r>
      <w:r w:rsidRPr="002F4B2D">
        <w:t xml:space="preserve">HTN drugs (the “recommendation cascade”) to patients with </w:t>
      </w:r>
      <w:proofErr w:type="spellStart"/>
      <w:r w:rsidRPr="002F4B2D">
        <w:t>Dx</w:t>
      </w:r>
      <w:proofErr w:type="spellEnd"/>
      <w:r w:rsidRPr="002F4B2D">
        <w:t xml:space="preserve"> of HTN with CKD who are not </w:t>
      </w:r>
      <w:r w:rsidR="009A7FED">
        <w:t>African American</w:t>
      </w:r>
      <w:r w:rsidR="00876890">
        <w:t xml:space="preserve"> (Figure 2</w:t>
      </w:r>
      <w:r w:rsidRPr="002F4B2D">
        <w:t>) and use that as a template for the recommendation cascade for the</w:t>
      </w:r>
      <w:r w:rsidR="00876890">
        <w:t xml:space="preserve"> other </w:t>
      </w:r>
      <w:proofErr w:type="spellStart"/>
      <w:r w:rsidR="00876890">
        <w:t>Dx</w:t>
      </w:r>
      <w:proofErr w:type="spellEnd"/>
      <w:r w:rsidR="00876890">
        <w:t>.  We refer to Figure 2</w:t>
      </w:r>
      <w:r w:rsidRPr="002F4B2D">
        <w:t xml:space="preserve"> (and this recommendation cascade) as the “template” cascade.  Patients with </w:t>
      </w:r>
      <w:proofErr w:type="spellStart"/>
      <w:r w:rsidRPr="002F4B2D">
        <w:t>Dx</w:t>
      </w:r>
      <w:proofErr w:type="spellEnd"/>
      <w:r w:rsidRPr="002F4B2D">
        <w:t xml:space="preserve"> of HTN with CKD who are </w:t>
      </w:r>
      <w:r w:rsidR="009A7FED">
        <w:t xml:space="preserve">African </w:t>
      </w:r>
      <w:proofErr w:type="spellStart"/>
      <w:r w:rsidR="009A7FED">
        <w:t>American</w:t>
      </w:r>
      <w:r w:rsidRPr="002F4B2D">
        <w:t>and</w:t>
      </w:r>
      <w:proofErr w:type="spellEnd"/>
      <w:r w:rsidRPr="002F4B2D">
        <w:t xml:space="preserve"> patients with a </w:t>
      </w:r>
      <w:proofErr w:type="spellStart"/>
      <w:r w:rsidRPr="002F4B2D">
        <w:t>Dx</w:t>
      </w:r>
      <w:proofErr w:type="spellEnd"/>
      <w:r w:rsidRPr="002F4B2D">
        <w:t xml:space="preserve"> of HTN without CKD will be described separately (Figure </w:t>
      </w:r>
      <w:r w:rsidR="00876890">
        <w:t>3</w:t>
      </w:r>
      <w:r w:rsidRPr="002F4B2D">
        <w:t xml:space="preserve"> and </w:t>
      </w:r>
      <w:r w:rsidR="00876890">
        <w:t>4</w:t>
      </w:r>
      <w:r w:rsidRPr="002F4B2D">
        <w:t xml:space="preserve"> respectively).</w:t>
      </w:r>
    </w:p>
    <w:p w:rsidR="00A011C2" w:rsidRPr="002F4B2D" w:rsidRDefault="00A011C2" w:rsidP="00455047">
      <w:r w:rsidRPr="002F4B2D">
        <w:t xml:space="preserve">For patients with </w:t>
      </w:r>
      <w:proofErr w:type="spellStart"/>
      <w:r w:rsidRPr="002F4B2D">
        <w:t>Dx</w:t>
      </w:r>
      <w:proofErr w:type="spellEnd"/>
      <w:r w:rsidRPr="002F4B2D">
        <w:t xml:space="preserve"> of HTN with CKD who are not </w:t>
      </w:r>
      <w:r w:rsidR="009A7FED">
        <w:t>African American</w:t>
      </w:r>
      <w:r w:rsidRPr="002F4B2D">
        <w:t xml:space="preserve">, when he/she does not have an active prescription of any HTN meds, we evaluate and recommend first line drugs only (Figure </w:t>
      </w:r>
      <w:r w:rsidR="00876890">
        <w:t>2</w:t>
      </w:r>
      <w:r w:rsidRPr="002F4B2D">
        <w:t xml:space="preserve"> cascade step A).  If first line drugs cannot be recommended, then we then evaluate and recommend second line drugs (cascade step B).  If second line drugs cannot be recommended, we recommend third line encoded drugs (cascade step C).  Finally, if third line encoded drugs cannot be recommended, we provide a link to alternative drugs.</w:t>
      </w:r>
    </w:p>
    <w:p w:rsidR="00A011C2" w:rsidRPr="002F4B2D" w:rsidRDefault="00A011C2" w:rsidP="00455047">
      <w:r w:rsidRPr="002F4B2D">
        <w:t xml:space="preserve">For patients with </w:t>
      </w:r>
      <w:proofErr w:type="spellStart"/>
      <w:r w:rsidRPr="002F4B2D">
        <w:t>Dx</w:t>
      </w:r>
      <w:proofErr w:type="spellEnd"/>
      <w:r w:rsidRPr="002F4B2D">
        <w:t xml:space="preserve"> of HTN and CKD who are </w:t>
      </w:r>
      <w:r w:rsidR="009A7FED">
        <w:t>African American</w:t>
      </w:r>
      <w:r w:rsidRPr="002F4B2D">
        <w:t xml:space="preserve"> (Figure </w:t>
      </w:r>
      <w:r w:rsidR="00876890">
        <w:t>3</w:t>
      </w:r>
      <w:r w:rsidRPr="002F4B2D">
        <w:t xml:space="preserve">), Cascade step A differs from the template cascade.  In this case, when a patient does not have an active prescription of any HTN medications, we evaluate first line drugs only, thiazide diuretics, ACE and ARB.  If only ACE and/or ARBs are recommended, but not thiazides, then we continue to evaluate second line drugs.  We continue evaluating second line drugs because VA Guidelines recommend that patients who are </w:t>
      </w:r>
      <w:r w:rsidR="009A7FED">
        <w:t>African American</w:t>
      </w:r>
      <w:r w:rsidRPr="002F4B2D">
        <w:t xml:space="preserve"> no</w:t>
      </w:r>
      <w:r w:rsidR="00B7345B">
        <w:t>t</w:t>
      </w:r>
      <w:r w:rsidRPr="002F4B2D">
        <w:t xml:space="preserve"> have an active prescription of an ACE or ARB alone.  On the other hand, if a thiazide is recommended, or thiazide and ACE/ARB, then we stop providing more recommendations.  Then behavior of the recommendation cascade proceeds as described previously, flowing through Cascade step B, and C, as needed.</w:t>
      </w:r>
    </w:p>
    <w:p w:rsidR="00A011C2" w:rsidRDefault="00A011C2" w:rsidP="00455047">
      <w:r w:rsidRPr="002F4B2D">
        <w:t xml:space="preserve">For patient with </w:t>
      </w:r>
      <w:proofErr w:type="spellStart"/>
      <w:r w:rsidRPr="002F4B2D">
        <w:t>Dx</w:t>
      </w:r>
      <w:proofErr w:type="spellEnd"/>
      <w:r w:rsidRPr="002F4B2D">
        <w:t xml:space="preserve"> of HTN and no CKD (Figure </w:t>
      </w:r>
      <w:r w:rsidR="00876890">
        <w:t>4</w:t>
      </w:r>
      <w:r w:rsidRPr="002F4B2D">
        <w:t xml:space="preserve">), we start with Cascade step </w:t>
      </w:r>
      <w:proofErr w:type="gramStart"/>
      <w:r w:rsidRPr="002F4B2D">
        <w:t>A</w:t>
      </w:r>
      <w:proofErr w:type="gramEnd"/>
      <w:r w:rsidRPr="002F4B2D">
        <w:t xml:space="preserve"> in Figure </w:t>
      </w:r>
      <w:r w:rsidR="00876890">
        <w:t>2</w:t>
      </w:r>
      <w:r w:rsidRPr="002F4B2D">
        <w:t>, our “template” recommendation cascade. Cascade B differs from the template</w:t>
      </w:r>
      <w:r w:rsidR="00285420">
        <w:rPr>
          <w:i/>
        </w:rPr>
        <w:t xml:space="preserve"> </w:t>
      </w:r>
      <w:r w:rsidRPr="002F4B2D">
        <w:rPr>
          <w:i/>
        </w:rPr>
        <w:t xml:space="preserve">for patients who are </w:t>
      </w:r>
      <w:r w:rsidR="009A7FED">
        <w:rPr>
          <w:i/>
        </w:rPr>
        <w:t>African American</w:t>
      </w:r>
      <w:r w:rsidRPr="002F4B2D">
        <w:rPr>
          <w:i/>
        </w:rPr>
        <w:t xml:space="preserve">.  For patients who are </w:t>
      </w:r>
      <w:r w:rsidR="009A7FED">
        <w:rPr>
          <w:i/>
        </w:rPr>
        <w:t>African American</w:t>
      </w:r>
      <w:r w:rsidRPr="002F4B2D">
        <w:rPr>
          <w:i/>
        </w:rPr>
        <w:t>,</w:t>
      </w:r>
      <w:r w:rsidRPr="002F4B2D">
        <w:t xml:space="preserve"> if only ACE and/or ARBs are recommended, but not DHP CCB</w:t>
      </w:r>
      <w:r w:rsidR="00285420">
        <w:t xml:space="preserve"> (nor Thiazides)</w:t>
      </w:r>
      <w:r w:rsidRPr="002F4B2D">
        <w:t xml:space="preserve">, then we continue to evaluate third line drugs.  We continue evaluating third </w:t>
      </w:r>
      <w:r w:rsidRPr="002F4B2D">
        <w:lastRenderedPageBreak/>
        <w:t xml:space="preserve">line drugs because VA Guidelines recommend that patients who are </w:t>
      </w:r>
      <w:r w:rsidR="009A7FED">
        <w:t>African American</w:t>
      </w:r>
      <w:r w:rsidRPr="002F4B2D">
        <w:t xml:space="preserve"> not have an active prescription of an ACE or ARB alone.  On the other hand</w:t>
      </w:r>
      <w:r w:rsidR="000F4941">
        <w:t>,</w:t>
      </w:r>
      <w:r w:rsidRPr="002F4B2D">
        <w:t xml:space="preserve"> </w:t>
      </w:r>
      <w:r w:rsidRPr="002F4B2D">
        <w:rPr>
          <w:i/>
        </w:rPr>
        <w:t xml:space="preserve">for patients who are not </w:t>
      </w:r>
      <w:r w:rsidR="009A7FED">
        <w:rPr>
          <w:i/>
        </w:rPr>
        <w:t>African American</w:t>
      </w:r>
      <w:r w:rsidRPr="002F4B2D">
        <w:rPr>
          <w:i/>
        </w:rPr>
        <w:t xml:space="preserve">, </w:t>
      </w:r>
      <w:r w:rsidRPr="002F4B2D">
        <w:t xml:space="preserve">if </w:t>
      </w:r>
      <w:r w:rsidR="00285420">
        <w:t>ACE and/or ARBs are</w:t>
      </w:r>
      <w:r w:rsidRPr="002F4B2D">
        <w:t xml:space="preserve"> recommended, then we stop providing more recommendations.  </w:t>
      </w:r>
      <w:r w:rsidR="00285420">
        <w:t xml:space="preserve">That is, </w:t>
      </w:r>
      <w:r w:rsidR="00285420">
        <w:rPr>
          <w:i/>
        </w:rPr>
        <w:t>f</w:t>
      </w:r>
      <w:r w:rsidRPr="002F4B2D">
        <w:rPr>
          <w:i/>
        </w:rPr>
        <w:t xml:space="preserve">or patients who are not </w:t>
      </w:r>
      <w:r w:rsidR="009A7FED">
        <w:rPr>
          <w:i/>
        </w:rPr>
        <w:t>African American</w:t>
      </w:r>
      <w:r w:rsidRPr="002F4B2D">
        <w:t xml:space="preserve">, the behavior is the same as in the template cascade.  Then, both for patients who are </w:t>
      </w:r>
      <w:r w:rsidR="009A7FED">
        <w:t>African American</w:t>
      </w:r>
      <w:r w:rsidRPr="002F4B2D">
        <w:t xml:space="preserve"> or not </w:t>
      </w:r>
      <w:r w:rsidR="009A7FED">
        <w:t>African American</w:t>
      </w:r>
      <w:r w:rsidRPr="002F4B2D">
        <w:t xml:space="preserve">, the recommendation cascade </w:t>
      </w:r>
      <w:proofErr w:type="gramStart"/>
      <w:r w:rsidRPr="002F4B2D">
        <w:t>continues</w:t>
      </w:r>
      <w:proofErr w:type="gramEnd"/>
      <w:r w:rsidRPr="002F4B2D">
        <w:t xml:space="preserve"> down the same path as the template cascade.</w:t>
      </w:r>
    </w:p>
    <w:p w:rsidR="00A92720" w:rsidRDefault="00A92720" w:rsidP="007330D4">
      <w:pPr>
        <w:rPr>
          <w:b/>
          <w:u w:val="single"/>
        </w:rPr>
      </w:pPr>
    </w:p>
    <w:p w:rsidR="00A92720" w:rsidRDefault="00A92720" w:rsidP="007330D4">
      <w:pPr>
        <w:rPr>
          <w:b/>
          <w:u w:val="single"/>
        </w:rPr>
      </w:pPr>
    </w:p>
    <w:p w:rsidR="007330D4" w:rsidRPr="002F4B2D" w:rsidRDefault="00691D59" w:rsidP="007330D4">
      <w:pPr>
        <w:rPr>
          <w:b/>
          <w:u w:val="single"/>
        </w:rPr>
      </w:pPr>
      <w:proofErr w:type="gramStart"/>
      <w:r>
        <w:rPr>
          <w:b/>
          <w:u w:val="single"/>
        </w:rPr>
        <w:t>Table 2.</w:t>
      </w:r>
      <w:proofErr w:type="gramEnd"/>
      <w:r>
        <w:rPr>
          <w:b/>
          <w:u w:val="single"/>
        </w:rPr>
        <w:t xml:space="preserve">  </w:t>
      </w:r>
      <w:r w:rsidR="007330D4" w:rsidRPr="002F4B2D">
        <w:rPr>
          <w:b/>
          <w:u w:val="single"/>
        </w:rPr>
        <w:t>List of possible recommendations</w:t>
      </w:r>
      <w:r w:rsidR="007330D4">
        <w:rPr>
          <w:b/>
          <w:u w:val="single"/>
        </w:rPr>
        <w:t xml:space="preserve"> No med scenario</w:t>
      </w:r>
    </w:p>
    <w:tbl>
      <w:tblPr>
        <w:tblW w:w="6100" w:type="dxa"/>
        <w:tblInd w:w="93" w:type="dxa"/>
        <w:tblLook w:val="04A0" w:firstRow="1" w:lastRow="0" w:firstColumn="1" w:lastColumn="0" w:noHBand="0" w:noVBand="1"/>
      </w:tblPr>
      <w:tblGrid>
        <w:gridCol w:w="960"/>
        <w:gridCol w:w="5140"/>
      </w:tblGrid>
      <w:tr w:rsidR="00602060" w:rsidRPr="00602060" w:rsidTr="0060206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Case</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602060" w:rsidRPr="006E3C87" w:rsidRDefault="00EF7336" w:rsidP="006020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o</w:t>
            </w:r>
            <w:r>
              <w:rPr>
                <w:rFonts w:ascii="Calibri" w:eastAsia="Times New Roman" w:hAnsi="Calibri" w:cs="Times New Roman"/>
                <w:b/>
                <w:bCs/>
                <w:color w:val="000000"/>
                <w:sz w:val="20"/>
                <w:szCs w:val="20"/>
              </w:rPr>
              <w:t xml:space="preserve"> </w:t>
            </w:r>
            <w:r w:rsidR="00602060" w:rsidRPr="006E3C87">
              <w:rPr>
                <w:rFonts w:ascii="Calibri" w:eastAsia="Times New Roman" w:hAnsi="Calibri" w:cs="Times New Roman"/>
                <w:b/>
                <w:bCs/>
                <w:color w:val="000000"/>
                <w:sz w:val="20"/>
                <w:szCs w:val="20"/>
              </w:rPr>
              <w:t>Meds HTN no CKD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(thiazide)</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rec 2nd line drugs (ACE, ARB, 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NDHP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iv</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F6541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2nd and third line drugs (if </w:t>
            </w:r>
            <w:r w:rsidR="00F6541D">
              <w:rPr>
                <w:rFonts w:ascii="Calibri" w:eastAsia="Times New Roman" w:hAnsi="Calibri" w:cs="Times New Roman"/>
                <w:color w:val="000000"/>
                <w:sz w:val="20"/>
                <w:szCs w:val="20"/>
              </w:rPr>
              <w:t>African American</w:t>
            </w:r>
            <w:r w:rsidR="00602060" w:rsidRPr="006E3C87">
              <w:rPr>
                <w:rFonts w:ascii="Calibri" w:eastAsia="Times New Roman" w:hAnsi="Calibri" w:cs="Times New Roman"/>
                <w:color w:val="000000"/>
                <w:sz w:val="20"/>
                <w:szCs w:val="20"/>
              </w:rPr>
              <w:t xml:space="preserve"> and only rec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Meds HTN and CKD and not </w:t>
            </w:r>
            <w:r w:rsidR="00F6541D">
              <w:rPr>
                <w:rFonts w:ascii="Calibri" w:eastAsia="Times New Roman" w:hAnsi="Calibri" w:cs="Times New Roman"/>
                <w:b/>
                <w:bCs/>
                <w:color w:val="000000"/>
                <w:sz w:val="20"/>
                <w:szCs w:val="20"/>
              </w:rPr>
              <w:t>African American</w:t>
            </w:r>
            <w:r w:rsidR="00602060" w:rsidRPr="006E3C87">
              <w:rPr>
                <w:rFonts w:ascii="Calibri" w:eastAsia="Times New Roman" w:hAnsi="Calibri" w:cs="Times New Roman"/>
                <w:b/>
                <w:bCs/>
                <w:color w:val="000000"/>
                <w:sz w:val="20"/>
                <w:szCs w:val="20"/>
              </w:rPr>
              <w:t xml:space="preserve">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(ACE, 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7E3EDF">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ACE and ARB contraindicated, </w:t>
            </w:r>
            <w:r w:rsidR="007E3EDF" w:rsidRPr="006E3C87">
              <w:rPr>
                <w:rFonts w:ascii="Calibri" w:eastAsia="Times New Roman" w:hAnsi="Calibri" w:cs="Times New Roman"/>
                <w:color w:val="000000"/>
                <w:sz w:val="20"/>
                <w:szCs w:val="20"/>
              </w:rPr>
              <w:t>rec 2nd line drug (thiazide</w:t>
            </w:r>
            <w:r w:rsidR="00602060" w:rsidRPr="006E3C87">
              <w:rPr>
                <w:rFonts w:ascii="Calibri" w:eastAsia="Times New Roman" w:hAnsi="Calibri" w:cs="Times New Roman"/>
                <w:color w:val="000000"/>
                <w:sz w:val="20"/>
                <w:szCs w:val="20"/>
              </w:rPr>
              <w:t>)</w:t>
            </w:r>
          </w:p>
        </w:tc>
      </w:tr>
      <w:tr w:rsidR="00602060" w:rsidRPr="00602060" w:rsidTr="00602060">
        <w:trPr>
          <w:trHeight w:val="6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xml:space="preserve">, DHP CCB, </w:t>
            </w:r>
            <w:r>
              <w:rPr>
                <w:rFonts w:ascii="Calibri" w:eastAsia="Times New Roman" w:hAnsi="Calibri" w:cs="Times New Roman"/>
                <w:color w:val="000000"/>
                <w:sz w:val="20"/>
                <w:szCs w:val="20"/>
              </w:rPr>
              <w:t xml:space="preserve">DHP CCB, </w:t>
            </w:r>
            <w:r w:rsidR="007E3EDF" w:rsidRPr="006E3C87">
              <w:rPr>
                <w:rFonts w:ascii="Calibri" w:eastAsia="Times New Roman" w:hAnsi="Calibri" w:cs="Times New Roman"/>
                <w:color w:val="000000"/>
                <w:sz w:val="20"/>
                <w:szCs w:val="20"/>
              </w:rPr>
              <w:t>NDHP CCB)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w:t>
            </w:r>
            <w:r>
              <w:rPr>
                <w:rFonts w:ascii="Calibri" w:eastAsia="Times New Roman" w:hAnsi="Calibri" w:cs="Times New Roman"/>
                <w:b/>
                <w:bCs/>
                <w:color w:val="000000"/>
                <w:sz w:val="20"/>
                <w:szCs w:val="20"/>
              </w:rPr>
              <w:t>M</w:t>
            </w:r>
            <w:r w:rsidR="00602060" w:rsidRPr="006E3C87">
              <w:rPr>
                <w:rFonts w:ascii="Calibri" w:eastAsia="Times New Roman" w:hAnsi="Calibri" w:cs="Times New Roman"/>
                <w:b/>
                <w:bCs/>
                <w:color w:val="000000"/>
                <w:sz w:val="20"/>
                <w:szCs w:val="20"/>
              </w:rPr>
              <w:t xml:space="preserve">eds HTN and CKD and </w:t>
            </w:r>
            <w:r w:rsidR="00F6541D">
              <w:rPr>
                <w:rFonts w:ascii="Calibri" w:eastAsia="Times New Roman" w:hAnsi="Calibri" w:cs="Times New Roman"/>
                <w:b/>
                <w:bCs/>
                <w:color w:val="000000"/>
                <w:sz w:val="20"/>
                <w:szCs w:val="20"/>
              </w:rPr>
              <w:t xml:space="preserve">African American </w:t>
            </w:r>
            <w:r w:rsidR="00602060" w:rsidRPr="006E3C87">
              <w:rPr>
                <w:rFonts w:ascii="Calibri" w:eastAsia="Times New Roman" w:hAnsi="Calibri" w:cs="Times New Roman"/>
                <w:b/>
                <w:bCs/>
                <w:color w:val="000000"/>
                <w:sz w:val="20"/>
                <w:szCs w:val="20"/>
              </w:rPr>
              <w:t>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drugs (thiazide AND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ix</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2nd line drug (DHP CCB)</w:t>
            </w:r>
          </w:p>
        </w:tc>
      </w:tr>
      <w:tr w:rsidR="00602060" w:rsidRPr="00602060" w:rsidTr="00602060">
        <w:trPr>
          <w:trHeight w:val="7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1st and 2nd line drugs </w:t>
            </w:r>
            <w:r>
              <w:rPr>
                <w:rFonts w:ascii="Calibri" w:eastAsia="Times New Roman" w:hAnsi="Calibri" w:cs="Times New Roman"/>
                <w:color w:val="000000"/>
                <w:sz w:val="20"/>
                <w:szCs w:val="20"/>
              </w:rPr>
              <w:t>(ACE, ARB, DHP CCB</w:t>
            </w:r>
          </w:p>
        </w:tc>
      </w:tr>
    </w:tbl>
    <w:p w:rsidR="007330D4" w:rsidRPr="002F4B2D" w:rsidRDefault="007330D4" w:rsidP="00455047"/>
    <w:p w:rsidR="00970335" w:rsidRDefault="00970335" w:rsidP="006B082E">
      <w:r>
        <w:t>Table 2 above summaries the figure</w:t>
      </w:r>
      <w:r w:rsidR="00B7345B">
        <w:t>s</w:t>
      </w:r>
      <w:r>
        <w:t xml:space="preserve"> and the descriptions.</w:t>
      </w:r>
    </w:p>
    <w:p w:rsidR="006B082E" w:rsidRPr="002F4B2D" w:rsidRDefault="00691D59" w:rsidP="006B082E">
      <w:r>
        <w:t>For Table 2</w:t>
      </w:r>
      <w:r w:rsidR="006B082E" w:rsidRPr="002F4B2D">
        <w:t xml:space="preserve">, we </w:t>
      </w:r>
      <w:r w:rsidR="0028427E">
        <w:t>condensed</w:t>
      </w:r>
      <w:r w:rsidR="006B082E" w:rsidRPr="002F4B2D">
        <w:t xml:space="preserve"> the total number of recommendations</w:t>
      </w:r>
      <w:r w:rsidR="00B7345B">
        <w:t xml:space="preserve"> for</w:t>
      </w:r>
      <w:r w:rsidR="00747182">
        <w:t xml:space="preserve"> </w:t>
      </w:r>
      <w:proofErr w:type="gramStart"/>
      <w:r w:rsidR="00747182">
        <w:t xml:space="preserve">simplicity </w:t>
      </w:r>
      <w:r w:rsidR="006B082E" w:rsidRPr="002F4B2D">
        <w:t>.</w:t>
      </w:r>
      <w:proofErr w:type="gramEnd"/>
      <w:r w:rsidR="006B082E" w:rsidRPr="002F4B2D">
        <w:t xml:space="preserve">  We have </w:t>
      </w:r>
    </w:p>
    <w:p w:rsidR="006B082E" w:rsidRPr="002F4B2D" w:rsidRDefault="006B082E" w:rsidP="00BE428C">
      <w:pPr>
        <w:pStyle w:val="ListParagraph"/>
        <w:numPr>
          <w:ilvl w:val="0"/>
          <w:numId w:val="14"/>
        </w:numPr>
      </w:pPr>
      <w:r w:rsidRPr="002F4B2D">
        <w:t>Collapsed “recommend add” and “recommend blocked add” to simply “</w:t>
      </w:r>
      <w:r>
        <w:t>rec</w:t>
      </w:r>
      <w:r w:rsidRPr="002F4B2D">
        <w:t>”</w:t>
      </w:r>
    </w:p>
    <w:p w:rsidR="00A011C2" w:rsidRPr="002F4B2D" w:rsidRDefault="007330D4" w:rsidP="00455047">
      <w:r>
        <w:t xml:space="preserve">Examples of the cases listed above in Table </w:t>
      </w:r>
      <w:r w:rsidR="00691D59">
        <w:t>2</w:t>
      </w:r>
      <w:r w:rsidR="006E3C87">
        <w:t xml:space="preserve"> can be found in </w:t>
      </w:r>
      <w:hyperlink w:anchor="_Appendix_E:_" w:history="1">
        <w:r w:rsidR="006E3C87" w:rsidRPr="00ED286D">
          <w:rPr>
            <w:rStyle w:val="Hyperlink"/>
          </w:rPr>
          <w:t>Appen</w:t>
        </w:r>
        <w:r w:rsidR="00ED286D" w:rsidRPr="00ED286D">
          <w:rPr>
            <w:rStyle w:val="Hyperlink"/>
          </w:rPr>
          <w:t>dix F</w:t>
        </w:r>
      </w:hyperlink>
      <w:r w:rsidR="0028427E">
        <w:t>.</w:t>
      </w:r>
    </w:p>
    <w:p w:rsidR="00A011C2" w:rsidRPr="002F4B2D" w:rsidRDefault="00A011C2" w:rsidP="00455047"/>
    <w:p w:rsidR="00A011C2" w:rsidRPr="002F4B2D" w:rsidRDefault="00A011C2" w:rsidP="00455047">
      <w:r w:rsidRPr="002F4B2D">
        <w:br w:type="page"/>
      </w:r>
    </w:p>
    <w:p w:rsidR="00A011C2" w:rsidRPr="002F4B2D" w:rsidRDefault="00A011C2" w:rsidP="00455047"/>
    <w:p w:rsidR="00877F29" w:rsidRPr="002F4B2D" w:rsidRDefault="00877F29" w:rsidP="00877F29">
      <w:r w:rsidRPr="002F4B2D">
        <w:rPr>
          <w:noProof/>
        </w:rPr>
        <mc:AlternateContent>
          <mc:Choice Requires="wps">
            <w:drawing>
              <wp:anchor distT="0" distB="0" distL="114300" distR="114300" simplePos="0" relativeHeight="251523072" behindDoc="0" locked="0" layoutInCell="1" allowOverlap="1" wp14:anchorId="752F06D1" wp14:editId="2825829A">
                <wp:simplePos x="0" y="0"/>
                <wp:positionH relativeFrom="column">
                  <wp:posOffset>373380</wp:posOffset>
                </wp:positionH>
                <wp:positionV relativeFrom="paragraph">
                  <wp:posOffset>-175260</wp:posOffset>
                </wp:positionV>
                <wp:extent cx="4556760" cy="20574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2057400"/>
                        </a:xfrm>
                        <a:prstGeom prst="rect">
                          <a:avLst/>
                        </a:prstGeom>
                        <a:noFill/>
                        <a:ln w="9525">
                          <a:solidFill>
                            <a:srgbClr val="000000"/>
                          </a:solidFill>
                          <a:miter lim="800000"/>
                          <a:headEnd/>
                          <a:tailEnd/>
                        </a:ln>
                      </wps:spPr>
                      <wps:txbx>
                        <w:txbxContent>
                          <w:p w:rsidR="00A266ED" w:rsidRDefault="00A266ED" w:rsidP="00877F29">
                            <w:pPr>
                              <w:jc w:val="center"/>
                            </w:pPr>
                          </w:p>
                          <w:p w:rsidR="00A266ED" w:rsidRDefault="00A266ED" w:rsidP="00877F29">
                            <w:pPr>
                              <w:jc w:val="center"/>
                            </w:pPr>
                          </w:p>
                          <w:p w:rsidR="00A266ED" w:rsidRDefault="00A266ED" w:rsidP="00877F29">
                            <w:pPr>
                              <w:jc w:val="center"/>
                            </w:pPr>
                          </w:p>
                          <w:p w:rsidR="00A266ED" w:rsidRDefault="00A266ED" w:rsidP="00877F29">
                            <w:pPr>
                              <w:jc w:val="right"/>
                            </w:pPr>
                            <w:r>
                              <w:t xml:space="preserve">                     Cascade step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2F06D1" id="_x0000_t202" coordsize="21600,21600" o:spt="202" path="m,l,21600r21600,l21600,xe">
                <v:stroke joinstyle="miter"/>
                <v:path gradientshapeok="t" o:connecttype="rect"/>
              </v:shapetype>
              <v:shape id="Text Box 2" o:spid="_x0000_s1026" type="#_x0000_t202" style="position:absolute;margin-left:29.4pt;margin-top:-13.8pt;width:358.8pt;height:162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" filled="f">
                <v:textbox>
                  <w:txbxContent>
                    <w:p w:rsidR="003E1376" w:rsidRDefault="003E1376" w:rsidP="00877F29">
                      <w:pPr>
                        <w:jc w:val="center"/>
                      </w:pPr>
                    </w:p>
                    <w:p w:rsidR="003E1376" w:rsidRDefault="003E1376" w:rsidP="00877F29">
                      <w:pPr>
                        <w:jc w:val="center"/>
                      </w:pPr>
                    </w:p>
                    <w:p w:rsidR="003E1376" w:rsidRDefault="003E1376" w:rsidP="00877F29">
                      <w:pPr>
                        <w:jc w:val="center"/>
                      </w:pPr>
                    </w:p>
                    <w:p w:rsidR="003E1376" w:rsidRDefault="003E1376" w:rsidP="00877F29">
                      <w:pPr>
                        <w:jc w:val="right"/>
                      </w:pPr>
                      <w:r>
                        <w:t xml:space="preserve">                     Cascade step A</w:t>
                      </w:r>
                    </w:p>
                  </w:txbxContent>
                </v:textbox>
              </v:shape>
            </w:pict>
          </mc:Fallback>
        </mc:AlternateContent>
      </w:r>
      <w:r w:rsidRPr="002F4B2D">
        <w:rPr>
          <w:noProof/>
        </w:rPr>
        <mc:AlternateContent>
          <mc:Choice Requires="wps">
            <w:drawing>
              <wp:anchor distT="45720" distB="45720" distL="114300" distR="114300" simplePos="0" relativeHeight="251424768" behindDoc="0" locked="0" layoutInCell="1" allowOverlap="1" wp14:anchorId="42101F64" wp14:editId="7F912A2C">
                <wp:simplePos x="0" y="0"/>
                <wp:positionH relativeFrom="column">
                  <wp:posOffset>792480</wp:posOffset>
                </wp:positionH>
                <wp:positionV relativeFrom="paragraph">
                  <wp:posOffset>68580</wp:posOffset>
                </wp:positionV>
                <wp:extent cx="853440" cy="5029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101F64" id="_x0000_s1027" type="#_x0000_t202" style="position:absolute;margin-left:62.4pt;margin-top:5.4pt;width:67.2pt;height:39.6pt;z-index:25142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&#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AUnUF4gAgAAIwQAAA4AAAAAAAAAAAAAAAAALgIAAGRycy9lMm9Eb2MueG1sUEsB&#10;Ai0AFAAGAAgAAAAhALxrTFrcAAAACQEAAA8AAAAAAAAAAAAAAAAAegQAAGRycy9kb3ducmV2Lnht&#10;bFBLBQYAAAAABAAEAPMAAACDBQ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08384" behindDoc="0" locked="0" layoutInCell="1" allowOverlap="1" wp14:anchorId="7F0BDAEF" wp14:editId="04DAF3E5">
                <wp:simplePos x="0" y="0"/>
                <wp:positionH relativeFrom="column">
                  <wp:posOffset>1889760</wp:posOffset>
                </wp:positionH>
                <wp:positionV relativeFrom="paragraph">
                  <wp:posOffset>774065</wp:posOffset>
                </wp:positionV>
                <wp:extent cx="495300" cy="2971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0BDAEF" id="_x0000_s1028" type="#_x0000_t202" style="position:absolute;margin-left:148.8pt;margin-top:60.95pt;width:39pt;height:23.4pt;z-index:25140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BJVjLQIQIAACEEAAAOAAAAAAAAAAAAAAAAAC4CAABkcnMvZTJvRG9jLnht&#10;bFBLAQItABQABgAIAAAAIQD9nO5r3wAAAAsBAAAPAAAAAAAAAAAAAAAAAHsEAABkcnMvZG93bnJl&#10;di54bWxQSwUGAAAAAAQABADzAAAAhwUAAAAA&#10;" stroked="f">
                <v:textbox>
                  <w:txbxContent>
                    <w:p w:rsidR="003E1376" w:rsidRDefault="003E1376"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428864" behindDoc="0" locked="0" layoutInCell="1" allowOverlap="1" wp14:anchorId="5ECB4F69" wp14:editId="38B26A54">
                <wp:simplePos x="0" y="0"/>
                <wp:positionH relativeFrom="column">
                  <wp:posOffset>2506980</wp:posOffset>
                </wp:positionH>
                <wp:positionV relativeFrom="paragraph">
                  <wp:posOffset>827405</wp:posOffset>
                </wp:positionV>
                <wp:extent cx="1036320" cy="4724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CB4F69" id="_x0000_s1029" type="#_x0000_t202" style="position:absolute;margin-left:197.4pt;margin-top:65.15pt;width:81.6pt;height:37.2pt;z-index:25142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yLIAIAACI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" stroked="f">
                <v:textbox>
                  <w:txbxContent>
                    <w:p w:rsidR="003E1376" w:rsidRDefault="003E1376"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12480" behindDoc="0" locked="0" layoutInCell="1" allowOverlap="1" wp14:anchorId="2FA5E3AC" wp14:editId="0A1BF815">
                <wp:simplePos x="0" y="0"/>
                <wp:positionH relativeFrom="column">
                  <wp:posOffset>1234440</wp:posOffset>
                </wp:positionH>
                <wp:positionV relativeFrom="paragraph">
                  <wp:posOffset>1558925</wp:posOffset>
                </wp:positionV>
                <wp:extent cx="4953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A5E3AC" id="_x0000_s1030" type="#_x0000_t202" style="position:absolute;margin-left:97.2pt;margin-top:122.75pt;width:39pt;height:23.4pt;z-index:25141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1VIAIAACE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&#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Hq9nVUgAgAAIQQAAA4AAAAAAAAAAAAAAAAALgIAAGRycy9lMm9Eb2MueG1s&#10;UEsBAi0AFAAGAAgAAAAhAFHcK+7fAAAACwEAAA8AAAAAAAAAAAAAAAAAegQAAGRycy9kb3ducmV2&#10;LnhtbFBLBQYAAAAABAAEAPMAAACGBQAAAAA=&#10;" stroked="f">
                <v:textbox>
                  <w:txbxContent>
                    <w:p w:rsidR="003E1376" w:rsidRDefault="003E1376"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457536" behindDoc="0" locked="0" layoutInCell="1" allowOverlap="1" wp14:anchorId="6E08F2C0" wp14:editId="6855A7A2">
                <wp:simplePos x="0" y="0"/>
                <wp:positionH relativeFrom="column">
                  <wp:posOffset>1264920</wp:posOffset>
                </wp:positionH>
                <wp:positionV relativeFrom="paragraph">
                  <wp:posOffset>1467485</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E10889" id="_x0000_t32" coordsize="21600,21600" o:spt="32" o:oned="t" path="m,l21600,21600e" filled="f">
                <v:path arrowok="t" fillok="f" o:connecttype="none"/>
                <o:lock v:ext="edit" shapetype="t"/>
              </v:shapetype>
              <v:shape id="Straight Arrow Connector 6" o:spid="_x0000_s1026" type="#_x0000_t32" style="position:absolute;margin-left:99.6pt;margin-top:115.55pt;width:0;height:39pt;z-index:25145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53440" behindDoc="0" locked="0" layoutInCell="1" allowOverlap="1" wp14:anchorId="390CE3AB" wp14:editId="3E86ED97">
                <wp:simplePos x="0" y="0"/>
                <wp:positionH relativeFrom="column">
                  <wp:posOffset>1790700</wp:posOffset>
                </wp:positionH>
                <wp:positionV relativeFrom="paragraph">
                  <wp:posOffset>1063625</wp:posOffset>
                </wp:positionV>
                <wp:extent cx="6096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B61665" id="Straight Arrow Connector 5" o:spid="_x0000_s1026" type="#_x0000_t32" style="position:absolute;margin-left:141pt;margin-top:83.75pt;width:48pt;height:0;z-index:25145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9344" behindDoc="0" locked="0" layoutInCell="1" allowOverlap="1" wp14:anchorId="595584DC" wp14:editId="40D6BEF1">
                <wp:simplePos x="0" y="0"/>
                <wp:positionH relativeFrom="column">
                  <wp:posOffset>1234440</wp:posOffset>
                </wp:positionH>
                <wp:positionV relativeFrom="paragraph">
                  <wp:posOffset>286385</wp:posOffset>
                </wp:positionV>
                <wp:extent cx="15240" cy="365760"/>
                <wp:effectExtent l="57150" t="0" r="80010" b="53340"/>
                <wp:wrapNone/>
                <wp:docPr id="4" name="Straight Arrow Connector 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591CCE" id="Straight Arrow Connector 4" o:spid="_x0000_s1026" type="#_x0000_t32" style="position:absolute;margin-left:97.2pt;margin-top:22.55pt;width:1.2pt;height:28.8pt;z-index:25144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416576" behindDoc="0" locked="0" layoutInCell="1" allowOverlap="1" wp14:anchorId="09680749" wp14:editId="76EC25ED">
                <wp:simplePos x="0" y="0"/>
                <wp:positionH relativeFrom="column">
                  <wp:posOffset>876300</wp:posOffset>
                </wp:positionH>
                <wp:positionV relativeFrom="paragraph">
                  <wp:posOffset>835025</wp:posOffset>
                </wp:positionV>
                <wp:extent cx="845820" cy="4495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A266ED" w:rsidRDefault="00A266ED"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680749" id="_x0000_s1031" type="#_x0000_t202" style="position:absolute;margin-left:69pt;margin-top:65.75pt;width:66.6pt;height:35.4pt;z-index:25141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" stroked="f">
                <v:textbox>
                  <w:txbxContent>
                    <w:p w:rsidR="003E1376" w:rsidRDefault="003E1376"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420672" behindDoc="0" locked="0" layoutInCell="1" allowOverlap="1" wp14:anchorId="5C77EDF5" wp14:editId="7FF0A964">
                <wp:simplePos x="0" y="0"/>
                <wp:positionH relativeFrom="column">
                  <wp:posOffset>792480</wp:posOffset>
                </wp:positionH>
                <wp:positionV relativeFrom="paragraph">
                  <wp:posOffset>705485</wp:posOffset>
                </wp:positionV>
                <wp:extent cx="944880" cy="678180"/>
                <wp:effectExtent l="0" t="0" r="26670" b="26670"/>
                <wp:wrapNone/>
                <wp:docPr id="2" name="Diamond 2"/>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FF1D80" id="_x0000_t4" coordsize="21600,21600" o:spt="4" path="m10800,l,10800,10800,21600,21600,10800xe">
                <v:stroke joinstyle="miter"/>
                <v:path gradientshapeok="t" o:connecttype="rect" textboxrect="5400,5400,16200,16200"/>
              </v:shapetype>
              <v:shape id="Diamond 2" o:spid="_x0000_s1026" type="#_x0000_t4" style="position:absolute;margin-left:62.4pt;margin-top:55.55pt;width:74.4pt;height:53.4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MdOGYGZAgAAjg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27168" behindDoc="0" locked="0" layoutInCell="1" allowOverlap="1" wp14:anchorId="4E9F55EA" wp14:editId="51AFE41F">
                <wp:simplePos x="0" y="0"/>
                <wp:positionH relativeFrom="column">
                  <wp:posOffset>525780</wp:posOffset>
                </wp:positionH>
                <wp:positionV relativeFrom="paragraph">
                  <wp:posOffset>305435</wp:posOffset>
                </wp:positionV>
                <wp:extent cx="4518660" cy="1897380"/>
                <wp:effectExtent l="0" t="0" r="1524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897380"/>
                        </a:xfrm>
                        <a:prstGeom prst="rect">
                          <a:avLst/>
                        </a:prstGeom>
                        <a:noFill/>
                        <a:ln w="9525">
                          <a:solidFill>
                            <a:srgbClr val="000000"/>
                          </a:solidFill>
                          <a:miter lim="800000"/>
                          <a:headEnd/>
                          <a:tailEnd/>
                        </a:ln>
                      </wps:spPr>
                      <wps:txbx>
                        <w:txbxContent>
                          <w:p w:rsidR="00A266ED" w:rsidRDefault="00A266ED" w:rsidP="00877F29">
                            <w:pPr>
                              <w:jc w:val="center"/>
                            </w:pPr>
                          </w:p>
                          <w:p w:rsidR="00A266ED" w:rsidRDefault="00A266ED" w:rsidP="00877F29">
                            <w:pPr>
                              <w:jc w:val="center"/>
                            </w:pPr>
                          </w:p>
                          <w:p w:rsidR="00A266ED" w:rsidRDefault="00A266ED" w:rsidP="00877F29">
                            <w:pPr>
                              <w:jc w:val="center"/>
                            </w:pPr>
                          </w:p>
                          <w:p w:rsidR="00A266ED" w:rsidRDefault="00A266ED" w:rsidP="00877F29">
                            <w:pPr>
                              <w:jc w:val="right"/>
                            </w:pPr>
                            <w:r>
                              <w:t xml:space="preserve">                     Cascade step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9F55EA" id="_x0000_s1032" type="#_x0000_t202" style="position:absolute;margin-left:41.4pt;margin-top:24.05pt;width:355.8pt;height:149.4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" filled="f">
                <v:textbox>
                  <w:txbxContent>
                    <w:p w:rsidR="003E1376" w:rsidRDefault="003E1376" w:rsidP="00877F29">
                      <w:pPr>
                        <w:jc w:val="center"/>
                      </w:pPr>
                    </w:p>
                    <w:p w:rsidR="003E1376" w:rsidRDefault="003E1376" w:rsidP="00877F29">
                      <w:pPr>
                        <w:jc w:val="center"/>
                      </w:pPr>
                    </w:p>
                    <w:p w:rsidR="003E1376" w:rsidRDefault="003E1376" w:rsidP="00877F29">
                      <w:pPr>
                        <w:jc w:val="center"/>
                      </w:pPr>
                    </w:p>
                    <w:p w:rsidR="003E1376" w:rsidRDefault="003E1376" w:rsidP="00877F29">
                      <w:pPr>
                        <w:jc w:val="right"/>
                      </w:pPr>
                      <w:r>
                        <w:t xml:space="preserve">                     Cascade step B</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61632" behindDoc="0" locked="0" layoutInCell="1" allowOverlap="1" wp14:anchorId="63CF6B9A" wp14:editId="275FD3D4">
                <wp:simplePos x="0" y="0"/>
                <wp:positionH relativeFrom="column">
                  <wp:posOffset>792480</wp:posOffset>
                </wp:positionH>
                <wp:positionV relativeFrom="paragraph">
                  <wp:posOffset>70485</wp:posOffset>
                </wp:positionV>
                <wp:extent cx="899160" cy="502920"/>
                <wp:effectExtent l="0" t="0" r="1524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w:t>
                            </w:r>
                            <w:proofErr w:type="gramStart"/>
                            <w:r>
                              <w:rPr>
                                <w14:textOutline w14:w="9525" w14:cap="rnd" w14:cmpd="sng" w14:algn="ctr">
                                  <w14:noFill/>
                                  <w14:prstDash w14:val="solid"/>
                                  <w14:bevel/>
                                </w14:textOutline>
                              </w:rPr>
                              <w:t>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CF6B9A" id="_x0000_s1033" type="#_x0000_t202" style="position:absolute;margin-left:62.4pt;margin-top:5.55pt;width:70.8pt;height:39.6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32960" behindDoc="0" locked="0" layoutInCell="1" allowOverlap="1" wp14:anchorId="224E4089" wp14:editId="2F0E9D6A">
                <wp:simplePos x="0" y="0"/>
                <wp:positionH relativeFrom="column">
                  <wp:posOffset>1889760</wp:posOffset>
                </wp:positionH>
                <wp:positionV relativeFrom="paragraph">
                  <wp:posOffset>774065</wp:posOffset>
                </wp:positionV>
                <wp:extent cx="495300"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4E4089" id="_x0000_s1034" type="#_x0000_t202" style="position:absolute;margin-left:148.8pt;margin-top:60.95pt;width:39pt;height:23.4pt;z-index:25143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5VIgIAACI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" stroked="f">
                <v:textbox>
                  <w:txbxContent>
                    <w:p w:rsidR="003E1376" w:rsidRDefault="003E1376"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478016" behindDoc="0" locked="0" layoutInCell="1" allowOverlap="1" wp14:anchorId="5EB9B696" wp14:editId="159E727C">
                <wp:simplePos x="0" y="0"/>
                <wp:positionH relativeFrom="column">
                  <wp:posOffset>2506980</wp:posOffset>
                </wp:positionH>
                <wp:positionV relativeFrom="paragraph">
                  <wp:posOffset>827405</wp:posOffset>
                </wp:positionV>
                <wp:extent cx="1036320" cy="4724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B9B696" id="_x0000_s1035" type="#_x0000_t202" style="position:absolute;margin-left:197.4pt;margin-top:65.15pt;width:81.6pt;height:37.2pt;z-index:25147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VDIQIAACM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q4lVDIQIAACMEAAAOAAAAAAAAAAAAAAAAAC4CAABkcnMvZTJvRG9jLnht&#10;bFBLAQItABQABgAIAAAAIQC4A4rU3wAAAAsBAAAPAAAAAAAAAAAAAAAAAHsEAABkcnMvZG93bnJl&#10;di54bWxQSwUGAAAAAAQABADzAAAAhwUAAAAA&#10;" stroked="f">
                <v:textbox>
                  <w:txbxContent>
                    <w:p w:rsidR="003E1376" w:rsidRDefault="003E1376"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37056" behindDoc="0" locked="0" layoutInCell="1" allowOverlap="1" wp14:anchorId="7A9AB84A" wp14:editId="1C9CE665">
                <wp:simplePos x="0" y="0"/>
                <wp:positionH relativeFrom="column">
                  <wp:posOffset>1234440</wp:posOffset>
                </wp:positionH>
                <wp:positionV relativeFrom="paragraph">
                  <wp:posOffset>1558925</wp:posOffset>
                </wp:positionV>
                <wp:extent cx="495300" cy="29718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9AB84A" id="_x0000_s1036" type="#_x0000_t202" style="position:absolute;margin-left:97.2pt;margin-top:122.75pt;width:39pt;height:23.4pt;z-index:25143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nqWdiSICAAAjBAAADgAAAAAAAAAAAAAAAAAuAgAAZHJzL2Uyb0RvYy54&#10;bWxQSwECLQAUAAYACAAAACEAUdwr7t8AAAALAQAADwAAAAAAAAAAAAAAAAB8BAAAZHJzL2Rvd25y&#10;ZXYueG1sUEsFBgAAAAAEAAQA8wAAAIgFAAAAAA==&#10;" stroked="f">
                <v:textbox>
                  <w:txbxContent>
                    <w:p w:rsidR="003E1376" w:rsidRDefault="003E1376"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473920" behindDoc="0" locked="0" layoutInCell="1" allowOverlap="1" wp14:anchorId="4A3F7FBE" wp14:editId="011467B5">
                <wp:simplePos x="0" y="0"/>
                <wp:positionH relativeFrom="column">
                  <wp:posOffset>1264920</wp:posOffset>
                </wp:positionH>
                <wp:positionV relativeFrom="paragraph">
                  <wp:posOffset>1467485</wp:posOffset>
                </wp:positionV>
                <wp:extent cx="0" cy="4953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2F597" id="Straight Arrow Connector 24" o:spid="_x0000_s1026" type="#_x0000_t32" style="position:absolute;margin-left:99.6pt;margin-top:115.55pt;width:0;height:39pt;z-index:25147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Au&#10;mbay3AEAAAs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9824" behindDoc="0" locked="0" layoutInCell="1" allowOverlap="1" wp14:anchorId="06DB2967" wp14:editId="20D01310">
                <wp:simplePos x="0" y="0"/>
                <wp:positionH relativeFrom="column">
                  <wp:posOffset>1790700</wp:posOffset>
                </wp:positionH>
                <wp:positionV relativeFrom="paragraph">
                  <wp:posOffset>1063625</wp:posOffset>
                </wp:positionV>
                <wp:extent cx="609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BD70C2" id="Straight Arrow Connector 25" o:spid="_x0000_s1026" type="#_x0000_t32" style="position:absolute;margin-left:141pt;margin-top:83.75pt;width:48pt;height:0;z-index:25146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5728" behindDoc="0" locked="0" layoutInCell="1" allowOverlap="1" wp14:anchorId="69780618" wp14:editId="3C8EAE88">
                <wp:simplePos x="0" y="0"/>
                <wp:positionH relativeFrom="column">
                  <wp:posOffset>1234440</wp:posOffset>
                </wp:positionH>
                <wp:positionV relativeFrom="paragraph">
                  <wp:posOffset>286385</wp:posOffset>
                </wp:positionV>
                <wp:extent cx="15240" cy="365760"/>
                <wp:effectExtent l="57150" t="0" r="80010" b="53340"/>
                <wp:wrapNone/>
                <wp:docPr id="26" name="Straight Arrow Connector 26"/>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73CBF1" id="Straight Arrow Connector 26" o:spid="_x0000_s1026" type="#_x0000_t32" style="position:absolute;margin-left:97.2pt;margin-top:22.55pt;width:1.2pt;height:28.8pt;z-index:25146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BGvk+O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5248" behindDoc="0" locked="0" layoutInCell="1" allowOverlap="1" wp14:anchorId="48CA778A" wp14:editId="1A58C4B3">
                <wp:simplePos x="0" y="0"/>
                <wp:positionH relativeFrom="column">
                  <wp:posOffset>792480</wp:posOffset>
                </wp:positionH>
                <wp:positionV relativeFrom="paragraph">
                  <wp:posOffset>705485</wp:posOffset>
                </wp:positionV>
                <wp:extent cx="944880" cy="678180"/>
                <wp:effectExtent l="0" t="0" r="26670" b="26670"/>
                <wp:wrapNone/>
                <wp:docPr id="28" name="Diamond 2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B52CEE" id="Diamond 28" o:spid="_x0000_s1026" type="#_x0000_t4" style="position:absolute;margin-left:62.4pt;margin-top:55.55pt;width:74.4pt;height:53.4pt;z-index:25144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EmgIAAJA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441152" behindDoc="0" locked="0" layoutInCell="1" allowOverlap="1" wp14:anchorId="5A7EB927" wp14:editId="4A91FADD">
                <wp:simplePos x="0" y="0"/>
                <wp:positionH relativeFrom="column">
                  <wp:posOffset>822960</wp:posOffset>
                </wp:positionH>
                <wp:positionV relativeFrom="paragraph">
                  <wp:posOffset>514350</wp:posOffset>
                </wp:positionV>
                <wp:extent cx="922020" cy="4495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A266ED" w:rsidRDefault="00A266ED" w:rsidP="00877F29">
                            <w:pPr>
                              <w:jc w:val="center"/>
                            </w:pPr>
                            <w:r>
                              <w:t xml:space="preserve">Rec </w:t>
                            </w:r>
                            <w:proofErr w:type="gramStart"/>
                            <w:r>
                              <w:t>2</w:t>
                            </w:r>
                            <w:r w:rsidRPr="00C4193B">
                              <w:rPr>
                                <w:vertAlign w:val="superscript"/>
                              </w:rPr>
                              <w:t>nd</w:t>
                            </w:r>
                            <w:r>
                              <w:t xml:space="preserve">  line</w:t>
                            </w:r>
                            <w:proofErr w:type="gramEnd"/>
                            <w:r>
                              <w:t xml:space="preserv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7EB927" id="_x0000_s1037" type="#_x0000_t202" style="position:absolute;margin-left:64.8pt;margin-top:40.5pt;width:72.6pt;height:35.4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" stroked="f">
                <v:textbox>
                  <w:txbxContent>
                    <w:p w:rsidR="003E1376" w:rsidRDefault="003E1376" w:rsidP="00877F29">
                      <w:pPr>
                        <w:jc w:val="center"/>
                      </w:pPr>
                      <w:r>
                        <w:t>Rec 2</w:t>
                      </w:r>
                      <w:r w:rsidRPr="00C4193B">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31264" behindDoc="0" locked="0" layoutInCell="1" allowOverlap="1" wp14:anchorId="5D51C720" wp14:editId="25510479">
                <wp:simplePos x="0" y="0"/>
                <wp:positionH relativeFrom="column">
                  <wp:posOffset>640080</wp:posOffset>
                </wp:positionH>
                <wp:positionV relativeFrom="paragraph">
                  <wp:posOffset>287655</wp:posOffset>
                </wp:positionV>
                <wp:extent cx="4556760" cy="1920240"/>
                <wp:effectExtent l="0" t="0" r="1524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920240"/>
                        </a:xfrm>
                        <a:prstGeom prst="rect">
                          <a:avLst/>
                        </a:prstGeom>
                        <a:noFill/>
                        <a:ln w="9525">
                          <a:solidFill>
                            <a:srgbClr val="000000"/>
                          </a:solidFill>
                          <a:miter lim="800000"/>
                          <a:headEnd/>
                          <a:tailEnd/>
                        </a:ln>
                      </wps:spPr>
                      <wps:txbx>
                        <w:txbxContent>
                          <w:p w:rsidR="00A266ED" w:rsidRDefault="00A266ED" w:rsidP="00877F29">
                            <w:pPr>
                              <w:jc w:val="center"/>
                            </w:pPr>
                          </w:p>
                          <w:p w:rsidR="00A266ED" w:rsidRDefault="00A266ED" w:rsidP="00877F29">
                            <w:pPr>
                              <w:jc w:val="center"/>
                            </w:pPr>
                          </w:p>
                          <w:p w:rsidR="00A266ED" w:rsidRDefault="00A266ED" w:rsidP="00877F29">
                            <w:pPr>
                              <w:jc w:val="center"/>
                            </w:pPr>
                          </w:p>
                          <w:p w:rsidR="00A266ED" w:rsidRDefault="00A266ED" w:rsidP="00877F29">
                            <w:pPr>
                              <w:jc w:val="right"/>
                            </w:pPr>
                            <w:r>
                              <w:t xml:space="preserve">                     Cascade step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51C720" id="_x0000_s1038" type="#_x0000_t202" style="position:absolute;margin-left:50.4pt;margin-top:22.65pt;width:358.8pt;height:151.2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" filled="f">
                <v:textbox>
                  <w:txbxContent>
                    <w:p w:rsidR="003E1376" w:rsidRDefault="003E1376" w:rsidP="00877F29">
                      <w:pPr>
                        <w:jc w:val="center"/>
                      </w:pPr>
                    </w:p>
                    <w:p w:rsidR="003E1376" w:rsidRDefault="003E1376" w:rsidP="00877F29">
                      <w:pPr>
                        <w:jc w:val="center"/>
                      </w:pPr>
                    </w:p>
                    <w:p w:rsidR="003E1376" w:rsidRDefault="003E1376" w:rsidP="00877F29">
                      <w:pPr>
                        <w:jc w:val="center"/>
                      </w:pPr>
                    </w:p>
                    <w:p w:rsidR="003E1376" w:rsidRDefault="003E1376" w:rsidP="00877F29">
                      <w:pPr>
                        <w:jc w:val="right"/>
                      </w:pPr>
                      <w:r>
                        <w:t xml:space="preserve">                     Cascade step C</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98496" behindDoc="0" locked="0" layoutInCell="1" allowOverlap="1" wp14:anchorId="30255460" wp14:editId="2322A61E">
                <wp:simplePos x="0" y="0"/>
                <wp:positionH relativeFrom="column">
                  <wp:posOffset>792480</wp:posOffset>
                </wp:positionH>
                <wp:positionV relativeFrom="paragraph">
                  <wp:posOffset>68580</wp:posOffset>
                </wp:positionV>
                <wp:extent cx="1264920" cy="502920"/>
                <wp:effectExtent l="0" t="0" r="1143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255460" id="_x0000_s1039" type="#_x0000_t202" style="position:absolute;margin-left:62.4pt;margin-top:5.4pt;width:99.6pt;height:39.6pt;z-index:251498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82112" behindDoc="0" locked="0" layoutInCell="1" allowOverlap="1" wp14:anchorId="034B8C11" wp14:editId="04492060">
                <wp:simplePos x="0" y="0"/>
                <wp:positionH relativeFrom="column">
                  <wp:posOffset>1889760</wp:posOffset>
                </wp:positionH>
                <wp:positionV relativeFrom="paragraph">
                  <wp:posOffset>774065</wp:posOffset>
                </wp:positionV>
                <wp:extent cx="495300" cy="297180"/>
                <wp:effectExtent l="0" t="0" r="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4B8C11" id="_x0000_s1040" type="#_x0000_t202" style="position:absolute;margin-left:148.8pt;margin-top:60.95pt;width:39pt;height:23.4pt;z-index:251482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h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PL/QWEjAgAAIwQAAA4AAAAAAAAAAAAAAAAALgIAAGRycy9lMm9Eb2Mu&#10;eG1sUEsBAi0AFAAGAAgAAAAhAP2c7mvfAAAACwEAAA8AAAAAAAAAAAAAAAAAfQQAAGRycy9kb3du&#10;cmV2LnhtbFBLBQYAAAAABAAEAPMAAACJBQAAAAA=&#10;" stroked="f">
                <v:textbox>
                  <w:txbxContent>
                    <w:p w:rsidR="003E1376" w:rsidRDefault="003E1376"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14880" behindDoc="0" locked="0" layoutInCell="1" allowOverlap="1" wp14:anchorId="046BBF33" wp14:editId="3492B41B">
                <wp:simplePos x="0" y="0"/>
                <wp:positionH relativeFrom="column">
                  <wp:posOffset>2506980</wp:posOffset>
                </wp:positionH>
                <wp:positionV relativeFrom="paragraph">
                  <wp:posOffset>827405</wp:posOffset>
                </wp:positionV>
                <wp:extent cx="1036320" cy="472440"/>
                <wp:effectExtent l="0" t="0" r="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6BBF33" id="_x0000_s1041" type="#_x0000_t202" style="position:absolute;margin-left:197.4pt;margin-top:65.15pt;width:81.6pt;height:37.2pt;z-index:251514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QEPBbCICAAAkBAAADgAAAAAAAAAAAAAAAAAuAgAAZHJzL2Uyb0RvYy54&#10;bWxQSwECLQAUAAYACAAAACEAuAOK1N8AAAALAQAADwAAAAAAAAAAAAAAAAB8BAAAZHJzL2Rvd25y&#10;ZXYueG1sUEsFBgAAAAAEAAQA8wAAAIgFAAAAAA==&#10;" stroked="f">
                <v:textbox>
                  <w:txbxContent>
                    <w:p w:rsidR="003E1376" w:rsidRDefault="003E1376"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86208" behindDoc="0" locked="0" layoutInCell="1" allowOverlap="1" wp14:anchorId="7B1444F0" wp14:editId="53A5A91B">
                <wp:simplePos x="0" y="0"/>
                <wp:positionH relativeFrom="column">
                  <wp:posOffset>1234440</wp:posOffset>
                </wp:positionH>
                <wp:positionV relativeFrom="paragraph">
                  <wp:posOffset>1558925</wp:posOffset>
                </wp:positionV>
                <wp:extent cx="495300" cy="297180"/>
                <wp:effectExtent l="0" t="0" r="0" b="76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1444F0" id="_x0000_s1042" type="#_x0000_t202" style="position:absolute;margin-left:97.2pt;margin-top:122.75pt;width:39pt;height:23.4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pZ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JZomlkjAgAAJAQAAA4AAAAAAAAAAAAAAAAALgIAAGRycy9lMm9Eb2Mu&#10;eG1sUEsBAi0AFAAGAAgAAAAhAFHcK+7fAAAACwEAAA8AAAAAAAAAAAAAAAAAfQQAAGRycy9kb3du&#10;cmV2LnhtbFBLBQYAAAAABAAEAPMAAACJBQAAAAA=&#10;" stroked="f">
                <v:textbox>
                  <w:txbxContent>
                    <w:p w:rsidR="003E1376" w:rsidRDefault="003E1376"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510784" behindDoc="0" locked="0" layoutInCell="1" allowOverlap="1" wp14:anchorId="155540E9" wp14:editId="02A7E4CB">
                <wp:simplePos x="0" y="0"/>
                <wp:positionH relativeFrom="column">
                  <wp:posOffset>1264920</wp:posOffset>
                </wp:positionH>
                <wp:positionV relativeFrom="paragraph">
                  <wp:posOffset>1467485</wp:posOffset>
                </wp:positionV>
                <wp:extent cx="0" cy="49530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C9EA43" id="Straight Arrow Connector 193" o:spid="_x0000_s1026" type="#_x0000_t32" style="position:absolute;margin-left:99.6pt;margin-top:115.55pt;width:0;height:39pt;z-index:25151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Bt&#10;Dj/h3AEAAA0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6688" behindDoc="0" locked="0" layoutInCell="1" allowOverlap="1" wp14:anchorId="7E00F16C" wp14:editId="053AA67D">
                <wp:simplePos x="0" y="0"/>
                <wp:positionH relativeFrom="column">
                  <wp:posOffset>1790700</wp:posOffset>
                </wp:positionH>
                <wp:positionV relativeFrom="paragraph">
                  <wp:posOffset>1063625</wp:posOffset>
                </wp:positionV>
                <wp:extent cx="6096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B53C89" id="Straight Arrow Connector 194" o:spid="_x0000_s1026" type="#_x0000_t32" style="position:absolute;margin-left:141pt;margin-top:83.75pt;width:48pt;height:0;z-index:25150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5&#10;faQ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2592" behindDoc="0" locked="0" layoutInCell="1" allowOverlap="1" wp14:anchorId="3611C32E" wp14:editId="62799746">
                <wp:simplePos x="0" y="0"/>
                <wp:positionH relativeFrom="column">
                  <wp:posOffset>1234440</wp:posOffset>
                </wp:positionH>
                <wp:positionV relativeFrom="paragraph">
                  <wp:posOffset>286385</wp:posOffset>
                </wp:positionV>
                <wp:extent cx="15240" cy="365760"/>
                <wp:effectExtent l="57150" t="0" r="80010" b="53340"/>
                <wp:wrapNone/>
                <wp:docPr id="195" name="Straight Arrow Connector 19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63EDF" id="Straight Arrow Connector 195" o:spid="_x0000_s1026" type="#_x0000_t32" style="position:absolute;margin-left:97.2pt;margin-top:22.55pt;width:1.2pt;height:28.8pt;z-index:25150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UNr9H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94400" behindDoc="0" locked="0" layoutInCell="1" allowOverlap="1" wp14:anchorId="6DAD30EB" wp14:editId="283A9511">
                <wp:simplePos x="0" y="0"/>
                <wp:positionH relativeFrom="column">
                  <wp:posOffset>792480</wp:posOffset>
                </wp:positionH>
                <wp:positionV relativeFrom="paragraph">
                  <wp:posOffset>705485</wp:posOffset>
                </wp:positionV>
                <wp:extent cx="944880" cy="678180"/>
                <wp:effectExtent l="0" t="0" r="26670" b="26670"/>
                <wp:wrapNone/>
                <wp:docPr id="197" name="Diamond 19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CD4326" id="Diamond 197" o:spid="_x0000_s1026" type="#_x0000_t4" style="position:absolute;margin-left:62.4pt;margin-top:55.55pt;width:74.4pt;height:53.4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bHbS+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490304" behindDoc="0" locked="0" layoutInCell="1" allowOverlap="1" wp14:anchorId="6A758404" wp14:editId="39567B4C">
                <wp:simplePos x="0" y="0"/>
                <wp:positionH relativeFrom="column">
                  <wp:posOffset>769620</wp:posOffset>
                </wp:positionH>
                <wp:positionV relativeFrom="paragraph">
                  <wp:posOffset>459105</wp:posOffset>
                </wp:positionV>
                <wp:extent cx="1082040" cy="601980"/>
                <wp:effectExtent l="0" t="0" r="3810" b="76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A266ED" w:rsidRDefault="00A266ED"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758404" id="_x0000_s1043" type="#_x0000_t202" style="position:absolute;margin-left:60.6pt;margin-top:36.15pt;width:85.2pt;height:47.4pt;z-index:25149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t2IwIAACc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" stroked="f">
                <v:textbox>
                  <w:txbxContent>
                    <w:p w:rsidR="003E1376" w:rsidRDefault="003E1376"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18976" behindDoc="0" locked="0" layoutInCell="1" allowOverlap="1" wp14:anchorId="45C4F763" wp14:editId="30537692">
                <wp:simplePos x="0" y="0"/>
                <wp:positionH relativeFrom="column">
                  <wp:posOffset>640080</wp:posOffset>
                </wp:positionH>
                <wp:positionV relativeFrom="paragraph">
                  <wp:posOffset>294005</wp:posOffset>
                </wp:positionV>
                <wp:extent cx="1264920" cy="685800"/>
                <wp:effectExtent l="0" t="0" r="1143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C4F763" id="_x0000_s1044" type="#_x0000_t202" style="position:absolute;margin-left:50.4pt;margin-top:23.15pt;width:99.6pt;height:54pt;z-index:251518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rPr>
          <w:b/>
        </w:rPr>
      </w:pPr>
      <w:r w:rsidRPr="002F4B2D">
        <w:rPr>
          <w:b/>
        </w:rPr>
        <w:t xml:space="preserve">Figure </w:t>
      </w:r>
      <w:r w:rsidR="00876890">
        <w:rPr>
          <w:b/>
        </w:rPr>
        <w:t>2</w:t>
      </w:r>
      <w:r w:rsidRPr="002F4B2D">
        <w:rPr>
          <w:b/>
        </w:rPr>
        <w:t>:</w:t>
      </w:r>
      <w:r w:rsidRPr="002F4B2D">
        <w:t xml:space="preserve">  </w:t>
      </w:r>
      <w:r w:rsidR="00B72808" w:rsidRPr="002F4B2D">
        <w:rPr>
          <w:b/>
        </w:rPr>
        <w:t>“Template”</w:t>
      </w:r>
      <w:r w:rsidR="00B72808" w:rsidRPr="002F4B2D">
        <w:t xml:space="preserve"> </w:t>
      </w:r>
      <w:r w:rsidRPr="002F4B2D">
        <w:rPr>
          <w:b/>
        </w:rPr>
        <w:t>Recommendati</w:t>
      </w:r>
      <w:r w:rsidR="00B72808" w:rsidRPr="002F4B2D">
        <w:rPr>
          <w:b/>
        </w:rPr>
        <w:t xml:space="preserve">on cascade of adding a new drug, for patients </w:t>
      </w:r>
      <w:r w:rsidR="00EF7336">
        <w:rPr>
          <w:b/>
        </w:rPr>
        <w:t xml:space="preserve">with a </w:t>
      </w:r>
      <w:proofErr w:type="spellStart"/>
      <w:r w:rsidR="00B72808" w:rsidRPr="002F4B2D">
        <w:rPr>
          <w:b/>
        </w:rPr>
        <w:t>Dx</w:t>
      </w:r>
      <w:proofErr w:type="spellEnd"/>
      <w:r w:rsidR="00B72808" w:rsidRPr="002F4B2D">
        <w:rPr>
          <w:b/>
        </w:rPr>
        <w:t xml:space="preserve"> of HTN + CKD who are not </w:t>
      </w:r>
      <w:r w:rsidR="009A7FED">
        <w:rPr>
          <w:b/>
        </w:rPr>
        <w:t>African American</w:t>
      </w:r>
      <w:r w:rsidR="00B72808" w:rsidRPr="002F4B2D">
        <w:rPr>
          <w:b/>
        </w:rPr>
        <w:t>.</w:t>
      </w:r>
    </w:p>
    <w:p w:rsidR="00877F29" w:rsidRPr="002F4B2D" w:rsidRDefault="00877F29" w:rsidP="00A011C2">
      <w:pPr>
        <w:tabs>
          <w:tab w:val="left" w:pos="5412"/>
        </w:tabs>
        <w:spacing w:after="0"/>
      </w:pPr>
      <w:r w:rsidRPr="002F4B2D">
        <w:lastRenderedPageBreak/>
        <w:tab/>
      </w:r>
      <w:r w:rsidRPr="002F4B2D">
        <w:rPr>
          <w:noProof/>
        </w:rPr>
        <mc:AlternateContent>
          <mc:Choice Requires="wps">
            <w:drawing>
              <wp:anchor distT="45720" distB="45720" distL="114300" distR="114300" simplePos="0" relativeHeight="251568128" behindDoc="0" locked="0" layoutInCell="1" allowOverlap="1" wp14:anchorId="0CF87E35" wp14:editId="340E6F74">
                <wp:simplePos x="0" y="0"/>
                <wp:positionH relativeFrom="column">
                  <wp:posOffset>792480</wp:posOffset>
                </wp:positionH>
                <wp:positionV relativeFrom="paragraph">
                  <wp:posOffset>68580</wp:posOffset>
                </wp:positionV>
                <wp:extent cx="1333500" cy="4800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006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F87E35" id="_x0000_s1045" type="#_x0000_t202" style="position:absolute;margin-left:62.4pt;margin-top:5.4pt;width:105pt;height:37.8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51744" behindDoc="0" locked="0" layoutInCell="1" allowOverlap="1" wp14:anchorId="28D67176" wp14:editId="45CB77CF">
                <wp:simplePos x="0" y="0"/>
                <wp:positionH relativeFrom="column">
                  <wp:posOffset>1889760</wp:posOffset>
                </wp:positionH>
                <wp:positionV relativeFrom="paragraph">
                  <wp:posOffset>774065</wp:posOffset>
                </wp:positionV>
                <wp:extent cx="495300" cy="29718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D67176" id="_x0000_s1046" type="#_x0000_t202" style="position:absolute;margin-left:148.8pt;margin-top:60.95pt;width:39pt;height:23.4pt;z-index:251551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DGxt62IQIAACMEAAAOAAAAAAAAAAAAAAAAAC4CAABkcnMvZTJvRG9jLnht&#10;bFBLAQItABQABgAIAAAAIQD9nO5r3wAAAAsBAAAPAAAAAAAAAAAAAAAAAHsEAABkcnMvZG93bnJl&#10;di54bWxQSwUGAAAAAAQABADzAAAAhwUAAAAA&#10;" stroked="f">
                <v:textbox>
                  <w:txbxContent>
                    <w:p w:rsidR="003E1376" w:rsidRDefault="003E1376"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72224" behindDoc="0" locked="0" layoutInCell="1" allowOverlap="1" wp14:anchorId="29C02607" wp14:editId="4B7FAE9D">
                <wp:simplePos x="0" y="0"/>
                <wp:positionH relativeFrom="column">
                  <wp:posOffset>2506980</wp:posOffset>
                </wp:positionH>
                <wp:positionV relativeFrom="paragraph">
                  <wp:posOffset>827405</wp:posOffset>
                </wp:positionV>
                <wp:extent cx="1036320" cy="4724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C02607" id="_x0000_s1047" type="#_x0000_t202" style="position:absolute;margin-left:197.4pt;margin-top:65.15pt;width:81.6pt;height:37.2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PcTQQIQIAACQEAAAOAAAAAAAAAAAAAAAAAC4CAABkcnMvZTJvRG9jLnht&#10;bFBLAQItABQABgAIAAAAIQC4A4rU3wAAAAsBAAAPAAAAAAAAAAAAAAAAAHsEAABkcnMvZG93bnJl&#10;di54bWxQSwUGAAAAAAQABADzAAAAhwUAAAAA&#10;" stroked="f">
                <v:textbox>
                  <w:txbxContent>
                    <w:p w:rsidR="003E1376" w:rsidRDefault="003E1376"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55840" behindDoc="0" locked="0" layoutInCell="1" allowOverlap="1" wp14:anchorId="7C5A8F3A" wp14:editId="3935AE3D">
                <wp:simplePos x="0" y="0"/>
                <wp:positionH relativeFrom="column">
                  <wp:posOffset>1234440</wp:posOffset>
                </wp:positionH>
                <wp:positionV relativeFrom="paragraph">
                  <wp:posOffset>1558925</wp:posOffset>
                </wp:positionV>
                <wp:extent cx="495300" cy="2971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5A8F3A" id="_x0000_s1048" type="#_x0000_t202" style="position:absolute;margin-left:97.2pt;margin-top:122.75pt;width:39pt;height:23.4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IQIAACM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" stroked="f">
                <v:textbox>
                  <w:txbxContent>
                    <w:p w:rsidR="003E1376" w:rsidRDefault="003E1376"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09088" behindDoc="0" locked="0" layoutInCell="1" allowOverlap="1" wp14:anchorId="5B6A31E6" wp14:editId="1409394C">
                <wp:simplePos x="0" y="0"/>
                <wp:positionH relativeFrom="column">
                  <wp:posOffset>1264920</wp:posOffset>
                </wp:positionH>
                <wp:positionV relativeFrom="paragraph">
                  <wp:posOffset>1467485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15AEA1" id="Straight Arrow Connector 15" o:spid="_x0000_s1026" type="#_x0000_t32" style="position:absolute;margin-left:99.6pt;margin-top:115.55pt;width:0;height:39pt;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0896" behindDoc="0" locked="0" layoutInCell="1" allowOverlap="1" wp14:anchorId="40E7CBEF" wp14:editId="178779ED">
                <wp:simplePos x="0" y="0"/>
                <wp:positionH relativeFrom="column">
                  <wp:posOffset>1790700</wp:posOffset>
                </wp:positionH>
                <wp:positionV relativeFrom="paragraph">
                  <wp:posOffset>1063625</wp:posOffset>
                </wp:positionV>
                <wp:extent cx="6096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73583D" id="Straight Arrow Connector 16" o:spid="_x0000_s1026" type="#_x0000_t32" style="position:absolute;margin-left:141pt;margin-top:83.75pt;width:48pt;height:0;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92704" behindDoc="0" locked="0" layoutInCell="1" allowOverlap="1" wp14:anchorId="435D345E" wp14:editId="69AEC79F">
                <wp:simplePos x="0" y="0"/>
                <wp:positionH relativeFrom="column">
                  <wp:posOffset>1234440</wp:posOffset>
                </wp:positionH>
                <wp:positionV relativeFrom="paragraph">
                  <wp:posOffset>286385</wp:posOffset>
                </wp:positionV>
                <wp:extent cx="15240" cy="365760"/>
                <wp:effectExtent l="57150" t="0" r="80010" b="53340"/>
                <wp:wrapNone/>
                <wp:docPr id="17" name="Straight Arrow Connector 17"/>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D744C" id="Straight Arrow Connector 17" o:spid="_x0000_s1026" type="#_x0000_t32" style="position:absolute;margin-left:97.2pt;margin-top:22.55pt;width:1.2pt;height:28.8pt;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CoogzE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64032" behindDoc="0" locked="0" layoutInCell="1" allowOverlap="1" wp14:anchorId="712D17EB" wp14:editId="69FB878F">
                <wp:simplePos x="0" y="0"/>
                <wp:positionH relativeFrom="column">
                  <wp:posOffset>792480</wp:posOffset>
                </wp:positionH>
                <wp:positionV relativeFrom="paragraph">
                  <wp:posOffset>705485</wp:posOffset>
                </wp:positionV>
                <wp:extent cx="944880" cy="678180"/>
                <wp:effectExtent l="0" t="0" r="26670" b="26670"/>
                <wp:wrapNone/>
                <wp:docPr id="18" name="Diamond 1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321D1D" id="Diamond 18" o:spid="_x0000_s1026" type="#_x0000_t4" style="position:absolute;margin-left:62.4pt;margin-top:55.55pt;width:74.4pt;height:53.4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B/9Re6ZAgAAkA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59936" behindDoc="0" locked="0" layoutInCell="1" allowOverlap="1" wp14:anchorId="718C5615" wp14:editId="2FCF5B5E">
                <wp:simplePos x="0" y="0"/>
                <wp:positionH relativeFrom="column">
                  <wp:posOffset>838200</wp:posOffset>
                </wp:positionH>
                <wp:positionV relativeFrom="paragraph">
                  <wp:posOffset>150495</wp:posOffset>
                </wp:positionV>
                <wp:extent cx="845820" cy="4495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A266ED" w:rsidRDefault="00A266ED" w:rsidP="00877F29">
                            <w:pPr>
                              <w:jc w:val="center"/>
                            </w:pPr>
                            <w:r>
                              <w:t>Rec thiazide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8C5615" id="_x0000_s1049" type="#_x0000_t202" style="position:absolute;margin-left:66pt;margin-top:11.85pt;width:66.6pt;height:35.4pt;z-index:25155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" stroked="f">
                <v:textbox>
                  <w:txbxContent>
                    <w:p w:rsidR="003E1376" w:rsidRDefault="003E1376" w:rsidP="00877F29">
                      <w:pPr>
                        <w:jc w:val="center"/>
                      </w:pPr>
                      <w:r>
                        <w:t>Rec thiazide</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25472" behindDoc="0" locked="0" layoutInCell="1" allowOverlap="1" wp14:anchorId="40F0E2AA" wp14:editId="74347277">
                <wp:simplePos x="0" y="0"/>
                <wp:positionH relativeFrom="column">
                  <wp:posOffset>-99060</wp:posOffset>
                </wp:positionH>
                <wp:positionV relativeFrom="paragraph">
                  <wp:posOffset>69215</wp:posOffset>
                </wp:positionV>
                <wp:extent cx="3710940" cy="5638800"/>
                <wp:effectExtent l="0" t="0" r="22860" b="19050"/>
                <wp:wrapNone/>
                <wp:docPr id="221" name="Rectangle 221"/>
                <wp:cNvGraphicFramePr/>
                <a:graphic xmlns:a="http://schemas.openxmlformats.org/drawingml/2006/main">
                  <a:graphicData uri="http://schemas.microsoft.com/office/word/2010/wordprocessingShape">
                    <wps:wsp>
                      <wps:cNvSpPr/>
                      <wps:spPr>
                        <a:xfrm>
                          <a:off x="0" y="0"/>
                          <a:ext cx="3710940" cy="56388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D85ACD" id="Rectangle 221" o:spid="_x0000_s1026" style="position:absolute;margin-left:-7.8pt;margin-top:5.45pt;width:292.2pt;height:44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96800" behindDoc="0" locked="0" layoutInCell="1" allowOverlap="1" wp14:anchorId="1B182FDA" wp14:editId="09F071F9">
                <wp:simplePos x="0" y="0"/>
                <wp:positionH relativeFrom="column">
                  <wp:posOffset>792480</wp:posOffset>
                </wp:positionH>
                <wp:positionV relativeFrom="paragraph">
                  <wp:posOffset>70485</wp:posOffset>
                </wp:positionV>
                <wp:extent cx="899160" cy="502920"/>
                <wp:effectExtent l="0" t="0" r="15240" b="1143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182FDA" id="_x0000_s1050" type="#_x0000_t202" style="position:absolute;margin-left:62.4pt;margin-top:5.55pt;width:70.8pt;height:39.6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76320" behindDoc="0" locked="0" layoutInCell="1" allowOverlap="1" wp14:anchorId="685124A3" wp14:editId="0BF7707D">
                <wp:simplePos x="0" y="0"/>
                <wp:positionH relativeFrom="column">
                  <wp:posOffset>1889760</wp:posOffset>
                </wp:positionH>
                <wp:positionV relativeFrom="paragraph">
                  <wp:posOffset>774065</wp:posOffset>
                </wp:positionV>
                <wp:extent cx="495300" cy="297180"/>
                <wp:effectExtent l="0" t="0" r="0" b="76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5124A3" id="_x0000_s1051" type="#_x0000_t202" style="position:absolute;margin-left:148.8pt;margin-top:60.95pt;width:39pt;height:23.4pt;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MxK2HQjAgAAJAQAAA4AAAAAAAAAAAAAAAAALgIAAGRycy9lMm9Eb2Mu&#10;eG1sUEsBAi0AFAAGAAgAAAAhAP2c7mvfAAAACwEAAA8AAAAAAAAAAAAAAAAAfQQAAGRycy9kb3du&#10;cmV2LnhtbFBLBQYAAAAABAAEAPMAAACJBQAAAAA=&#10;" stroked="f">
                <v:textbox>
                  <w:txbxContent>
                    <w:p w:rsidR="003E1376" w:rsidRDefault="003E1376"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21376" behindDoc="0" locked="0" layoutInCell="1" allowOverlap="1" wp14:anchorId="2EA314C6" wp14:editId="4160AD99">
                <wp:simplePos x="0" y="0"/>
                <wp:positionH relativeFrom="column">
                  <wp:posOffset>2506980</wp:posOffset>
                </wp:positionH>
                <wp:positionV relativeFrom="paragraph">
                  <wp:posOffset>827405</wp:posOffset>
                </wp:positionV>
                <wp:extent cx="1036320" cy="472440"/>
                <wp:effectExtent l="0" t="0" r="0" b="381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A314C6" id="_x0000_s1052" type="#_x0000_t202" style="position:absolute;margin-left:197.4pt;margin-top:65.15pt;width:81.6pt;height:37.2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ntzRXSICAAAlBAAADgAAAAAAAAAAAAAAAAAuAgAAZHJzL2Uyb0RvYy54&#10;bWxQSwECLQAUAAYACAAAACEAuAOK1N8AAAALAQAADwAAAAAAAAAAAAAAAAB8BAAAZHJzL2Rvd25y&#10;ZXYueG1sUEsFBgAAAAAEAAQA8wAAAIgFAAAAAA==&#10;" stroked="f">
                <v:textbox>
                  <w:txbxContent>
                    <w:p w:rsidR="003E1376" w:rsidRDefault="003E1376"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80416" behindDoc="0" locked="0" layoutInCell="1" allowOverlap="1" wp14:anchorId="34F08CDE" wp14:editId="0B58E2AA">
                <wp:simplePos x="0" y="0"/>
                <wp:positionH relativeFrom="column">
                  <wp:posOffset>1234440</wp:posOffset>
                </wp:positionH>
                <wp:positionV relativeFrom="paragraph">
                  <wp:posOffset>1558925</wp:posOffset>
                </wp:positionV>
                <wp:extent cx="495300" cy="297180"/>
                <wp:effectExtent l="0" t="0" r="0" b="762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F08CDE" id="_x0000_s1053" type="#_x0000_t202" style="position:absolute;margin-left:97.2pt;margin-top:122.75pt;width:39pt;height:23.4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8EIwIAACQ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LM17wQjAgAAJAQAAA4AAAAAAAAAAAAAAAAALgIAAGRycy9lMm9Eb2Mu&#10;eG1sUEsBAi0AFAAGAAgAAAAhAFHcK+7fAAAACwEAAA8AAAAAAAAAAAAAAAAAfQQAAGRycy9kb3du&#10;cmV2LnhtbFBLBQYAAAAABAAEAPMAAACJBQAAAAA=&#10;" stroked="f">
                <v:textbox>
                  <w:txbxContent>
                    <w:p w:rsidR="003E1376" w:rsidRDefault="003E1376"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17280" behindDoc="0" locked="0" layoutInCell="1" allowOverlap="1" wp14:anchorId="6BFC4835" wp14:editId="486AF8CA">
                <wp:simplePos x="0" y="0"/>
                <wp:positionH relativeFrom="column">
                  <wp:posOffset>1264920</wp:posOffset>
                </wp:positionH>
                <wp:positionV relativeFrom="paragraph">
                  <wp:posOffset>1467485</wp:posOffset>
                </wp:positionV>
                <wp:extent cx="0" cy="495300"/>
                <wp:effectExtent l="7620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B98C8" id="Straight Arrow Connector 292" o:spid="_x0000_s1026" type="#_x0000_t32" style="position:absolute;margin-left:99.6pt;margin-top:115.55pt;width:0;height:39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0XbuT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13184" behindDoc="0" locked="0" layoutInCell="1" allowOverlap="1" wp14:anchorId="4AD727A3" wp14:editId="3B187247">
                <wp:simplePos x="0" y="0"/>
                <wp:positionH relativeFrom="column">
                  <wp:posOffset>1790700</wp:posOffset>
                </wp:positionH>
                <wp:positionV relativeFrom="paragraph">
                  <wp:posOffset>1063625</wp:posOffset>
                </wp:positionV>
                <wp:extent cx="609600" cy="0"/>
                <wp:effectExtent l="0" t="76200" r="19050" b="95250"/>
                <wp:wrapNone/>
                <wp:docPr id="293" name="Straight Arrow Connector 293"/>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A512B7" id="Straight Arrow Connector 293" o:spid="_x0000_s1026" type="#_x0000_t32" style="position:absolute;margin-left:141pt;margin-top:83.75pt;width:48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4992" behindDoc="0" locked="0" layoutInCell="1" allowOverlap="1" wp14:anchorId="33E4F45F" wp14:editId="717FAD89">
                <wp:simplePos x="0" y="0"/>
                <wp:positionH relativeFrom="column">
                  <wp:posOffset>1234440</wp:posOffset>
                </wp:positionH>
                <wp:positionV relativeFrom="paragraph">
                  <wp:posOffset>286385</wp:posOffset>
                </wp:positionV>
                <wp:extent cx="15240" cy="365760"/>
                <wp:effectExtent l="57150" t="0" r="80010" b="53340"/>
                <wp:wrapNone/>
                <wp:docPr id="294" name="Straight Arrow Connector 29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0516EB" id="Straight Arrow Connector 294" o:spid="_x0000_s1026" type="#_x0000_t32" style="position:absolute;margin-left:97.2pt;margin-top:22.55pt;width:1.2pt;height:28.8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vVjxz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88608" behindDoc="0" locked="0" layoutInCell="1" allowOverlap="1" wp14:anchorId="4A31567B" wp14:editId="61CF944F">
                <wp:simplePos x="0" y="0"/>
                <wp:positionH relativeFrom="column">
                  <wp:posOffset>792480</wp:posOffset>
                </wp:positionH>
                <wp:positionV relativeFrom="paragraph">
                  <wp:posOffset>705485</wp:posOffset>
                </wp:positionV>
                <wp:extent cx="944880" cy="678180"/>
                <wp:effectExtent l="0" t="0" r="26670" b="26670"/>
                <wp:wrapNone/>
                <wp:docPr id="295" name="Diamond 295"/>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8E928B" id="Diamond 295" o:spid="_x0000_s1026" type="#_x0000_t4" style="position:absolute;margin-left:62.4pt;margin-top:55.55pt;width:74.4pt;height:53.4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48rw0J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584512" behindDoc="0" locked="0" layoutInCell="1" allowOverlap="1" wp14:anchorId="73797C8E" wp14:editId="16AC35F8">
                <wp:simplePos x="0" y="0"/>
                <wp:positionH relativeFrom="column">
                  <wp:posOffset>822960</wp:posOffset>
                </wp:positionH>
                <wp:positionV relativeFrom="paragraph">
                  <wp:posOffset>514350</wp:posOffset>
                </wp:positionV>
                <wp:extent cx="922020" cy="449580"/>
                <wp:effectExtent l="0" t="0" r="0" b="762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A266ED" w:rsidRDefault="00A266ED" w:rsidP="00877F29">
                            <w:pPr>
                              <w:jc w:val="center"/>
                            </w:pPr>
                            <w:r>
                              <w:t>Rec 2</w:t>
                            </w:r>
                            <w:r w:rsidRPr="005B75D2">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797C8E" id="_x0000_s1054" type="#_x0000_t202" style="position:absolute;margin-left:64.8pt;margin-top:40.5pt;width:72.6pt;height:35.4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" stroked="f">
                <v:textbox>
                  <w:txbxContent>
                    <w:p w:rsidR="003E1376" w:rsidRDefault="003E1376" w:rsidP="00877F29">
                      <w:pPr>
                        <w:jc w:val="center"/>
                      </w:pPr>
                      <w:r>
                        <w:t>Rec 2</w:t>
                      </w:r>
                      <w:r w:rsidRPr="005B75D2">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33664" behindDoc="0" locked="0" layoutInCell="1" allowOverlap="1" wp14:anchorId="679F3199" wp14:editId="613EB7DC">
                <wp:simplePos x="0" y="0"/>
                <wp:positionH relativeFrom="column">
                  <wp:posOffset>792480</wp:posOffset>
                </wp:positionH>
                <wp:positionV relativeFrom="paragraph">
                  <wp:posOffset>68580</wp:posOffset>
                </wp:positionV>
                <wp:extent cx="1264920" cy="502920"/>
                <wp:effectExtent l="0" t="0" r="11430" b="1143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9F3199" id="_x0000_s1055" type="#_x0000_t202" style="position:absolute;margin-left:62.4pt;margin-top:5.4pt;width:99.6pt;height:39.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35360" behindDoc="0" locked="0" layoutInCell="1" allowOverlap="1" wp14:anchorId="3E2067BC" wp14:editId="7C3877F3">
                <wp:simplePos x="0" y="0"/>
                <wp:positionH relativeFrom="column">
                  <wp:posOffset>1889760</wp:posOffset>
                </wp:positionH>
                <wp:positionV relativeFrom="paragraph">
                  <wp:posOffset>774065</wp:posOffset>
                </wp:positionV>
                <wp:extent cx="495300" cy="297180"/>
                <wp:effectExtent l="0" t="0" r="0" b="762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2067BC" id="_x0000_s1056" type="#_x0000_t202" style="position:absolute;margin-left:148.8pt;margin-top:60.95pt;width:39pt;height:23.4pt;z-index:25153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Cy2IGgjAgAAJAQAAA4AAAAAAAAAAAAAAAAALgIAAGRycy9lMm9Eb2Mu&#10;eG1sUEsBAi0AFAAGAAgAAAAhAP2c7mvfAAAACwEAAA8AAAAAAAAAAAAAAAAAfQQAAGRycy9kb3du&#10;cmV2LnhtbFBLBQYAAAAABAAEAPMAAACJBQAAAAA=&#10;" stroked="f">
                <v:textbox>
                  <w:txbxContent>
                    <w:p w:rsidR="003E1376" w:rsidRDefault="003E1376"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47648" behindDoc="0" locked="0" layoutInCell="1" allowOverlap="1" wp14:anchorId="1D5EB19F" wp14:editId="54D0DC7B">
                <wp:simplePos x="0" y="0"/>
                <wp:positionH relativeFrom="column">
                  <wp:posOffset>2506980</wp:posOffset>
                </wp:positionH>
                <wp:positionV relativeFrom="paragraph">
                  <wp:posOffset>827405</wp:posOffset>
                </wp:positionV>
                <wp:extent cx="1036320" cy="472440"/>
                <wp:effectExtent l="0" t="0" r="0" b="381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5EB19F" id="_x0000_s1057" type="#_x0000_t202" style="position:absolute;margin-left:197.4pt;margin-top:65.15pt;width:81.6pt;height:37.2pt;z-index:25154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e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AouFd4jAgAAJQQAAA4AAAAAAAAAAAAAAAAALgIAAGRycy9lMm9Eb2Mu&#10;eG1sUEsBAi0AFAAGAAgAAAAhALgDitTfAAAACwEAAA8AAAAAAAAAAAAAAAAAfQQAAGRycy9kb3du&#10;cmV2LnhtbFBLBQYAAAAABAAEAPMAAACJBQAAAAA=&#10;" stroked="f">
                <v:textbox>
                  <w:txbxContent>
                    <w:p w:rsidR="003E1376" w:rsidRDefault="003E1376"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43552" behindDoc="0" locked="0" layoutInCell="1" allowOverlap="1" wp14:anchorId="6BA72B9B" wp14:editId="0740B9BF">
                <wp:simplePos x="0" y="0"/>
                <wp:positionH relativeFrom="column">
                  <wp:posOffset>1234440</wp:posOffset>
                </wp:positionH>
                <wp:positionV relativeFrom="paragraph">
                  <wp:posOffset>1558925</wp:posOffset>
                </wp:positionV>
                <wp:extent cx="495300" cy="297180"/>
                <wp:effectExtent l="0" t="0" r="0" b="762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A72B9B" id="_x0000_s1058" type="#_x0000_t202" style="position:absolute;margin-left:97.2pt;margin-top:122.75pt;width:39pt;height:23.4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oIIAIAACQ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&#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B8oigggAgAAJAQAAA4AAAAAAAAAAAAAAAAALgIAAGRycy9lMm9Eb2MueG1s&#10;UEsBAi0AFAAGAAgAAAAhAFHcK+7fAAAACwEAAA8AAAAAAAAAAAAAAAAAegQAAGRycy9kb3ducmV2&#10;LnhtbFBLBQYAAAAABAAEAPMAAACGBQAAAAA=&#10;" stroked="f">
                <v:textbox>
                  <w:txbxContent>
                    <w:p w:rsidR="003E1376" w:rsidRDefault="003E1376"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45952" behindDoc="0" locked="0" layoutInCell="1" allowOverlap="1" wp14:anchorId="59227F2B" wp14:editId="1B7589F6">
                <wp:simplePos x="0" y="0"/>
                <wp:positionH relativeFrom="column">
                  <wp:posOffset>1264920</wp:posOffset>
                </wp:positionH>
                <wp:positionV relativeFrom="paragraph">
                  <wp:posOffset>1467485</wp:posOffset>
                </wp:positionV>
                <wp:extent cx="0" cy="49530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121AEE" id="Straight Arrow Connector 301" o:spid="_x0000_s1026" type="#_x0000_t32" style="position:absolute;margin-left:99.6pt;margin-top:115.55pt;width:0;height:39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uG7KJ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41856" behindDoc="0" locked="0" layoutInCell="1" allowOverlap="1" wp14:anchorId="073A6715" wp14:editId="66913365">
                <wp:simplePos x="0" y="0"/>
                <wp:positionH relativeFrom="column">
                  <wp:posOffset>1790700</wp:posOffset>
                </wp:positionH>
                <wp:positionV relativeFrom="paragraph">
                  <wp:posOffset>1063625</wp:posOffset>
                </wp:positionV>
                <wp:extent cx="60960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8FFAC6" id="Straight Arrow Connector 302" o:spid="_x0000_s1026" type="#_x0000_t32" style="position:absolute;margin-left:141pt;margin-top:83.75pt;width:48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1NkU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37760" behindDoc="0" locked="0" layoutInCell="1" allowOverlap="1" wp14:anchorId="6B6D8E51" wp14:editId="64F9B774">
                <wp:simplePos x="0" y="0"/>
                <wp:positionH relativeFrom="column">
                  <wp:posOffset>1234440</wp:posOffset>
                </wp:positionH>
                <wp:positionV relativeFrom="paragraph">
                  <wp:posOffset>286385</wp:posOffset>
                </wp:positionV>
                <wp:extent cx="15240" cy="365760"/>
                <wp:effectExtent l="57150" t="0" r="80010" b="53340"/>
                <wp:wrapNone/>
                <wp:docPr id="303" name="Straight Arrow Connector 30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9E3C72" id="Straight Arrow Connector 303" o:spid="_x0000_s1026" type="#_x0000_t32" style="position:absolute;margin-left:97.2pt;margin-top:22.55pt;width:1.2pt;height:28.8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eVhxw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29568" behindDoc="0" locked="0" layoutInCell="1" allowOverlap="1" wp14:anchorId="5AFFCAE9" wp14:editId="22182A75">
                <wp:simplePos x="0" y="0"/>
                <wp:positionH relativeFrom="column">
                  <wp:posOffset>792480</wp:posOffset>
                </wp:positionH>
                <wp:positionV relativeFrom="paragraph">
                  <wp:posOffset>705485</wp:posOffset>
                </wp:positionV>
                <wp:extent cx="944880" cy="678180"/>
                <wp:effectExtent l="0" t="0" r="26670" b="26670"/>
                <wp:wrapNone/>
                <wp:docPr id="304" name="Diamond 30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D764DD" id="Diamond 304" o:spid="_x0000_s1026" type="#_x0000_t4" style="position:absolute;margin-left:62.4pt;margin-top:55.55pt;width:74.4pt;height:53.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C1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l/z&#10;OS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PmhMLW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539456" behindDoc="0" locked="0" layoutInCell="1" allowOverlap="1" wp14:anchorId="14218DDE" wp14:editId="664C3C70">
                <wp:simplePos x="0" y="0"/>
                <wp:positionH relativeFrom="column">
                  <wp:posOffset>769620</wp:posOffset>
                </wp:positionH>
                <wp:positionV relativeFrom="paragraph">
                  <wp:posOffset>459105</wp:posOffset>
                </wp:positionV>
                <wp:extent cx="1082040" cy="601980"/>
                <wp:effectExtent l="0" t="0" r="3810" b="76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A266ED" w:rsidRDefault="00A266ED"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218DDE" id="_x0000_s1059" type="#_x0000_t202" style="position:absolute;margin-left:60.6pt;margin-top:36.15pt;width:85.2pt;height:47.4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APkwodJAIAACcEAAAOAAAAAAAAAAAAAAAAAC4CAABkcnMvZTJvRG9j&#10;LnhtbFBLAQItABQABgAIAAAAIQDS1ZZX3wAAAAoBAAAPAAAAAAAAAAAAAAAAAH4EAABkcnMvZG93&#10;bnJldi54bWxQSwUGAAAAAAQABADzAAAAigUAAAAA&#10;" stroked="f">
                <v:textbox>
                  <w:txbxContent>
                    <w:p w:rsidR="003E1376" w:rsidRDefault="003E1376"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50048" behindDoc="0" locked="0" layoutInCell="1" allowOverlap="1" wp14:anchorId="15B776C6" wp14:editId="3A54347D">
                <wp:simplePos x="0" y="0"/>
                <wp:positionH relativeFrom="column">
                  <wp:posOffset>640080</wp:posOffset>
                </wp:positionH>
                <wp:positionV relativeFrom="paragraph">
                  <wp:posOffset>248285</wp:posOffset>
                </wp:positionV>
                <wp:extent cx="1264920" cy="685800"/>
                <wp:effectExtent l="0" t="0" r="11430" b="190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B776C6" id="_x0000_s1060" type="#_x0000_t202" style="position:absolute;margin-left:50.4pt;margin-top:19.55pt;width:99.6pt;height:54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B72808">
      <w:pPr>
        <w:tabs>
          <w:tab w:val="left" w:pos="5412"/>
        </w:tabs>
        <w:spacing w:after="0"/>
        <w:rPr>
          <w:b/>
        </w:rPr>
      </w:pPr>
      <w:r w:rsidRPr="002F4B2D">
        <w:t xml:space="preserve">Figure </w:t>
      </w:r>
      <w:r w:rsidR="00876890">
        <w:t>3</w:t>
      </w:r>
      <w:r w:rsidRPr="002F4B2D">
        <w:t xml:space="preserve">:  </w:t>
      </w:r>
      <w:r w:rsidRPr="002F4B2D">
        <w:rPr>
          <w:b/>
        </w:rPr>
        <w:t xml:space="preserve">Recommendation cascade of adding a new drug for patients who are </w:t>
      </w:r>
      <w:r w:rsidR="009A7FED">
        <w:rPr>
          <w:b/>
        </w:rPr>
        <w:t>African American</w:t>
      </w:r>
      <w:r w:rsidRPr="002F4B2D">
        <w:rPr>
          <w:b/>
        </w:rPr>
        <w:t xml:space="preserve"> and </w:t>
      </w:r>
      <w:r w:rsidR="00EF7336">
        <w:rPr>
          <w:b/>
        </w:rPr>
        <w:t xml:space="preserve">have a </w:t>
      </w:r>
      <w:proofErr w:type="spellStart"/>
      <w:r w:rsidRPr="002F4B2D">
        <w:rPr>
          <w:b/>
        </w:rPr>
        <w:t>Dx</w:t>
      </w:r>
      <w:proofErr w:type="spellEnd"/>
      <w:r w:rsidRPr="002F4B2D">
        <w:rPr>
          <w:b/>
        </w:rPr>
        <w:t xml:space="preserve"> of HTN and CKD.</w:t>
      </w:r>
      <w:r w:rsidR="00B72808" w:rsidRPr="002F4B2D">
        <w:rPr>
          <w:b/>
        </w:rPr>
        <w:t xml:space="preserve">  </w:t>
      </w:r>
      <w:r w:rsidRPr="002F4B2D">
        <w:t xml:space="preserve">Steps in blue box are the same as that in Figure </w:t>
      </w:r>
      <w:r w:rsidR="00876890">
        <w:t>2</w:t>
      </w:r>
      <w:r w:rsidRPr="002F4B2D">
        <w:t>.</w:t>
      </w:r>
      <w:r w:rsidR="00B72808" w:rsidRPr="002F4B2D">
        <w:t xml:space="preserve"> </w:t>
      </w:r>
      <w:r w:rsidRPr="002F4B2D">
        <w:t xml:space="preserve">Difference between Figure </w:t>
      </w:r>
      <w:r w:rsidR="00876890">
        <w:t>2</w:t>
      </w:r>
      <w:r w:rsidRPr="002F4B2D">
        <w:t xml:space="preserve"> and Figure </w:t>
      </w:r>
      <w:r w:rsidR="00876890">
        <w:t>3</w:t>
      </w:r>
      <w:r w:rsidRPr="002F4B2D">
        <w:t xml:space="preserve"> is due to the requirement that, while both thiazide and ACE/ARB are 1</w:t>
      </w:r>
      <w:r w:rsidRPr="002F4B2D">
        <w:rPr>
          <w:vertAlign w:val="superscript"/>
        </w:rPr>
        <w:t>st</w:t>
      </w:r>
      <w:r w:rsidRPr="002F4B2D">
        <w:t xml:space="preserve"> line drugs for this </w:t>
      </w:r>
      <w:proofErr w:type="spellStart"/>
      <w:r w:rsidRPr="002F4B2D">
        <w:t>Dx</w:t>
      </w:r>
      <w:proofErr w:type="spellEnd"/>
      <w:r w:rsidRPr="002F4B2D">
        <w:t xml:space="preserve">, patient cannot be on </w:t>
      </w:r>
      <w:r w:rsidR="00EF7336">
        <w:t xml:space="preserve">an </w:t>
      </w:r>
      <w:r w:rsidRPr="002F4B2D">
        <w:t xml:space="preserve">ACE or ARB alone—but can be on </w:t>
      </w:r>
      <w:r w:rsidR="00EF7336">
        <w:t xml:space="preserve">a </w:t>
      </w:r>
      <w:r w:rsidRPr="002F4B2D">
        <w:t>thiazide alone.</w:t>
      </w:r>
    </w:p>
    <w:p w:rsidR="00877F29" w:rsidRPr="002F4B2D" w:rsidRDefault="00877F29" w:rsidP="00877F29">
      <w:r w:rsidRPr="002F4B2D">
        <w:rPr>
          <w:noProof/>
        </w:rPr>
        <w:lastRenderedPageBreak/>
        <mc:AlternateContent>
          <mc:Choice Requires="wps">
            <w:drawing>
              <wp:anchor distT="0" distB="0" distL="114300" distR="114300" simplePos="0" relativeHeight="251772928" behindDoc="0" locked="0" layoutInCell="1" allowOverlap="1" wp14:anchorId="4B6E7FD8" wp14:editId="692B528A">
                <wp:simplePos x="0" y="0"/>
                <wp:positionH relativeFrom="column">
                  <wp:posOffset>-69273</wp:posOffset>
                </wp:positionH>
                <wp:positionV relativeFrom="paragraph">
                  <wp:posOffset>34636</wp:posOffset>
                </wp:positionV>
                <wp:extent cx="3718560" cy="2119746"/>
                <wp:effectExtent l="0" t="0" r="15240" b="13970"/>
                <wp:wrapNone/>
                <wp:docPr id="308" name="Rectangle 308"/>
                <wp:cNvGraphicFramePr/>
                <a:graphic xmlns:a="http://schemas.openxmlformats.org/drawingml/2006/main">
                  <a:graphicData uri="http://schemas.microsoft.com/office/word/2010/wordprocessingShape">
                    <wps:wsp>
                      <wps:cNvSpPr/>
                      <wps:spPr>
                        <a:xfrm>
                          <a:off x="0" y="0"/>
                          <a:ext cx="3718560" cy="2119746"/>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BC1F2E" id="Rectangle 308" o:spid="_x0000_s1026" style="position:absolute;margin-left:-5.45pt;margin-top:2.75pt;width:292.8pt;height:166.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" fillcolor="#4f81bd [3204]" strokecolor="#243f60 [1604]" strokeweight="2pt">
                <v:fill opacity="9766f"/>
              </v:rect>
            </w:pict>
          </mc:Fallback>
        </mc:AlternateContent>
      </w:r>
      <w:r w:rsidRPr="002F4B2D">
        <w:rPr>
          <w:noProof/>
        </w:rPr>
        <mc:AlternateContent>
          <mc:Choice Requires="wps">
            <w:drawing>
              <wp:anchor distT="45720" distB="45720" distL="114300" distR="114300" simplePos="0" relativeHeight="251670528" behindDoc="0" locked="0" layoutInCell="1" allowOverlap="1" wp14:anchorId="3E0A6681" wp14:editId="300B2BB2">
                <wp:simplePos x="0" y="0"/>
                <wp:positionH relativeFrom="column">
                  <wp:posOffset>792480</wp:posOffset>
                </wp:positionH>
                <wp:positionV relativeFrom="paragraph">
                  <wp:posOffset>68580</wp:posOffset>
                </wp:positionV>
                <wp:extent cx="853440" cy="502920"/>
                <wp:effectExtent l="0" t="0" r="22860" b="1143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w:t>
                            </w:r>
                            <w:proofErr w:type="gramStart"/>
                            <w:r w:rsidRPr="00774B22">
                              <w:rPr>
                                <w14:textOutline w14:w="9525" w14:cap="rnd" w14:cmpd="sng" w14:algn="ctr">
                                  <w14:noFill/>
                                  <w14:prstDash w14:val="solid"/>
                                  <w14:bevel/>
                                </w14:textOutline>
                              </w:rPr>
                              <w:t>line  drug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0A6681" id="_x0000_s1061" type="#_x0000_t202" style="position:absolute;margin-left:62.4pt;margin-top:5.4pt;width:67.2pt;height:39.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&#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JCH0KsgAgAAJAQAAA4AAAAAAAAAAAAAAAAALgIAAGRycy9lMm9Eb2MueG1sUEsB&#10;Ai0AFAAGAAgAAAAhALxrTFrcAAAACQEAAA8AAAAAAAAAAAAAAAAAegQAAGRycy9kb3ducmV2Lnht&#10;bFBLBQYAAAAABAAEAPMAAACDBQ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54144" behindDoc="0" locked="0" layoutInCell="1" allowOverlap="1" wp14:anchorId="3798146C" wp14:editId="60543505">
                <wp:simplePos x="0" y="0"/>
                <wp:positionH relativeFrom="column">
                  <wp:posOffset>1889760</wp:posOffset>
                </wp:positionH>
                <wp:positionV relativeFrom="paragraph">
                  <wp:posOffset>774065</wp:posOffset>
                </wp:positionV>
                <wp:extent cx="495300" cy="297180"/>
                <wp:effectExtent l="0" t="0" r="0" b="762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98146C" id="_x0000_s1062" type="#_x0000_t202" style="position:absolute;margin-left:148.8pt;margin-top:60.95pt;width:39pt;height:23.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9SIw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Erbv1IjAgAAJAQAAA4AAAAAAAAAAAAAAAAALgIAAGRycy9lMm9Eb2Mu&#10;eG1sUEsBAi0AFAAGAAgAAAAhAP2c7mvfAAAACwEAAA8AAAAAAAAAAAAAAAAAfQQAAGRycy9kb3du&#10;cmV2LnhtbFBLBQYAAAAABAAEAPMAAACJBQAAAAA=&#10;" stroked="f">
                <v:textbox>
                  <w:txbxContent>
                    <w:p w:rsidR="003E1376" w:rsidRDefault="003E1376"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74624" behindDoc="0" locked="0" layoutInCell="1" allowOverlap="1" wp14:anchorId="1982ED17" wp14:editId="4ECE50E3">
                <wp:simplePos x="0" y="0"/>
                <wp:positionH relativeFrom="column">
                  <wp:posOffset>2506980</wp:posOffset>
                </wp:positionH>
                <wp:positionV relativeFrom="paragraph">
                  <wp:posOffset>827405</wp:posOffset>
                </wp:positionV>
                <wp:extent cx="1036320" cy="472440"/>
                <wp:effectExtent l="0" t="0" r="0" b="381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82ED17" id="_x0000_s1063" type="#_x0000_t202" style="position:absolute;margin-left:197.4pt;margin-top:65.15pt;width:81.6pt;height:37.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O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MYGg4kjAgAAJQQAAA4AAAAAAAAAAAAAAAAALgIAAGRycy9lMm9Eb2Mu&#10;eG1sUEsBAi0AFAAGAAgAAAAhALgDitTfAAAACwEAAA8AAAAAAAAAAAAAAAAAfQQAAGRycy9kb3du&#10;cmV2LnhtbFBLBQYAAAAABAAEAPMAAACJBQAAAAA=&#10;" stroked="f">
                <v:textbox>
                  <w:txbxContent>
                    <w:p w:rsidR="003E1376" w:rsidRDefault="003E1376"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58240" behindDoc="0" locked="0" layoutInCell="1" allowOverlap="1" wp14:anchorId="5C0203E2" wp14:editId="545BD2C3">
                <wp:simplePos x="0" y="0"/>
                <wp:positionH relativeFrom="column">
                  <wp:posOffset>1234440</wp:posOffset>
                </wp:positionH>
                <wp:positionV relativeFrom="paragraph">
                  <wp:posOffset>1558925</wp:posOffset>
                </wp:positionV>
                <wp:extent cx="495300" cy="297180"/>
                <wp:effectExtent l="0" t="0" r="0" b="76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0203E2" id="_x0000_s1064" type="#_x0000_t202" style="position:absolute;margin-left:97.2pt;margin-top:122.75pt;width:39pt;height:23.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Iw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OAKm74jAgAAJAQAAA4AAAAAAAAAAAAAAAAALgIAAGRycy9lMm9Eb2Mu&#10;eG1sUEsBAi0AFAAGAAgAAAAhAFHcK+7fAAAACwEAAA8AAAAAAAAAAAAAAAAAfQQAAGRycy9kb3du&#10;cmV2LnhtbFBLBQYAAAAABAAEAPMAAACJBQAAAAA=&#10;" stroked="f">
                <v:textbox>
                  <w:txbxContent>
                    <w:p w:rsidR="003E1376" w:rsidRDefault="003E1376"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03296" behindDoc="0" locked="0" layoutInCell="1" allowOverlap="1" wp14:anchorId="61B15EA0" wp14:editId="6C880D85">
                <wp:simplePos x="0" y="0"/>
                <wp:positionH relativeFrom="column">
                  <wp:posOffset>1264920</wp:posOffset>
                </wp:positionH>
                <wp:positionV relativeFrom="paragraph">
                  <wp:posOffset>1467485</wp:posOffset>
                </wp:positionV>
                <wp:extent cx="0" cy="495300"/>
                <wp:effectExtent l="7620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B48D28" id="Straight Arrow Connector 313" o:spid="_x0000_s1026" type="#_x0000_t32" style="position:absolute;margin-left:99.6pt;margin-top:115.55pt;width:0;height:3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kMA11N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9200" behindDoc="0" locked="0" layoutInCell="1" allowOverlap="1" wp14:anchorId="3A7B88A6" wp14:editId="30362059">
                <wp:simplePos x="0" y="0"/>
                <wp:positionH relativeFrom="column">
                  <wp:posOffset>1790700</wp:posOffset>
                </wp:positionH>
                <wp:positionV relativeFrom="paragraph">
                  <wp:posOffset>1063625</wp:posOffset>
                </wp:positionV>
                <wp:extent cx="60960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73157F" id="Straight Arrow Connector 314" o:spid="_x0000_s1026" type="#_x0000_t32" style="position:absolute;margin-left:141pt;margin-top:83.75pt;width:4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s64v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5104" behindDoc="0" locked="0" layoutInCell="1" allowOverlap="1" wp14:anchorId="2783BA38" wp14:editId="038BBF8D">
                <wp:simplePos x="0" y="0"/>
                <wp:positionH relativeFrom="column">
                  <wp:posOffset>1234440</wp:posOffset>
                </wp:positionH>
                <wp:positionV relativeFrom="paragraph">
                  <wp:posOffset>286385</wp:posOffset>
                </wp:positionV>
                <wp:extent cx="15240" cy="365760"/>
                <wp:effectExtent l="57150" t="0" r="80010" b="53340"/>
                <wp:wrapNone/>
                <wp:docPr id="315" name="Straight Arrow Connector 31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D769F7" id="Straight Arrow Connector 315" o:spid="_x0000_s1026" type="#_x0000_t32" style="position:absolute;margin-left:97.2pt;margin-top:22.55pt;width:1.2pt;height:28.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yYOcX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662336" behindDoc="0" locked="0" layoutInCell="1" allowOverlap="1" wp14:anchorId="23404975" wp14:editId="744EE10C">
                <wp:simplePos x="0" y="0"/>
                <wp:positionH relativeFrom="column">
                  <wp:posOffset>876300</wp:posOffset>
                </wp:positionH>
                <wp:positionV relativeFrom="paragraph">
                  <wp:posOffset>835025</wp:posOffset>
                </wp:positionV>
                <wp:extent cx="845820" cy="449580"/>
                <wp:effectExtent l="0" t="0" r="0" b="762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A266ED" w:rsidRDefault="00A266ED"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404975" id="_x0000_s1065" type="#_x0000_t202" style="position:absolute;margin-left:69pt;margin-top:65.75pt;width:66.6pt;height:3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" stroked="f">
                <v:textbox>
                  <w:txbxContent>
                    <w:p w:rsidR="003E1376" w:rsidRDefault="003E1376"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666432" behindDoc="0" locked="0" layoutInCell="1" allowOverlap="1" wp14:anchorId="111C7782" wp14:editId="0C216A28">
                <wp:simplePos x="0" y="0"/>
                <wp:positionH relativeFrom="column">
                  <wp:posOffset>792480</wp:posOffset>
                </wp:positionH>
                <wp:positionV relativeFrom="paragraph">
                  <wp:posOffset>705485</wp:posOffset>
                </wp:positionV>
                <wp:extent cx="944880" cy="678180"/>
                <wp:effectExtent l="0" t="0" r="26670" b="26670"/>
                <wp:wrapNone/>
                <wp:docPr id="317" name="Diamond 31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66F13C" id="Diamond 317" o:spid="_x0000_s1026" type="#_x0000_t4" style="position:absolute;margin-left:62.4pt;margin-top:55.55pt;width:74.4pt;height:5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H91QCy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07392" behindDoc="0" locked="0" layoutInCell="1" allowOverlap="1" wp14:anchorId="78F22F49" wp14:editId="7E0CEA8B">
                <wp:simplePos x="0" y="0"/>
                <wp:positionH relativeFrom="column">
                  <wp:posOffset>792480</wp:posOffset>
                </wp:positionH>
                <wp:positionV relativeFrom="paragraph">
                  <wp:posOffset>73660</wp:posOffset>
                </wp:positionV>
                <wp:extent cx="1059180" cy="533400"/>
                <wp:effectExtent l="0" t="0" r="26670" b="1905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3340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F22F49" id="_x0000_s1066" type="#_x0000_t202" style="position:absolute;margin-left:62.4pt;margin-top:5.8pt;width:83.4pt;height:4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3776" behindDoc="0" locked="0" layoutInCell="1" allowOverlap="1" wp14:anchorId="508ECD68" wp14:editId="116AF2D0">
                <wp:simplePos x="0" y="0"/>
                <wp:positionH relativeFrom="column">
                  <wp:posOffset>2506980</wp:posOffset>
                </wp:positionH>
                <wp:positionV relativeFrom="paragraph">
                  <wp:posOffset>827405</wp:posOffset>
                </wp:positionV>
                <wp:extent cx="1036320" cy="472440"/>
                <wp:effectExtent l="0" t="0" r="0" b="381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8ECD68" id="_x0000_s1067" type="#_x0000_t202" style="position:absolute;margin-left:197.4pt;margin-top:65.15pt;width:81.6pt;height:37.2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1i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PyqzWIjAgAAJQQAAA4AAAAAAAAAAAAAAAAALgIAAGRycy9lMm9Eb2Mu&#10;eG1sUEsBAi0AFAAGAAgAAAAhALgDitTfAAAACwEAAA8AAAAAAAAAAAAAAAAAfQQAAGRycy9kb3du&#10;cmV2LnhtbFBLBQYAAAAABAAEAPMAAACJBQAAAAA=&#10;" stroked="f">
                <v:textbox>
                  <w:txbxContent>
                    <w:p w:rsidR="003E1376" w:rsidRDefault="003E1376"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82816" behindDoc="0" locked="0" layoutInCell="1" allowOverlap="1" wp14:anchorId="4EF1DBD8" wp14:editId="2F8BD5D8">
                <wp:simplePos x="0" y="0"/>
                <wp:positionH relativeFrom="column">
                  <wp:posOffset>1234440</wp:posOffset>
                </wp:positionH>
                <wp:positionV relativeFrom="paragraph">
                  <wp:posOffset>1558925</wp:posOffset>
                </wp:positionV>
                <wp:extent cx="495300" cy="2971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F1DBD8" id="_x0000_s1068" type="#_x0000_t202" style="position:absolute;margin-left:97.2pt;margin-top:122.75pt;width:39pt;height:23.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jlIgIAACQEAAAOAAAAZHJzL2Uyb0RvYy54bWysU9uO2yAQfa/Uf0C8N3bcpBtb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Uooo5SICAAAkBAAADgAAAAAAAAAAAAAAAAAuAgAAZHJzL2Uyb0RvYy54&#10;bWxQSwECLQAUAAYACAAAACEAUdwr7t8AAAALAQAADwAAAAAAAAAAAAAAAAB8BAAAZHJzL2Rvd25y&#10;ZXYueG1sUEsFBgAAAAAEAAQA8wAAAIgFAAAAAA==&#10;" stroked="f">
                <v:textbox>
                  <w:txbxContent>
                    <w:p w:rsidR="003E1376" w:rsidRDefault="003E1376"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19680" behindDoc="0" locked="0" layoutInCell="1" allowOverlap="1" wp14:anchorId="22979A49" wp14:editId="2D069BB1">
                <wp:simplePos x="0" y="0"/>
                <wp:positionH relativeFrom="column">
                  <wp:posOffset>1264920</wp:posOffset>
                </wp:positionH>
                <wp:positionV relativeFrom="paragraph">
                  <wp:posOffset>1467485</wp:posOffset>
                </wp:positionV>
                <wp:extent cx="0" cy="4953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D27E5B" id="Straight Arrow Connector 200" o:spid="_x0000_s1026" type="#_x0000_t32" style="position:absolute;margin-left:99.6pt;margin-top:115.55pt;width:0;height:3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1488" behindDoc="0" locked="0" layoutInCell="1" allowOverlap="1" wp14:anchorId="718F9F7A" wp14:editId="2DE604C8">
                <wp:simplePos x="0" y="0"/>
                <wp:positionH relativeFrom="column">
                  <wp:posOffset>1234440</wp:posOffset>
                </wp:positionH>
                <wp:positionV relativeFrom="paragraph">
                  <wp:posOffset>286385</wp:posOffset>
                </wp:positionV>
                <wp:extent cx="15240" cy="365760"/>
                <wp:effectExtent l="57150" t="0" r="80010" b="53340"/>
                <wp:wrapNone/>
                <wp:docPr id="202" name="Straight Arrow Connector 202"/>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7D6986" id="Straight Arrow Connector 202" o:spid="_x0000_s1026" type="#_x0000_t32" style="position:absolute;margin-left:97.2pt;margin-top:22.55pt;width:1.2pt;height:28.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4UXJT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1008" behindDoc="0" locked="0" layoutInCell="1" allowOverlap="1" wp14:anchorId="6C523110" wp14:editId="28312CCC">
                <wp:simplePos x="0" y="0"/>
                <wp:positionH relativeFrom="column">
                  <wp:posOffset>792480</wp:posOffset>
                </wp:positionH>
                <wp:positionV relativeFrom="paragraph">
                  <wp:posOffset>705485</wp:posOffset>
                </wp:positionV>
                <wp:extent cx="944880" cy="678180"/>
                <wp:effectExtent l="0" t="0" r="26670" b="26670"/>
                <wp:wrapNone/>
                <wp:docPr id="203" name="Diamond 203"/>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88541F" id="Diamond 203" o:spid="_x0000_s1026" type="#_x0000_t4" style="position:absolute;margin-left:62.4pt;margin-top:55.55pt;width:74.4pt;height:53.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kL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rP8&#10;Ky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KeRiQu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572"/>
        </w:tabs>
      </w:pPr>
    </w:p>
    <w:p w:rsidR="00877F29" w:rsidRPr="002F4B2D" w:rsidRDefault="00F6541D" w:rsidP="00877F29">
      <w:r w:rsidRPr="002F4B2D">
        <w:rPr>
          <w:noProof/>
        </w:rPr>
        <mc:AlternateContent>
          <mc:Choice Requires="wps">
            <w:drawing>
              <wp:anchor distT="45720" distB="45720" distL="114300" distR="114300" simplePos="0" relativeHeight="251686912" behindDoc="0" locked="0" layoutInCell="1" allowOverlap="1" wp14:anchorId="01905CDD" wp14:editId="1A473A18">
                <wp:simplePos x="0" y="0"/>
                <wp:positionH relativeFrom="column">
                  <wp:posOffset>211455</wp:posOffset>
                </wp:positionH>
                <wp:positionV relativeFrom="paragraph">
                  <wp:posOffset>200025</wp:posOffset>
                </wp:positionV>
                <wp:extent cx="2226310" cy="755015"/>
                <wp:effectExtent l="0" t="0" r="2540" b="698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755015"/>
                        </a:xfrm>
                        <a:prstGeom prst="rect">
                          <a:avLst/>
                        </a:prstGeom>
                        <a:solidFill>
                          <a:srgbClr val="FFFFFF"/>
                        </a:solidFill>
                        <a:ln w="9525">
                          <a:noFill/>
                          <a:miter lim="800000"/>
                          <a:headEnd/>
                          <a:tailEnd/>
                        </a:ln>
                      </wps:spPr>
                      <wps:txbx>
                        <w:txbxContent>
                          <w:p w:rsidR="00A266ED" w:rsidRDefault="00A266ED" w:rsidP="00877F29">
                            <w:pPr>
                              <w:jc w:val="center"/>
                            </w:pPr>
                            <w:r>
                              <w:t xml:space="preserve">(Non- African American and Rec any </w:t>
                            </w:r>
                            <w:proofErr w:type="gramStart"/>
                            <w:r>
                              <w:t>2</w:t>
                            </w:r>
                            <w:r w:rsidRPr="00C4193B">
                              <w:rPr>
                                <w:vertAlign w:val="superscript"/>
                              </w:rPr>
                              <w:t>nd</w:t>
                            </w:r>
                            <w:r>
                              <w:t xml:space="preserve">  line</w:t>
                            </w:r>
                            <w:proofErr w:type="gramEnd"/>
                            <w:r>
                              <w:t xml:space="preserve">   drug) OR (African American and rec DHP CCB)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905CDD" id="_x0000_s1069" type="#_x0000_t202" style="position:absolute;margin-left:16.65pt;margin-top:15.75pt;width:175.3pt;height:59.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" stroked="f">
                <v:textbox>
                  <w:txbxContent>
                    <w:p w:rsidR="003E1376" w:rsidRDefault="003E1376" w:rsidP="00877F29">
                      <w:pPr>
                        <w:jc w:val="center"/>
                      </w:pPr>
                      <w:r>
                        <w:t>(Non- African American and Rec any 2</w:t>
                      </w:r>
                      <w:r w:rsidRPr="00C4193B">
                        <w:rPr>
                          <w:vertAlign w:val="superscript"/>
                        </w:rPr>
                        <w:t>nd</w:t>
                      </w:r>
                      <w:r>
                        <w:t xml:space="preserve">  line   drug) OR (African American and rec DHP CCB) </w:t>
                      </w:r>
                    </w:p>
                  </w:txbxContent>
                </v:textbox>
                <w10:wrap type="square"/>
              </v:shape>
            </w:pict>
          </mc:Fallback>
        </mc:AlternateContent>
      </w:r>
      <w:r w:rsidR="006C32BC" w:rsidRPr="002F4B2D">
        <w:rPr>
          <w:noProof/>
        </w:rPr>
        <mc:AlternateContent>
          <mc:Choice Requires="wps">
            <w:drawing>
              <wp:anchor distT="45720" distB="45720" distL="114300" distR="114300" simplePos="0" relativeHeight="251678720" behindDoc="0" locked="0" layoutInCell="1" allowOverlap="1" wp14:anchorId="398C59DA" wp14:editId="585FC8D6">
                <wp:simplePos x="0" y="0"/>
                <wp:positionH relativeFrom="column">
                  <wp:posOffset>2133600</wp:posOffset>
                </wp:positionH>
                <wp:positionV relativeFrom="paragraph">
                  <wp:posOffset>6350</wp:posOffset>
                </wp:positionV>
                <wp:extent cx="495300" cy="29718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8C59DA" id="_x0000_s1070" type="#_x0000_t202" style="position:absolute;margin-left:168pt;margin-top:.5pt;width:39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L/JAIAACQ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" stroked="f">
                <v:textbox>
                  <w:txbxContent>
                    <w:p w:rsidR="003E1376" w:rsidRDefault="003E1376" w:rsidP="00877F29">
                      <w:r>
                        <w:t>true</w:t>
                      </w:r>
                    </w:p>
                  </w:txbxContent>
                </v:textbox>
                <w10:wrap type="square"/>
              </v:shape>
            </w:pict>
          </mc:Fallback>
        </mc:AlternateContent>
      </w:r>
    </w:p>
    <w:p w:rsidR="00877F29" w:rsidRPr="002F4B2D" w:rsidRDefault="00F6541D" w:rsidP="00877F29">
      <w:r w:rsidRPr="002F4B2D">
        <w:rPr>
          <w:noProof/>
        </w:rPr>
        <mc:AlternateContent>
          <mc:Choice Requires="wps">
            <w:drawing>
              <wp:anchor distT="0" distB="0" distL="114300" distR="114300" simplePos="0" relativeHeight="251715584" behindDoc="0" locked="0" layoutInCell="1" allowOverlap="1" wp14:anchorId="6DA8AAA8" wp14:editId="7AA7E4F7">
                <wp:simplePos x="0" y="0"/>
                <wp:positionH relativeFrom="column">
                  <wp:posOffset>-1868805</wp:posOffset>
                </wp:positionH>
                <wp:positionV relativeFrom="paragraph">
                  <wp:posOffset>69850</wp:posOffset>
                </wp:positionV>
                <wp:extent cx="715010" cy="0"/>
                <wp:effectExtent l="0" t="76200" r="27940" b="95250"/>
                <wp:wrapNone/>
                <wp:docPr id="201" name="Straight Arrow Connector 201"/>
                <wp:cNvGraphicFramePr/>
                <a:graphic xmlns:a="http://schemas.openxmlformats.org/drawingml/2006/main">
                  <a:graphicData uri="http://schemas.microsoft.com/office/word/2010/wordprocessingShape">
                    <wps:wsp>
                      <wps:cNvCnPr/>
                      <wps:spPr>
                        <a:xfrm>
                          <a:off x="0" y="0"/>
                          <a:ext cx="71501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A5B51F" id="Straight Arrow Connector 201" o:spid="_x0000_s1026" type="#_x0000_t32" style="position:absolute;margin-left:-147.15pt;margin-top:5.5pt;width:56.3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" strokecolor="#4579b8 [3044]" strokeweight="1.25pt">
                <v:stroke endarrow="block"/>
              </v:shape>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68832" behindDoc="0" locked="0" layoutInCell="1" allowOverlap="1" wp14:anchorId="1607D430" wp14:editId="4564040A">
                <wp:simplePos x="0" y="0"/>
                <wp:positionH relativeFrom="column">
                  <wp:posOffset>53340</wp:posOffset>
                </wp:positionH>
                <wp:positionV relativeFrom="paragraph">
                  <wp:posOffset>180975</wp:posOffset>
                </wp:positionV>
                <wp:extent cx="3794760" cy="3627120"/>
                <wp:effectExtent l="0" t="0" r="15240" b="11430"/>
                <wp:wrapNone/>
                <wp:docPr id="206" name="Rectangle 206"/>
                <wp:cNvGraphicFramePr/>
                <a:graphic xmlns:a="http://schemas.openxmlformats.org/drawingml/2006/main">
                  <a:graphicData uri="http://schemas.microsoft.com/office/word/2010/wordprocessingShape">
                    <wps:wsp>
                      <wps:cNvSpPr/>
                      <wps:spPr>
                        <a:xfrm>
                          <a:off x="0" y="0"/>
                          <a:ext cx="3794760" cy="362712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B9107D" id="Rectangle 206" o:spid="_x0000_s1026" style="position:absolute;margin-left:4.2pt;margin-top:14.25pt;width:298.8pt;height:285.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44256" behindDoc="0" locked="0" layoutInCell="1" allowOverlap="1" wp14:anchorId="28FBBBDE" wp14:editId="5C62EB05">
                <wp:simplePos x="0" y="0"/>
                <wp:positionH relativeFrom="column">
                  <wp:posOffset>792480</wp:posOffset>
                </wp:positionH>
                <wp:positionV relativeFrom="paragraph">
                  <wp:posOffset>68580</wp:posOffset>
                </wp:positionV>
                <wp:extent cx="1264920" cy="502920"/>
                <wp:effectExtent l="0" t="0" r="1143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FBBBDE" id="_x0000_s1071" type="#_x0000_t202" style="position:absolute;margin-left:62.4pt;margin-top:5.4pt;width:99.6pt;height:39.6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7872" behindDoc="0" locked="0" layoutInCell="1" allowOverlap="1" wp14:anchorId="59DF0192" wp14:editId="5B4C2750">
                <wp:simplePos x="0" y="0"/>
                <wp:positionH relativeFrom="column">
                  <wp:posOffset>1889760</wp:posOffset>
                </wp:positionH>
                <wp:positionV relativeFrom="paragraph">
                  <wp:posOffset>774065</wp:posOffset>
                </wp:positionV>
                <wp:extent cx="495300" cy="297180"/>
                <wp:effectExtent l="0" t="0" r="0" b="762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DF0192" id="_x0000_s1072" type="#_x0000_t202" style="position:absolute;margin-left:148.8pt;margin-top:60.95pt;width:39pt;height:23.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Ik6A7YjAgAAJAQAAA4AAAAAAAAAAAAAAAAALgIAAGRycy9lMm9Eb2Mu&#10;eG1sUEsBAi0AFAAGAAgAAAAhAP2c7mvfAAAACwEAAA8AAAAAAAAAAAAAAAAAfQQAAGRycy9kb3du&#10;cmV2LnhtbFBLBQYAAAAABAAEAPMAAACJBQAAAAA=&#10;" stroked="f">
                <v:textbox>
                  <w:txbxContent>
                    <w:p w:rsidR="003E1376" w:rsidRDefault="003E1376"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760640" behindDoc="0" locked="0" layoutInCell="1" allowOverlap="1" wp14:anchorId="138D09C6" wp14:editId="24BC9F03">
                <wp:simplePos x="0" y="0"/>
                <wp:positionH relativeFrom="column">
                  <wp:posOffset>2506980</wp:posOffset>
                </wp:positionH>
                <wp:positionV relativeFrom="paragraph">
                  <wp:posOffset>827405</wp:posOffset>
                </wp:positionV>
                <wp:extent cx="1036320" cy="472440"/>
                <wp:effectExtent l="0" t="0" r="0" b="381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Default="00A266ED" w:rsidP="00877F29">
                            <w:pPr>
                              <w:jc w:val="center"/>
                            </w:pPr>
                            <w:r>
                              <w:t xml:space="preserve">Stop, no more </w:t>
                            </w:r>
                            <w:proofErr w:type="gramStart"/>
                            <w: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8D09C6" id="_x0000_s1073" type="#_x0000_t202" style="position:absolute;margin-left:197.4pt;margin-top:65.15pt;width:81.6pt;height:37.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FZwC5cjAgAAJQQAAA4AAAAAAAAAAAAAAAAALgIAAGRycy9lMm9Eb2Mu&#10;eG1sUEsBAi0AFAAGAAgAAAAhALgDitTfAAAACwEAAA8AAAAAAAAAAAAAAAAAfQQAAGRycy9kb3du&#10;cmV2LnhtbFBLBQYAAAAABAAEAPMAAACJBQAAAAA=&#10;" stroked="f">
                <v:textbox>
                  <w:txbxContent>
                    <w:p w:rsidR="003E1376" w:rsidRDefault="003E1376"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31968" behindDoc="0" locked="0" layoutInCell="1" allowOverlap="1" wp14:anchorId="732D04C3" wp14:editId="211CA268">
                <wp:simplePos x="0" y="0"/>
                <wp:positionH relativeFrom="column">
                  <wp:posOffset>1234440</wp:posOffset>
                </wp:positionH>
                <wp:positionV relativeFrom="paragraph">
                  <wp:posOffset>1558925</wp:posOffset>
                </wp:positionV>
                <wp:extent cx="495300" cy="297180"/>
                <wp:effectExtent l="0" t="0" r="0" b="762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Default="00A266ED" w:rsidP="00877F29">
                            <w:proofErr w:type="gramStart"/>
                            <w: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2D04C3" id="_x0000_s1074" type="#_x0000_t202" style="position:absolute;margin-left:97.2pt;margin-top:122.75pt;width:39pt;height:23.4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13IwIAACQ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Kgx3XcjAgAAJAQAAA4AAAAAAAAAAAAAAAAALgIAAGRycy9lMm9Eb2Mu&#10;eG1sUEsBAi0AFAAGAAgAAAAhAFHcK+7fAAAACwEAAA8AAAAAAAAAAAAAAAAAfQQAAGRycy9kb3du&#10;cmV2LnhtbFBLBQYAAAAABAAEAPMAAACJBQAAAAA=&#10;" stroked="f">
                <v:textbox>
                  <w:txbxContent>
                    <w:p w:rsidR="003E1376" w:rsidRDefault="003E1376"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56544" behindDoc="0" locked="0" layoutInCell="1" allowOverlap="1" wp14:anchorId="628F231B" wp14:editId="2842ACE9">
                <wp:simplePos x="0" y="0"/>
                <wp:positionH relativeFrom="column">
                  <wp:posOffset>1264920</wp:posOffset>
                </wp:positionH>
                <wp:positionV relativeFrom="paragraph">
                  <wp:posOffset>1467485</wp:posOffset>
                </wp:positionV>
                <wp:extent cx="0" cy="4953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6D3E5" id="Straight Arrow Connector 211" o:spid="_x0000_s1026" type="#_x0000_t32" style="position:absolute;margin-left:99.6pt;margin-top:115.55pt;width:0;height:3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aWCwc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52448" behindDoc="0" locked="0" layoutInCell="1" allowOverlap="1" wp14:anchorId="20F021EA" wp14:editId="3751DB7C">
                <wp:simplePos x="0" y="0"/>
                <wp:positionH relativeFrom="column">
                  <wp:posOffset>1790700</wp:posOffset>
                </wp:positionH>
                <wp:positionV relativeFrom="paragraph">
                  <wp:posOffset>1063625</wp:posOffset>
                </wp:positionV>
                <wp:extent cx="6096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02D942" id="Straight Arrow Connector 212" o:spid="_x0000_s1026" type="#_x0000_t32" style="position:absolute;margin-left:141pt;margin-top:83.75pt;width:48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V&#10;2qN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8352" behindDoc="0" locked="0" layoutInCell="1" allowOverlap="1" wp14:anchorId="5A5DF6D7" wp14:editId="61D38B4B">
                <wp:simplePos x="0" y="0"/>
                <wp:positionH relativeFrom="column">
                  <wp:posOffset>1234440</wp:posOffset>
                </wp:positionH>
                <wp:positionV relativeFrom="paragraph">
                  <wp:posOffset>286385</wp:posOffset>
                </wp:positionV>
                <wp:extent cx="15240" cy="365760"/>
                <wp:effectExtent l="57150" t="0" r="80010" b="53340"/>
                <wp:wrapNone/>
                <wp:docPr id="213" name="Straight Arrow Connector 21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D1F1C4" id="Straight Arrow Connector 213" o:spid="_x0000_s1026" type="#_x0000_t32" style="position:absolute;margin-left:97.2pt;margin-top:22.55pt;width:1.2pt;height:28.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Hq/R7d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0160" behindDoc="0" locked="0" layoutInCell="1" allowOverlap="1" wp14:anchorId="0B939963" wp14:editId="387015F9">
                <wp:simplePos x="0" y="0"/>
                <wp:positionH relativeFrom="column">
                  <wp:posOffset>792480</wp:posOffset>
                </wp:positionH>
                <wp:positionV relativeFrom="paragraph">
                  <wp:posOffset>705485</wp:posOffset>
                </wp:positionV>
                <wp:extent cx="944880" cy="678180"/>
                <wp:effectExtent l="0" t="0" r="26670" b="26670"/>
                <wp:wrapNone/>
                <wp:docPr id="214" name="Diamond 21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B60A9E" id="Diamond 214" o:spid="_x0000_s1026" type="#_x0000_t4" style="position:absolute;margin-left:62.4pt;margin-top:55.55pt;width:74.4pt;height:5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7dmwIAAJI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yHm+3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736064" behindDoc="0" locked="0" layoutInCell="1" allowOverlap="1" wp14:anchorId="3F07D556" wp14:editId="2A9022F4">
                <wp:simplePos x="0" y="0"/>
                <wp:positionH relativeFrom="column">
                  <wp:posOffset>769620</wp:posOffset>
                </wp:positionH>
                <wp:positionV relativeFrom="paragraph">
                  <wp:posOffset>459105</wp:posOffset>
                </wp:positionV>
                <wp:extent cx="1082040" cy="601980"/>
                <wp:effectExtent l="0" t="0" r="3810" b="76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A266ED" w:rsidRDefault="00A266ED"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07D556" id="_x0000_s1075" type="#_x0000_t202" style="position:absolute;margin-left:60.6pt;margin-top:36.15pt;width:85.2pt;height:47.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BMmdxEJAIAACcEAAAOAAAAAAAAAAAAAAAAAC4CAABkcnMvZTJvRG9j&#10;LnhtbFBLAQItABQABgAIAAAAIQDS1ZZX3wAAAAoBAAAPAAAAAAAAAAAAAAAAAH4EAABkcnMvZG93&#10;bnJldi54bWxQSwUGAAAAAAQABADzAAAAigUAAAAA&#10;" stroked="f">
                <v:textbox>
                  <w:txbxContent>
                    <w:p w:rsidR="003E1376" w:rsidRDefault="003E1376"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64736" behindDoc="0" locked="0" layoutInCell="1" allowOverlap="1" wp14:anchorId="7699B4E4" wp14:editId="01BD8F42">
                <wp:simplePos x="0" y="0"/>
                <wp:positionH relativeFrom="column">
                  <wp:posOffset>640080</wp:posOffset>
                </wp:positionH>
                <wp:positionV relativeFrom="paragraph">
                  <wp:posOffset>294005</wp:posOffset>
                </wp:positionV>
                <wp:extent cx="1264920" cy="685800"/>
                <wp:effectExtent l="0" t="0" r="11430"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A266ED" w:rsidRPr="00774B22" w:rsidRDefault="00A266ED" w:rsidP="00877F29">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Link to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99B4E4" id="_x0000_s1076" type="#_x0000_t202" style="position:absolute;margin-left:50.4pt;margin-top:23.15pt;width:99.6pt;height:54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" filled="f" strokecolor="black [3213]" strokeweight="1.25pt">
                <v:textbox>
                  <w:txbxContent>
                    <w:p w:rsidR="003E1376" w:rsidRPr="00774B22" w:rsidRDefault="003E1376"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pPr>
    </w:p>
    <w:p w:rsidR="00877F29" w:rsidRPr="002F4B2D" w:rsidRDefault="00877F29" w:rsidP="00877F29">
      <w:pPr>
        <w:tabs>
          <w:tab w:val="left" w:pos="5412"/>
        </w:tabs>
        <w:spacing w:after="0"/>
      </w:pPr>
    </w:p>
    <w:p w:rsidR="00A97E80" w:rsidRPr="002F4B2D" w:rsidRDefault="00877F29" w:rsidP="00B50286">
      <w:pPr>
        <w:tabs>
          <w:tab w:val="left" w:pos="5412"/>
        </w:tabs>
        <w:spacing w:after="0"/>
      </w:pPr>
      <w:r w:rsidRPr="002F4B2D">
        <w:t xml:space="preserve">Figure </w:t>
      </w:r>
      <w:r w:rsidR="00876890">
        <w:t>4</w:t>
      </w:r>
      <w:r w:rsidRPr="002F4B2D">
        <w:t xml:space="preserve">:  </w:t>
      </w:r>
      <w:r w:rsidRPr="002F4B2D">
        <w:rPr>
          <w:b/>
        </w:rPr>
        <w:t>Recommendati</w:t>
      </w:r>
      <w:r w:rsidR="00B72808" w:rsidRPr="002F4B2D">
        <w:rPr>
          <w:b/>
        </w:rPr>
        <w:t xml:space="preserve">on cascade of adding a new drug for </w:t>
      </w:r>
      <w:proofErr w:type="gramStart"/>
      <w:r w:rsidR="00B72808" w:rsidRPr="002F4B2D">
        <w:rPr>
          <w:b/>
        </w:rPr>
        <w:t xml:space="preserve">patients </w:t>
      </w:r>
      <w:r w:rsidR="00AC28C3">
        <w:rPr>
          <w:b/>
        </w:rPr>
        <w:t xml:space="preserve"> with</w:t>
      </w:r>
      <w:proofErr w:type="gramEnd"/>
      <w:r w:rsidR="00AC28C3">
        <w:rPr>
          <w:b/>
        </w:rPr>
        <w:t xml:space="preserve"> a </w:t>
      </w:r>
      <w:proofErr w:type="spellStart"/>
      <w:r w:rsidR="00B72808" w:rsidRPr="002F4B2D">
        <w:rPr>
          <w:b/>
        </w:rPr>
        <w:t>Dx</w:t>
      </w:r>
      <w:proofErr w:type="spellEnd"/>
      <w:r w:rsidR="00B72808" w:rsidRPr="002F4B2D">
        <w:rPr>
          <w:b/>
        </w:rPr>
        <w:t xml:space="preserve"> of HTN and no CKD.  </w:t>
      </w:r>
      <w:r w:rsidR="00B72808" w:rsidRPr="002F4B2D">
        <w:t xml:space="preserve">Steps in blue box are the same as that in Figure </w:t>
      </w:r>
      <w:r w:rsidR="00876890">
        <w:t>2</w:t>
      </w:r>
      <w:r w:rsidR="00B72808" w:rsidRPr="002F4B2D">
        <w:t>.</w:t>
      </w:r>
    </w:p>
    <w:p w:rsidR="00AD7BC2" w:rsidRPr="002F4B2D" w:rsidRDefault="00AD7BC2" w:rsidP="00AD7BC2">
      <w:pPr>
        <w:pStyle w:val="Heading2"/>
      </w:pPr>
      <w:bookmarkStart w:id="79" w:name="_Toc532200687"/>
      <w:r w:rsidRPr="002F4B2D">
        <w:lastRenderedPageBreak/>
        <w:t>One med scenario</w:t>
      </w:r>
      <w:bookmarkEnd w:id="79"/>
    </w:p>
    <w:p w:rsidR="007E5D64" w:rsidRPr="002F4B2D" w:rsidRDefault="007E5D64" w:rsidP="00AD7BC2">
      <w:r w:rsidRPr="002F4B2D">
        <w:t xml:space="preserve">While we refer to this scenario as the “one med” scenario, in reality, this scenario evaluates patients who </w:t>
      </w:r>
    </w:p>
    <w:p w:rsidR="007E5D64" w:rsidRPr="002F4B2D" w:rsidRDefault="007E5D64" w:rsidP="00BE428C">
      <w:pPr>
        <w:pStyle w:val="ListParagraph"/>
        <w:numPr>
          <w:ilvl w:val="0"/>
          <w:numId w:val="14"/>
        </w:numPr>
      </w:pPr>
      <w:r w:rsidRPr="002F4B2D">
        <w:t>Have an active prescription of 1 HTN medication OR</w:t>
      </w:r>
    </w:p>
    <w:p w:rsidR="007E5D64" w:rsidRPr="002F4B2D" w:rsidRDefault="007E5D64" w:rsidP="00BE428C">
      <w:pPr>
        <w:pStyle w:val="ListParagraph"/>
        <w:numPr>
          <w:ilvl w:val="0"/>
          <w:numId w:val="14"/>
        </w:numPr>
      </w:pPr>
      <w:r w:rsidRPr="002F4B2D">
        <w:t>Have active prescriptions of 2 HTN medications in the same drug class</w:t>
      </w:r>
    </w:p>
    <w:p w:rsidR="007E5D64" w:rsidRPr="002F4B2D" w:rsidRDefault="007E5D64" w:rsidP="007E5D64">
      <w:r w:rsidRPr="002F4B2D">
        <w:t xml:space="preserve">For the latter, we issue a message to </w:t>
      </w:r>
      <w:r w:rsidR="00055BE1">
        <w:t xml:space="preserve">“stop </w:t>
      </w:r>
      <w:proofErr w:type="spellStart"/>
      <w:r w:rsidR="00055BE1">
        <w:t>one</w:t>
      </w:r>
      <w:r w:rsidR="00AC28C3">
        <w:t>,</w:t>
      </w:r>
      <w:r w:rsidR="00055BE1">
        <w:t>”</w:t>
      </w:r>
      <w:r w:rsidR="00655603" w:rsidRPr="002F4B2D">
        <w:t>giving</w:t>
      </w:r>
      <w:proofErr w:type="spellEnd"/>
      <w:r w:rsidR="00655603" w:rsidRPr="002F4B2D">
        <w:t xml:space="preserve"> recommendations for </w:t>
      </w:r>
      <w:r w:rsidR="00055BE1">
        <w:t>all</w:t>
      </w:r>
      <w:r w:rsidR="00655603" w:rsidRPr="002F4B2D">
        <w:t xml:space="preserve"> drugs.</w:t>
      </w:r>
    </w:p>
    <w:p w:rsidR="00D8445F" w:rsidRPr="002F4B2D" w:rsidRDefault="00AD7BC2" w:rsidP="00AD7BC2">
      <w:r w:rsidRPr="002F4B2D">
        <w:t xml:space="preserve">For patients </w:t>
      </w:r>
      <w:r w:rsidR="00C54602" w:rsidRPr="002F4B2D">
        <w:t>in this scenario</w:t>
      </w:r>
      <w:r w:rsidRPr="002F4B2D">
        <w:t xml:space="preserve">, the behavior of the CDS differs, depending upon whether or not there is an active prescription of a </w:t>
      </w:r>
      <w:r w:rsidR="00D01140" w:rsidRPr="002F4B2D">
        <w:t xml:space="preserve">first or second line </w:t>
      </w:r>
      <w:proofErr w:type="spellStart"/>
      <w:r w:rsidR="00D01140" w:rsidRPr="002F4B2D">
        <w:t>vs</w:t>
      </w:r>
      <w:proofErr w:type="spellEnd"/>
      <w:r w:rsidR="00D01140" w:rsidRPr="002F4B2D">
        <w:t xml:space="preserve"> </w:t>
      </w:r>
      <w:r w:rsidRPr="002F4B2D">
        <w:t xml:space="preserve">third line encoded drug.  </w:t>
      </w:r>
    </w:p>
    <w:p w:rsidR="0060518F" w:rsidRPr="002F4B2D" w:rsidRDefault="0060518F" w:rsidP="00AD7BC2">
      <w:r w:rsidRPr="002F4B2D">
        <w:t xml:space="preserve">We start first with </w:t>
      </w:r>
      <w:r w:rsidR="00D8445F" w:rsidRPr="002F4B2D">
        <w:t>description of</w:t>
      </w:r>
      <w:r w:rsidR="00E06E93" w:rsidRPr="002F4B2D">
        <w:t xml:space="preserve"> </w:t>
      </w:r>
      <w:r w:rsidR="00D8445F" w:rsidRPr="002F4B2D">
        <w:t>the algorithm, then a simplified list of the possible recommendations.</w:t>
      </w:r>
    </w:p>
    <w:p w:rsidR="0060518F" w:rsidRPr="002F4B2D" w:rsidRDefault="0060518F" w:rsidP="00AD7BC2">
      <w:pPr>
        <w:rPr>
          <w:b/>
          <w:u w:val="single"/>
        </w:rPr>
      </w:pPr>
      <w:r w:rsidRPr="002F4B2D">
        <w:rPr>
          <w:b/>
          <w:u w:val="single"/>
        </w:rPr>
        <w:t>Algorithm description</w:t>
      </w:r>
    </w:p>
    <w:p w:rsidR="00AD7BC2" w:rsidRPr="002F4B2D" w:rsidRDefault="00AD7BC2" w:rsidP="00AD7BC2">
      <w:r w:rsidRPr="002F4B2D">
        <w:t>We start this section assuming that the patient’s HTN medications do not have any absolute contraindications.</w:t>
      </w:r>
      <w:r w:rsidR="005E40D2" w:rsidRPr="002F4B2D">
        <w:t xml:space="preserve">  </w:t>
      </w:r>
      <w:r w:rsidR="00AC28C3">
        <w:t>The r</w:t>
      </w:r>
      <w:r w:rsidR="005E40D2" w:rsidRPr="002F4B2D">
        <w:t xml:space="preserve">ecommendation cascade </w:t>
      </w:r>
      <w:r w:rsidR="00B7345B">
        <w:t xml:space="preserve">is </w:t>
      </w:r>
      <w:r w:rsidR="005E40D2" w:rsidRPr="002F4B2D">
        <w:t xml:space="preserve">depicted in Figure </w:t>
      </w:r>
      <w:r w:rsidR="00876890">
        <w:t>5</w:t>
      </w:r>
      <w:r w:rsidR="005E40D2" w:rsidRPr="002F4B2D">
        <w:t xml:space="preserve">.  </w:t>
      </w:r>
    </w:p>
    <w:p w:rsidR="00AD7BC2" w:rsidRPr="002F4B2D" w:rsidRDefault="00AD7BC2" w:rsidP="00AD7BC2">
      <w:pPr>
        <w:rPr>
          <w:u w:val="single"/>
        </w:rPr>
      </w:pPr>
      <w:r w:rsidRPr="002F4B2D">
        <w:rPr>
          <w:u w:val="single"/>
        </w:rPr>
        <w:t>No absolute contraindications, active prescription of first or second line drug</w:t>
      </w:r>
    </w:p>
    <w:p w:rsidR="00AD7BC2" w:rsidRPr="002F4B2D" w:rsidRDefault="00AD7BC2" w:rsidP="00AD7BC2">
      <w:r w:rsidRPr="002F4B2D">
        <w:t xml:space="preserve">When a patient has an active prescription of only first or second line HTN medications, we follow the template recommendation cascade, as described above.  In addition, we also recommend </w:t>
      </w:r>
    </w:p>
    <w:p w:rsidR="00AD7BC2" w:rsidRPr="002F4B2D" w:rsidRDefault="00AD7BC2" w:rsidP="00BE428C">
      <w:pPr>
        <w:pStyle w:val="ListParagraph"/>
        <w:numPr>
          <w:ilvl w:val="0"/>
          <w:numId w:val="1"/>
        </w:numPr>
      </w:pPr>
      <w:r w:rsidRPr="002F4B2D">
        <w:t>increasing the dose of all active prescription of the first or second line drugs (if not at max dose) and</w:t>
      </w:r>
    </w:p>
    <w:p w:rsidR="00AD7BC2" w:rsidRPr="002F4B2D" w:rsidRDefault="00AD7BC2" w:rsidP="00BE428C">
      <w:pPr>
        <w:pStyle w:val="ListParagraph"/>
        <w:numPr>
          <w:ilvl w:val="0"/>
          <w:numId w:val="1"/>
        </w:numPr>
      </w:pPr>
      <w:r w:rsidRPr="002F4B2D">
        <w:t xml:space="preserve">If HCTZ is at max dose, </w:t>
      </w:r>
      <w:r w:rsidR="00191200">
        <w:t xml:space="preserve">or if a thiazide diuretic other than </w:t>
      </w:r>
      <w:proofErr w:type="spellStart"/>
      <w:r w:rsidR="00191200">
        <w:t>indapamide</w:t>
      </w:r>
      <w:proofErr w:type="spellEnd"/>
      <w:r w:rsidR="00191200">
        <w:t xml:space="preserve"> or </w:t>
      </w:r>
      <w:proofErr w:type="spellStart"/>
      <w:r w:rsidR="00191200">
        <w:t>chlorthalidone</w:t>
      </w:r>
      <w:proofErr w:type="spellEnd"/>
      <w:r w:rsidR="00D477F2">
        <w:t xml:space="preserve"> (referred to as “alternative thiazide”)</w:t>
      </w:r>
      <w:r w:rsidR="00191200">
        <w:t xml:space="preserve"> is prescribed, </w:t>
      </w:r>
      <w:r w:rsidRPr="002F4B2D">
        <w:t xml:space="preserve">we substitute with preferred thiazides, </w:t>
      </w:r>
      <w:proofErr w:type="spellStart"/>
      <w:r w:rsidRPr="002F4B2D">
        <w:t>chlorthalidone</w:t>
      </w:r>
      <w:proofErr w:type="spellEnd"/>
      <w:r w:rsidRPr="002F4B2D">
        <w:t xml:space="preserve"> and </w:t>
      </w:r>
      <w:proofErr w:type="spellStart"/>
      <w:r w:rsidRPr="002F4B2D">
        <w:t>indapamide</w:t>
      </w:r>
      <w:proofErr w:type="spellEnd"/>
      <w:r w:rsidRPr="002F4B2D">
        <w:t xml:space="preserve"> </w:t>
      </w:r>
      <w:r w:rsidR="0096002D" w:rsidRPr="002F4B2D">
        <w:t>(not depicted in Figure)</w:t>
      </w:r>
    </w:p>
    <w:p w:rsidR="00AD7BC2" w:rsidRPr="002F4B2D" w:rsidRDefault="00AD7BC2" w:rsidP="00AD7BC2">
      <w:pPr>
        <w:rPr>
          <w:u w:val="single"/>
        </w:rPr>
      </w:pPr>
      <w:r w:rsidRPr="002F4B2D">
        <w:rPr>
          <w:u w:val="single"/>
        </w:rPr>
        <w:t xml:space="preserve">No absolute contraindications, active prescription of </w:t>
      </w:r>
      <w:r w:rsidR="00F36DD8" w:rsidRPr="002F4B2D">
        <w:rPr>
          <w:u w:val="single"/>
        </w:rPr>
        <w:t xml:space="preserve">third </w:t>
      </w:r>
      <w:r w:rsidRPr="002F4B2D">
        <w:rPr>
          <w:u w:val="single"/>
        </w:rPr>
        <w:t xml:space="preserve">line </w:t>
      </w:r>
      <w:r w:rsidR="00F36DD8" w:rsidRPr="002F4B2D">
        <w:rPr>
          <w:u w:val="single"/>
        </w:rPr>
        <w:t xml:space="preserve">encoded </w:t>
      </w:r>
      <w:r w:rsidRPr="002F4B2D">
        <w:rPr>
          <w:u w:val="single"/>
        </w:rPr>
        <w:t>drug</w:t>
      </w:r>
    </w:p>
    <w:p w:rsidR="00AD7BC2" w:rsidRPr="002F4B2D" w:rsidRDefault="00AD7BC2" w:rsidP="00AD7BC2">
      <w:r w:rsidRPr="002F4B2D">
        <w:t>When a patient has an active prescription one HTN medication that is a third line encoded drug</w:t>
      </w:r>
      <w:proofErr w:type="gramStart"/>
      <w:r w:rsidR="00F36DD8" w:rsidRPr="002F4B2D">
        <w:t>,</w:t>
      </w:r>
      <w:r w:rsidRPr="002F4B2D">
        <w:t xml:space="preserve">  we</w:t>
      </w:r>
      <w:proofErr w:type="gramEnd"/>
      <w:r w:rsidRPr="002F4B2D">
        <w:t xml:space="preserve"> </w:t>
      </w:r>
      <w:r w:rsidRPr="002F4B2D">
        <w:rPr>
          <w:i/>
        </w:rPr>
        <w:t>start</w:t>
      </w:r>
      <w:r w:rsidRPr="002F4B2D">
        <w:t xml:space="preserve"> down the path of template recommendation cascade and evaluate </w:t>
      </w:r>
      <w:r w:rsidR="00F36DD8" w:rsidRPr="002F4B2D">
        <w:t xml:space="preserve">adding </w:t>
      </w:r>
      <w:r w:rsidRPr="002F4B2D">
        <w:t xml:space="preserve">first and second line drugs. Then, if a first line or second line drug cannot be recommended, the cascade diverges from the template cascade, and we then consider increasing the dose of the third line encoded drug.  We then return back to the recommendation cascade graph, and evaluate and recommend a third line encoded drug (Cascade step C).   If the dose of the third line drug cannot be increased because it is at its maximum dose, then we also return back to the template recommendation cascade graph, and evaluate and recommend a third line encoded drug (Cascade step C), and continue down the graph.  </w:t>
      </w:r>
    </w:p>
    <w:p w:rsidR="00AD7BC2" w:rsidRDefault="00AD7BC2" w:rsidP="00AD7BC2">
      <w:r w:rsidRPr="002F4B2D">
        <w:t>To be clear:  we do not recommend increasing the dose of a third line drug if we can recommend adding a first or second line drug.  Only if we cannot recommend adding a first or second line drug, do we consider increasing the dose of a third line encoded drug.</w:t>
      </w:r>
    </w:p>
    <w:p w:rsidR="005927FD" w:rsidRPr="002F4B2D" w:rsidRDefault="005927FD" w:rsidP="00AD7BC2"/>
    <w:p w:rsidR="00AD7BC2" w:rsidRPr="002F4B2D" w:rsidRDefault="00AD7BC2" w:rsidP="00AD7BC2"/>
    <w:p w:rsidR="00F27742" w:rsidRPr="002F4B2D" w:rsidRDefault="00F27742" w:rsidP="00B50286">
      <w:pPr>
        <w:tabs>
          <w:tab w:val="left" w:pos="5412"/>
        </w:tabs>
        <w:spacing w:after="0"/>
        <w:rPr>
          <w:b/>
        </w:rPr>
      </w:pPr>
    </w:p>
    <w:p w:rsidR="006F2A83" w:rsidRPr="002F4B2D" w:rsidRDefault="00D90D53" w:rsidP="006F2A83">
      <w:r w:rsidRPr="002F4B2D">
        <w:rPr>
          <w:noProof/>
        </w:rPr>
        <mc:AlternateContent>
          <mc:Choice Requires="wpg">
            <w:drawing>
              <wp:anchor distT="0" distB="0" distL="114300" distR="114300" simplePos="0" relativeHeight="251817984" behindDoc="0" locked="0" layoutInCell="1" allowOverlap="1" wp14:anchorId="602D9730" wp14:editId="500DFFD4">
                <wp:simplePos x="0" y="0"/>
                <wp:positionH relativeFrom="column">
                  <wp:posOffset>815340</wp:posOffset>
                </wp:positionH>
                <wp:positionV relativeFrom="paragraph">
                  <wp:posOffset>55245</wp:posOffset>
                </wp:positionV>
                <wp:extent cx="1699260" cy="3756660"/>
                <wp:effectExtent l="0" t="0" r="15240" b="53340"/>
                <wp:wrapNone/>
                <wp:docPr id="219" name="Group 219"/>
                <wp:cNvGraphicFramePr/>
                <a:graphic xmlns:a="http://schemas.openxmlformats.org/drawingml/2006/main">
                  <a:graphicData uri="http://schemas.microsoft.com/office/word/2010/wordprocessingGroup">
                    <wpg:wgp>
                      <wpg:cNvGrpSpPr/>
                      <wpg:grpSpPr>
                        <a:xfrm>
                          <a:off x="0" y="0"/>
                          <a:ext cx="1699260" cy="3756660"/>
                          <a:chOff x="0" y="-46454"/>
                          <a:chExt cx="1917347" cy="4580354"/>
                        </a:xfrm>
                      </wpg:grpSpPr>
                      <wps:wsp>
                        <wps:cNvPr id="220" name="Diamond 220"/>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46454"/>
                            <a:ext cx="1917347" cy="587474"/>
                          </a:xfrm>
                          <a:prstGeom prst="rect">
                            <a:avLst/>
                          </a:prstGeom>
                          <a:noFill/>
                          <a:ln w="15875">
                            <a:solidFill>
                              <a:schemeClr val="tx1"/>
                            </a:solidFill>
                            <a:miter lim="800000"/>
                            <a:headEnd/>
                            <a:tailEnd/>
                          </a:ln>
                        </wps:spPr>
                        <wps:txbx>
                          <w:txbxContent>
                            <w:p w:rsidR="00A266ED" w:rsidRPr="00774B22" w:rsidRDefault="00A266ED"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r>
                                <w:rPr>
                                  <w14:textOutline w14:w="9525" w14:cap="rnd" w14:cmpd="sng" w14:algn="ctr">
                                    <w14:noFill/>
                                    <w14:prstDash w14:val="solid"/>
                                    <w14:bevel/>
                                  </w14:textOutline>
                                </w:rPr>
                                <w:t xml:space="preserve"> AND </w:t>
                              </w:r>
                              <w:proofErr w:type="spellStart"/>
                              <w:r>
                                <w:rPr>
                                  <w14:textOutline w14:w="9525" w14:cap="rnd" w14:cmpd="sng" w14:algn="ctr">
                                    <w14:noFill/>
                                    <w14:prstDash w14:val="solid"/>
                                    <w14:bevel/>
                                  </w14:textOutline>
                                </w:rPr>
                                <w:t>incr</w:t>
                              </w:r>
                              <w:proofErr w:type="spellEnd"/>
                              <w:r>
                                <w:rPr>
                                  <w14:textOutline w14:w="9525" w14:cap="rnd" w14:cmpd="sng" w14:algn="ctr">
                                    <w14:noFill/>
                                    <w14:prstDash w14:val="solid"/>
                                    <w14:bevel/>
                                  </w14:textOutline>
                                </w:rPr>
                                <w:t xml:space="preserve">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wps:wsp>
                        <wps:cNvPr id="223" name="Diamond 223"/>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A266ED" w:rsidRPr="00774B22" w:rsidRDefault="00A266ED"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wps:txbx>
                        <wps:bodyPr rot="0" vert="horz" wrap="square" lIns="91440" tIns="45720" rIns="91440" bIns="45720" anchor="t" anchorCtr="0">
                          <a:noAutofit/>
                        </wps:bodyPr>
                      </wps:wsp>
                      <wps:wsp>
                        <wps:cNvPr id="324" name="Straight Arrow Connector 324"/>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2D9730" id="Group 219" o:spid="_x0000_s1077" style="position:absolute;margin-left:64.2pt;margin-top:4.35pt;width:133.8pt;height:295.8pt;z-index:251817984;mso-width-relative:margin;mso-height-relative:margin" coordorigin=",-464" coordsize="19173,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">
                <v:shape id="Diamond 220" o:spid="_x0000_s1078"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" filled="f" strokecolor="black [3213]" strokeweight="1.25pt"/>
                <v:shape id="_x0000_s1079" type="#_x0000_t202" style="position:absolute;top:-464;width:19173;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" filled="f" strokecolor="black [3213]" strokeweight="1.25pt">
                  <v:textbox>
                    <w:txbxContent>
                      <w:p w:rsidR="003E1376" w:rsidRPr="00774B22" w:rsidRDefault="003E1376"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v:textbox>
                </v:shape>
                <v:shape id="Diamond 223" o:spid="_x0000_s1080"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" filled="f" strokecolor="black [3213]" strokeweight="1.25pt"/>
                <v:shape id="Straight Arrow Connector 320" o:spid="_x0000_s1081"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" strokecolor="#4579b8 [3044]" strokeweight="1.25pt">
                  <v:stroke endarrow="block"/>
                </v:shape>
                <v:shape id="Straight Arrow Connector 321" o:spid="_x0000_s1082"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" strokecolor="#4579b8 [3044]" strokeweight="1.25pt">
                  <v:stroke endarrow="block"/>
                </v:shape>
                <v:shape id="Straight Arrow Connector 322" o:spid="_x0000_s1083"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" strokecolor="#4579b8 [3044]" strokeweight="1.25pt">
                  <v:stroke endarrow="block"/>
                </v:shape>
                <v:shape id="_x0000_s1084"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" filled="f" strokecolor="black [3213]" strokeweight="1.25pt">
                  <v:textbox>
                    <w:txbxContent>
                      <w:p w:rsidR="003E1376" w:rsidRPr="00774B22" w:rsidRDefault="003E1376"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24" o:spid="_x0000_s1085"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" strokecolor="#4579b8 [3044]" strokeweight="1.25pt">
                  <v:stroke endarrow="block"/>
                </v:shape>
                <v:shape id="Straight Arrow Connector 325" o:spid="_x0000_s1086"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" strokecolor="#4579b8 [3044]" strokeweight="1.25pt">
                  <v:stroke endarrow="block"/>
                </v:shape>
                <v:shape id="Straight Arrow Connector 326" o:spid="_x0000_s1087"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2I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" strokecolor="#4579b8 [3044]" strokeweight="1.25pt">
                  <v:stroke endarrow="block"/>
                </v:shape>
              </v:group>
            </w:pict>
          </mc:Fallback>
        </mc:AlternateContent>
      </w:r>
      <w:r w:rsidR="006F2A83" w:rsidRPr="002F4B2D">
        <w:rPr>
          <w:noProof/>
        </w:rPr>
        <mc:AlternateContent>
          <mc:Choice Requires="wps">
            <w:drawing>
              <wp:anchor distT="0" distB="0" distL="114300" distR="114300" simplePos="0" relativeHeight="251899904" behindDoc="0" locked="0" layoutInCell="1" allowOverlap="1" wp14:anchorId="441C4E5E" wp14:editId="0CF74AA3">
                <wp:simplePos x="0" y="0"/>
                <wp:positionH relativeFrom="column">
                  <wp:posOffset>259080</wp:posOffset>
                </wp:positionH>
                <wp:positionV relativeFrom="paragraph">
                  <wp:posOffset>-53340</wp:posOffset>
                </wp:positionV>
                <wp:extent cx="2956560" cy="3741420"/>
                <wp:effectExtent l="0" t="0" r="15240" b="11430"/>
                <wp:wrapNone/>
                <wp:docPr id="218" name="Rectangle 218"/>
                <wp:cNvGraphicFramePr/>
                <a:graphic xmlns:a="http://schemas.openxmlformats.org/drawingml/2006/main">
                  <a:graphicData uri="http://schemas.microsoft.com/office/word/2010/wordprocessingShape">
                    <wps:wsp>
                      <wps:cNvSpPr/>
                      <wps:spPr>
                        <a:xfrm>
                          <a:off x="0" y="0"/>
                          <a:ext cx="2956560" cy="374142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5BDCBF" id="Rectangle 218" o:spid="_x0000_s1026" style="position:absolute;margin-left:20.4pt;margin-top:-4.2pt;width:232.8pt;height:294.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" fillcolor="#4f81bd [3204]" strokecolor="#243f60 [1604]" strokeweight="2pt">
                <v:fill opacity="9766f"/>
              </v:rect>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93408" behindDoc="0" locked="0" layoutInCell="1" allowOverlap="1" wp14:anchorId="05F70491" wp14:editId="7076EEBD">
                <wp:simplePos x="0" y="0"/>
                <wp:positionH relativeFrom="column">
                  <wp:posOffset>807720</wp:posOffset>
                </wp:positionH>
                <wp:positionV relativeFrom="paragraph">
                  <wp:posOffset>290830</wp:posOffset>
                </wp:positionV>
                <wp:extent cx="845820" cy="449580"/>
                <wp:effectExtent l="0" t="0" r="0" b="762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A266ED" w:rsidRDefault="00A266ED"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F70491" id="_x0000_s1088" type="#_x0000_t202" style="position:absolute;margin-left:63.6pt;margin-top:22.9pt;width:66.6pt;height:35.4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qoJAIAACYEAAAOAAAAZHJzL2Uyb0RvYy54bWysU9uO2yAQfa/Uf0C8N068Tj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" stroked="f">
                <v:textbox>
                  <w:txbxContent>
                    <w:p w:rsidR="003E1376" w:rsidRDefault="003E1376"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97504" behindDoc="0" locked="0" layoutInCell="1" allowOverlap="1" wp14:anchorId="1DB1AE1E" wp14:editId="44716620">
                <wp:simplePos x="0" y="0"/>
                <wp:positionH relativeFrom="column">
                  <wp:posOffset>2194560</wp:posOffset>
                </wp:positionH>
                <wp:positionV relativeFrom="paragraph">
                  <wp:posOffset>5715</wp:posOffset>
                </wp:positionV>
                <wp:extent cx="1036320" cy="472440"/>
                <wp:effectExtent l="0" t="0" r="0" b="381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Pr="00BE193D" w:rsidRDefault="00A266ED"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B1AE1E" id="_x0000_s1089" type="#_x0000_t202" style="position:absolute;margin-left:172.8pt;margin-top:.45pt;width:81.6pt;height:37.2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MHIwIAACU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" stroked="f">
                <v:textbox>
                  <w:txbxContent>
                    <w:p w:rsidR="003E1376" w:rsidRPr="00BE193D" w:rsidRDefault="003E1376"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85216" behindDoc="0" locked="0" layoutInCell="1" allowOverlap="1" wp14:anchorId="4D67C06D" wp14:editId="204DF788">
                <wp:simplePos x="0" y="0"/>
                <wp:positionH relativeFrom="column">
                  <wp:posOffset>1790700</wp:posOffset>
                </wp:positionH>
                <wp:positionV relativeFrom="paragraph">
                  <wp:posOffset>5715</wp:posOffset>
                </wp:positionV>
                <wp:extent cx="495300" cy="297180"/>
                <wp:effectExtent l="0" t="0" r="0" b="762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6F2A83">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67C06D" id="_x0000_s1090" type="#_x0000_t202" style="position:absolute;margin-left:141pt;margin-top:.45pt;width:39pt;height:23.4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N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AS/j3NJAIAACQEAAAOAAAAAAAAAAAAAAAAAC4CAABkcnMvZTJvRG9jLnht&#10;bFBLAQItABQABgAIAAAAIQAbdZeB3AAAAAcBAAAPAAAAAAAAAAAAAAAAAH4EAABkcnMvZG93bnJl&#10;di54bWxQSwUGAAAAAAQABADzAAAAhwUAAAAA&#10;" stroked="f">
                <v:textbox>
                  <w:txbxContent>
                    <w:p w:rsidR="003E1376" w:rsidRPr="00BE193D" w:rsidRDefault="003E1376"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89312" behindDoc="0" locked="0" layoutInCell="1" allowOverlap="1" wp14:anchorId="6A1DDF64" wp14:editId="170FE801">
                <wp:simplePos x="0" y="0"/>
                <wp:positionH relativeFrom="column">
                  <wp:posOffset>1220537</wp:posOffset>
                </wp:positionH>
                <wp:positionV relativeFrom="paragraph">
                  <wp:posOffset>7620</wp:posOffset>
                </wp:positionV>
                <wp:extent cx="495300" cy="297180"/>
                <wp:effectExtent l="0" t="0" r="0" b="762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6F2A83">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1DDF64" id="_x0000_s1091" type="#_x0000_t202" style="position:absolute;margin-left:96.1pt;margin-top:.6pt;width:39pt;height:23.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T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l1PskyQCAAAkBAAADgAAAAAAAAAAAAAAAAAuAgAAZHJzL2Uyb0RvYy54bWxQ&#10;SwECLQAUAAYACAAAACEAgkvgVdoAAAAIAQAADwAAAAAAAAAAAAAAAAB+BAAAZHJzL2Rvd25yZXYu&#10;eG1sUEsFBgAAAAAEAAQA8wAAAIUFAAAAAA==&#10;" stroked="f">
                <v:textbox>
                  <w:txbxContent>
                    <w:p w:rsidR="003E1376" w:rsidRPr="00BE193D" w:rsidRDefault="003E1376"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p w:rsidR="006F2A83" w:rsidRPr="002F4B2D" w:rsidRDefault="006F2A83" w:rsidP="006F2A83">
      <w:r w:rsidRPr="002F4B2D">
        <w:tab/>
      </w:r>
    </w:p>
    <w:p w:rsidR="006F2A83" w:rsidRPr="002F4B2D" w:rsidRDefault="006F2A83" w:rsidP="006F2A83">
      <w:r w:rsidRPr="002F4B2D">
        <w:rPr>
          <w:noProof/>
        </w:rPr>
        <mc:AlternateContent>
          <mc:Choice Requires="wps">
            <w:drawing>
              <wp:anchor distT="45720" distB="45720" distL="114300" distR="114300" simplePos="0" relativeHeight="251813888" behindDoc="0" locked="0" layoutInCell="1" allowOverlap="1" wp14:anchorId="58443EAF" wp14:editId="4D25B4FD">
                <wp:simplePos x="0" y="0"/>
                <wp:positionH relativeFrom="column">
                  <wp:posOffset>2278380</wp:posOffset>
                </wp:positionH>
                <wp:positionV relativeFrom="paragraph">
                  <wp:posOffset>279405</wp:posOffset>
                </wp:positionV>
                <wp:extent cx="1036320" cy="472440"/>
                <wp:effectExtent l="0" t="0" r="0" b="381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Pr="00BE193D" w:rsidRDefault="00A266ED" w:rsidP="006F2A83">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443EAF" id="_x0000_s1092" type="#_x0000_t202" style="position:absolute;margin-left:179.4pt;margin-top:22pt;width:81.6pt;height:37.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H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" stroked="f">
                <v:textbox>
                  <w:txbxContent>
                    <w:p w:rsidR="003E1376" w:rsidRPr="00BE193D" w:rsidRDefault="003E1376"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801600" behindDoc="0" locked="0" layoutInCell="1" allowOverlap="1" wp14:anchorId="3A9D1997" wp14:editId="37EB7ADE">
                <wp:simplePos x="0" y="0"/>
                <wp:positionH relativeFrom="column">
                  <wp:posOffset>1897380</wp:posOffset>
                </wp:positionH>
                <wp:positionV relativeFrom="paragraph">
                  <wp:posOffset>191770</wp:posOffset>
                </wp:positionV>
                <wp:extent cx="495300" cy="297180"/>
                <wp:effectExtent l="0" t="0" r="0" b="762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6F2A83">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9D1997" id="_x0000_s1093" type="#_x0000_t202" style="position:absolute;margin-left:149.4pt;margin-top:15.1pt;width:39pt;height:23.4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h/JAIAACQ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" stroked="f">
                <v:textbox>
                  <w:txbxContent>
                    <w:p w:rsidR="003E1376" w:rsidRPr="00BE193D" w:rsidRDefault="003E1376"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Pr>
        <w:tabs>
          <w:tab w:val="left" w:pos="1572"/>
        </w:tabs>
      </w:pPr>
      <w:r w:rsidRPr="002F4B2D">
        <w:rPr>
          <w:noProof/>
        </w:rPr>
        <mc:AlternateContent>
          <mc:Choice Requires="wps">
            <w:drawing>
              <wp:anchor distT="45720" distB="45720" distL="114300" distR="114300" simplePos="0" relativeHeight="251809792" behindDoc="0" locked="0" layoutInCell="1" allowOverlap="1" wp14:anchorId="5FD55549" wp14:editId="1635CC08">
                <wp:simplePos x="0" y="0"/>
                <wp:positionH relativeFrom="column">
                  <wp:posOffset>777998</wp:posOffset>
                </wp:positionH>
                <wp:positionV relativeFrom="paragraph">
                  <wp:posOffset>11430</wp:posOffset>
                </wp:positionV>
                <wp:extent cx="922020" cy="449580"/>
                <wp:effectExtent l="0" t="0" r="0" b="762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A266ED" w:rsidRPr="00BE193D" w:rsidRDefault="00A266ED" w:rsidP="006F2A83">
                            <w:pPr>
                              <w:jc w:val="center"/>
                              <w:rPr>
                                <w:sz w:val="18"/>
                                <w:szCs w:val="18"/>
                              </w:rPr>
                            </w:pPr>
                            <w:r w:rsidRPr="00BE193D">
                              <w:rPr>
                                <w:sz w:val="18"/>
                                <w:szCs w:val="18"/>
                              </w:rPr>
                              <w:t xml:space="preserve">Rec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D55549" id="_x0000_s1094" type="#_x0000_t202" style="position:absolute;margin-left:61.25pt;margin-top:.9pt;width:72.6pt;height:35.4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YJAIAACY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" stroked="f">
                <v:textbox>
                  <w:txbxContent>
                    <w:p w:rsidR="003E1376" w:rsidRPr="00BE193D" w:rsidRDefault="003E1376" w:rsidP="006F2A83">
                      <w:pPr>
                        <w:jc w:val="center"/>
                        <w:rPr>
                          <w:sz w:val="18"/>
                          <w:szCs w:val="18"/>
                        </w:rPr>
                      </w:pPr>
                      <w:r w:rsidRPr="00BE193D">
                        <w:rPr>
                          <w:sz w:val="18"/>
                          <w:szCs w:val="18"/>
                        </w:rPr>
                        <w:t>Rec 2</w:t>
                      </w:r>
                      <w:r w:rsidRPr="00BE193D">
                        <w:rPr>
                          <w:sz w:val="18"/>
                          <w:szCs w:val="18"/>
                          <w:vertAlign w:val="superscript"/>
                        </w:rPr>
                        <w:t>nd</w:t>
                      </w:r>
                      <w:r w:rsidRPr="00BE193D">
                        <w:rPr>
                          <w:sz w:val="18"/>
                          <w:szCs w:val="18"/>
                        </w:rPr>
                        <w:t xml:space="preserve">  line   drug</w:t>
                      </w:r>
                    </w:p>
                  </w:txbxContent>
                </v:textbox>
                <w10:wrap type="square"/>
              </v:shape>
            </w:pict>
          </mc:Fallback>
        </mc:AlternateContent>
      </w:r>
    </w:p>
    <w:p w:rsidR="006F2A83" w:rsidRPr="002F4B2D" w:rsidRDefault="00AC6B30" w:rsidP="006F2A83">
      <w:r w:rsidRPr="002F4B2D">
        <w:rPr>
          <w:noProof/>
        </w:rPr>
        <mc:AlternateContent>
          <mc:Choice Requires="wpg">
            <w:drawing>
              <wp:anchor distT="0" distB="0" distL="114300" distR="114300" simplePos="0" relativeHeight="251846656" behindDoc="0" locked="0" layoutInCell="1" allowOverlap="1" wp14:anchorId="28E101B6" wp14:editId="5B0B5C70">
                <wp:simplePos x="0" y="0"/>
                <wp:positionH relativeFrom="column">
                  <wp:posOffset>3812540</wp:posOffset>
                </wp:positionH>
                <wp:positionV relativeFrom="paragraph">
                  <wp:posOffset>297180</wp:posOffset>
                </wp:positionV>
                <wp:extent cx="2636520" cy="2644140"/>
                <wp:effectExtent l="0" t="0" r="0" b="22860"/>
                <wp:wrapNone/>
                <wp:docPr id="341" name="Group 341"/>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42" name="Group 342"/>
                        <wpg:cNvGrpSpPr/>
                        <wpg:grpSpPr>
                          <a:xfrm>
                            <a:off x="0" y="0"/>
                            <a:ext cx="1470660" cy="2644140"/>
                            <a:chOff x="0" y="0"/>
                            <a:chExt cx="1805940" cy="3055620"/>
                          </a:xfrm>
                        </wpg:grpSpPr>
                        <wps:wsp>
                          <wps:cNvPr id="343" name="Diamond 343"/>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A266ED" w:rsidRPr="003F7BE5" w:rsidRDefault="00A266ED"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wps:txbx>
                          <wps:bodyPr rot="0" vert="horz" wrap="square" lIns="91440" tIns="45720" rIns="91440" bIns="45720" anchor="t" anchorCtr="0">
                            <a:noAutofit/>
                          </wps:bodyPr>
                        </wps:wsp>
                        <wps:wsp>
                          <wps:cNvPr id="345" name="Straight Arrow Connector 345"/>
                          <wps:cNvCnPr/>
                          <wps:spPr>
                            <a:xfrm>
                              <a:off x="1196340"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A266ED" w:rsidRPr="003F7BE5" w:rsidRDefault="00A266ED"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wps:txbx>
                          <wps:bodyPr rot="0" vert="horz" wrap="square" lIns="91440" tIns="45720" rIns="91440" bIns="45720" anchor="t" anchorCtr="0">
                            <a:noAutofit/>
                          </wps:bodyPr>
                        </wps:wsp>
                        <wps:wsp>
                          <wps:cNvPr id="348" name="Straight Arrow Connector 348"/>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49" name="Text Box 2"/>
                        <wps:cNvSpPr txBox="1">
                          <a:spLocks noChangeArrowheads="1"/>
                        </wps:cNvSpPr>
                        <wps:spPr bwMode="auto">
                          <a:xfrm>
                            <a:off x="1074420" y="906780"/>
                            <a:ext cx="426720" cy="281940"/>
                          </a:xfrm>
                          <a:prstGeom prst="rect">
                            <a:avLst/>
                          </a:prstGeom>
                          <a:solidFill>
                            <a:srgbClr val="FFFFFF"/>
                          </a:solidFill>
                          <a:ln w="9525">
                            <a:noFill/>
                            <a:miter lim="800000"/>
                            <a:headEnd/>
                            <a:tailEnd/>
                          </a:ln>
                        </wps:spPr>
                        <wps:txbx>
                          <w:txbxContent>
                            <w:p w:rsidR="00A266ED" w:rsidRPr="003F7BE5" w:rsidRDefault="00A266ED" w:rsidP="006F2A83">
                              <w:pPr>
                                <w:rPr>
                                  <w:sz w:val="18"/>
                                  <w:szCs w:val="18"/>
                                </w:rPr>
                              </w:pPr>
                              <w:proofErr w:type="gramStart"/>
                              <w:r w:rsidRPr="003F7BE5">
                                <w:rPr>
                                  <w:sz w:val="18"/>
                                  <w:szCs w:val="18"/>
                                </w:rPr>
                                <w:t>true</w:t>
                              </w:r>
                              <w:proofErr w:type="gramEnd"/>
                            </w:p>
                          </w:txbxContent>
                        </wps:txbx>
                        <wps:bodyPr rot="0" vert="horz" wrap="square" lIns="91440" tIns="45720" rIns="91440" bIns="45720" anchor="t" anchorCtr="0">
                          <a:noAutofit/>
                        </wps:bodyPr>
                      </wps:wsp>
                      <wps:wsp>
                        <wps:cNvPr id="350" name="Text Box 2"/>
                        <wps:cNvSpPr txBox="1">
                          <a:spLocks noChangeArrowheads="1"/>
                        </wps:cNvSpPr>
                        <wps:spPr bwMode="auto">
                          <a:xfrm>
                            <a:off x="586740" y="1584960"/>
                            <a:ext cx="426720" cy="281940"/>
                          </a:xfrm>
                          <a:prstGeom prst="rect">
                            <a:avLst/>
                          </a:prstGeom>
                          <a:solidFill>
                            <a:srgbClr val="FFFFFF"/>
                          </a:solidFill>
                          <a:ln w="9525">
                            <a:noFill/>
                            <a:miter lim="800000"/>
                            <a:headEnd/>
                            <a:tailEnd/>
                          </a:ln>
                        </wps:spPr>
                        <wps:txbx>
                          <w:txbxContent>
                            <w:p w:rsidR="00A266ED" w:rsidRPr="003F7BE5" w:rsidRDefault="00A266ED" w:rsidP="006F2A83">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wps:wsp>
                        <wps:cNvPr id="351"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A266ED" w:rsidRPr="003F7BE5" w:rsidRDefault="00A266ED" w:rsidP="006F2A83">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E101B6" id="Group 341" o:spid="_x0000_s1095" style="position:absolute;margin-left:300.2pt;margin-top:23.4pt;width:207.6pt;height:208.2pt;z-index:251846656"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">
                <v:group id="Group 342" o:spid="_x0000_s1096" style="position:absolute;width:14706;height:26441" coordsize="18059,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Diamond 343" o:spid="_x0000_s1097"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" filled="f" strokecolor="black [3213]" strokeweight="1.25pt"/>
                  <v:shape id="_x0000_s1098"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" filled="f" strokecolor="black [3213]" strokeweight="1.25pt">
                    <v:textbox>
                      <w:txbxContent>
                        <w:p w:rsidR="003E1376" w:rsidRPr="003F7BE5" w:rsidRDefault="003E1376"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45" o:spid="_x0000_s1099" type="#_x0000_t32" style="position:absolute;left:11963;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" strokecolor="#4579b8 [3044]" strokeweight="1.25pt">
                    <v:stroke endarrow="block"/>
                  </v:shape>
                  <v:shape id="Straight Arrow Connector 346" o:spid="_x0000_s1100"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" strokecolor="#4579b8 [3044]" strokeweight="1.25pt">
                    <v:stroke endarrow="block"/>
                  </v:shape>
                  <v:shape id="_x0000_s1101"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" filled="f" strokecolor="black [3213]" strokeweight="1.25pt">
                    <v:textbox>
                      <w:txbxContent>
                        <w:p w:rsidR="003E1376" w:rsidRPr="003F7BE5" w:rsidRDefault="003E1376"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48" o:spid="_x0000_s1102"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" strokecolor="#4579b8 [3044]" strokeweight="1.25pt">
                    <v:stroke endarrow="block"/>
                  </v:shape>
                </v:group>
                <v:shape id="_x0000_s1103" type="#_x0000_t202" style="position:absolute;left:10744;top:906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" stroked="f">
                  <v:textbox>
                    <w:txbxContent>
                      <w:p w:rsidR="003E1376" w:rsidRPr="003F7BE5" w:rsidRDefault="003E1376" w:rsidP="006F2A83">
                        <w:pPr>
                          <w:rPr>
                            <w:sz w:val="18"/>
                            <w:szCs w:val="18"/>
                          </w:rPr>
                        </w:pPr>
                        <w:r w:rsidRPr="003F7BE5">
                          <w:rPr>
                            <w:sz w:val="18"/>
                            <w:szCs w:val="18"/>
                          </w:rPr>
                          <w:t>true</w:t>
                        </w:r>
                      </w:p>
                    </w:txbxContent>
                  </v:textbox>
                </v:shape>
                <v:shape id="_x0000_s1104" type="#_x0000_t202" style="position:absolute;left:5867;top:15849;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" stroked="f">
                  <v:textbox>
                    <w:txbxContent>
                      <w:p w:rsidR="003E1376" w:rsidRPr="003F7BE5" w:rsidRDefault="003E1376" w:rsidP="006F2A83">
                        <w:pPr>
                          <w:rPr>
                            <w:sz w:val="18"/>
                            <w:szCs w:val="18"/>
                          </w:rPr>
                        </w:pPr>
                        <w:r>
                          <w:rPr>
                            <w:sz w:val="18"/>
                            <w:szCs w:val="18"/>
                          </w:rPr>
                          <w:t>false</w:t>
                        </w:r>
                      </w:p>
                    </w:txbxContent>
                  </v:textbox>
                </v:shape>
                <v:shape id="_x0000_s1105"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" stroked="f">
                  <v:textbox>
                    <w:txbxContent>
                      <w:p w:rsidR="003E1376" w:rsidRPr="003F7BE5" w:rsidRDefault="003E1376" w:rsidP="006F2A83">
                        <w:pPr>
                          <w:jc w:val="center"/>
                          <w:rPr>
                            <w:sz w:val="18"/>
                            <w:szCs w:val="18"/>
                          </w:rPr>
                        </w:pPr>
                        <w:r w:rsidRPr="003F7BE5">
                          <w:rPr>
                            <w:sz w:val="18"/>
                            <w:szCs w:val="18"/>
                          </w:rPr>
                          <w:t>Stop, no more rec’s</w:t>
                        </w:r>
                      </w:p>
                    </w:txbxContent>
                  </v:textbox>
                </v:shape>
              </v:group>
            </w:pict>
          </mc:Fallback>
        </mc:AlternateContent>
      </w:r>
      <w:r w:rsidRPr="002F4B2D">
        <w:rPr>
          <w:noProof/>
        </w:rPr>
        <mc:AlternateContent>
          <mc:Choice Requires="wps">
            <w:drawing>
              <wp:anchor distT="0" distB="0" distL="114300" distR="114300" simplePos="0" relativeHeight="251904000" behindDoc="0" locked="0" layoutInCell="1" allowOverlap="1" wp14:anchorId="5DE60CCD" wp14:editId="5D8605B0">
                <wp:simplePos x="0" y="0"/>
                <wp:positionH relativeFrom="column">
                  <wp:posOffset>3700145</wp:posOffset>
                </wp:positionH>
                <wp:positionV relativeFrom="paragraph">
                  <wp:posOffset>132251</wp:posOffset>
                </wp:positionV>
                <wp:extent cx="2842260" cy="3238500"/>
                <wp:effectExtent l="0" t="0" r="15240" b="19050"/>
                <wp:wrapNone/>
                <wp:docPr id="337" name="Rectangle 337"/>
                <wp:cNvGraphicFramePr/>
                <a:graphic xmlns:a="http://schemas.openxmlformats.org/drawingml/2006/main">
                  <a:graphicData uri="http://schemas.microsoft.com/office/word/2010/wordprocessingShape">
                    <wps:wsp>
                      <wps:cNvSpPr/>
                      <wps:spPr>
                        <a:xfrm>
                          <a:off x="0" y="0"/>
                          <a:ext cx="2842260" cy="32385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F7BDDB" id="Rectangle 337" o:spid="_x0000_s1026" style="position:absolute;margin-left:291.35pt;margin-top:10.4pt;width:223.8pt;height: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" fillcolor="#4f81bd [3204]" strokecolor="#243f60 [1604]" strokeweight="2pt">
                <v:fill opacity="9766f"/>
              </v:rect>
            </w:pict>
          </mc:Fallback>
        </mc:AlternateContent>
      </w:r>
      <w:r w:rsidR="006F2A83" w:rsidRPr="002F4B2D">
        <w:rPr>
          <w:noProof/>
        </w:rPr>
        <mc:AlternateContent>
          <mc:Choice Requires="wps">
            <w:drawing>
              <wp:anchor distT="45720" distB="45720" distL="114300" distR="114300" simplePos="0" relativeHeight="251805696" behindDoc="0" locked="0" layoutInCell="1" allowOverlap="1" wp14:anchorId="79951C62" wp14:editId="686EC792">
                <wp:simplePos x="0" y="0"/>
                <wp:positionH relativeFrom="column">
                  <wp:posOffset>1207030</wp:posOffset>
                </wp:positionH>
                <wp:positionV relativeFrom="paragraph">
                  <wp:posOffset>250190</wp:posOffset>
                </wp:positionV>
                <wp:extent cx="495300" cy="297180"/>
                <wp:effectExtent l="0" t="0" r="0" b="762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6F2A83">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951C62" id="_x0000_s1106" type="#_x0000_t202" style="position:absolute;margin-left:95.05pt;margin-top:19.7pt;width:39pt;height:23.4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" stroked="f">
                <v:textbox>
                  <w:txbxContent>
                    <w:p w:rsidR="003E1376" w:rsidRPr="00BE193D" w:rsidRDefault="003E1376"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22080" behindDoc="0" locked="0" layoutInCell="1" allowOverlap="1" wp14:anchorId="7CEB227F" wp14:editId="63976901">
                <wp:simplePos x="0" y="0"/>
                <wp:positionH relativeFrom="column">
                  <wp:posOffset>480060</wp:posOffset>
                </wp:positionH>
                <wp:positionV relativeFrom="paragraph">
                  <wp:posOffset>339725</wp:posOffset>
                </wp:positionV>
                <wp:extent cx="1524000" cy="586740"/>
                <wp:effectExtent l="0" t="0" r="19050" b="2286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86740"/>
                        </a:xfrm>
                        <a:prstGeom prst="rect">
                          <a:avLst/>
                        </a:prstGeom>
                        <a:noFill/>
                        <a:ln w="15875">
                          <a:solidFill>
                            <a:schemeClr val="tx1"/>
                          </a:solidFill>
                          <a:miter lim="800000"/>
                          <a:headEnd/>
                          <a:tailEnd/>
                        </a:ln>
                      </wps:spPr>
                      <wps:txbx>
                        <w:txbxContent>
                          <w:p w:rsidR="00A266ED" w:rsidRPr="00774B22" w:rsidRDefault="00A266ED"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 xml:space="preserve">increase dose </w:t>
                            </w:r>
                            <w:proofErr w:type="gramStart"/>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w:t>
                            </w:r>
                            <w:proofErr w:type="gramEnd"/>
                            <w:r w:rsidRPr="00774B2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EB227F" id="_x0000_s1107" type="#_x0000_t202" style="position:absolute;margin-left:37.8pt;margin-top:26.75pt;width:120pt;height:46.2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" filled="f" strokecolor="black [3213]" strokeweight="1.25pt">
                <v:textbox>
                  <w:txbxContent>
                    <w:p w:rsidR="003E1376" w:rsidRPr="00774B22" w:rsidRDefault="003E1376"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increase dose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p>
    <w:p w:rsidR="006F2A83" w:rsidRPr="002F4B2D" w:rsidRDefault="006F2A83" w:rsidP="006F2A83"/>
    <w:p w:rsidR="006F2A83" w:rsidRPr="002F4B2D" w:rsidRDefault="00AC6B30" w:rsidP="006F2A83">
      <w:r w:rsidRPr="002F4B2D">
        <w:rPr>
          <w:noProof/>
        </w:rPr>
        <mc:AlternateContent>
          <mc:Choice Requires="wps">
            <w:drawing>
              <wp:anchor distT="45720" distB="45720" distL="114300" distR="114300" simplePos="0" relativeHeight="251777024" behindDoc="0" locked="0" layoutInCell="1" allowOverlap="1" wp14:anchorId="42A449C4" wp14:editId="33AECE74">
                <wp:simplePos x="0" y="0"/>
                <wp:positionH relativeFrom="column">
                  <wp:posOffset>3806825</wp:posOffset>
                </wp:positionH>
                <wp:positionV relativeFrom="paragraph">
                  <wp:posOffset>62865</wp:posOffset>
                </wp:positionV>
                <wp:extent cx="1082040" cy="449580"/>
                <wp:effectExtent l="0" t="0" r="3810" b="762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49580"/>
                        </a:xfrm>
                        <a:prstGeom prst="rect">
                          <a:avLst/>
                        </a:prstGeom>
                        <a:solidFill>
                          <a:srgbClr val="FFFFFF"/>
                        </a:solidFill>
                        <a:ln w="9525">
                          <a:noFill/>
                          <a:miter lim="800000"/>
                          <a:headEnd/>
                          <a:tailEnd/>
                        </a:ln>
                      </wps:spPr>
                      <wps:txbx>
                        <w:txbxContent>
                          <w:p w:rsidR="00A266ED" w:rsidRPr="001D2C4D" w:rsidRDefault="00A266ED" w:rsidP="006F2A83">
                            <w:pPr>
                              <w:jc w:val="center"/>
                              <w:rPr>
                                <w:sz w:val="18"/>
                                <w:szCs w:val="18"/>
                              </w:rPr>
                            </w:pPr>
                            <w:r w:rsidRPr="001D2C4D">
                              <w:rPr>
                                <w:sz w:val="18"/>
                                <w:szCs w:val="18"/>
                              </w:rP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A449C4" id="_x0000_s1108" type="#_x0000_t202" style="position:absolute;margin-left:299.75pt;margin-top:4.95pt;width:85.2pt;height:35.4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" stroked="f">
                <v:textbox>
                  <w:txbxContent>
                    <w:p w:rsidR="003E1376" w:rsidRPr="001D2C4D" w:rsidRDefault="003E1376" w:rsidP="006F2A83">
                      <w:pPr>
                        <w:jc w:val="center"/>
                        <w:rPr>
                          <w:sz w:val="18"/>
                          <w:szCs w:val="18"/>
                        </w:rPr>
                      </w:pPr>
                      <w:r w:rsidRPr="001D2C4D">
                        <w:rPr>
                          <w:sz w:val="18"/>
                          <w:szCs w:val="18"/>
                        </w:rPr>
                        <w:t>Rec 3rd line encoded   drug</w:t>
                      </w:r>
                    </w:p>
                  </w:txbxContent>
                </v:textbox>
                <w10:wrap type="square"/>
              </v:shape>
            </w:pict>
          </mc:Fallback>
        </mc:AlternateContent>
      </w:r>
      <w:r w:rsidR="006F2A83" w:rsidRPr="002F4B2D">
        <w:rPr>
          <w:noProof/>
        </w:rPr>
        <mc:AlternateContent>
          <mc:Choice Requires="wps">
            <w:drawing>
              <wp:anchor distT="0" distB="0" distL="114300" distR="114300" simplePos="0" relativeHeight="251830272" behindDoc="0" locked="0" layoutInCell="1" allowOverlap="1" wp14:anchorId="54330158" wp14:editId="43C77891">
                <wp:simplePos x="0" y="0"/>
                <wp:positionH relativeFrom="column">
                  <wp:posOffset>1242060</wp:posOffset>
                </wp:positionH>
                <wp:positionV relativeFrom="paragraph">
                  <wp:posOffset>78740</wp:posOffset>
                </wp:positionV>
                <wp:extent cx="0" cy="495300"/>
                <wp:effectExtent l="76200" t="0" r="57150" b="57150"/>
                <wp:wrapNone/>
                <wp:docPr id="336" name="Straight Arrow Connector 33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F8B8B2" id="Straight Arrow Connector 336" o:spid="_x0000_s1026" type="#_x0000_t32" style="position:absolute;margin-left:97.8pt;margin-top:6.2pt;width:0;height:39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" strokecolor="#4579b8 [3044]" strokeweight="1.25pt">
                <v:stroke endarrow="block"/>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34368" behindDoc="0" locked="0" layoutInCell="1" allowOverlap="1" wp14:anchorId="56692638" wp14:editId="1AEC207E">
                <wp:simplePos x="0" y="0"/>
                <wp:positionH relativeFrom="column">
                  <wp:posOffset>2263140</wp:posOffset>
                </wp:positionH>
                <wp:positionV relativeFrom="paragraph">
                  <wp:posOffset>410845</wp:posOffset>
                </wp:positionV>
                <wp:extent cx="449580" cy="274320"/>
                <wp:effectExtent l="0" t="0" r="762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4320"/>
                        </a:xfrm>
                        <a:prstGeom prst="rect">
                          <a:avLst/>
                        </a:prstGeom>
                        <a:solidFill>
                          <a:srgbClr val="FFFFFF"/>
                        </a:solidFill>
                        <a:ln w="9525">
                          <a:noFill/>
                          <a:miter lim="800000"/>
                          <a:headEnd/>
                          <a:tailEnd/>
                        </a:ln>
                      </wps:spPr>
                      <wps:txbx>
                        <w:txbxContent>
                          <w:p w:rsidR="00A266ED" w:rsidRDefault="00A266ED" w:rsidP="006F2A83">
                            <w:proofErr w:type="gramStart"/>
                            <w: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692638" id="_x0000_s1109" type="#_x0000_t202" style="position:absolute;margin-left:178.2pt;margin-top:32.35pt;width:35.4pt;height:21.6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" stroked="f">
                <v:textbox>
                  <w:txbxContent>
                    <w:p w:rsidR="003E1376" w:rsidRDefault="003E1376" w:rsidP="006F2A83">
                      <w:r>
                        <w:t>true</w:t>
                      </w:r>
                    </w:p>
                  </w:txbxContent>
                </v:textbox>
                <w10:wrap type="square"/>
              </v:shape>
            </w:pict>
          </mc:Fallback>
        </mc:AlternateContent>
      </w:r>
      <w:r w:rsidRPr="002F4B2D">
        <w:rPr>
          <w:noProof/>
        </w:rPr>
        <mc:AlternateContent>
          <mc:Choice Requires="wps">
            <w:drawing>
              <wp:anchor distT="45720" distB="45720" distL="114300" distR="114300" simplePos="0" relativeHeight="251781120" behindDoc="0" locked="0" layoutInCell="1" allowOverlap="1" wp14:anchorId="6FA735B2" wp14:editId="7CC3E924">
                <wp:simplePos x="0" y="0"/>
                <wp:positionH relativeFrom="column">
                  <wp:posOffset>571500</wp:posOffset>
                </wp:positionH>
                <wp:positionV relativeFrom="paragraph">
                  <wp:posOffset>459740</wp:posOffset>
                </wp:positionV>
                <wp:extent cx="1409700" cy="449580"/>
                <wp:effectExtent l="0" t="0" r="0" b="762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49580"/>
                        </a:xfrm>
                        <a:prstGeom prst="rect">
                          <a:avLst/>
                        </a:prstGeom>
                        <a:solidFill>
                          <a:srgbClr val="FFFFFF"/>
                        </a:solidFill>
                        <a:ln w="9525">
                          <a:noFill/>
                          <a:miter lim="800000"/>
                          <a:headEnd/>
                          <a:tailEnd/>
                        </a:ln>
                      </wps:spPr>
                      <wps:txbx>
                        <w:txbxContent>
                          <w:p w:rsidR="00A266ED" w:rsidRDefault="00A266ED" w:rsidP="006F2A83">
                            <w:pPr>
                              <w:jc w:val="center"/>
                            </w:pPr>
                            <w:r>
                              <w:t>Increase dose 3</w:t>
                            </w:r>
                            <w:r w:rsidRPr="00BE193D">
                              <w:rPr>
                                <w:vertAlign w:val="superscript"/>
                              </w:rPr>
                              <w:t>rd</w:t>
                            </w:r>
                            <w:r>
                              <w:t xml:space="preserve"> line encoded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A735B2" id="_x0000_s1110" type="#_x0000_t202" style="position:absolute;margin-left:45pt;margin-top:36.2pt;width:111pt;height:35.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" stroked="f">
                <v:textbox>
                  <w:txbxContent>
                    <w:p w:rsidR="003E1376" w:rsidRDefault="003E1376" w:rsidP="006F2A83">
                      <w:pPr>
                        <w:jc w:val="center"/>
                      </w:pPr>
                      <w:r>
                        <w:t>Increase dose 3</w:t>
                      </w:r>
                      <w:r w:rsidRPr="00BE193D">
                        <w:rPr>
                          <w:vertAlign w:val="superscript"/>
                        </w:rPr>
                        <w:t>rd</w:t>
                      </w:r>
                      <w:r>
                        <w:t xml:space="preserve"> line encoded drug</w:t>
                      </w:r>
                    </w:p>
                  </w:txbxContent>
                </v:textbox>
                <w10:wrap type="square"/>
              </v:shape>
            </w:pict>
          </mc:Fallback>
        </mc:AlternateContent>
      </w:r>
      <w:r w:rsidRPr="002F4B2D">
        <w:rPr>
          <w:noProof/>
        </w:rPr>
        <mc:AlternateContent>
          <mc:Choice Requires="wps">
            <w:drawing>
              <wp:anchor distT="0" distB="0" distL="114300" distR="114300" simplePos="0" relativeHeight="251826176" behindDoc="0" locked="0" layoutInCell="1" allowOverlap="1" wp14:anchorId="02D41779" wp14:editId="1D952725">
                <wp:simplePos x="0" y="0"/>
                <wp:positionH relativeFrom="column">
                  <wp:posOffset>678180</wp:posOffset>
                </wp:positionH>
                <wp:positionV relativeFrom="paragraph">
                  <wp:posOffset>345440</wp:posOffset>
                </wp:positionV>
                <wp:extent cx="1089660" cy="777240"/>
                <wp:effectExtent l="0" t="0" r="15240" b="22860"/>
                <wp:wrapNone/>
                <wp:docPr id="340" name="Diamond 340"/>
                <wp:cNvGraphicFramePr/>
                <a:graphic xmlns:a="http://schemas.openxmlformats.org/drawingml/2006/main">
                  <a:graphicData uri="http://schemas.microsoft.com/office/word/2010/wordprocessingShape">
                    <wps:wsp>
                      <wps:cNvSpPr/>
                      <wps:spPr>
                        <a:xfrm>
                          <a:off x="0" y="0"/>
                          <a:ext cx="1089660" cy="77724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9A6BD8" id="Diamond 340" o:spid="_x0000_s1026" type="#_x0000_t4" style="position:absolute;margin-left:53.4pt;margin-top:27.2pt;width:85.8pt;height:61.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" filled="f" strokecolor="black [3213]" strokeweight="1.25pt"/>
            </w:pict>
          </mc:Fallback>
        </mc:AlternateContent>
      </w:r>
    </w:p>
    <w:p w:rsidR="006F2A83" w:rsidRPr="002F4B2D" w:rsidRDefault="00AC6B30" w:rsidP="006F2A83">
      <w:r w:rsidRPr="002F4B2D">
        <w:rPr>
          <w:noProof/>
        </w:rPr>
        <mc:AlternateContent>
          <mc:Choice Requires="wps">
            <w:drawing>
              <wp:anchor distT="0" distB="0" distL="114300" distR="114300" simplePos="0" relativeHeight="251842560" behindDoc="0" locked="0" layoutInCell="1" allowOverlap="1" wp14:anchorId="7E0B7408" wp14:editId="186F5397">
                <wp:simplePos x="0" y="0"/>
                <wp:positionH relativeFrom="column">
                  <wp:posOffset>1242060</wp:posOffset>
                </wp:positionH>
                <wp:positionV relativeFrom="paragraph">
                  <wp:posOffset>377825</wp:posOffset>
                </wp:positionV>
                <wp:extent cx="2080260" cy="403860"/>
                <wp:effectExtent l="0" t="76200" r="0" b="34290"/>
                <wp:wrapNone/>
                <wp:docPr id="352" name="Connector: Elbow 198"/>
                <wp:cNvGraphicFramePr/>
                <a:graphic xmlns:a="http://schemas.openxmlformats.org/drawingml/2006/main">
                  <a:graphicData uri="http://schemas.microsoft.com/office/word/2010/wordprocessingShape">
                    <wps:wsp>
                      <wps:cNvCnPr/>
                      <wps:spPr>
                        <a:xfrm flipV="1">
                          <a:off x="0" y="0"/>
                          <a:ext cx="2080260" cy="403860"/>
                        </a:xfrm>
                        <a:prstGeom prst="bentConnector3">
                          <a:avLst>
                            <a:gd name="adj1" fmla="val 43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D864B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margin-left:97.8pt;margin-top:29.75pt;width:163.8pt;height:31.8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" adj="9440" strokecolor="#4579b8 [3044]">
                <v:stroke endarrow="block"/>
              </v:shape>
            </w:pict>
          </mc:Fallback>
        </mc:AlternateContent>
      </w:r>
      <w:r w:rsidRPr="002F4B2D">
        <w:rPr>
          <w:noProof/>
        </w:rPr>
        <mc:AlternateContent>
          <mc:Choice Requires="wps">
            <w:drawing>
              <wp:anchor distT="0" distB="0" distL="114300" distR="114300" simplePos="0" relativeHeight="251850752" behindDoc="0" locked="0" layoutInCell="1" allowOverlap="1" wp14:anchorId="01E684ED" wp14:editId="03862D00">
                <wp:simplePos x="0" y="0"/>
                <wp:positionH relativeFrom="column">
                  <wp:posOffset>1950720</wp:posOffset>
                </wp:positionH>
                <wp:positionV relativeFrom="paragraph">
                  <wp:posOffset>202565</wp:posOffset>
                </wp:positionV>
                <wp:extent cx="1493520" cy="7620"/>
                <wp:effectExtent l="0" t="76200" r="30480" b="87630"/>
                <wp:wrapNone/>
                <wp:docPr id="353" name="Straight Arrow Connector 353"/>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0789DA" id="Straight Arrow Connector 353" o:spid="_x0000_s1026" type="#_x0000_t32" style="position:absolute;margin-left:153.6pt;margin-top:15.95pt;width:117.6pt;height:.6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" strokecolor="#4579b8 [3044]">
                <v:stroke endarrow="block"/>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838464" behindDoc="0" locked="0" layoutInCell="1" allowOverlap="1" wp14:anchorId="4D79159E" wp14:editId="393F3D37">
                <wp:simplePos x="0" y="0"/>
                <wp:positionH relativeFrom="column">
                  <wp:posOffset>1493520</wp:posOffset>
                </wp:positionH>
                <wp:positionV relativeFrom="paragraph">
                  <wp:posOffset>264795</wp:posOffset>
                </wp:positionV>
                <wp:extent cx="1257300" cy="2743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A266ED" w:rsidRDefault="00A266ED" w:rsidP="006F2A83">
                            <w:r>
                              <w:t>False (max dose)</w:t>
                            </w:r>
                          </w:p>
                          <w:p w:rsidR="00A266ED" w:rsidRDefault="00A266ED" w:rsidP="006F2A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79159E" id="_x0000_s1111" type="#_x0000_t202" style="position:absolute;margin-left:117.6pt;margin-top:20.85pt;width:99pt;height:21.6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" stroked="f">
                <v:textbox>
                  <w:txbxContent>
                    <w:p w:rsidR="003E1376" w:rsidRDefault="003E1376" w:rsidP="006F2A83">
                      <w:r>
                        <w:t>False (max dose)</w:t>
                      </w:r>
                    </w:p>
                    <w:p w:rsidR="003E1376" w:rsidRDefault="003E1376" w:rsidP="006F2A83"/>
                  </w:txbxContent>
                </v:textbox>
                <w10:wrap type="square"/>
              </v:shape>
            </w:pict>
          </mc:Fallback>
        </mc:AlternateContent>
      </w:r>
    </w:p>
    <w:p w:rsidR="006F2A83" w:rsidRPr="002F4B2D" w:rsidRDefault="006F2A83" w:rsidP="006F2A83"/>
    <w:p w:rsidR="005E40D2" w:rsidRPr="002F4B2D" w:rsidRDefault="006F2A83" w:rsidP="006F2A83">
      <w:pPr>
        <w:tabs>
          <w:tab w:val="left" w:pos="5412"/>
        </w:tabs>
        <w:spacing w:after="0"/>
      </w:pPr>
      <w:r w:rsidRPr="002F4B2D">
        <w:t xml:space="preserve">Figure </w:t>
      </w:r>
      <w:r w:rsidR="00876890">
        <w:t>5</w:t>
      </w:r>
      <w:r w:rsidRPr="002F4B2D">
        <w:rPr>
          <w:b/>
        </w:rPr>
        <w:t xml:space="preserve">:  </w:t>
      </w:r>
      <w:r w:rsidR="00AC6B30" w:rsidRPr="002F4B2D">
        <w:rPr>
          <w:b/>
        </w:rPr>
        <w:t>One med scenario, no absolute contra:</w:t>
      </w:r>
      <w:r w:rsidR="00AC6B30" w:rsidRPr="002F4B2D">
        <w:t xml:space="preserve">  </w:t>
      </w:r>
      <w:r w:rsidR="00AC6B30" w:rsidRPr="002F4B2D">
        <w:rPr>
          <w:b/>
        </w:rPr>
        <w:t>Add drug and</w:t>
      </w:r>
      <w:r w:rsidR="00AC6B30" w:rsidRPr="002F4B2D">
        <w:t xml:space="preserve"> </w:t>
      </w:r>
      <w:r w:rsidR="00AC6B30" w:rsidRPr="002F4B2D">
        <w:rPr>
          <w:b/>
        </w:rPr>
        <w:t xml:space="preserve">Increase dose. </w:t>
      </w:r>
      <w:r w:rsidR="00AC6B30" w:rsidRPr="002F4B2D">
        <w:t>Increase dose 1</w:t>
      </w:r>
      <w:r w:rsidR="00AC6B30" w:rsidRPr="002F4B2D">
        <w:rPr>
          <w:vertAlign w:val="superscript"/>
        </w:rPr>
        <w:t>st</w:t>
      </w:r>
      <w:r w:rsidR="00AC6B30" w:rsidRPr="002F4B2D">
        <w:t xml:space="preserve"> or 2</w:t>
      </w:r>
      <w:r w:rsidR="00AC6B30" w:rsidRPr="002F4B2D">
        <w:rPr>
          <w:vertAlign w:val="superscript"/>
        </w:rPr>
        <w:t>nd</w:t>
      </w:r>
      <w:r w:rsidR="00AC6B30" w:rsidRPr="002F4B2D">
        <w:t xml:space="preserve"> line drug, if not at max dose.  Also add drug following Recommendation cascade.  </w:t>
      </w:r>
      <w:r w:rsidRPr="002F4B2D">
        <w:t>3</w:t>
      </w:r>
      <w:r w:rsidRPr="002F4B2D">
        <w:rPr>
          <w:vertAlign w:val="superscript"/>
        </w:rPr>
        <w:t>rd</w:t>
      </w:r>
      <w:r w:rsidRPr="002F4B2D">
        <w:t xml:space="preserve">  line encoded drugs not at max dose are only recommended to have their dose increased if a 1</w:t>
      </w:r>
      <w:r w:rsidRPr="002F4B2D">
        <w:rPr>
          <w:vertAlign w:val="superscript"/>
        </w:rPr>
        <w:t>st</w:t>
      </w:r>
      <w:r w:rsidRPr="002F4B2D">
        <w:t xml:space="preserve"> line and a 2</w:t>
      </w:r>
      <w:r w:rsidRPr="002F4B2D">
        <w:rPr>
          <w:vertAlign w:val="superscript"/>
        </w:rPr>
        <w:t>nd</w:t>
      </w:r>
      <w:r w:rsidRPr="002F4B2D">
        <w:t xml:space="preserve"> line drug can</w:t>
      </w:r>
      <w:r w:rsidRPr="002F4B2D">
        <w:rPr>
          <w:i/>
        </w:rPr>
        <w:t>not</w:t>
      </w:r>
      <w:r w:rsidR="00AC6B30" w:rsidRPr="002F4B2D">
        <w:t xml:space="preserve"> be recommended; i.e. </w:t>
      </w:r>
      <w:r w:rsidRPr="002F4B2D">
        <w:t>if a 1</w:t>
      </w:r>
      <w:r w:rsidRPr="002F4B2D">
        <w:rPr>
          <w:vertAlign w:val="superscript"/>
        </w:rPr>
        <w:t>st</w:t>
      </w:r>
      <w:r w:rsidRPr="002F4B2D">
        <w:t xml:space="preserve"> or 2</w:t>
      </w:r>
      <w:r w:rsidRPr="002F4B2D">
        <w:rPr>
          <w:vertAlign w:val="superscript"/>
        </w:rPr>
        <w:t>nd</w:t>
      </w:r>
      <w:r w:rsidRPr="002F4B2D">
        <w:t xml:space="preserve"> line drug can be recommended, then the dose of the 3</w:t>
      </w:r>
      <w:r w:rsidRPr="002F4B2D">
        <w:rPr>
          <w:vertAlign w:val="superscript"/>
        </w:rPr>
        <w:t>rd</w:t>
      </w:r>
      <w:r w:rsidRPr="002F4B2D">
        <w:t xml:space="preserve"> line drug will </w:t>
      </w:r>
      <w:r w:rsidRPr="002F4B2D">
        <w:rPr>
          <w:i/>
        </w:rPr>
        <w:t>not</w:t>
      </w:r>
      <w:r w:rsidRPr="002F4B2D">
        <w:t xml:space="preserve"> be increased.  After a recommendation of increase dose of 3</w:t>
      </w:r>
      <w:r w:rsidRPr="002F4B2D">
        <w:rPr>
          <w:vertAlign w:val="superscript"/>
        </w:rPr>
        <w:t>rd</w:t>
      </w:r>
      <w:r w:rsidRPr="002F4B2D">
        <w:t xml:space="preserve"> line encoded drug, or if the 3</w:t>
      </w:r>
      <w:r w:rsidRPr="002F4B2D">
        <w:rPr>
          <w:vertAlign w:val="superscript"/>
        </w:rPr>
        <w:t>rd</w:t>
      </w:r>
      <w:r w:rsidRPr="002F4B2D">
        <w:t xml:space="preserve"> line encoded drug is at max dose, continue to evaluate drugs to add.  Steps in blue boxes are </w:t>
      </w:r>
      <w:r w:rsidR="00AC6B30" w:rsidRPr="002F4B2D">
        <w:t xml:space="preserve">similar to </w:t>
      </w:r>
      <w:r w:rsidRPr="002F4B2D">
        <w:t>“R</w:t>
      </w:r>
      <w:r w:rsidR="00AC6B30" w:rsidRPr="002F4B2D">
        <w:t xml:space="preserve">ecommendation Cascade” Figure </w:t>
      </w:r>
      <w:r w:rsidR="00560FBC">
        <w:t>2</w:t>
      </w:r>
      <w:r w:rsidR="00AC6B30" w:rsidRPr="002F4B2D">
        <w:t>, with addition of “increase dose 1</w:t>
      </w:r>
      <w:r w:rsidR="00AC6B30" w:rsidRPr="002F4B2D">
        <w:rPr>
          <w:vertAlign w:val="superscript"/>
        </w:rPr>
        <w:t>st</w:t>
      </w:r>
      <w:r w:rsidR="00AC6B30" w:rsidRPr="002F4B2D">
        <w:t>, 2</w:t>
      </w:r>
      <w:r w:rsidR="00AC6B30" w:rsidRPr="002F4B2D">
        <w:rPr>
          <w:vertAlign w:val="superscript"/>
        </w:rPr>
        <w:t>nd</w:t>
      </w:r>
      <w:r w:rsidR="00AC6B30" w:rsidRPr="002F4B2D">
        <w:t xml:space="preserve"> line drug” at start.</w:t>
      </w:r>
    </w:p>
    <w:p w:rsidR="005E40D2" w:rsidRPr="002F4B2D" w:rsidRDefault="005E40D2" w:rsidP="006F2A83">
      <w:pPr>
        <w:tabs>
          <w:tab w:val="left" w:pos="5412"/>
        </w:tabs>
        <w:spacing w:after="0"/>
      </w:pPr>
    </w:p>
    <w:p w:rsidR="005E40D2" w:rsidRPr="002F4B2D" w:rsidRDefault="005E40D2" w:rsidP="005E40D2">
      <w:r w:rsidRPr="002F4B2D">
        <w:rPr>
          <w:u w:val="single"/>
        </w:rPr>
        <w:lastRenderedPageBreak/>
        <w:t>Presence of Rx with absolute contraindication:  substitution</w:t>
      </w:r>
      <w:r w:rsidRPr="002F4B2D">
        <w:t xml:space="preserve"> (Figure </w:t>
      </w:r>
      <w:r w:rsidR="00876890">
        <w:t>6</w:t>
      </w:r>
      <w:r w:rsidRPr="002F4B2D">
        <w:t>)</w:t>
      </w:r>
    </w:p>
    <w:p w:rsidR="005E40D2" w:rsidRPr="002F4B2D" w:rsidRDefault="005E40D2" w:rsidP="005E40D2">
      <w:r w:rsidRPr="002F4B2D">
        <w:t xml:space="preserve">When </w:t>
      </w:r>
      <w:r w:rsidR="00C1535D" w:rsidRPr="002F4B2D">
        <w:t xml:space="preserve">the </w:t>
      </w:r>
      <w:r w:rsidRPr="002F4B2D">
        <w:t xml:space="preserve">prescribed HTN drug has an absolute contraindication, we recommend substituting that drug with another HTN drug (Figure </w:t>
      </w:r>
      <w:r w:rsidR="00876890">
        <w:t>6</w:t>
      </w:r>
      <w:r w:rsidRPr="002F4B2D">
        <w:t xml:space="preserve">).  The evaluation and recommendation of drugs </w:t>
      </w:r>
      <w:r w:rsidR="00C1535D" w:rsidRPr="002F4B2D">
        <w:t xml:space="preserve">has the same nodes as the template cascade in Figure </w:t>
      </w:r>
      <w:r w:rsidR="00876890">
        <w:t>6</w:t>
      </w:r>
      <w:r w:rsidRPr="002F4B2D">
        <w:t>.  T</w:t>
      </w:r>
      <w:r w:rsidR="00C1535D" w:rsidRPr="002F4B2D">
        <w:t xml:space="preserve">he difference between Figure </w:t>
      </w:r>
      <w:r w:rsidR="00560FBC">
        <w:t>2</w:t>
      </w:r>
      <w:r w:rsidRPr="002F4B2D">
        <w:t xml:space="preserve"> (Adding new drug) and Figure </w:t>
      </w:r>
      <w:r w:rsidR="00560FBC">
        <w:t>6</w:t>
      </w:r>
      <w:r w:rsidRPr="002F4B2D">
        <w:t xml:space="preserve"> (Substitution) is </w:t>
      </w:r>
    </w:p>
    <w:p w:rsidR="005E40D2" w:rsidRPr="002F4B2D" w:rsidRDefault="005E40D2" w:rsidP="00BE428C">
      <w:pPr>
        <w:pStyle w:val="ListParagraph"/>
        <w:numPr>
          <w:ilvl w:val="0"/>
          <w:numId w:val="1"/>
        </w:numPr>
      </w:pPr>
      <w:r w:rsidRPr="002F4B2D">
        <w:t xml:space="preserve">We </w:t>
      </w:r>
      <w:r w:rsidR="0028427E">
        <w:t xml:space="preserve">are </w:t>
      </w:r>
      <w:r w:rsidRPr="002F4B2D">
        <w:t>not only add</w:t>
      </w:r>
      <w:r w:rsidR="0028427E">
        <w:t>ing</w:t>
      </w:r>
      <w:r w:rsidRPr="002F4B2D">
        <w:t xml:space="preserve"> a drug, but also simultaneously deleting </w:t>
      </w:r>
      <w:r w:rsidR="002B3D06">
        <w:t xml:space="preserve">the </w:t>
      </w:r>
      <w:r w:rsidRPr="002F4B2D">
        <w:t>contraindicated drug</w:t>
      </w:r>
    </w:p>
    <w:p w:rsidR="005E40D2" w:rsidRPr="002F4B2D" w:rsidRDefault="005E40D2" w:rsidP="00BE428C">
      <w:pPr>
        <w:pStyle w:val="ListParagraph"/>
        <w:numPr>
          <w:ilvl w:val="0"/>
          <w:numId w:val="1"/>
        </w:numPr>
      </w:pPr>
      <w:r w:rsidRPr="002F4B2D">
        <w:t xml:space="preserve">For patients who are </w:t>
      </w:r>
      <w:r w:rsidR="009A7FED">
        <w:t>African American</w:t>
      </w:r>
      <w:r w:rsidRPr="002F4B2D">
        <w:t xml:space="preserve">, we also check that, because of the substitution(s), we would not be recommending only ACE or ARB, resulting in the patient having an Rx </w:t>
      </w:r>
      <w:r w:rsidR="002B3D06">
        <w:t xml:space="preserve">of </w:t>
      </w:r>
      <w:r w:rsidRPr="002F4B2D">
        <w:t>only of ACE or ARB.</w:t>
      </w:r>
    </w:p>
    <w:p w:rsidR="005E40D2" w:rsidRPr="002F4B2D" w:rsidRDefault="005E40D2">
      <w:r w:rsidRPr="002F4B2D">
        <w:br w:type="page"/>
      </w:r>
    </w:p>
    <w:p w:rsidR="00F27742" w:rsidRPr="002F4B2D" w:rsidRDefault="006F2A83" w:rsidP="005E40D2">
      <w:pPr>
        <w:tabs>
          <w:tab w:val="left" w:pos="5412"/>
        </w:tabs>
        <w:spacing w:after="0"/>
      </w:pPr>
      <w:r w:rsidRPr="002F4B2D">
        <w:lastRenderedPageBreak/>
        <w:tab/>
      </w:r>
      <w:r w:rsidR="00F27742" w:rsidRPr="002F4B2D">
        <w:rPr>
          <w:noProof/>
        </w:rPr>
        <mc:AlternateContent>
          <mc:Choice Requires="wpg">
            <w:drawing>
              <wp:anchor distT="0" distB="0" distL="114300" distR="114300" simplePos="0" relativeHeight="251891712" behindDoc="0" locked="0" layoutInCell="1" allowOverlap="1" wp14:anchorId="4A1C2B9D" wp14:editId="35C20E90">
                <wp:simplePos x="0" y="0"/>
                <wp:positionH relativeFrom="column">
                  <wp:posOffset>815340</wp:posOffset>
                </wp:positionH>
                <wp:positionV relativeFrom="paragraph">
                  <wp:posOffset>91440</wp:posOffset>
                </wp:positionV>
                <wp:extent cx="1424940" cy="3718560"/>
                <wp:effectExtent l="0" t="0" r="41910" b="53340"/>
                <wp:wrapNone/>
                <wp:docPr id="357" name="Group 357"/>
                <wp:cNvGraphicFramePr/>
                <a:graphic xmlns:a="http://schemas.openxmlformats.org/drawingml/2006/main">
                  <a:graphicData uri="http://schemas.microsoft.com/office/word/2010/wordprocessingGroup">
                    <wpg:wgp>
                      <wpg:cNvGrpSpPr/>
                      <wpg:grpSpPr>
                        <a:xfrm>
                          <a:off x="0" y="0"/>
                          <a:ext cx="1424941" cy="3718560"/>
                          <a:chOff x="0" y="0"/>
                          <a:chExt cx="1607821" cy="4533900"/>
                        </a:xfrm>
                      </wpg:grpSpPr>
                      <wps:wsp>
                        <wps:cNvPr id="358" name="Diamond 358"/>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A266ED" w:rsidRPr="00774B22" w:rsidRDefault="00A266ED"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w:t>
                              </w:r>
                              <w:proofErr w:type="gramStart"/>
                              <w:r w:rsidRPr="00BE193D">
                                <w:rPr>
                                  <w:sz w:val="18"/>
                                  <w:szCs w:val="18"/>
                                  <w14:textOutline w14:w="9525" w14:cap="rnd" w14:cmpd="sng" w14:algn="ctr">
                                    <w14:noFill/>
                                    <w14:prstDash w14:val="solid"/>
                                    <w14:bevel/>
                                  </w14:textOutline>
                                </w:rPr>
                                <w:t>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roofErr w:type="gramEnd"/>
                            </w:p>
                          </w:txbxContent>
                        </wps:txbx>
                        <wps:bodyPr rot="0" vert="horz" wrap="square" lIns="91440" tIns="45720" rIns="91440" bIns="45720" anchor="t" anchorCtr="0">
                          <a:noAutofit/>
                        </wps:bodyPr>
                      </wps:wsp>
                      <wps:wsp>
                        <wps:cNvPr id="360" name="Diamond 360"/>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A266ED" w:rsidRPr="00774B22" w:rsidRDefault="00A266ED"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 xml:space="preserve">Evaluate </w:t>
                              </w:r>
                              <w:proofErr w:type="gramStart"/>
                              <w:r w:rsidRPr="00BE193D">
                                <w:rPr>
                                  <w:sz w:val="18"/>
                                  <w:szCs w:val="18"/>
                                  <w14:textOutline w14:w="9525" w14:cap="rnd" w14:cmpd="sng" w14:algn="ctr">
                                    <w14:noFill/>
                                    <w14:prstDash w14:val="solid"/>
                                    <w14:bevel/>
                                  </w14:textOutline>
                                </w:rPr>
                                <w:t>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w:t>
                              </w:r>
                              <w:proofErr w:type="gramEnd"/>
                              <w:r w:rsidRPr="00BE193D">
                                <w:rPr>
                                  <w:sz w:val="18"/>
                                  <w:szCs w:val="18"/>
                                  <w14:textOutline w14:w="9525" w14:cap="rnd" w14:cmpd="sng" w14:algn="ctr">
                                    <w14:noFill/>
                                    <w14:prstDash w14:val="solid"/>
                                    <w14:bevel/>
                                  </w14:textOutline>
                                </w:rPr>
                                <w:t xml:space="preserve">  drugs</w:t>
                              </w:r>
                            </w:p>
                          </w:txbxContent>
                        </wps:txbx>
                        <wps:bodyPr rot="0" vert="horz" wrap="square" lIns="91440" tIns="45720" rIns="91440" bIns="45720" anchor="t" anchorCtr="0">
                          <a:noAutofit/>
                        </wps:bodyPr>
                      </wps:wsp>
                      <wps:wsp>
                        <wps:cNvPr id="365" name="Straight Arrow Connector 365"/>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1C2B9D" id="Group 357" o:spid="_x0000_s1112" style="position:absolute;margin-left:64.2pt;margin-top:7.2pt;width:112.2pt;height:292.8pt;z-index:251891712;mso-width-relative:margin;mso-height-relative:margin" coordsize="16078,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">
                <v:shape id="Diamond 358" o:spid="_x0000_s1113"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" filled="f" strokecolor="black [3213]" strokeweight="1.25pt"/>
                <v:shape id="_x0000_s1114" type="#_x0000_t202" style="position:absolute;width:853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" filled="f" strokecolor="black [3213]" strokeweight="1.25pt">
                  <v:textbox>
                    <w:txbxContent>
                      <w:p w:rsidR="003E1376" w:rsidRPr="00774B22" w:rsidRDefault="003E1376"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v:textbox>
                </v:shape>
                <v:shape id="Diamond 360" o:spid="_x0000_s1115"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" filled="f" strokecolor="black [3213]" strokeweight="1.25pt"/>
                <v:shape id="Straight Arrow Connector 361" o:spid="_x0000_s1116"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" strokecolor="#4579b8 [3044]" strokeweight="1.25pt">
                  <v:stroke endarrow="block"/>
                </v:shape>
                <v:shape id="Straight Arrow Connector 362" o:spid="_x0000_s1117"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L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" strokecolor="#4579b8 [3044]" strokeweight="1.25pt">
                  <v:stroke endarrow="block"/>
                </v:shape>
                <v:shape id="Straight Arrow Connector 363" o:spid="_x0000_s1118"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" strokecolor="#4579b8 [3044]" strokeweight="1.25pt">
                  <v:stroke endarrow="block"/>
                </v:shape>
                <v:shape id="_x0000_s1119"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" filled="f" strokecolor="black [3213]" strokeweight="1.25pt">
                  <v:textbox>
                    <w:txbxContent>
                      <w:p w:rsidR="003E1376" w:rsidRPr="00774B22" w:rsidRDefault="003E1376"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65" o:spid="_x0000_s1120"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" strokecolor="#4579b8 [3044]" strokeweight="1.25pt">
                  <v:stroke endarrow="block"/>
                </v:shape>
                <v:shape id="Straight Arrow Connector 366" o:spid="_x0000_s1121"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" strokecolor="#4579b8 [3044]" strokeweight="1.25pt">
                  <v:stroke endarrow="block"/>
                </v:shape>
                <v:shape id="Straight Arrow Connector 367" o:spid="_x0000_s1122"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" strokecolor="#4579b8 [3044]" strokeweight="1.25pt">
                  <v:stroke endarrow="block"/>
                </v:shape>
              </v:group>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7136" behindDoc="0" locked="0" layoutInCell="1" allowOverlap="1" wp14:anchorId="70B56CB2" wp14:editId="7B17E651">
                <wp:simplePos x="0" y="0"/>
                <wp:positionH relativeFrom="column">
                  <wp:posOffset>384175</wp:posOffset>
                </wp:positionH>
                <wp:positionV relativeFrom="paragraph">
                  <wp:posOffset>292100</wp:posOffset>
                </wp:positionV>
                <wp:extent cx="1682750" cy="755015"/>
                <wp:effectExtent l="0" t="0" r="0" b="698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755015"/>
                        </a:xfrm>
                        <a:prstGeom prst="rect">
                          <a:avLst/>
                        </a:prstGeom>
                        <a:solidFill>
                          <a:srgbClr val="FFFFFF"/>
                        </a:solidFill>
                        <a:ln w="9525">
                          <a:noFill/>
                          <a:miter lim="800000"/>
                          <a:headEnd/>
                          <a:tailEnd/>
                        </a:ln>
                      </wps:spPr>
                      <wps:txbx>
                        <w:txbxContent>
                          <w:p w:rsidR="00A266ED" w:rsidRDefault="00A266ED" w:rsidP="00F27742">
                            <w:pPr>
                              <w:jc w:val="center"/>
                            </w:pPr>
                            <w:proofErr w:type="spellStart"/>
                            <w:r>
                              <w:rPr>
                                <w:sz w:val="18"/>
                                <w:szCs w:val="18"/>
                              </w:rPr>
                              <w:t>Non African</w:t>
                            </w:r>
                            <w:proofErr w:type="spellEnd"/>
                            <w:r>
                              <w:rPr>
                                <w:sz w:val="18"/>
                                <w:szCs w:val="18"/>
                              </w:rPr>
                              <w:t xml:space="preserve">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B56CB2" id="_x0000_s1123" type="#_x0000_t202" style="position:absolute;margin-left:30.25pt;margin-top:23pt;width:132.5pt;height:59.4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" stroked="f">
                <v:textbox>
                  <w:txbxContent>
                    <w:p w:rsidR="003E1376" w:rsidRDefault="003E1376"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1232" behindDoc="0" locked="0" layoutInCell="1" allowOverlap="1" wp14:anchorId="5EEBA2CA" wp14:editId="10D118D8">
                <wp:simplePos x="0" y="0"/>
                <wp:positionH relativeFrom="column">
                  <wp:posOffset>2194560</wp:posOffset>
                </wp:positionH>
                <wp:positionV relativeFrom="paragraph">
                  <wp:posOffset>5715</wp:posOffset>
                </wp:positionV>
                <wp:extent cx="1036320" cy="472440"/>
                <wp:effectExtent l="0" t="0" r="0" b="381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Pr="00BE193D" w:rsidRDefault="00A266ED"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EBA2CA" id="_x0000_s1124" type="#_x0000_t202" style="position:absolute;margin-left:172.8pt;margin-top:.45pt;width:81.6pt;height:37.2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" stroked="f">
                <v:textbox>
                  <w:txbxContent>
                    <w:p w:rsidR="003E1376" w:rsidRPr="00BE193D" w:rsidRDefault="003E1376" w:rsidP="00F27742">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858944" behindDoc="0" locked="0" layoutInCell="1" allowOverlap="1" wp14:anchorId="40B2DACE" wp14:editId="2880DD7D">
                <wp:simplePos x="0" y="0"/>
                <wp:positionH relativeFrom="column">
                  <wp:posOffset>1790700</wp:posOffset>
                </wp:positionH>
                <wp:positionV relativeFrom="paragraph">
                  <wp:posOffset>5715</wp:posOffset>
                </wp:positionV>
                <wp:extent cx="495300" cy="297180"/>
                <wp:effectExtent l="0" t="0" r="0" b="762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F27742">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B2DACE" id="_x0000_s1125" type="#_x0000_t202" style="position:absolute;margin-left:141pt;margin-top:.45pt;width:39pt;height:23.4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1X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BCtc1XJAIAACQEAAAOAAAAAAAAAAAAAAAAAC4CAABkcnMvZTJvRG9jLnht&#10;bFBLAQItABQABgAIAAAAIQAbdZeB3AAAAAcBAAAPAAAAAAAAAAAAAAAAAH4EAABkcnMvZG93bnJl&#10;di54bWxQSwUGAAAAAAQABADzAAAAhwUAAAAA&#10;" stroked="f">
                <v:textbox>
                  <w:txbxContent>
                    <w:p w:rsidR="003E1376" w:rsidRPr="00BE193D" w:rsidRDefault="003E1376" w:rsidP="00F27742">
                      <w:pPr>
                        <w:rPr>
                          <w:sz w:val="18"/>
                          <w:szCs w:val="18"/>
                        </w:rPr>
                      </w:pPr>
                      <w:r w:rsidRPr="00BE193D">
                        <w:rPr>
                          <w:sz w:val="18"/>
                          <w:szCs w:val="18"/>
                        </w:rPr>
                        <w:t>true</w:t>
                      </w:r>
                    </w:p>
                  </w:txbxContent>
                </v:textbox>
                <w10:wrap type="square"/>
              </v:shape>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3040" behindDoc="0" locked="0" layoutInCell="1" allowOverlap="1" wp14:anchorId="72BDD747" wp14:editId="77F8BAF2">
                <wp:simplePos x="0" y="0"/>
                <wp:positionH relativeFrom="column">
                  <wp:posOffset>1220537</wp:posOffset>
                </wp:positionH>
                <wp:positionV relativeFrom="paragraph">
                  <wp:posOffset>7620</wp:posOffset>
                </wp:positionV>
                <wp:extent cx="495300" cy="297180"/>
                <wp:effectExtent l="0" t="0" r="0" b="762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F27742">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BDD747" id="_x0000_s1126" type="#_x0000_t202" style="position:absolute;margin-left:96.1pt;margin-top:.6pt;width:39pt;height:23.4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XQ6HTiQCAAAkBAAADgAAAAAAAAAAAAAAAAAuAgAAZHJzL2Uyb0RvYy54bWxQ&#10;SwECLQAUAAYACAAAACEAgkvgVdoAAAAIAQAADwAAAAAAAAAAAAAAAAB+BAAAZHJzL2Rvd25yZXYu&#10;eG1sUEsFBgAAAAAEAAQA8wAAAIUFAAAAAA==&#10;" stroked="f">
                <v:textbox>
                  <w:txbxContent>
                    <w:p w:rsidR="003E1376" w:rsidRPr="00BE193D" w:rsidRDefault="003E1376" w:rsidP="00F27742">
                      <w:pPr>
                        <w:rPr>
                          <w:sz w:val="18"/>
                          <w:szCs w:val="18"/>
                        </w:rPr>
                      </w:pPr>
                      <w:r w:rsidRPr="00BE193D">
                        <w:rPr>
                          <w:sz w:val="18"/>
                          <w:szCs w:val="18"/>
                        </w:rPr>
                        <w:t>false</w:t>
                      </w:r>
                    </w:p>
                  </w:txbxContent>
                </v:textbox>
                <w10:wrap type="square"/>
              </v:shape>
            </w:pict>
          </mc:Fallback>
        </mc:AlternateContent>
      </w:r>
    </w:p>
    <w:p w:rsidR="00F27742" w:rsidRPr="002F4B2D" w:rsidRDefault="00F27742" w:rsidP="00F27742"/>
    <w:p w:rsidR="00F27742" w:rsidRPr="002F4B2D" w:rsidRDefault="00F27742" w:rsidP="00F27742">
      <w:r w:rsidRPr="002F4B2D">
        <w:tab/>
      </w:r>
    </w:p>
    <w:p w:rsidR="00F27742" w:rsidRPr="002F4B2D" w:rsidRDefault="00F27742" w:rsidP="00F27742">
      <w:r w:rsidRPr="002F4B2D">
        <w:rPr>
          <w:noProof/>
        </w:rPr>
        <mc:AlternateContent>
          <mc:Choice Requires="wps">
            <w:drawing>
              <wp:anchor distT="45720" distB="45720" distL="114300" distR="114300" simplePos="0" relativeHeight="251883520" behindDoc="0" locked="0" layoutInCell="1" allowOverlap="1" wp14:anchorId="1C28D55F" wp14:editId="658E4FF0">
                <wp:simplePos x="0" y="0"/>
                <wp:positionH relativeFrom="column">
                  <wp:posOffset>490220</wp:posOffset>
                </wp:positionH>
                <wp:positionV relativeFrom="paragraph">
                  <wp:posOffset>307975</wp:posOffset>
                </wp:positionV>
                <wp:extent cx="1749425" cy="774700"/>
                <wp:effectExtent l="0" t="0" r="3175" b="63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774700"/>
                        </a:xfrm>
                        <a:prstGeom prst="rect">
                          <a:avLst/>
                        </a:prstGeom>
                        <a:solidFill>
                          <a:srgbClr val="FFFFFF"/>
                        </a:solidFill>
                        <a:ln w="9525">
                          <a:noFill/>
                          <a:miter lim="800000"/>
                          <a:headEnd/>
                          <a:tailEnd/>
                        </a:ln>
                      </wps:spPr>
                      <wps:txbx>
                        <w:txbxContent>
                          <w:p w:rsidR="00A266ED" w:rsidRPr="00BE193D" w:rsidRDefault="00A266ED" w:rsidP="00F27742">
                            <w:pPr>
                              <w:jc w:val="center"/>
                              <w:rPr>
                                <w:sz w:val="18"/>
                                <w:szCs w:val="18"/>
                              </w:rPr>
                            </w:pPr>
                            <w:proofErr w:type="spellStart"/>
                            <w:r>
                              <w:rPr>
                                <w:sz w:val="18"/>
                                <w:szCs w:val="18"/>
                              </w:rPr>
                              <w:t>Non African</w:t>
                            </w:r>
                            <w:proofErr w:type="spellEnd"/>
                            <w:r>
                              <w:rPr>
                                <w:sz w:val="18"/>
                                <w:szCs w:val="18"/>
                              </w:rPr>
                              <w:t xml:space="preserve"> American SUBSTITUTE</w:t>
                            </w:r>
                            <w:r w:rsidRPr="00BE193D">
                              <w:rPr>
                                <w:sz w:val="18"/>
                                <w:szCs w:val="18"/>
                              </w:rPr>
                              <w:t xml:space="preserve"> </w:t>
                            </w:r>
                            <w:r>
                              <w:rPr>
                                <w:sz w:val="18"/>
                                <w:szCs w:val="18"/>
                              </w:rPr>
                              <w:t xml:space="preserve">any </w:t>
                            </w:r>
                            <w:proofErr w:type="gramStart"/>
                            <w:r w:rsidRPr="00BE193D">
                              <w:rPr>
                                <w:sz w:val="18"/>
                                <w:szCs w:val="18"/>
                              </w:rPr>
                              <w:t>2</w:t>
                            </w:r>
                            <w:r w:rsidRPr="00BE193D">
                              <w:rPr>
                                <w:sz w:val="18"/>
                                <w:szCs w:val="18"/>
                                <w:vertAlign w:val="superscript"/>
                              </w:rPr>
                              <w:t>nd</w:t>
                            </w:r>
                            <w:r w:rsidRPr="00BE193D">
                              <w:rPr>
                                <w:sz w:val="18"/>
                                <w:szCs w:val="18"/>
                              </w:rPr>
                              <w:t xml:space="preserve">  line</w:t>
                            </w:r>
                            <w:proofErr w:type="gramEnd"/>
                            <w:r w:rsidRPr="00BE193D">
                              <w:rPr>
                                <w:sz w:val="18"/>
                                <w:szCs w:val="18"/>
                              </w:rPr>
                              <w:t xml:space="preserve">   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28D55F" id="_x0000_s1127" type="#_x0000_t202" style="position:absolute;margin-left:38.6pt;margin-top:24.25pt;width:137.75pt;height:61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" stroked="f">
                <v:textbox>
                  <w:txbxContent>
                    <w:p w:rsidR="003E1376" w:rsidRPr="00BE193D" w:rsidRDefault="003E1376"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r w:rsidRPr="00BE193D">
                        <w:rPr>
                          <w:sz w:val="18"/>
                          <w:szCs w:val="18"/>
                        </w:rPr>
                        <w:t>2</w:t>
                      </w:r>
                      <w:r w:rsidRPr="00BE193D">
                        <w:rPr>
                          <w:sz w:val="18"/>
                          <w:szCs w:val="18"/>
                          <w:vertAlign w:val="superscript"/>
                        </w:rPr>
                        <w:t>nd</w:t>
                      </w:r>
                      <w:r w:rsidRPr="00BE193D">
                        <w:rPr>
                          <w:sz w:val="18"/>
                          <w:szCs w:val="18"/>
                        </w:rPr>
                        <w:t xml:space="preserve">  line   drug</w:t>
                      </w:r>
                      <w:r>
                        <w:rPr>
                          <w:sz w:val="18"/>
                          <w:szCs w:val="18"/>
                        </w:rPr>
                        <w:t xml:space="preserve"> OR African American and NOT on only ACE/ARB</w:t>
                      </w:r>
                    </w:p>
                  </w:txbxContent>
                </v:textbox>
                <w10:wrap type="square"/>
              </v:shape>
            </w:pict>
          </mc:Fallback>
        </mc:AlternateContent>
      </w:r>
    </w:p>
    <w:p w:rsidR="00F27742" w:rsidRPr="002F4B2D" w:rsidRDefault="00F6541D" w:rsidP="00F27742">
      <w:pPr>
        <w:tabs>
          <w:tab w:val="left" w:pos="1572"/>
        </w:tabs>
      </w:pPr>
      <w:r w:rsidRPr="002F4B2D">
        <w:rPr>
          <w:noProof/>
        </w:rPr>
        <mc:AlternateContent>
          <mc:Choice Requires="wps">
            <w:drawing>
              <wp:anchor distT="45720" distB="45720" distL="114300" distR="114300" simplePos="0" relativeHeight="251875328" behindDoc="0" locked="0" layoutInCell="1" allowOverlap="1" wp14:anchorId="1F9D8D65" wp14:editId="7A46220C">
                <wp:simplePos x="0" y="0"/>
                <wp:positionH relativeFrom="column">
                  <wp:posOffset>2313305</wp:posOffset>
                </wp:positionH>
                <wp:positionV relativeFrom="paragraph">
                  <wp:posOffset>34925</wp:posOffset>
                </wp:positionV>
                <wp:extent cx="495300" cy="297180"/>
                <wp:effectExtent l="0" t="0" r="0" b="762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F27742">
                            <w:pPr>
                              <w:rPr>
                                <w:sz w:val="18"/>
                                <w:szCs w:val="18"/>
                              </w:rPr>
                            </w:pPr>
                            <w:proofErr w:type="gramStart"/>
                            <w:r w:rsidRPr="00BE193D">
                              <w:rPr>
                                <w:sz w:val="18"/>
                                <w:szCs w:val="18"/>
                              </w:rPr>
                              <w:t>true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D8D65" id="_x0000_s1128" type="#_x0000_t202" style="position:absolute;margin-left:182.15pt;margin-top:2.75pt;width:39pt;height:23.4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nE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" stroked="f">
                <v:textbox>
                  <w:txbxContent>
                    <w:p w:rsidR="003E1376" w:rsidRPr="00BE193D" w:rsidRDefault="003E1376" w:rsidP="00F27742">
                      <w:pPr>
                        <w:rPr>
                          <w:sz w:val="18"/>
                          <w:szCs w:val="18"/>
                        </w:rPr>
                      </w:pPr>
                      <w:r w:rsidRPr="00BE193D">
                        <w:rPr>
                          <w:sz w:val="18"/>
                          <w:szCs w:val="18"/>
                        </w:rPr>
                        <w:t>true</w:t>
                      </w:r>
                    </w:p>
                  </w:txbxContent>
                </v:textbox>
                <w10:wrap type="square"/>
              </v:shape>
            </w:pict>
          </mc:Fallback>
        </mc:AlternateContent>
      </w:r>
      <w:r w:rsidRPr="002F4B2D">
        <w:rPr>
          <w:noProof/>
        </w:rPr>
        <mc:AlternateContent>
          <mc:Choice Requires="wps">
            <w:drawing>
              <wp:anchor distT="45720" distB="45720" distL="114300" distR="114300" simplePos="0" relativeHeight="251887616" behindDoc="0" locked="0" layoutInCell="1" allowOverlap="1" wp14:anchorId="6F9515B3" wp14:editId="456E7115">
                <wp:simplePos x="0" y="0"/>
                <wp:positionH relativeFrom="column">
                  <wp:posOffset>2806700</wp:posOffset>
                </wp:positionH>
                <wp:positionV relativeFrom="paragraph">
                  <wp:posOffset>99695</wp:posOffset>
                </wp:positionV>
                <wp:extent cx="1036320" cy="472440"/>
                <wp:effectExtent l="0" t="0" r="0" b="381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A266ED" w:rsidRPr="00BE193D" w:rsidRDefault="00A266ED" w:rsidP="00F27742">
                            <w:pPr>
                              <w:jc w:val="center"/>
                              <w:rPr>
                                <w:sz w:val="18"/>
                                <w:szCs w:val="18"/>
                              </w:rPr>
                            </w:pPr>
                            <w:r w:rsidRPr="00BE193D">
                              <w:rPr>
                                <w:sz w:val="18"/>
                                <w:szCs w:val="18"/>
                              </w:rPr>
                              <w:t xml:space="preserve">Stop, no more </w:t>
                            </w:r>
                            <w:proofErr w:type="gramStart"/>
                            <w:r w:rsidRPr="00BE193D">
                              <w:rPr>
                                <w:sz w:val="18"/>
                                <w:szCs w:val="18"/>
                              </w:rPr>
                              <w:t>rec’s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9515B3" id="_x0000_s1129" type="#_x0000_t202" style="position:absolute;margin-left:221pt;margin-top:7.85pt;width:81.6pt;height:37.2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" stroked="f">
                <v:textbox>
                  <w:txbxContent>
                    <w:p w:rsidR="003E1376" w:rsidRPr="00BE193D" w:rsidRDefault="003E1376" w:rsidP="00F27742">
                      <w:pPr>
                        <w:jc w:val="center"/>
                        <w:rPr>
                          <w:sz w:val="18"/>
                          <w:szCs w:val="18"/>
                        </w:rPr>
                      </w:pPr>
                      <w:r w:rsidRPr="00BE193D">
                        <w:rPr>
                          <w:sz w:val="18"/>
                          <w:szCs w:val="18"/>
                        </w:rPr>
                        <w:t>Stop, no more rec’s</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9424" behindDoc="0" locked="0" layoutInCell="1" allowOverlap="1" wp14:anchorId="38F5129D" wp14:editId="2CD7DEAA">
                <wp:simplePos x="0" y="0"/>
                <wp:positionH relativeFrom="column">
                  <wp:posOffset>1207030</wp:posOffset>
                </wp:positionH>
                <wp:positionV relativeFrom="paragraph">
                  <wp:posOffset>250190</wp:posOffset>
                </wp:positionV>
                <wp:extent cx="495300" cy="297180"/>
                <wp:effectExtent l="0" t="0" r="0" b="762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A266ED" w:rsidRPr="00BE193D" w:rsidRDefault="00A266ED" w:rsidP="00F27742">
                            <w:pPr>
                              <w:rPr>
                                <w:sz w:val="18"/>
                                <w:szCs w:val="18"/>
                              </w:rPr>
                            </w:pPr>
                            <w:proofErr w:type="gramStart"/>
                            <w:r w:rsidRPr="00BE193D">
                              <w:rPr>
                                <w:sz w:val="18"/>
                                <w:szCs w:val="18"/>
                              </w:rPr>
                              <w:t>false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F5129D" id="_x0000_s1130" type="#_x0000_t202" style="position:absolute;margin-left:95.05pt;margin-top:19.7pt;width:39pt;height:23.4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72IgIAACQ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" stroked="f">
                <v:textbox>
                  <w:txbxContent>
                    <w:p w:rsidR="003E1376" w:rsidRPr="00BE193D" w:rsidRDefault="003E1376" w:rsidP="00F27742">
                      <w:pPr>
                        <w:rPr>
                          <w:sz w:val="18"/>
                          <w:szCs w:val="18"/>
                        </w:rPr>
                      </w:pPr>
                      <w:r w:rsidRPr="00BE193D">
                        <w:rPr>
                          <w:sz w:val="18"/>
                          <w:szCs w:val="18"/>
                        </w:rPr>
                        <w:t>false</w:t>
                      </w:r>
                    </w:p>
                  </w:txbxContent>
                </v:textbox>
                <w10:wrap type="square"/>
              </v:shape>
            </w:pict>
          </mc:Fallback>
        </mc:AlternateContent>
      </w:r>
    </w:p>
    <w:p w:rsidR="00F27742" w:rsidRPr="002F4B2D" w:rsidRDefault="00194618" w:rsidP="00F27742">
      <w:r>
        <w:rPr>
          <w:noProof/>
        </w:rPr>
        <mc:AlternateContent>
          <mc:Choice Requires="wps">
            <w:drawing>
              <wp:anchor distT="0" distB="0" distL="114300" distR="114300" simplePos="0" relativeHeight="251908096" behindDoc="0" locked="0" layoutInCell="1" allowOverlap="1" wp14:anchorId="7085DA20" wp14:editId="5A0DEA92">
                <wp:simplePos x="0" y="0"/>
                <wp:positionH relativeFrom="column">
                  <wp:posOffset>1360446</wp:posOffset>
                </wp:positionH>
                <wp:positionV relativeFrom="paragraph">
                  <wp:posOffset>179705</wp:posOffset>
                </wp:positionV>
                <wp:extent cx="426720" cy="281940"/>
                <wp:effectExtent l="0" t="0" r="0" b="381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81940"/>
                        </a:xfrm>
                        <a:prstGeom prst="rect">
                          <a:avLst/>
                        </a:prstGeom>
                        <a:solidFill>
                          <a:srgbClr val="FFFFFF"/>
                        </a:solidFill>
                        <a:ln w="9525">
                          <a:noFill/>
                          <a:miter lim="800000"/>
                          <a:headEnd/>
                          <a:tailEnd/>
                        </a:ln>
                      </wps:spPr>
                      <wps:txbx>
                        <w:txbxContent>
                          <w:p w:rsidR="00A266ED" w:rsidRPr="003F7BE5" w:rsidRDefault="00A266ED" w:rsidP="00194618">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85DA20" id="_x0000_s1131" type="#_x0000_t202" style="position:absolute;margin-left:107.1pt;margin-top:14.15pt;width:33.6pt;height:22.2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" stroked="f">
                <v:textbox>
                  <w:txbxContent>
                    <w:p w:rsidR="003E1376" w:rsidRPr="003F7BE5" w:rsidRDefault="003E1376" w:rsidP="00194618">
                      <w:pPr>
                        <w:rPr>
                          <w:sz w:val="18"/>
                          <w:szCs w:val="18"/>
                        </w:rPr>
                      </w:pPr>
                      <w:r>
                        <w:rPr>
                          <w:sz w:val="18"/>
                          <w:szCs w:val="18"/>
                        </w:rPr>
                        <w:t>false</w:t>
                      </w:r>
                    </w:p>
                  </w:txbxContent>
                </v:textbox>
              </v:shape>
            </w:pict>
          </mc:Fallback>
        </mc:AlternateContent>
      </w:r>
    </w:p>
    <w:p w:rsidR="00F27742" w:rsidRPr="002F4B2D" w:rsidRDefault="00C1535D" w:rsidP="00F27742">
      <w:r w:rsidRPr="002F4B2D">
        <w:rPr>
          <w:noProof/>
        </w:rPr>
        <mc:AlternateContent>
          <mc:Choice Requires="wpg">
            <w:drawing>
              <wp:anchor distT="0" distB="0" distL="114300" distR="114300" simplePos="0" relativeHeight="251895808" behindDoc="0" locked="0" layoutInCell="1" allowOverlap="1" wp14:anchorId="62ECC0EC" wp14:editId="2FB20E6E">
                <wp:simplePos x="0" y="0"/>
                <wp:positionH relativeFrom="column">
                  <wp:posOffset>693420</wp:posOffset>
                </wp:positionH>
                <wp:positionV relativeFrom="paragraph">
                  <wp:posOffset>189230</wp:posOffset>
                </wp:positionV>
                <wp:extent cx="2636520" cy="2644140"/>
                <wp:effectExtent l="0" t="0" r="0" b="22860"/>
                <wp:wrapNone/>
                <wp:docPr id="382" name="Group 382"/>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83" name="Group 383"/>
                        <wpg:cNvGrpSpPr/>
                        <wpg:grpSpPr>
                          <a:xfrm>
                            <a:off x="0" y="0"/>
                            <a:ext cx="1645920" cy="2644140"/>
                            <a:chOff x="0" y="0"/>
                            <a:chExt cx="2021156" cy="3055620"/>
                          </a:xfrm>
                        </wpg:grpSpPr>
                        <wps:wsp>
                          <wps:cNvPr id="384" name="Diamond 384"/>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A266ED" w:rsidRPr="003F7BE5" w:rsidRDefault="00A266ED"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Evaluate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encoded drugs</w:t>
                                </w:r>
                              </w:p>
                            </w:txbxContent>
                          </wps:txbx>
                          <wps:bodyPr rot="0" vert="horz" wrap="square" lIns="91440" tIns="45720" rIns="91440" bIns="45720" anchor="t" anchorCtr="0">
                            <a:noAutofit/>
                          </wps:bodyPr>
                        </wps:wsp>
                        <wps:wsp>
                          <wps:cNvPr id="386" name="Straight Arrow Connector 386"/>
                          <wps:cNvCnPr/>
                          <wps:spPr>
                            <a:xfrm>
                              <a:off x="1411556"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A266ED" w:rsidRPr="003F7BE5" w:rsidRDefault="00A266ED"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 xml:space="preserve">Link to </w:t>
                                </w:r>
                                <w:proofErr w:type="gramStart"/>
                                <w:r w:rsidRPr="003F7BE5">
                                  <w:rPr>
                                    <w:sz w:val="18"/>
                                    <w:szCs w:val="18"/>
                                    <w14:textOutline w14:w="9525" w14:cap="rnd" w14:cmpd="sng" w14:algn="ctr">
                                      <w14:noFill/>
                                      <w14:prstDash w14:val="solid"/>
                                      <w14:bevel/>
                                    </w14:textOutline>
                                  </w:rPr>
                                  <w:t>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w:t>
                                </w:r>
                                <w:proofErr w:type="gramEnd"/>
                                <w:r w:rsidRPr="003F7BE5">
                                  <w:rPr>
                                    <w:sz w:val="18"/>
                                    <w:szCs w:val="18"/>
                                    <w14:textOutline w14:w="9525" w14:cap="rnd" w14:cmpd="sng" w14:algn="ctr">
                                      <w14:noFill/>
                                      <w14:prstDash w14:val="solid"/>
                                      <w14:bevel/>
                                    </w14:textOutline>
                                  </w:rPr>
                                  <w:t xml:space="preserve">  non- encoded drug ; Stop</w:t>
                                </w:r>
                              </w:p>
                            </w:txbxContent>
                          </wps:txbx>
                          <wps:bodyPr rot="0" vert="horz" wrap="square" lIns="91440" tIns="45720" rIns="91440" bIns="45720" anchor="t" anchorCtr="0">
                            <a:noAutofit/>
                          </wps:bodyPr>
                        </wps:wsp>
                        <wps:wsp>
                          <wps:cNvPr id="389" name="Straight Arrow Connector 389"/>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90" name="Text Box 2"/>
                        <wps:cNvSpPr txBox="1">
                          <a:spLocks noChangeArrowheads="1"/>
                        </wps:cNvSpPr>
                        <wps:spPr bwMode="auto">
                          <a:xfrm>
                            <a:off x="1280160" y="929735"/>
                            <a:ext cx="426720" cy="281940"/>
                          </a:xfrm>
                          <a:prstGeom prst="rect">
                            <a:avLst/>
                          </a:prstGeom>
                          <a:solidFill>
                            <a:srgbClr val="FFFFFF"/>
                          </a:solidFill>
                          <a:ln w="9525">
                            <a:noFill/>
                            <a:miter lim="800000"/>
                            <a:headEnd/>
                            <a:tailEnd/>
                          </a:ln>
                        </wps:spPr>
                        <wps:txbx>
                          <w:txbxContent>
                            <w:p w:rsidR="00A266ED" w:rsidRPr="003F7BE5" w:rsidRDefault="00A266ED" w:rsidP="00F27742">
                              <w:pPr>
                                <w:rPr>
                                  <w:sz w:val="18"/>
                                  <w:szCs w:val="18"/>
                                </w:rPr>
                              </w:pPr>
                              <w:proofErr w:type="gramStart"/>
                              <w:r w:rsidRPr="003F7BE5">
                                <w:rPr>
                                  <w:sz w:val="18"/>
                                  <w:szCs w:val="18"/>
                                </w:rPr>
                                <w:t>true</w:t>
                              </w:r>
                              <w:proofErr w:type="gramEnd"/>
                            </w:p>
                          </w:txbxContent>
                        </wps:txbx>
                        <wps:bodyPr rot="0" vert="horz" wrap="square" lIns="91440" tIns="45720" rIns="91440" bIns="45720" anchor="t" anchorCtr="0">
                          <a:noAutofit/>
                        </wps:bodyPr>
                      </wps:wsp>
                      <wps:wsp>
                        <wps:cNvPr id="391" name="Text Box 2"/>
                        <wps:cNvSpPr txBox="1">
                          <a:spLocks noChangeArrowheads="1"/>
                        </wps:cNvSpPr>
                        <wps:spPr bwMode="auto">
                          <a:xfrm>
                            <a:off x="586740" y="1668780"/>
                            <a:ext cx="426720" cy="281940"/>
                          </a:xfrm>
                          <a:prstGeom prst="rect">
                            <a:avLst/>
                          </a:prstGeom>
                          <a:solidFill>
                            <a:srgbClr val="FFFFFF"/>
                          </a:solidFill>
                          <a:ln w="9525">
                            <a:noFill/>
                            <a:miter lim="800000"/>
                            <a:headEnd/>
                            <a:tailEnd/>
                          </a:ln>
                        </wps:spPr>
                        <wps:txbx>
                          <w:txbxContent>
                            <w:p w:rsidR="00A266ED" w:rsidRPr="003F7BE5" w:rsidRDefault="00A266ED" w:rsidP="00F27742">
                              <w:pPr>
                                <w:rPr>
                                  <w:sz w:val="18"/>
                                  <w:szCs w:val="18"/>
                                </w:rPr>
                              </w:pPr>
                              <w:proofErr w:type="gramStart"/>
                              <w:r>
                                <w:rPr>
                                  <w:sz w:val="18"/>
                                  <w:szCs w:val="18"/>
                                </w:rPr>
                                <w:t>false</w:t>
                              </w:r>
                              <w:proofErr w:type="gramEnd"/>
                            </w:p>
                          </w:txbxContent>
                        </wps:txbx>
                        <wps:bodyPr rot="0" vert="horz" wrap="square" lIns="91440" tIns="45720" rIns="91440" bIns="45720" anchor="t" anchorCtr="0">
                          <a:noAutofit/>
                        </wps:bodyPr>
                      </wps:wsp>
                      <wps:wsp>
                        <wps:cNvPr id="392"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A266ED" w:rsidRPr="003F7BE5" w:rsidRDefault="00A266ED" w:rsidP="00F27742">
                              <w:pPr>
                                <w:jc w:val="center"/>
                                <w:rPr>
                                  <w:sz w:val="18"/>
                                  <w:szCs w:val="18"/>
                                </w:rPr>
                              </w:pPr>
                              <w:r w:rsidRPr="003F7BE5">
                                <w:rPr>
                                  <w:sz w:val="18"/>
                                  <w:szCs w:val="18"/>
                                </w:rPr>
                                <w:t xml:space="preserve">Stop, no more </w:t>
                              </w:r>
                              <w:proofErr w:type="gramStart"/>
                              <w:r w:rsidRPr="003F7BE5">
                                <w:rPr>
                                  <w:sz w:val="18"/>
                                  <w:szCs w:val="18"/>
                                </w:rPr>
                                <w:t>rec’s</w:t>
                              </w:r>
                              <w:proofErr w:type="gramEnd"/>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ECC0EC" id="Group 382" o:spid="_x0000_s1132" style="position:absolute;margin-left:54.6pt;margin-top:14.9pt;width:207.6pt;height:208.2pt;z-index:251895808"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">
                <v:group id="Group 383" o:spid="_x0000_s1133" style="position:absolute;width:16459;height:26441" coordsize="2021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Diamond 384" o:spid="_x0000_s1134"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" filled="f" strokecolor="black [3213]" strokeweight="1.25pt"/>
                  <v:shape id="_x0000_s1135"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" filled="f" strokecolor="black [3213]" strokeweight="1.25pt">
                    <v:textbox>
                      <w:txbxContent>
                        <w:p w:rsidR="003E1376" w:rsidRPr="003F7BE5" w:rsidRDefault="003E1376"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86" o:spid="_x0000_s1136" type="#_x0000_t32" style="position:absolute;left:14115;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" strokecolor="#4579b8 [3044]" strokeweight="1.25pt">
                    <v:stroke endarrow="block"/>
                  </v:shape>
                  <v:shape id="Straight Arrow Connector 387" o:spid="_x0000_s1137"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LcpxQAAANwAAAAPAAAAZHJzL2Rvd25yZXYueG1sRI9Ba8JA&#10;FITvQv/D8gq96aZKraS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E0LcpxQAAANwAAAAP&#10;AAAAAAAAAAAAAAAAAAcCAABkcnMvZG93bnJldi54bWxQSwUGAAAAAAMAAwC3AAAA+QIAAAAA&#10;" strokecolor="#4579b8 [3044]" strokeweight="1.25pt">
                    <v:stroke endarrow="block"/>
                  </v:shape>
                  <v:shape id="_x0000_s1138"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" filled="f" strokecolor="black [3213]" strokeweight="1.25pt">
                    <v:textbox>
                      <w:txbxContent>
                        <w:p w:rsidR="003E1376" w:rsidRPr="003F7BE5" w:rsidRDefault="003E1376"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89" o:spid="_x0000_s1139"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bAxQAAANwAAAAPAAAAZHJzL2Rvd25yZXYueG1sRI9Ba8JA&#10;FITvQv/D8gq96aZKxaa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aA4bAxQAAANwAAAAP&#10;AAAAAAAAAAAAAAAAAAcCAABkcnMvZG93bnJldi54bWxQSwUGAAAAAAMAAwC3AAAA+QIAAAAA&#10;" strokecolor="#4579b8 [3044]" strokeweight="1.25pt">
                    <v:stroke endarrow="block"/>
                  </v:shape>
                </v:group>
                <v:shape id="_x0000_s1140" type="#_x0000_t202" style="position:absolute;left:12801;top:9297;width:42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" stroked="f">
                  <v:textbox>
                    <w:txbxContent>
                      <w:p w:rsidR="003E1376" w:rsidRPr="003F7BE5" w:rsidRDefault="003E1376" w:rsidP="00F27742">
                        <w:pPr>
                          <w:rPr>
                            <w:sz w:val="18"/>
                            <w:szCs w:val="18"/>
                          </w:rPr>
                        </w:pPr>
                        <w:r w:rsidRPr="003F7BE5">
                          <w:rPr>
                            <w:sz w:val="18"/>
                            <w:szCs w:val="18"/>
                          </w:rPr>
                          <w:t>true</w:t>
                        </w:r>
                      </w:p>
                    </w:txbxContent>
                  </v:textbox>
                </v:shape>
                <v:shape id="_x0000_s1141" type="#_x0000_t202" style="position:absolute;left:5867;top:1668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" stroked="f">
                  <v:textbox>
                    <w:txbxContent>
                      <w:p w:rsidR="003E1376" w:rsidRPr="003F7BE5" w:rsidRDefault="003E1376" w:rsidP="00F27742">
                        <w:pPr>
                          <w:rPr>
                            <w:sz w:val="18"/>
                            <w:szCs w:val="18"/>
                          </w:rPr>
                        </w:pPr>
                        <w:r>
                          <w:rPr>
                            <w:sz w:val="18"/>
                            <w:szCs w:val="18"/>
                          </w:rPr>
                          <w:t>false</w:t>
                        </w:r>
                      </w:p>
                    </w:txbxContent>
                  </v:textbox>
                </v:shape>
                <v:shape id="_x0000_s1142"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" stroked="f">
                  <v:textbox>
                    <w:txbxContent>
                      <w:p w:rsidR="003E1376" w:rsidRPr="003F7BE5" w:rsidRDefault="003E1376" w:rsidP="00F27742">
                        <w:pPr>
                          <w:jc w:val="center"/>
                          <w:rPr>
                            <w:sz w:val="18"/>
                            <w:szCs w:val="18"/>
                          </w:rPr>
                        </w:pPr>
                        <w:r w:rsidRPr="003F7BE5">
                          <w:rPr>
                            <w:sz w:val="18"/>
                            <w:szCs w:val="18"/>
                          </w:rPr>
                          <w:t>Stop, no more rec’s</w:t>
                        </w:r>
                      </w:p>
                    </w:txbxContent>
                  </v:textbox>
                </v:shape>
              </v:group>
            </w:pict>
          </mc:Fallback>
        </mc:AlternateContent>
      </w:r>
    </w:p>
    <w:p w:rsidR="00F27742" w:rsidRPr="002F4B2D" w:rsidRDefault="00F27742" w:rsidP="00F27742"/>
    <w:p w:rsidR="00F27742" w:rsidRPr="002F4B2D" w:rsidRDefault="00F27742" w:rsidP="00C1535D"/>
    <w:p w:rsidR="00C1535D" w:rsidRPr="002F4B2D" w:rsidRDefault="00C1535D" w:rsidP="00F27742">
      <w:pPr>
        <w:tabs>
          <w:tab w:val="left" w:pos="5412"/>
        </w:tabs>
        <w:spacing w:after="0"/>
      </w:pPr>
      <w:r w:rsidRPr="002F4B2D">
        <w:rPr>
          <w:noProof/>
        </w:rPr>
        <mc:AlternateContent>
          <mc:Choice Requires="wps">
            <w:drawing>
              <wp:anchor distT="45720" distB="45720" distL="114300" distR="114300" simplePos="0" relativeHeight="251854848" behindDoc="0" locked="0" layoutInCell="1" allowOverlap="1" wp14:anchorId="5CE04CA1" wp14:editId="23E89EF2">
                <wp:simplePos x="0" y="0"/>
                <wp:positionH relativeFrom="column">
                  <wp:posOffset>125730</wp:posOffset>
                </wp:positionH>
                <wp:positionV relativeFrom="paragraph">
                  <wp:posOffset>106680</wp:posOffset>
                </wp:positionV>
                <wp:extent cx="1849755" cy="728345"/>
                <wp:effectExtent l="0" t="0" r="0" b="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728345"/>
                        </a:xfrm>
                        <a:prstGeom prst="rect">
                          <a:avLst/>
                        </a:prstGeom>
                        <a:solidFill>
                          <a:srgbClr val="FFFFFF"/>
                        </a:solidFill>
                        <a:ln w="9525">
                          <a:noFill/>
                          <a:miter lim="800000"/>
                          <a:headEnd/>
                          <a:tailEnd/>
                        </a:ln>
                      </wps:spPr>
                      <wps:txbx>
                        <w:txbxContent>
                          <w:p w:rsidR="00A266ED" w:rsidRPr="001D2C4D" w:rsidRDefault="00A266ED" w:rsidP="00F27742">
                            <w:pPr>
                              <w:jc w:val="center"/>
                              <w:rPr>
                                <w:sz w:val="18"/>
                                <w:szCs w:val="18"/>
                              </w:rPr>
                            </w:pPr>
                            <w:proofErr w:type="spellStart"/>
                            <w:r>
                              <w:rPr>
                                <w:sz w:val="18"/>
                                <w:szCs w:val="18"/>
                              </w:rPr>
                              <w:t>Non African</w:t>
                            </w:r>
                            <w:proofErr w:type="spellEnd"/>
                            <w:r>
                              <w:rPr>
                                <w:sz w:val="18"/>
                                <w:szCs w:val="18"/>
                              </w:rPr>
                              <w:t xml:space="preserve">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E04CA1" id="_x0000_s1143" type="#_x0000_t202" style="position:absolute;margin-left:9.9pt;margin-top:8.4pt;width:145.65pt;height:57.3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" stroked="f">
                <v:textbox>
                  <w:txbxContent>
                    <w:p w:rsidR="003E1376" w:rsidRPr="001D2C4D" w:rsidRDefault="003E1376"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v:textbox>
                <w10:wrap type="square"/>
              </v:shape>
            </w:pict>
          </mc:Fallback>
        </mc:AlternateContent>
      </w: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4A4819" w:rsidRPr="002F4B2D" w:rsidRDefault="00F27742" w:rsidP="00F27742">
      <w:pPr>
        <w:tabs>
          <w:tab w:val="left" w:pos="5412"/>
        </w:tabs>
        <w:spacing w:after="0"/>
      </w:pPr>
      <w:r w:rsidRPr="002F4B2D">
        <w:t xml:space="preserve">Figure </w:t>
      </w:r>
      <w:r w:rsidR="00560FBC">
        <w:t>6</w:t>
      </w:r>
      <w:r w:rsidRPr="002F4B2D">
        <w:t xml:space="preserve">:  </w:t>
      </w:r>
      <w:r w:rsidRPr="002F4B2D">
        <w:rPr>
          <w:b/>
        </w:rPr>
        <w:t>Substitutio</w:t>
      </w:r>
      <w:r w:rsidR="00153396" w:rsidRPr="002F4B2D">
        <w:rPr>
          <w:b/>
        </w:rPr>
        <w:t>n for absolute contraindication</w:t>
      </w:r>
      <w:r w:rsidRPr="002F4B2D">
        <w:rPr>
          <w:b/>
        </w:rPr>
        <w:t xml:space="preserve">.  </w:t>
      </w:r>
      <w:r w:rsidRPr="002F4B2D">
        <w:t xml:space="preserve">Graph has same nodes as </w:t>
      </w:r>
      <w:r w:rsidR="008528AF" w:rsidRPr="002F4B2D">
        <w:t xml:space="preserve">Figure </w:t>
      </w:r>
      <w:r w:rsidR="00560FBC">
        <w:t>2</w:t>
      </w:r>
      <w:r w:rsidRPr="002F4B2D">
        <w:t>, “</w:t>
      </w:r>
      <w:r w:rsidR="00C1535D" w:rsidRPr="002F4B2D">
        <w:t xml:space="preserve">Template recommendation </w:t>
      </w:r>
      <w:proofErr w:type="spellStart"/>
      <w:r w:rsidR="00C1535D" w:rsidRPr="002F4B2D">
        <w:t>cascade</w:t>
      </w:r>
      <w:r w:rsidR="002B3D06">
        <w:t>,</w:t>
      </w:r>
      <w:r w:rsidRPr="002F4B2D">
        <w:t>”except</w:t>
      </w:r>
      <w:proofErr w:type="spellEnd"/>
      <w:r w:rsidRPr="002F4B2D">
        <w:t xml:space="preserve"> that ‘non-</w:t>
      </w:r>
      <w:r w:rsidR="009A7FED">
        <w:t>African American</w:t>
      </w:r>
      <w:r w:rsidRPr="002F4B2D">
        <w:t xml:space="preserve"> SUBSTITUTE OR </w:t>
      </w:r>
      <w:r w:rsidR="009A7FED">
        <w:t>African American</w:t>
      </w:r>
      <w:r w:rsidRPr="002F4B2D">
        <w:t xml:space="preserve"> and not on only ACE/ARB</w:t>
      </w:r>
      <w:r w:rsidR="008528AF" w:rsidRPr="002F4B2D">
        <w:t>’</w:t>
      </w:r>
      <w:r w:rsidRPr="002F4B2D">
        <w:t xml:space="preserve"> replaces “</w:t>
      </w:r>
      <w:proofErr w:type="gramStart"/>
      <w:r w:rsidRPr="002F4B2D">
        <w:t>rec add</w:t>
      </w:r>
      <w:proofErr w:type="gramEnd"/>
      <w:r w:rsidR="002B3D06">
        <w:t>.</w:t>
      </w:r>
      <w:r w:rsidRPr="002F4B2D">
        <w:t>”</w:t>
      </w:r>
      <w:r w:rsidRPr="002F4B2D">
        <w:tab/>
      </w:r>
    </w:p>
    <w:p w:rsidR="004A4819" w:rsidRPr="002F4B2D" w:rsidRDefault="004A4819">
      <w:r w:rsidRPr="002F4B2D">
        <w:br w:type="page"/>
      </w:r>
    </w:p>
    <w:p w:rsidR="00D8445F" w:rsidRPr="002F4B2D" w:rsidRDefault="00691D59" w:rsidP="00D8445F">
      <w:r>
        <w:lastRenderedPageBreak/>
        <w:t>Table 3 below</w:t>
      </w:r>
      <w:r w:rsidR="00D8445F" w:rsidRPr="002F4B2D">
        <w:t xml:space="preserve"> contains the list of possible recommendations, when a patient has an active prescription of one HTN drug.  As mentioned above, the recommendations depend upon whether the HTN drug is a 1</w:t>
      </w:r>
      <w:r w:rsidR="00D8445F" w:rsidRPr="002F4B2D">
        <w:rPr>
          <w:vertAlign w:val="superscript"/>
        </w:rPr>
        <w:t>st</w:t>
      </w:r>
      <w:r w:rsidR="00D8445F" w:rsidRPr="002F4B2D">
        <w:t xml:space="preserve"> or 2</w:t>
      </w:r>
      <w:r w:rsidR="00D8445F" w:rsidRPr="002F4B2D">
        <w:rPr>
          <w:vertAlign w:val="superscript"/>
        </w:rPr>
        <w:t>nd</w:t>
      </w:r>
      <w:r w:rsidR="00D8445F" w:rsidRPr="002F4B2D">
        <w:t xml:space="preserve"> line drug </w:t>
      </w:r>
      <w:proofErr w:type="spellStart"/>
      <w:r w:rsidR="00D8445F" w:rsidRPr="002F4B2D">
        <w:t>vs</w:t>
      </w:r>
      <w:proofErr w:type="spellEnd"/>
      <w:r w:rsidR="00D8445F" w:rsidRPr="002F4B2D">
        <w:t xml:space="preserve"> a 3</w:t>
      </w:r>
      <w:r w:rsidR="00D8445F" w:rsidRPr="002F4B2D">
        <w:rPr>
          <w:vertAlign w:val="superscript"/>
        </w:rPr>
        <w:t>rd</w:t>
      </w:r>
      <w:r w:rsidR="00D8445F" w:rsidRPr="002F4B2D">
        <w:t xml:space="preserve"> line drug.</w:t>
      </w:r>
    </w:p>
    <w:p w:rsidR="00D8445F" w:rsidRPr="002F4B2D" w:rsidRDefault="00D8445F" w:rsidP="00D8445F"/>
    <w:p w:rsidR="00D8445F" w:rsidRPr="00691D59" w:rsidRDefault="00691D59" w:rsidP="00D8445F">
      <w:pPr>
        <w:rPr>
          <w:b/>
          <w:u w:val="single"/>
        </w:rPr>
      </w:pPr>
      <w:r w:rsidRPr="00691D59">
        <w:rPr>
          <w:b/>
          <w:u w:val="single"/>
        </w:rPr>
        <w:t>Table 3</w:t>
      </w:r>
      <w:r w:rsidR="00D8445F" w:rsidRPr="00691D59">
        <w:rPr>
          <w:b/>
          <w:u w:val="single"/>
        </w:rPr>
        <w:t xml:space="preserve"> L</w:t>
      </w:r>
      <w:r w:rsidRPr="00691D59">
        <w:rPr>
          <w:b/>
          <w:u w:val="single"/>
        </w:rPr>
        <w:t>ist of possible recommendations</w:t>
      </w:r>
      <w:r w:rsidR="00227239">
        <w:rPr>
          <w:b/>
          <w:u w:val="single"/>
        </w:rPr>
        <w:t xml:space="preserve"> for </w:t>
      </w:r>
      <w:proofErr w:type="gramStart"/>
      <w:r w:rsidR="00227239">
        <w:rPr>
          <w:b/>
          <w:u w:val="single"/>
        </w:rPr>
        <w:t>One</w:t>
      </w:r>
      <w:proofErr w:type="gramEnd"/>
      <w:r w:rsidR="00227239">
        <w:rPr>
          <w:b/>
          <w:u w:val="single"/>
        </w:rPr>
        <w:t xml:space="preserve"> med scenario</w:t>
      </w:r>
    </w:p>
    <w:tbl>
      <w:tblPr>
        <w:tblW w:w="9080" w:type="dxa"/>
        <w:tblInd w:w="93" w:type="dxa"/>
        <w:tblLook w:val="04A0" w:firstRow="1" w:lastRow="0" w:firstColumn="1" w:lastColumn="0" w:noHBand="0" w:noVBand="1"/>
      </w:tblPr>
      <w:tblGrid>
        <w:gridCol w:w="960"/>
        <w:gridCol w:w="8120"/>
      </w:tblGrid>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Case</w:t>
            </w:r>
          </w:p>
        </w:tc>
        <w:tc>
          <w:tcPr>
            <w:tcW w:w="8120" w:type="dxa"/>
            <w:tcBorders>
              <w:top w:val="single" w:sz="4" w:space="0" w:color="auto"/>
              <w:left w:val="nil"/>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Recommendations</w:t>
            </w:r>
          </w:p>
        </w:tc>
      </w:tr>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b/>
                <w:color w:val="000000"/>
              </w:rPr>
            </w:pPr>
          </w:p>
        </w:tc>
        <w:tc>
          <w:tcPr>
            <w:tcW w:w="8120" w:type="dxa"/>
            <w:tcBorders>
              <w:top w:val="single" w:sz="4" w:space="0" w:color="auto"/>
              <w:left w:val="nil"/>
              <w:bottom w:val="single" w:sz="4" w:space="0" w:color="auto"/>
              <w:right w:val="single" w:sz="4" w:space="0" w:color="auto"/>
            </w:tcBorders>
            <w:shd w:val="clear" w:color="auto" w:fill="auto"/>
            <w:noWrap/>
            <w:vAlign w:val="bottom"/>
            <w:hideMark/>
          </w:tcPr>
          <w:p w:rsidR="00D8445F" w:rsidRPr="002F4B2D" w:rsidRDefault="00D8445F" w:rsidP="000D0D9E">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 xml:space="preserve">Active prescription one encoded </w:t>
            </w:r>
            <w:r w:rsidR="000D0D9E">
              <w:rPr>
                <w:rFonts w:ascii="Calibri" w:eastAsia="Times New Roman" w:hAnsi="Calibri" w:cs="Times New Roman"/>
                <w:b/>
                <w:color w:val="000000"/>
              </w:rPr>
              <w:t>1</w:t>
            </w:r>
            <w:r w:rsidR="000D0D9E" w:rsidRPr="000D0D9E">
              <w:rPr>
                <w:rFonts w:ascii="Calibri" w:eastAsia="Times New Roman" w:hAnsi="Calibri" w:cs="Times New Roman"/>
                <w:b/>
                <w:color w:val="000000"/>
                <w:vertAlign w:val="superscript"/>
              </w:rPr>
              <w:t>st</w:t>
            </w:r>
            <w:r w:rsidR="000D0D9E">
              <w:rPr>
                <w:rFonts w:ascii="Calibri" w:eastAsia="Times New Roman" w:hAnsi="Calibri" w:cs="Times New Roman"/>
                <w:b/>
                <w:color w:val="000000"/>
              </w:rPr>
              <w:t xml:space="preserve"> or 2</w:t>
            </w:r>
            <w:r w:rsidR="000D0D9E" w:rsidRPr="000D0D9E">
              <w:rPr>
                <w:rFonts w:ascii="Calibri" w:eastAsia="Times New Roman" w:hAnsi="Calibri" w:cs="Times New Roman"/>
                <w:b/>
                <w:color w:val="000000"/>
                <w:vertAlign w:val="superscript"/>
              </w:rPr>
              <w:t>nd</w:t>
            </w:r>
            <w:r w:rsidR="000D0D9E">
              <w:rPr>
                <w:rFonts w:ascii="Calibri" w:eastAsia="Times New Roman" w:hAnsi="Calibri" w:cs="Times New Roman"/>
                <w:b/>
                <w:color w:val="000000"/>
              </w:rPr>
              <w:t xml:space="preserve"> line </w:t>
            </w:r>
            <w:r w:rsidRPr="002F4B2D">
              <w:rPr>
                <w:rFonts w:ascii="Calibri" w:eastAsia="Times New Roman" w:hAnsi="Calibri" w:cs="Times New Roman"/>
                <w:b/>
                <w:color w:val="000000"/>
              </w:rPr>
              <w:t>med,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G</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1st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J</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2nd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K</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L</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link to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 3rd line encoded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increase dose 3rd line drug, </w:t>
            </w:r>
            <w:r w:rsidR="00262CED">
              <w:rPr>
                <w:rFonts w:ascii="Calibri" w:eastAsia="Times New Roman" w:hAnsi="Calibri" w:cs="Times New Roman"/>
                <w:color w:val="000000"/>
              </w:rPr>
              <w:t>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3rd line drug,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w:t>
            </w:r>
            <w:r w:rsidRPr="002F4B2D">
              <w:rPr>
                <w:rFonts w:ascii="Calibri" w:eastAsia="Times New Roman" w:hAnsi="Calibri" w:cs="Times New Roman"/>
                <w:color w:val="000000"/>
              </w:rPr>
              <w:t xml:space="preserve"> </w:t>
            </w:r>
            <w:r w:rsidRPr="002F4B2D">
              <w:rPr>
                <w:rFonts w:ascii="Calibri" w:eastAsia="Times New Roman" w:hAnsi="Calibri" w:cs="Times New Roman"/>
                <w:b/>
                <w:color w:val="000000"/>
              </w:rPr>
              <w:t>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s1</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s2</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s3</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s4</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via link to other 3rd line drugs</w:t>
            </w:r>
          </w:p>
        </w:tc>
      </w:tr>
    </w:tbl>
    <w:p w:rsidR="00D8445F" w:rsidRPr="002F4B2D" w:rsidRDefault="00D8445F" w:rsidP="00D8445F"/>
    <w:p w:rsidR="00D8445F" w:rsidRPr="002F4B2D" w:rsidRDefault="00227239" w:rsidP="00D8445F">
      <w:r>
        <w:t>For Table 3</w:t>
      </w:r>
      <w:r w:rsidR="00D8445F" w:rsidRPr="002F4B2D">
        <w:t xml:space="preserve">, we simplified the </w:t>
      </w:r>
      <w:r w:rsidR="006B082E">
        <w:t xml:space="preserve">total number of recommendations in a similar </w:t>
      </w:r>
      <w:r>
        <w:t>manner that</w:t>
      </w:r>
      <w:r w:rsidR="006B082E">
        <w:t xml:space="preserve"> we simplified recommendations of</w:t>
      </w:r>
      <w:r>
        <w:t xml:space="preserve"> the No Med scenario in Table 2</w:t>
      </w:r>
      <w:r w:rsidR="006B082E">
        <w:t>.</w:t>
      </w:r>
      <w:r w:rsidR="00D8445F" w:rsidRPr="002F4B2D">
        <w:t xml:space="preserve">  We have </w:t>
      </w:r>
    </w:p>
    <w:p w:rsidR="00D8445F" w:rsidRPr="002F4B2D" w:rsidRDefault="00D8445F" w:rsidP="00BE428C">
      <w:pPr>
        <w:pStyle w:val="ListParagraph"/>
        <w:numPr>
          <w:ilvl w:val="0"/>
          <w:numId w:val="14"/>
        </w:numPr>
      </w:pPr>
      <w:r w:rsidRPr="002F4B2D">
        <w:t xml:space="preserve">Merged recommendations where there is an active prescription of first line drug with active prescription of second line drug </w:t>
      </w:r>
    </w:p>
    <w:p w:rsidR="00D8445F" w:rsidRPr="002F4B2D" w:rsidRDefault="00D8445F" w:rsidP="00BE428C">
      <w:pPr>
        <w:pStyle w:val="ListParagraph"/>
        <w:numPr>
          <w:ilvl w:val="0"/>
          <w:numId w:val="14"/>
        </w:numPr>
      </w:pPr>
      <w:r w:rsidRPr="002F4B2D">
        <w:t>Collapsed “recommend add” and “recommend blocked add” to simply “add”</w:t>
      </w:r>
    </w:p>
    <w:p w:rsidR="00D8445F" w:rsidRPr="002F4B2D" w:rsidRDefault="00D8445F" w:rsidP="00BE428C">
      <w:pPr>
        <w:pStyle w:val="ListParagraph"/>
        <w:numPr>
          <w:ilvl w:val="0"/>
          <w:numId w:val="14"/>
        </w:numPr>
      </w:pPr>
      <w:r w:rsidRPr="002F4B2D">
        <w:t>Similarly have collapsed “recommend increase” and “recommend blocked increase” to simply “increase</w:t>
      </w:r>
      <w:r w:rsidR="002B3D06">
        <w:t>.</w:t>
      </w:r>
      <w:r w:rsidRPr="002F4B2D">
        <w:t>”</w:t>
      </w:r>
    </w:p>
    <w:p w:rsidR="00D8445F" w:rsidRPr="002F4B2D" w:rsidRDefault="00D8445F" w:rsidP="00BE428C">
      <w:pPr>
        <w:pStyle w:val="ListParagraph"/>
        <w:numPr>
          <w:ilvl w:val="0"/>
          <w:numId w:val="14"/>
        </w:numPr>
      </w:pPr>
      <w:r w:rsidRPr="002F4B2D">
        <w:lastRenderedPageBreak/>
        <w:t xml:space="preserve">Merged the different drug recommendations for the different diagnoses (HTN without CKD, HTN with CKD and not </w:t>
      </w:r>
      <w:r w:rsidR="009A7FED">
        <w:t>African American</w:t>
      </w:r>
      <w:r w:rsidRPr="002F4B2D">
        <w:t xml:space="preserve">, HTN and CKD and </w:t>
      </w:r>
      <w:r w:rsidR="009A7FED">
        <w:t>African American</w:t>
      </w:r>
      <w:r w:rsidRPr="002F4B2D">
        <w:t>)</w:t>
      </w:r>
    </w:p>
    <w:p w:rsidR="009844B8" w:rsidRDefault="00D8445F" w:rsidP="00D8445F">
      <w:pPr>
        <w:spacing w:after="0" w:line="240" w:lineRule="auto"/>
      </w:pPr>
      <w:r w:rsidRPr="002F4B2D">
        <w:t xml:space="preserve">We did this because enumerating all possible recommendations (and ruling out those that are not possible) is prohibitive.  There are, in principle, 24 </w:t>
      </w:r>
      <w:r w:rsidR="009844B8" w:rsidRPr="009844B8">
        <w:rPr>
          <w:i/>
        </w:rPr>
        <w:t>potential</w:t>
      </w:r>
      <w:r w:rsidRPr="002F4B2D">
        <w:t xml:space="preserve"> recommendations to be considered (2x2x2x3) for</w:t>
      </w:r>
      <w:r w:rsidR="009844B8">
        <w:t xml:space="preserve"> Cases A through D, inclusive</w:t>
      </w:r>
    </w:p>
    <w:p w:rsidR="009844B8" w:rsidRDefault="009844B8" w:rsidP="00BE428C">
      <w:pPr>
        <w:pStyle w:val="ListParagraph"/>
        <w:numPr>
          <w:ilvl w:val="0"/>
          <w:numId w:val="14"/>
        </w:numPr>
        <w:spacing w:after="0" w:line="240" w:lineRule="auto"/>
      </w:pPr>
      <w:r>
        <w:t>Increase dose and blocked increase dose (factor of 2)</w:t>
      </w:r>
    </w:p>
    <w:p w:rsidR="009844B8" w:rsidRDefault="009844B8" w:rsidP="00BE428C">
      <w:pPr>
        <w:pStyle w:val="ListParagraph"/>
        <w:numPr>
          <w:ilvl w:val="0"/>
          <w:numId w:val="14"/>
        </w:numPr>
        <w:spacing w:after="0" w:line="240" w:lineRule="auto"/>
      </w:pPr>
      <w:r>
        <w:t>Recommend add drug and blocked recommend add drug (factor of 2)</w:t>
      </w:r>
    </w:p>
    <w:p w:rsidR="009844B8" w:rsidRDefault="009844B8" w:rsidP="00BE428C">
      <w:pPr>
        <w:pStyle w:val="ListParagraph"/>
        <w:numPr>
          <w:ilvl w:val="0"/>
          <w:numId w:val="14"/>
        </w:numPr>
        <w:spacing w:after="0" w:line="240" w:lineRule="auto"/>
      </w:pPr>
      <w:r>
        <w:t>1</w:t>
      </w:r>
      <w:r w:rsidRPr="009844B8">
        <w:rPr>
          <w:vertAlign w:val="superscript"/>
        </w:rPr>
        <w:t>st</w:t>
      </w:r>
      <w:r>
        <w:t xml:space="preserve"> line drug and 2</w:t>
      </w:r>
      <w:r w:rsidRPr="009844B8">
        <w:rPr>
          <w:vertAlign w:val="superscript"/>
        </w:rPr>
        <w:t>nd</w:t>
      </w:r>
      <w:r>
        <w:t xml:space="preserve"> line drug (factor of 2)</w:t>
      </w:r>
    </w:p>
    <w:p w:rsidR="009844B8" w:rsidRDefault="009844B8" w:rsidP="00BE428C">
      <w:pPr>
        <w:pStyle w:val="ListParagraph"/>
        <w:numPr>
          <w:ilvl w:val="0"/>
          <w:numId w:val="14"/>
        </w:numPr>
        <w:spacing w:after="0" w:line="240" w:lineRule="auto"/>
      </w:pPr>
      <w:r>
        <w:t>Three different diagnoses (HTN no CKD; HTN and CKD and African American; HTN and CKD and not</w:t>
      </w:r>
      <w:r w:rsidR="002B3D06">
        <w:t xml:space="preserve"> </w:t>
      </w:r>
      <w:r>
        <w:t>African American)</w:t>
      </w:r>
    </w:p>
    <w:p w:rsidR="009844B8" w:rsidRDefault="009844B8" w:rsidP="00D8445F">
      <w:pPr>
        <w:spacing w:after="0" w:line="240" w:lineRule="auto"/>
      </w:pPr>
    </w:p>
    <w:p w:rsidR="00D8445F" w:rsidRPr="002F4B2D" w:rsidRDefault="00D8445F" w:rsidP="00D8445F">
      <w:pPr>
        <w:spacing w:after="0" w:line="240" w:lineRule="auto"/>
      </w:pPr>
      <w:r w:rsidRPr="002F4B2D">
        <w:t>There are, in principle, 12 possible recommendations to be considered (2x2x3) for Cases E through H, inclusive (no increase dose or blocked increase dose).  There are 24 possible recommendations (2x2x2x3) for Cases I through L, inclusive, to be considered (no increase or blocked increase dose but a second add and blocked add for the substitution</w:t>
      </w:r>
      <w:r w:rsidR="009844B8">
        <w:t>)</w:t>
      </w:r>
      <w:r w:rsidRPr="002F4B2D">
        <w:t>.</w:t>
      </w:r>
    </w:p>
    <w:p w:rsidR="00D8445F" w:rsidRPr="002F4B2D" w:rsidRDefault="00D8445F" w:rsidP="00D8445F">
      <w:pPr>
        <w:spacing w:after="0" w:line="240" w:lineRule="auto"/>
      </w:pPr>
    </w:p>
    <w:p w:rsidR="006B082E" w:rsidRPr="002F4B2D" w:rsidRDefault="00D8445F" w:rsidP="00D8445F">
      <w:pPr>
        <w:spacing w:after="0" w:line="240" w:lineRule="auto"/>
        <w:rPr>
          <w:rFonts w:ascii="Calibri" w:eastAsia="Times New Roman" w:hAnsi="Calibri" w:cs="Times New Roman"/>
          <w:color w:val="000000"/>
        </w:rPr>
      </w:pPr>
      <w:r w:rsidRPr="002F4B2D">
        <w:t>As an example, we expand Case A, “</w:t>
      </w:r>
      <w:r w:rsidRPr="002F4B2D">
        <w:rPr>
          <w:rFonts w:ascii="Calibri" w:eastAsia="Times New Roman" w:hAnsi="Calibri" w:cs="Times New Roman"/>
          <w:color w:val="000000"/>
        </w:rPr>
        <w:t>increase dose 1st or 2nd line, add 1st line drug”, to:</w:t>
      </w:r>
    </w:p>
    <w:p w:rsidR="00D8445F" w:rsidRPr="002F4B2D" w:rsidRDefault="00D8445F" w:rsidP="00D8445F">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For patients with HTN and CKD and </w:t>
      </w:r>
      <w:r w:rsidR="009A7FED">
        <w:rPr>
          <w:rFonts w:ascii="Calibri" w:eastAsia="Times New Roman" w:hAnsi="Calibri" w:cs="Times New Roman"/>
          <w:color w:val="000000"/>
        </w:rPr>
        <w:t>African American</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adding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A1)</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A2)</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another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A3)</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A4)</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adding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A5)</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A6)</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A7)</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A8)</w:t>
      </w:r>
    </w:p>
    <w:p w:rsidR="00D8445F" w:rsidRPr="002F4B2D" w:rsidRDefault="00D8445F" w:rsidP="00D8445F">
      <w:pPr>
        <w:pStyle w:val="ListParagraph"/>
        <w:spacing w:after="0" w:line="240" w:lineRule="auto"/>
        <w:ind w:left="1440"/>
        <w:rPr>
          <w:rFonts w:ascii="Calibri" w:eastAsia="Times New Roman" w:hAnsi="Calibri" w:cs="Times New Roman"/>
          <w:color w:val="000000"/>
        </w:rPr>
      </w:pPr>
    </w:p>
    <w:p w:rsidR="00D8445F" w:rsidRPr="002F4B2D" w:rsidRDefault="00D8445F" w:rsidP="00D8445F">
      <w:r w:rsidRPr="002F4B2D">
        <w:t xml:space="preserve">Recommendations for the other diagnoses (HTN and no CKD, HTN and CKD and </w:t>
      </w:r>
      <w:r w:rsidR="006B082E">
        <w:t xml:space="preserve">not </w:t>
      </w:r>
      <w:r w:rsidR="009A7FED">
        <w:t>African American</w:t>
      </w:r>
      <w:r w:rsidRPr="002F4B2D">
        <w:t>) are not possible because there is, effectively, only one first line drug that the patient may be taking (patient cannot have active prescriptions of both ACE and ARB for HTN).</w:t>
      </w:r>
      <w:r w:rsidR="009844B8">
        <w:t xml:space="preserve">  This leaves only 8 actual recommendations—after examination of all cases.</w:t>
      </w:r>
    </w:p>
    <w:p w:rsidR="00D8445F" w:rsidRPr="002F4B2D" w:rsidRDefault="00D8445F" w:rsidP="00D8445F">
      <w:r w:rsidRPr="002F4B2D">
        <w:t xml:space="preserve">We also did not incorporate into the table, the checks for whether or not the patient was </w:t>
      </w:r>
      <w:r w:rsidR="009A7FED">
        <w:t>African American</w:t>
      </w:r>
      <w:r w:rsidRPr="002F4B2D">
        <w:t xml:space="preserve"> and we were only recommending an ACE or and ARB (and therefore need to recommend another drug).  We did, however, incorporate this into the figures of the algorithm.</w:t>
      </w:r>
    </w:p>
    <w:p w:rsidR="00D8445F" w:rsidRPr="002F4B2D" w:rsidRDefault="00C260DA" w:rsidP="00D8445F">
      <w:r>
        <w:t>Examples of th</w:t>
      </w:r>
      <w:r w:rsidR="00227239">
        <w:t>e cases listed above in Table 3</w:t>
      </w:r>
      <w:r>
        <w:t xml:space="preserve"> </w:t>
      </w:r>
      <w:r w:rsidR="006E3C87">
        <w:t xml:space="preserve">can be found in </w:t>
      </w:r>
      <w:hyperlink w:anchor="_Appendix_G:_" w:history="1">
        <w:r w:rsidR="00ED286D" w:rsidRPr="00ED286D">
          <w:rPr>
            <w:rStyle w:val="Hyperlink"/>
          </w:rPr>
          <w:t>Appendix G</w:t>
        </w:r>
      </w:hyperlink>
      <w:r>
        <w:t>.</w:t>
      </w:r>
    </w:p>
    <w:p w:rsidR="00852CDF" w:rsidRPr="002F4B2D" w:rsidRDefault="00852CDF" w:rsidP="00A011C2"/>
    <w:p w:rsidR="00F60E17" w:rsidRPr="002F4B2D" w:rsidRDefault="006B00CA" w:rsidP="00566323">
      <w:pPr>
        <w:pStyle w:val="Heading2"/>
      </w:pPr>
      <w:bookmarkStart w:id="80" w:name="_Toc532200688"/>
      <w:r w:rsidRPr="002F4B2D">
        <w:lastRenderedPageBreak/>
        <w:t>Two med scenario</w:t>
      </w:r>
      <w:bookmarkEnd w:id="80"/>
    </w:p>
    <w:p w:rsidR="00961288" w:rsidRDefault="00961288" w:rsidP="00566323">
      <w:r>
        <w:t>The scenario is more exactly evaluates patients who</w:t>
      </w:r>
    </w:p>
    <w:p w:rsidR="00961288" w:rsidRDefault="00961288" w:rsidP="00BE428C">
      <w:pPr>
        <w:pStyle w:val="ListParagraph"/>
        <w:numPr>
          <w:ilvl w:val="0"/>
          <w:numId w:val="14"/>
        </w:numPr>
      </w:pPr>
      <w:r w:rsidRPr="002F4B2D">
        <w:t>Have active prescriptions of 2 HTN medications</w:t>
      </w:r>
      <w:r>
        <w:t xml:space="preserve"> that are not</w:t>
      </w:r>
      <w:r w:rsidRPr="002F4B2D">
        <w:t xml:space="preserve"> in the same drug class</w:t>
      </w:r>
      <w:r>
        <w:tab/>
      </w:r>
    </w:p>
    <w:p w:rsidR="007249BC" w:rsidRPr="002F4B2D" w:rsidRDefault="0052301F" w:rsidP="00566323">
      <w:r w:rsidRPr="002F4B2D">
        <w:t>For patients who have</w:t>
      </w:r>
      <w:r w:rsidR="007249BC" w:rsidRPr="002F4B2D">
        <w:t xml:space="preserve"> active prescription</w:t>
      </w:r>
      <w:r w:rsidRPr="002F4B2D">
        <w:t>s</w:t>
      </w:r>
      <w:r w:rsidR="007249BC" w:rsidRPr="002F4B2D">
        <w:t xml:space="preserve"> two HTN medications, the behavior of the CDS is similar to that described by the </w:t>
      </w:r>
      <w:proofErr w:type="gramStart"/>
      <w:r w:rsidR="007249BC" w:rsidRPr="002F4B2D">
        <w:t>One</w:t>
      </w:r>
      <w:proofErr w:type="gramEnd"/>
      <w:r w:rsidR="007249BC" w:rsidRPr="002F4B2D">
        <w:t xml:space="preserve"> med scenario.   </w:t>
      </w:r>
      <w:r w:rsidR="009844B8" w:rsidRPr="002F4B2D">
        <w:t xml:space="preserve">When there are no contraindications, the algorithm for adding a drug is the same as depicted as for the One med scenario, depicted in Figure </w:t>
      </w:r>
      <w:r w:rsidR="00560FBC">
        <w:t>5</w:t>
      </w:r>
      <w:r w:rsidR="009844B8" w:rsidRPr="002F4B2D">
        <w:t>.</w:t>
      </w:r>
      <w:r w:rsidR="007249BC" w:rsidRPr="002F4B2D">
        <w:t xml:space="preserve">That is, when there are no absolute contraindications, </w:t>
      </w:r>
    </w:p>
    <w:p w:rsidR="007249BC" w:rsidRPr="002F4B2D" w:rsidRDefault="007249BC" w:rsidP="00BE428C">
      <w:pPr>
        <w:pStyle w:val="ListParagraph"/>
        <w:numPr>
          <w:ilvl w:val="0"/>
          <w:numId w:val="1"/>
        </w:numPr>
      </w:pPr>
      <w:r w:rsidRPr="002F4B2D">
        <w:t>We always increase the dose of a 1</w:t>
      </w:r>
      <w:r w:rsidRPr="002F4B2D">
        <w:rPr>
          <w:vertAlign w:val="superscript"/>
        </w:rPr>
        <w:t>st</w:t>
      </w:r>
      <w:r w:rsidRPr="002F4B2D">
        <w:t xml:space="preserve"> or </w:t>
      </w:r>
      <w:r w:rsidR="0052301F" w:rsidRPr="002F4B2D">
        <w:t>2</w:t>
      </w:r>
      <w:r w:rsidR="0052301F" w:rsidRPr="002F4B2D">
        <w:rPr>
          <w:vertAlign w:val="superscript"/>
        </w:rPr>
        <w:t>nd</w:t>
      </w:r>
      <w:r w:rsidR="0052301F" w:rsidRPr="002F4B2D">
        <w:t xml:space="preserve"> </w:t>
      </w:r>
      <w:r w:rsidRPr="002F4B2D">
        <w:t xml:space="preserve"> line drug, if not at max dose</w:t>
      </w:r>
      <w:r w:rsidR="0052301F" w:rsidRPr="002F4B2D">
        <w:t xml:space="preserve">, and </w:t>
      </w:r>
      <w:r w:rsidR="00DB06F8">
        <w:t>we have dosage information</w:t>
      </w:r>
    </w:p>
    <w:p w:rsidR="007249BC" w:rsidRPr="002F4B2D" w:rsidRDefault="007249BC" w:rsidP="00BE428C">
      <w:pPr>
        <w:pStyle w:val="ListParagraph"/>
        <w:numPr>
          <w:ilvl w:val="0"/>
          <w:numId w:val="1"/>
        </w:numPr>
      </w:pPr>
      <w:r w:rsidRPr="002F4B2D">
        <w:t>Follow the recommendation</w:t>
      </w:r>
      <w:r w:rsidR="0052301F" w:rsidRPr="002F4B2D">
        <w:t xml:space="preserve"> cascade of</w:t>
      </w:r>
      <w:r w:rsidRPr="002F4B2D">
        <w:t xml:space="preserve"> add</w:t>
      </w:r>
      <w:r w:rsidR="0052301F" w:rsidRPr="002F4B2D">
        <w:t>ing</w:t>
      </w:r>
      <w:r w:rsidRPr="002F4B2D">
        <w:t xml:space="preserve"> a new drug</w:t>
      </w:r>
    </w:p>
    <w:p w:rsidR="007249BC" w:rsidRPr="002F4B2D" w:rsidRDefault="007249BC" w:rsidP="00BE428C">
      <w:pPr>
        <w:pStyle w:val="ListParagraph"/>
        <w:numPr>
          <w:ilvl w:val="0"/>
          <w:numId w:val="1"/>
        </w:numPr>
      </w:pPr>
      <w:r w:rsidRPr="002F4B2D">
        <w:t>Increase the dose of a 3</w:t>
      </w:r>
      <w:r w:rsidRPr="002F4B2D">
        <w:rPr>
          <w:vertAlign w:val="superscript"/>
        </w:rPr>
        <w:t>rd</w:t>
      </w:r>
      <w:r w:rsidRPr="002F4B2D">
        <w:t xml:space="preserve"> line drug only if a 1</w:t>
      </w:r>
      <w:r w:rsidRPr="002F4B2D">
        <w:rPr>
          <w:vertAlign w:val="superscript"/>
        </w:rPr>
        <w:t>st</w:t>
      </w:r>
      <w:r w:rsidRPr="002F4B2D">
        <w:t xml:space="preserve"> or 2</w:t>
      </w:r>
      <w:r w:rsidRPr="002F4B2D">
        <w:rPr>
          <w:vertAlign w:val="superscript"/>
        </w:rPr>
        <w:t>nd</w:t>
      </w:r>
      <w:r w:rsidRPr="002F4B2D">
        <w:t xml:space="preserve"> line drug cannot be added</w:t>
      </w:r>
    </w:p>
    <w:p w:rsidR="002B51E0" w:rsidRPr="002F4B2D" w:rsidRDefault="009844B8" w:rsidP="007249BC">
      <w:r>
        <w:t xml:space="preserve">On the other hand, when </w:t>
      </w:r>
      <w:r w:rsidR="007249BC" w:rsidRPr="002F4B2D">
        <w:t xml:space="preserve">there is an absolute contraindication, </w:t>
      </w:r>
      <w:r w:rsidR="0052301F" w:rsidRPr="002F4B2D">
        <w:t xml:space="preserve">we </w:t>
      </w:r>
      <w:r w:rsidR="007249BC" w:rsidRPr="002F4B2D">
        <w:t>follow the a</w:t>
      </w:r>
      <w:r w:rsidR="002B51E0" w:rsidRPr="002F4B2D">
        <w:t xml:space="preserve">lgorithm depicted in Figure </w:t>
      </w:r>
      <w:r w:rsidR="00560FBC">
        <w:t>6</w:t>
      </w:r>
      <w:r w:rsidR="002B51E0" w:rsidRPr="002F4B2D">
        <w:t xml:space="preserve">.  If there is only one drug that has an absolute contraindication, there is no need to check, when the patient is </w:t>
      </w:r>
      <w:r w:rsidR="009A7FED">
        <w:t>African American</w:t>
      </w:r>
      <w:r w:rsidR="002B51E0" w:rsidRPr="002F4B2D">
        <w:t xml:space="preserve">, that we are only recommending an ACE and ARB (and therefore need to recommend another drug).  However, if we need to substitute both drugs, then we would need to check if we are recommending only ACE and ARB.  For this “double” substitution situation, only one drug can be recommended as a substitution for both drugs. </w:t>
      </w:r>
    </w:p>
    <w:p w:rsidR="00566FE4" w:rsidRPr="002F4B2D" w:rsidRDefault="00566FE4" w:rsidP="007249BC">
      <w:r w:rsidRPr="002F4B2D">
        <w:t xml:space="preserve">The possible </w:t>
      </w:r>
      <w:r w:rsidR="00E55BEF" w:rsidRPr="002F4B2D">
        <w:t xml:space="preserve">recommendations </w:t>
      </w:r>
      <w:r w:rsidRPr="002F4B2D">
        <w:t xml:space="preserve">are a cross product of the </w:t>
      </w:r>
      <w:proofErr w:type="gramStart"/>
      <w:r w:rsidRPr="002F4B2D">
        <w:t>One</w:t>
      </w:r>
      <w:proofErr w:type="gramEnd"/>
      <w:r w:rsidRPr="002F4B2D">
        <w:t xml:space="preserve"> med scenario outcomes, with that caveat that not all pair</w:t>
      </w:r>
      <w:r w:rsidR="00991C5C" w:rsidRPr="002F4B2D">
        <w:t>s are possible.  For example, we would not recommend the pair AB</w:t>
      </w:r>
    </w:p>
    <w:p w:rsidR="00991C5C" w:rsidRPr="002F4B2D" w:rsidRDefault="00991C5C" w:rsidP="00BE428C">
      <w:pPr>
        <w:pStyle w:val="ListParagraph"/>
        <w:numPr>
          <w:ilvl w:val="0"/>
          <w:numId w:val="1"/>
        </w:numPr>
      </w:pPr>
      <w:r w:rsidRPr="002F4B2D">
        <w:t>Increase dose of 1</w:t>
      </w:r>
      <w:r w:rsidRPr="002F4B2D">
        <w:rPr>
          <w:vertAlign w:val="superscript"/>
        </w:rPr>
        <w:t>st</w:t>
      </w:r>
      <w:r w:rsidRPr="002F4B2D">
        <w:t xml:space="preserve"> or 2</w:t>
      </w:r>
      <w:r w:rsidRPr="002F4B2D">
        <w:rPr>
          <w:vertAlign w:val="superscript"/>
        </w:rPr>
        <w:t>nd</w:t>
      </w:r>
      <w:r w:rsidRPr="002F4B2D">
        <w:t xml:space="preserve"> line drug and </w:t>
      </w:r>
    </w:p>
    <w:p w:rsidR="00991C5C" w:rsidRPr="002F4B2D" w:rsidRDefault="00991C5C" w:rsidP="00BE428C">
      <w:pPr>
        <w:pStyle w:val="ListParagraph"/>
        <w:numPr>
          <w:ilvl w:val="0"/>
          <w:numId w:val="1"/>
        </w:numPr>
      </w:pPr>
      <w:r w:rsidRPr="002F4B2D">
        <w:t>Add 1</w:t>
      </w:r>
      <w:r w:rsidRPr="002F4B2D">
        <w:rPr>
          <w:vertAlign w:val="superscript"/>
        </w:rPr>
        <w:t>st</w:t>
      </w:r>
      <w:r w:rsidRPr="002F4B2D">
        <w:t xml:space="preserve"> line drug and</w:t>
      </w:r>
    </w:p>
    <w:p w:rsidR="00991C5C" w:rsidRPr="002F4B2D" w:rsidRDefault="00991C5C" w:rsidP="00BE428C">
      <w:pPr>
        <w:pStyle w:val="ListParagraph"/>
        <w:numPr>
          <w:ilvl w:val="0"/>
          <w:numId w:val="1"/>
        </w:numPr>
      </w:pPr>
      <w:r w:rsidRPr="002F4B2D">
        <w:t>Add 2</w:t>
      </w:r>
      <w:r w:rsidRPr="002F4B2D">
        <w:rPr>
          <w:vertAlign w:val="superscript"/>
        </w:rPr>
        <w:t>nd</w:t>
      </w:r>
      <w:r w:rsidRPr="002F4B2D">
        <w:t xml:space="preserve"> line drug</w:t>
      </w:r>
    </w:p>
    <w:p w:rsidR="00991C5C" w:rsidRPr="002F4B2D" w:rsidRDefault="002B51E0" w:rsidP="00991C5C">
      <w:proofErr w:type="gramStart"/>
      <w:r w:rsidRPr="002F4B2D">
        <w:t>b</w:t>
      </w:r>
      <w:r w:rsidR="00991C5C" w:rsidRPr="002F4B2D">
        <w:t>ecause</w:t>
      </w:r>
      <w:proofErr w:type="gramEnd"/>
      <w:r w:rsidR="00991C5C" w:rsidRPr="002F4B2D">
        <w:t xml:space="preserve"> our recommendation cascade stops after adding a 1</w:t>
      </w:r>
      <w:r w:rsidR="00991C5C" w:rsidRPr="002F4B2D">
        <w:rPr>
          <w:vertAlign w:val="superscript"/>
        </w:rPr>
        <w:t>st</w:t>
      </w:r>
      <w:r w:rsidR="00991C5C" w:rsidRPr="002F4B2D">
        <w:t xml:space="preserve"> line drug.</w:t>
      </w:r>
    </w:p>
    <w:p w:rsidR="00331FB2" w:rsidRPr="002F4B2D" w:rsidRDefault="007E5D64" w:rsidP="00991C5C">
      <w:r w:rsidRPr="002F4B2D">
        <w:t>The possib</w:t>
      </w:r>
      <w:r w:rsidR="00227239">
        <w:t>le pairs are depicted in Table 4</w:t>
      </w:r>
      <w:r w:rsidRPr="002F4B2D">
        <w:t>.</w:t>
      </w:r>
    </w:p>
    <w:p w:rsidR="00331FB2" w:rsidRPr="002F4B2D" w:rsidRDefault="00331FB2" w:rsidP="00991C5C">
      <w:pPr>
        <w:rPr>
          <w:rFonts w:ascii="Calibri" w:eastAsia="Times New Roman" w:hAnsi="Calibri" w:cs="Times New Roman"/>
          <w:color w:val="000000"/>
        </w:rPr>
      </w:pPr>
      <w:r w:rsidRPr="002F4B2D">
        <w:t>Like the One med scenario, T</w:t>
      </w:r>
      <w:r w:rsidR="00227239">
        <w:t>able 3</w:t>
      </w:r>
      <w:r w:rsidRPr="002F4B2D">
        <w:t xml:space="preserve">, because we used </w:t>
      </w:r>
      <w:r w:rsidR="000F1F1D" w:rsidRPr="002F4B2D">
        <w:t>labels of Cases</w:t>
      </w:r>
      <w:r w:rsidRPr="002F4B2D">
        <w:t xml:space="preserve"> from </w:t>
      </w:r>
      <w:r w:rsidR="00227239">
        <w:t>the One med scenario, in Table 4 below</w:t>
      </w:r>
      <w:r w:rsidRPr="002F4B2D">
        <w:t>, we collapsed “recommend add” and “recommend blocked add” to simply “add”, and similarly collapsed “recommend increase” and “recommend blocked increase” to simply “</w:t>
      </w:r>
      <w:proofErr w:type="spellStart"/>
      <w:r w:rsidRPr="002F4B2D">
        <w:t>incr</w:t>
      </w:r>
      <w:proofErr w:type="spellEnd"/>
      <w:r w:rsidRPr="002F4B2D">
        <w:t xml:space="preserve">”.  In addition, </w:t>
      </w:r>
      <w:r w:rsidRPr="002F4B2D">
        <w:rPr>
          <w:rFonts w:ascii="Calibri" w:eastAsia="Times New Roman" w:hAnsi="Calibri" w:cs="Times New Roman"/>
          <w:color w:val="000000"/>
        </w:rPr>
        <w:t>if there was a substitution for one drug and an increase dose and add drug for a second drug, this was collapsed into simply substitution and increase dose, because an addition of a drug includes an addition of a drug.</w:t>
      </w:r>
    </w:p>
    <w:p w:rsidR="00AA0C64" w:rsidRDefault="00AA0C64" w:rsidP="00991C5C">
      <w:r w:rsidRPr="002F4B2D">
        <w:t>If a patient has active prescriptions of bad drug partners, i.e., two drugs that are normally prescribed together, we issue a message to “stop one”, then give recommendations.</w:t>
      </w:r>
    </w:p>
    <w:p w:rsidR="003B6019" w:rsidRDefault="003B6019" w:rsidP="003B6019"/>
    <w:p w:rsidR="00AF6F2C" w:rsidRPr="002F4B2D" w:rsidRDefault="00AF6F2C" w:rsidP="003B6019"/>
    <w:tbl>
      <w:tblPr>
        <w:tblW w:w="7320" w:type="dxa"/>
        <w:tblInd w:w="93" w:type="dxa"/>
        <w:tblLook w:val="04A0" w:firstRow="1" w:lastRow="0" w:firstColumn="1" w:lastColumn="0" w:noHBand="0" w:noVBand="1"/>
      </w:tblPr>
      <w:tblGrid>
        <w:gridCol w:w="360"/>
        <w:gridCol w:w="402"/>
        <w:gridCol w:w="391"/>
        <w:gridCol w:w="387"/>
        <w:gridCol w:w="413"/>
        <w:gridCol w:w="387"/>
        <w:gridCol w:w="377"/>
        <w:gridCol w:w="418"/>
        <w:gridCol w:w="416"/>
        <w:gridCol w:w="349"/>
        <w:gridCol w:w="355"/>
        <w:gridCol w:w="401"/>
        <w:gridCol w:w="383"/>
        <w:gridCol w:w="386"/>
        <w:gridCol w:w="388"/>
        <w:gridCol w:w="385"/>
        <w:gridCol w:w="400"/>
        <w:gridCol w:w="397"/>
        <w:gridCol w:w="365"/>
        <w:gridCol w:w="504"/>
        <w:gridCol w:w="504"/>
        <w:gridCol w:w="504"/>
        <w:gridCol w:w="504"/>
      </w:tblGrid>
      <w:tr w:rsidR="00AF6F2C" w:rsidRPr="00AF6F2C" w:rsidTr="00AF6F2C">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lastRenderedPageBreak/>
              <w:t> </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26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260" w:type="dxa"/>
            <w:tcBorders>
              <w:top w:val="single" w:sz="4" w:space="0" w:color="auto"/>
              <w:left w:val="nil"/>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Aa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Ce</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Ea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Fb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Ge</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Ia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Jb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Kc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aa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dd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ff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s4s4</w:t>
            </w:r>
          </w:p>
        </w:tc>
      </w:tr>
    </w:tbl>
    <w:p w:rsidR="003B6019" w:rsidRPr="002F4B2D" w:rsidRDefault="003B6019" w:rsidP="003B6019"/>
    <w:p w:rsidR="003B6019" w:rsidRPr="002F4B2D" w:rsidRDefault="00227239" w:rsidP="003B6019">
      <w:proofErr w:type="gramStart"/>
      <w:r w:rsidRPr="00227239">
        <w:rPr>
          <w:b/>
        </w:rPr>
        <w:t>Table 4</w:t>
      </w:r>
      <w:r w:rsidR="003B6019" w:rsidRPr="00227239">
        <w:rPr>
          <w:b/>
        </w:rPr>
        <w:t>.</w:t>
      </w:r>
      <w:proofErr w:type="gramEnd"/>
      <w:r w:rsidR="003B6019" w:rsidRPr="00227239">
        <w:rPr>
          <w:b/>
        </w:rPr>
        <w:t xml:space="preserve"> </w:t>
      </w:r>
      <w:proofErr w:type="gramStart"/>
      <w:r w:rsidR="003B6019" w:rsidRPr="00227239">
        <w:rPr>
          <w:b/>
        </w:rPr>
        <w:t xml:space="preserve">Two med </w:t>
      </w:r>
      <w:r w:rsidRPr="00227239">
        <w:rPr>
          <w:b/>
        </w:rPr>
        <w:t xml:space="preserve">scenario </w:t>
      </w:r>
      <w:r w:rsidR="003B6019" w:rsidRPr="00227239">
        <w:rPr>
          <w:b/>
        </w:rPr>
        <w:t>recommendations.</w:t>
      </w:r>
      <w:proofErr w:type="gramEnd"/>
      <w:r w:rsidR="003B6019" w:rsidRPr="002F4B2D">
        <w:t xml:space="preserve">  Blue Highlighted letters (Cases) indicate recommendations for 1</w:t>
      </w:r>
      <w:r w:rsidR="003B6019" w:rsidRPr="002F4B2D">
        <w:rPr>
          <w:vertAlign w:val="superscript"/>
        </w:rPr>
        <w:t>st</w:t>
      </w:r>
      <w:r w:rsidR="003B6019" w:rsidRPr="002F4B2D">
        <w:t xml:space="preserve"> or 2</w:t>
      </w:r>
      <w:r w:rsidR="003B6019" w:rsidRPr="002F4B2D">
        <w:rPr>
          <w:vertAlign w:val="superscript"/>
        </w:rPr>
        <w:t>nd</w:t>
      </w:r>
      <w:r w:rsidR="003B6019" w:rsidRPr="002F4B2D">
        <w:t xml:space="preserve"> line drugs.</w:t>
      </w:r>
    </w:p>
    <w:p w:rsidR="003B6019" w:rsidRPr="002F4B2D" w:rsidRDefault="003B6019" w:rsidP="00991C5C"/>
    <w:p w:rsidR="00F60E17" w:rsidRPr="002F4B2D" w:rsidRDefault="00566323" w:rsidP="00F60E17">
      <w:pPr>
        <w:pStyle w:val="Heading2"/>
      </w:pPr>
      <w:bookmarkStart w:id="81" w:name="_Toc532200689"/>
      <w:r w:rsidRPr="002F4B2D">
        <w:t>Three</w:t>
      </w:r>
      <w:r w:rsidR="00F60E17" w:rsidRPr="002F4B2D">
        <w:t xml:space="preserve"> med scenario</w:t>
      </w:r>
      <w:bookmarkEnd w:id="81"/>
    </w:p>
    <w:p w:rsidR="00284584" w:rsidRDefault="00284584" w:rsidP="00566323">
      <w:r>
        <w:t xml:space="preserve">Cases of the three med </w:t>
      </w:r>
      <w:proofErr w:type="gramStart"/>
      <w:r>
        <w:t>scenario</w:t>
      </w:r>
      <w:proofErr w:type="gramEnd"/>
      <w:r>
        <w:t xml:space="preserve"> </w:t>
      </w:r>
      <w:r w:rsidR="00C52102">
        <w:t>are</w:t>
      </w:r>
      <w:r>
        <w:t xml:space="preserve"> cross product</w:t>
      </w:r>
      <w:r w:rsidR="00C52102">
        <w:t>s</w:t>
      </w:r>
      <w:r>
        <w:t xml:space="preserve"> of the one med scenario cases with the two med scenario cases.   As with the two med </w:t>
      </w:r>
      <w:proofErr w:type="gramStart"/>
      <w:r>
        <w:t>scenario</w:t>
      </w:r>
      <w:proofErr w:type="gramEnd"/>
      <w:r>
        <w:t xml:space="preserve">, not all cross products are possible.  </w:t>
      </w:r>
      <w:r w:rsidR="008E74A2">
        <w:t>Enumerating these cases is out of scope for this document</w:t>
      </w:r>
      <w:r>
        <w:t>.</w:t>
      </w:r>
    </w:p>
    <w:p w:rsidR="00512A16" w:rsidRPr="002F4B2D" w:rsidRDefault="00512A16" w:rsidP="00566323"/>
    <w:p w:rsidR="00566323" w:rsidRDefault="00566323" w:rsidP="00566323">
      <w:pPr>
        <w:pStyle w:val="Heading2"/>
      </w:pPr>
      <w:bookmarkStart w:id="82" w:name="_Toc532200690"/>
      <w:r w:rsidRPr="002F4B2D">
        <w:t>Four med scenario</w:t>
      </w:r>
      <w:bookmarkEnd w:id="82"/>
    </w:p>
    <w:p w:rsidR="0041436C" w:rsidRDefault="00284584" w:rsidP="0041436C">
      <w:r>
        <w:t xml:space="preserve">Recommendations are provided </w:t>
      </w:r>
      <w:r w:rsidRPr="0041436C">
        <w:rPr>
          <w:i/>
        </w:rPr>
        <w:t>only</w:t>
      </w:r>
      <w:r>
        <w:t xml:space="preserve"> if there is at least one encoded HTN control medication (that has dosage information) </w:t>
      </w:r>
      <w:r w:rsidR="0041436C">
        <w:t xml:space="preserve">that is not at its maximum dose or one or more of the encoded drugs </w:t>
      </w:r>
      <w:proofErr w:type="gramStart"/>
      <w:r w:rsidR="0041436C">
        <w:t>has</w:t>
      </w:r>
      <w:proofErr w:type="gramEnd"/>
      <w:r w:rsidR="0041436C">
        <w:t xml:space="preserve"> an absolute contraindications.  </w:t>
      </w:r>
      <w:r w:rsidR="001D1B31">
        <w:t xml:space="preserve"> </w:t>
      </w:r>
      <w:r w:rsidR="0041436C">
        <w:t>If all encoded medications are at their maximum dosage, and do not have an absolute contraindication, the patient is out of scope.</w:t>
      </w:r>
    </w:p>
    <w:p w:rsidR="0041436C" w:rsidRDefault="001D1B31" w:rsidP="00284584">
      <w:r>
        <w:t xml:space="preserve"> If the encoded medications do not have absolute contraindications, then </w:t>
      </w:r>
      <w:proofErr w:type="gramStart"/>
      <w:r>
        <w:t xml:space="preserve">the </w:t>
      </w:r>
      <w:r w:rsidR="0041436C">
        <w:t>we</w:t>
      </w:r>
      <w:proofErr w:type="gramEnd"/>
      <w:r w:rsidR="0041436C">
        <w:t xml:space="preserve"> recommend</w:t>
      </w:r>
    </w:p>
    <w:p w:rsidR="0041436C" w:rsidRDefault="0041436C" w:rsidP="00284584">
      <w:pPr>
        <w:pStyle w:val="ListParagraph"/>
        <w:numPr>
          <w:ilvl w:val="0"/>
          <w:numId w:val="1"/>
        </w:numPr>
      </w:pPr>
      <w:r>
        <w:lastRenderedPageBreak/>
        <w:t>increasing</w:t>
      </w:r>
      <w:r w:rsidR="001D1B31">
        <w:t xml:space="preserve"> the dose of those encoded meds that are not at max dose</w:t>
      </w:r>
      <w:r>
        <w:t xml:space="preserve"> and</w:t>
      </w:r>
    </w:p>
    <w:p w:rsidR="0041436C" w:rsidRDefault="0041436C" w:rsidP="0041436C">
      <w:pPr>
        <w:pStyle w:val="ListParagraph"/>
        <w:numPr>
          <w:ilvl w:val="0"/>
          <w:numId w:val="1"/>
        </w:numPr>
      </w:pPr>
      <w:r>
        <w:t xml:space="preserve">if HCTZ is at max dose or there is an Rx of a thiazide diuretic that is not </w:t>
      </w:r>
      <w:proofErr w:type="spellStart"/>
      <w:r>
        <w:t>chlorthalidone</w:t>
      </w:r>
      <w:proofErr w:type="spellEnd"/>
      <w:r>
        <w:t xml:space="preserve"> or </w:t>
      </w:r>
      <w:proofErr w:type="spellStart"/>
      <w:r>
        <w:t>indapamide</w:t>
      </w:r>
      <w:proofErr w:type="spellEnd"/>
      <w:r>
        <w:t xml:space="preserve">, then we recommend substituting that thiazide with </w:t>
      </w:r>
      <w:proofErr w:type="spellStart"/>
      <w:r>
        <w:t>chlorthalidone</w:t>
      </w:r>
      <w:proofErr w:type="spellEnd"/>
      <w:r>
        <w:t xml:space="preserve"> and </w:t>
      </w:r>
      <w:proofErr w:type="spellStart"/>
      <w:r>
        <w:t>indapamide</w:t>
      </w:r>
      <w:proofErr w:type="spellEnd"/>
    </w:p>
    <w:p w:rsidR="001E578A" w:rsidRDefault="001D1B31" w:rsidP="0041436C">
      <w:pPr>
        <w:ind w:left="360"/>
      </w:pPr>
      <w:r>
        <w:t xml:space="preserve">If one of the encoded medications has an absolute contraindication, </w:t>
      </w:r>
      <w:r w:rsidR="007C6C07">
        <w:t>the</w:t>
      </w:r>
      <w:r w:rsidR="001E578A">
        <w:t>n</w:t>
      </w:r>
    </w:p>
    <w:p w:rsidR="001E578A" w:rsidRDefault="007C6C07" w:rsidP="001E578A">
      <w:pPr>
        <w:pStyle w:val="ListParagraph"/>
        <w:numPr>
          <w:ilvl w:val="0"/>
          <w:numId w:val="1"/>
        </w:numPr>
      </w:pPr>
      <w:r>
        <w:t>we substitu</w:t>
      </w:r>
      <w:r w:rsidR="001E578A">
        <w:t>ting that drug with all 1</w:t>
      </w:r>
      <w:r w:rsidR="001E578A" w:rsidRPr="001E578A">
        <w:rPr>
          <w:vertAlign w:val="superscript"/>
        </w:rPr>
        <w:t>st</w:t>
      </w:r>
      <w:r w:rsidR="001E578A">
        <w:t xml:space="preserve"> 2</w:t>
      </w:r>
      <w:r w:rsidR="001E578A" w:rsidRPr="001E578A">
        <w:rPr>
          <w:vertAlign w:val="superscript"/>
        </w:rPr>
        <w:t>nd</w:t>
      </w:r>
      <w:r w:rsidR="001E578A">
        <w:t xml:space="preserve"> and 3</w:t>
      </w:r>
      <w:r w:rsidR="001E578A" w:rsidRPr="001E578A">
        <w:rPr>
          <w:vertAlign w:val="superscript"/>
        </w:rPr>
        <w:t>rd</w:t>
      </w:r>
      <w:r w:rsidR="001E578A">
        <w:t xml:space="preserve"> line encoded drugs that do not have an absolute contraindication or bad drug partners AND</w:t>
      </w:r>
    </w:p>
    <w:p w:rsidR="001D1B31" w:rsidRDefault="001E578A" w:rsidP="001E578A">
      <w:pPr>
        <w:pStyle w:val="ListParagraph"/>
        <w:numPr>
          <w:ilvl w:val="0"/>
          <w:numId w:val="1"/>
        </w:numPr>
      </w:pPr>
      <w:r>
        <w:t>we recommend increasing the dose of all encoded drugs not at max dose and not contraindicated</w:t>
      </w:r>
      <w:r w:rsidR="0041436C">
        <w:t xml:space="preserve"> and</w:t>
      </w:r>
    </w:p>
    <w:p w:rsidR="0041436C" w:rsidRDefault="0041436C" w:rsidP="0041436C">
      <w:pPr>
        <w:pStyle w:val="ListParagraph"/>
        <w:numPr>
          <w:ilvl w:val="0"/>
          <w:numId w:val="1"/>
        </w:numPr>
      </w:pPr>
      <w:r>
        <w:t xml:space="preserve">if HCTZ is at max dose or there is an Rx of a thiazide diuretic that is not </w:t>
      </w:r>
      <w:proofErr w:type="spellStart"/>
      <w:r>
        <w:t>chlorthalidone</w:t>
      </w:r>
      <w:proofErr w:type="spellEnd"/>
      <w:r>
        <w:t xml:space="preserve"> or </w:t>
      </w:r>
      <w:proofErr w:type="spellStart"/>
      <w:r>
        <w:t>indapamide</w:t>
      </w:r>
      <w:proofErr w:type="spellEnd"/>
      <w:r>
        <w:t xml:space="preserve">, then we recommend substituting that thiazide with </w:t>
      </w:r>
      <w:proofErr w:type="spellStart"/>
      <w:r>
        <w:t>chlorthalidone</w:t>
      </w:r>
      <w:proofErr w:type="spellEnd"/>
      <w:r>
        <w:t xml:space="preserve"> and </w:t>
      </w:r>
      <w:proofErr w:type="spellStart"/>
      <w:r>
        <w:t>indapamide</w:t>
      </w:r>
      <w:proofErr w:type="spellEnd"/>
    </w:p>
    <w:p w:rsidR="001E578A" w:rsidRDefault="001E578A" w:rsidP="001E578A">
      <w:r>
        <w:t>Note that the substitution</w:t>
      </w:r>
      <w:r w:rsidR="005961D4">
        <w:t xml:space="preserve"> behavior differ</w:t>
      </w:r>
      <w:r>
        <w:t xml:space="preserve">s from the One med, Two med and Three med </w:t>
      </w:r>
      <w:proofErr w:type="gramStart"/>
      <w:r>
        <w:t>scenario</w:t>
      </w:r>
      <w:proofErr w:type="gramEnd"/>
      <w:r>
        <w:t>; it does not follow the “recommendation cascade” described for these other scenarios.</w:t>
      </w:r>
      <w:r w:rsidR="005961D4">
        <w:t xml:space="preserve">  </w:t>
      </w:r>
    </w:p>
    <w:p w:rsidR="00284584" w:rsidRPr="00284584" w:rsidRDefault="00284584" w:rsidP="00284584"/>
    <w:p w:rsidR="00284584" w:rsidRPr="00284584" w:rsidRDefault="001D1B31" w:rsidP="00284584">
      <w:pPr>
        <w:pStyle w:val="Heading2"/>
      </w:pPr>
      <w:bookmarkStart w:id="83" w:name="_Toc532200691"/>
      <w:r>
        <w:t xml:space="preserve">Special note:  Presence of </w:t>
      </w:r>
      <w:r w:rsidR="00284584">
        <w:t>Bad drug partners</w:t>
      </w:r>
      <w:bookmarkEnd w:id="83"/>
    </w:p>
    <w:p w:rsidR="000810A3" w:rsidRDefault="00284584" w:rsidP="00566323">
      <w:r>
        <w:t>If a patient has active prescriptions of two medications that are not normally taken together (bad drug partners) recommendations are still pr</w:t>
      </w:r>
      <w:r w:rsidR="001A0525">
        <w:t xml:space="preserve">ovided.  </w:t>
      </w:r>
      <w:r w:rsidR="00EC4B20">
        <w:t xml:space="preserve">This applies to bad drug partners that are in the same drug class or in different drug classes.  </w:t>
      </w:r>
      <w:r w:rsidR="001D1B31">
        <w:t xml:space="preserve">Messages are triggered, </w:t>
      </w:r>
      <w:r w:rsidR="0052661B">
        <w:t>indicating that</w:t>
      </w:r>
      <w:r w:rsidR="001519C9">
        <w:t xml:space="preserve"> there are bad drug partners</w:t>
      </w:r>
      <w:r w:rsidR="0052661B">
        <w:t xml:space="preserve">, whether or not the drugs are </w:t>
      </w:r>
      <w:r w:rsidR="001D1B31">
        <w:t>contraindicated.</w:t>
      </w:r>
      <w:r w:rsidR="00F7701C">
        <w:t xml:space="preserve"> </w:t>
      </w:r>
    </w:p>
    <w:p w:rsidR="00EC4B20" w:rsidRDefault="00EC4B20" w:rsidP="00566323"/>
    <w:p w:rsidR="000810A3" w:rsidRPr="002F4B2D" w:rsidRDefault="000810A3" w:rsidP="00566323"/>
    <w:p w:rsidR="00566323" w:rsidRPr="002F4B2D" w:rsidRDefault="00566323" w:rsidP="00566323">
      <w:pPr>
        <w:pStyle w:val="Heading1"/>
      </w:pPr>
      <w:bookmarkStart w:id="84" w:name="_Messages_and_text"/>
      <w:bookmarkStart w:id="85" w:name="_Toc532200692"/>
      <w:bookmarkEnd w:id="84"/>
      <w:r w:rsidRPr="002F4B2D">
        <w:t>Messages</w:t>
      </w:r>
      <w:r w:rsidR="006C5C8B">
        <w:t xml:space="preserve"> and text displayed in GUI</w:t>
      </w:r>
      <w:bookmarkEnd w:id="85"/>
    </w:p>
    <w:p w:rsidR="00566323" w:rsidRDefault="00566323" w:rsidP="003B6019"/>
    <w:p w:rsidR="00406753" w:rsidRDefault="00406753" w:rsidP="00406753">
      <w:pPr>
        <w:pStyle w:val="Heading2"/>
      </w:pPr>
      <w:bookmarkStart w:id="86" w:name="_Toc532200693"/>
      <w:r>
        <w:t>Overview</w:t>
      </w:r>
      <w:bookmarkEnd w:id="86"/>
    </w:p>
    <w:p w:rsidR="003B6019" w:rsidRDefault="0039148D" w:rsidP="003B6019">
      <w:r>
        <w:t xml:space="preserve">We describe </w:t>
      </w:r>
      <w:r w:rsidR="003B6019">
        <w:t>here all messages encoded in the KB.  Some of these messages have been described earlier, but are repeated here for completeness.</w:t>
      </w:r>
      <w:r w:rsidR="000810A3">
        <w:t xml:space="preserve">  Messages are organized and ordered in the same way as the previous sections.</w:t>
      </w:r>
    </w:p>
    <w:p w:rsidR="00406753" w:rsidRPr="00840DE3" w:rsidRDefault="00406753" w:rsidP="00406753">
      <w:pPr>
        <w:spacing w:after="0"/>
      </w:pPr>
      <w:r>
        <w:t>M</w:t>
      </w:r>
      <w:r w:rsidRPr="00840DE3">
        <w:t>essages described below a</w:t>
      </w:r>
      <w:r>
        <w:t xml:space="preserve">re one of </w:t>
      </w:r>
      <w:r w:rsidR="00230F7B">
        <w:t>18</w:t>
      </w:r>
      <w:r w:rsidR="007231E1">
        <w:t xml:space="preserve"> different</w:t>
      </w:r>
      <w:r w:rsidRPr="00840DE3">
        <w:t xml:space="preserve"> Message Types:</w:t>
      </w:r>
    </w:p>
    <w:p w:rsidR="00406753" w:rsidRDefault="00406753" w:rsidP="00BE428C">
      <w:pPr>
        <w:pStyle w:val="ListParagraph"/>
        <w:numPr>
          <w:ilvl w:val="0"/>
          <w:numId w:val="3"/>
        </w:numPr>
        <w:spacing w:after="0" w:line="240" w:lineRule="auto"/>
        <w:contextualSpacing w:val="0"/>
      </w:pPr>
      <w:r w:rsidRPr="00840DE3">
        <w:t>Out of scope</w:t>
      </w:r>
    </w:p>
    <w:p w:rsidR="00406753" w:rsidRDefault="00406753" w:rsidP="00BE428C">
      <w:pPr>
        <w:pStyle w:val="ListParagraph"/>
        <w:numPr>
          <w:ilvl w:val="0"/>
          <w:numId w:val="3"/>
        </w:numPr>
        <w:spacing w:after="0" w:line="240" w:lineRule="auto"/>
        <w:contextualSpacing w:val="0"/>
      </w:pPr>
      <w:r>
        <w:t>No drug recommendation</w:t>
      </w:r>
    </w:p>
    <w:p w:rsidR="00E43118" w:rsidRDefault="00E43118" w:rsidP="00BE428C">
      <w:pPr>
        <w:pStyle w:val="ListParagraph"/>
        <w:numPr>
          <w:ilvl w:val="0"/>
          <w:numId w:val="3"/>
        </w:numPr>
        <w:spacing w:after="0" w:line="240" w:lineRule="auto"/>
        <w:contextualSpacing w:val="0"/>
      </w:pPr>
      <w:r>
        <w:t>No drug recommendation missing data</w:t>
      </w:r>
    </w:p>
    <w:p w:rsidR="00406753" w:rsidRPr="00840DE3" w:rsidRDefault="00406753" w:rsidP="00BE428C">
      <w:pPr>
        <w:pStyle w:val="ListParagraph"/>
        <w:numPr>
          <w:ilvl w:val="0"/>
          <w:numId w:val="3"/>
        </w:numPr>
        <w:spacing w:after="0" w:line="240" w:lineRule="auto"/>
        <w:contextualSpacing w:val="0"/>
      </w:pPr>
      <w:r>
        <w:t>Follow up</w:t>
      </w:r>
    </w:p>
    <w:p w:rsidR="00406753" w:rsidRDefault="00406753" w:rsidP="00BE428C">
      <w:pPr>
        <w:pStyle w:val="ListParagraph"/>
        <w:numPr>
          <w:ilvl w:val="0"/>
          <w:numId w:val="3"/>
        </w:numPr>
        <w:spacing w:after="0" w:line="240" w:lineRule="auto"/>
        <w:contextualSpacing w:val="0"/>
      </w:pPr>
      <w:r w:rsidRPr="00840DE3">
        <w:t>Primary recomm</w:t>
      </w:r>
      <w:r>
        <w:t>en</w:t>
      </w:r>
      <w:r w:rsidRPr="00840DE3">
        <w:t>dation</w:t>
      </w:r>
      <w:r w:rsidR="00230F7B">
        <w:t xml:space="preserve"> (aka Primary message)</w:t>
      </w:r>
    </w:p>
    <w:p w:rsidR="00230F7B" w:rsidRPr="00840DE3" w:rsidRDefault="00230F7B" w:rsidP="00BE428C">
      <w:pPr>
        <w:pStyle w:val="ListParagraph"/>
        <w:numPr>
          <w:ilvl w:val="0"/>
          <w:numId w:val="3"/>
        </w:numPr>
        <w:spacing w:after="0" w:line="240" w:lineRule="auto"/>
        <w:contextualSpacing w:val="0"/>
      </w:pPr>
      <w:r>
        <w:t>Recommendation (</w:t>
      </w:r>
      <w:r w:rsidRPr="00230F7B">
        <w:rPr>
          <w:i/>
        </w:rPr>
        <w:t>not</w:t>
      </w:r>
      <w:r>
        <w:t xml:space="preserve"> Primary message)</w:t>
      </w:r>
    </w:p>
    <w:p w:rsidR="00406753" w:rsidRPr="00840DE3" w:rsidRDefault="00406753" w:rsidP="00BE428C">
      <w:pPr>
        <w:pStyle w:val="ListParagraph"/>
        <w:numPr>
          <w:ilvl w:val="0"/>
          <w:numId w:val="3"/>
        </w:numPr>
        <w:spacing w:after="0" w:line="240" w:lineRule="auto"/>
        <w:contextualSpacing w:val="0"/>
      </w:pPr>
      <w:r w:rsidRPr="00840DE3">
        <w:t>Drug-related</w:t>
      </w:r>
    </w:p>
    <w:p w:rsidR="00406753" w:rsidRDefault="00406753" w:rsidP="00BE428C">
      <w:pPr>
        <w:pStyle w:val="ListParagraph"/>
        <w:numPr>
          <w:ilvl w:val="0"/>
          <w:numId w:val="3"/>
        </w:numPr>
        <w:spacing w:after="0" w:line="240" w:lineRule="auto"/>
        <w:contextualSpacing w:val="0"/>
      </w:pPr>
      <w:r w:rsidRPr="00840DE3">
        <w:lastRenderedPageBreak/>
        <w:t>General info</w:t>
      </w:r>
    </w:p>
    <w:p w:rsidR="00E43118" w:rsidRDefault="00E43118" w:rsidP="00BE428C">
      <w:pPr>
        <w:pStyle w:val="ListParagraph"/>
        <w:numPr>
          <w:ilvl w:val="0"/>
          <w:numId w:val="3"/>
        </w:numPr>
        <w:spacing w:after="0" w:line="240" w:lineRule="auto"/>
        <w:contextualSpacing w:val="0"/>
      </w:pPr>
      <w:r>
        <w:t>bad drug partner</w:t>
      </w:r>
    </w:p>
    <w:p w:rsidR="00E43118" w:rsidRDefault="00E43118" w:rsidP="00E43118">
      <w:pPr>
        <w:spacing w:after="0" w:line="240" w:lineRule="auto"/>
      </w:pPr>
    </w:p>
    <w:p w:rsidR="00406753" w:rsidRDefault="00406753" w:rsidP="00BE428C">
      <w:pPr>
        <w:pStyle w:val="ListParagraph"/>
        <w:numPr>
          <w:ilvl w:val="0"/>
          <w:numId w:val="3"/>
        </w:numPr>
        <w:spacing w:after="0" w:line="240" w:lineRule="auto"/>
        <w:contextualSpacing w:val="0"/>
      </w:pPr>
      <w:r>
        <w:t xml:space="preserve">Messages associated with a particular drug recommendations, referred to as “collateral messages” </w:t>
      </w:r>
      <w:r w:rsidR="00BC73C2">
        <w:t>(</w:t>
      </w:r>
      <w:r w:rsidR="00BC73C2" w:rsidRPr="00840DE3">
        <w:t>“Collateral messages” appear ne</w:t>
      </w:r>
      <w:r w:rsidR="00BC73C2">
        <w:t xml:space="preserve">xt to the drug recommendation) </w:t>
      </w:r>
      <w:r>
        <w:t>that are of type</w:t>
      </w:r>
    </w:p>
    <w:p w:rsidR="00406753" w:rsidRPr="00336D69" w:rsidRDefault="00406753" w:rsidP="00BE428C">
      <w:pPr>
        <w:pStyle w:val="ListParagraph"/>
        <w:numPr>
          <w:ilvl w:val="1"/>
          <w:numId w:val="3"/>
        </w:numPr>
        <w:spacing w:after="0" w:line="240" w:lineRule="auto"/>
        <w:contextualSpacing w:val="0"/>
      </w:pPr>
      <w:r w:rsidRPr="00336D69">
        <w:t>do not ad</w:t>
      </w:r>
      <w:r>
        <w:t>d controllable condition</w:t>
      </w:r>
    </w:p>
    <w:p w:rsidR="00406753" w:rsidRDefault="00406753" w:rsidP="00BE428C">
      <w:pPr>
        <w:pStyle w:val="ListParagraph"/>
        <w:numPr>
          <w:ilvl w:val="1"/>
          <w:numId w:val="3"/>
        </w:numPr>
        <w:spacing w:after="0" w:line="240" w:lineRule="auto"/>
        <w:contextualSpacing w:val="0"/>
      </w:pPr>
      <w:r w:rsidRPr="00336D69">
        <w:t>do not i</w:t>
      </w:r>
      <w:r>
        <w:t>ntensify controllable condition</w:t>
      </w:r>
    </w:p>
    <w:p w:rsidR="00406753" w:rsidRDefault="00406753" w:rsidP="00BE428C">
      <w:pPr>
        <w:pStyle w:val="ListParagraph"/>
        <w:numPr>
          <w:ilvl w:val="1"/>
          <w:numId w:val="3"/>
        </w:numPr>
        <w:spacing w:after="0" w:line="240" w:lineRule="auto"/>
        <w:contextualSpacing w:val="0"/>
      </w:pPr>
      <w:r>
        <w:t>Is first line drug</w:t>
      </w:r>
    </w:p>
    <w:p w:rsidR="00406753" w:rsidRDefault="00406753" w:rsidP="00BE428C">
      <w:pPr>
        <w:pStyle w:val="ListParagraph"/>
        <w:numPr>
          <w:ilvl w:val="1"/>
          <w:numId w:val="3"/>
        </w:numPr>
        <w:spacing w:after="0" w:line="240" w:lineRule="auto"/>
        <w:contextualSpacing w:val="0"/>
      </w:pPr>
      <w:r>
        <w:t>Is second line drug</w:t>
      </w:r>
    </w:p>
    <w:p w:rsidR="00406753" w:rsidRDefault="00406753" w:rsidP="00BE428C">
      <w:pPr>
        <w:pStyle w:val="ListParagraph"/>
        <w:numPr>
          <w:ilvl w:val="1"/>
          <w:numId w:val="3"/>
        </w:numPr>
        <w:spacing w:after="0" w:line="240" w:lineRule="auto"/>
        <w:contextualSpacing w:val="0"/>
      </w:pPr>
      <w:r>
        <w:t>Is third line drug</w:t>
      </w:r>
    </w:p>
    <w:p w:rsidR="00406753" w:rsidRDefault="00406753" w:rsidP="00BE428C">
      <w:pPr>
        <w:pStyle w:val="ListParagraph"/>
        <w:numPr>
          <w:ilvl w:val="1"/>
          <w:numId w:val="3"/>
        </w:numPr>
        <w:spacing w:after="0" w:line="240" w:lineRule="auto"/>
        <w:contextualSpacing w:val="0"/>
      </w:pPr>
      <w:r>
        <w:t>Compelling indication</w:t>
      </w:r>
    </w:p>
    <w:p w:rsidR="00406753" w:rsidRDefault="00406753" w:rsidP="00BE428C">
      <w:pPr>
        <w:pStyle w:val="ListParagraph"/>
        <w:numPr>
          <w:ilvl w:val="1"/>
          <w:numId w:val="3"/>
        </w:numPr>
        <w:spacing w:after="0" w:line="240" w:lineRule="auto"/>
        <w:contextualSpacing w:val="0"/>
      </w:pPr>
      <w:r>
        <w:t>Relative indication</w:t>
      </w:r>
    </w:p>
    <w:p w:rsidR="00A841C1" w:rsidRDefault="00406753" w:rsidP="00BE428C">
      <w:pPr>
        <w:pStyle w:val="ListParagraph"/>
        <w:numPr>
          <w:ilvl w:val="1"/>
          <w:numId w:val="3"/>
        </w:numPr>
        <w:spacing w:after="0" w:line="240" w:lineRule="auto"/>
        <w:contextualSpacing w:val="0"/>
      </w:pPr>
      <w:r>
        <w:t>Relative contraindication</w:t>
      </w:r>
    </w:p>
    <w:p w:rsidR="000810A3" w:rsidRDefault="000810A3" w:rsidP="00BE428C">
      <w:pPr>
        <w:pStyle w:val="ListParagraph"/>
        <w:numPr>
          <w:ilvl w:val="1"/>
          <w:numId w:val="3"/>
        </w:numPr>
        <w:spacing w:after="0" w:line="240" w:lineRule="auto"/>
        <w:contextualSpacing w:val="0"/>
      </w:pPr>
      <w:r>
        <w:t>General Info</w:t>
      </w:r>
      <w:r w:rsidR="00E43118">
        <w:tab/>
      </w:r>
    </w:p>
    <w:p w:rsidR="00406753" w:rsidRPr="00840DE3" w:rsidRDefault="00406753" w:rsidP="00406753">
      <w:pPr>
        <w:pStyle w:val="ListParagraph"/>
        <w:spacing w:after="0" w:line="240" w:lineRule="auto"/>
        <w:ind w:left="1800"/>
        <w:contextualSpacing w:val="0"/>
      </w:pPr>
    </w:p>
    <w:p w:rsidR="00662957" w:rsidRPr="00840DE3" w:rsidRDefault="00662957" w:rsidP="00662957">
      <w:pPr>
        <w:spacing w:after="0"/>
      </w:pPr>
    </w:p>
    <w:p w:rsidR="00406753" w:rsidRPr="00840DE3" w:rsidRDefault="00406753" w:rsidP="00406753">
      <w:pPr>
        <w:spacing w:after="0"/>
      </w:pPr>
      <w:r w:rsidRPr="00840DE3">
        <w:t>The use of different message types is, in part, to</w:t>
      </w:r>
      <w:r w:rsidR="0039148D">
        <w:t xml:space="preserve"> determine where the messages are</w:t>
      </w:r>
      <w:r w:rsidRPr="00840DE3">
        <w:t xml:space="preserve"> displayed on the GUI (when th</w:t>
      </w:r>
      <w:r w:rsidR="0039148D">
        <w:t>ey are not Collateral messages), as well as determine the order of the messages.</w:t>
      </w:r>
    </w:p>
    <w:p w:rsidR="00406753" w:rsidRPr="00840DE3" w:rsidRDefault="00406753" w:rsidP="00406753">
      <w:pPr>
        <w:spacing w:after="0"/>
      </w:pPr>
    </w:p>
    <w:p w:rsidR="00406753" w:rsidRDefault="00406753" w:rsidP="00C05EC9">
      <w:pPr>
        <w:spacing w:after="0"/>
      </w:pPr>
      <w:r w:rsidRPr="00840DE3">
        <w:t>Note that there are Collateral messages</w:t>
      </w:r>
      <w:r w:rsidR="007231E1">
        <w:t xml:space="preserve"> associated with a particular drug recommendations</w:t>
      </w:r>
      <w:r w:rsidRPr="00840DE3">
        <w:t xml:space="preserve"> that</w:t>
      </w:r>
      <w:r w:rsidR="007231E1">
        <w:t xml:space="preserve"> have message type=General info, as well as messages that are not associated with a particular drug recommendations that can be of type=General info. </w:t>
      </w:r>
      <w:r w:rsidRPr="00840DE3">
        <w:t xml:space="preserve">  While Collateral messages and the messages described below are of the same Message type, they are displayed</w:t>
      </w:r>
      <w:r w:rsidR="00C05EC9">
        <w:t xml:space="preserve"> in different areas on the GUI.</w:t>
      </w:r>
    </w:p>
    <w:p w:rsidR="00C05EC9" w:rsidRDefault="00C05EC9" w:rsidP="00C05EC9">
      <w:pPr>
        <w:spacing w:after="0"/>
      </w:pPr>
    </w:p>
    <w:p w:rsidR="003B6019" w:rsidRDefault="00C05EC9" w:rsidP="003B6019">
      <w:r>
        <w:t>To help dist</w:t>
      </w:r>
      <w:r w:rsidR="00943113">
        <w:t>inguish the messages themselves</w:t>
      </w:r>
      <w:r>
        <w:t xml:space="preserve"> from the rest of the text, they are in </w:t>
      </w:r>
      <w:r w:rsidRPr="00BE0BC8">
        <w:rPr>
          <w:i/>
        </w:rPr>
        <w:t>italics</w:t>
      </w:r>
      <w:r>
        <w:t>.</w:t>
      </w:r>
      <w:r w:rsidR="00457F04">
        <w:t xml:space="preserve">  In the GUI, they are not italicized.</w:t>
      </w:r>
    </w:p>
    <w:p w:rsidR="00C05EC9" w:rsidRDefault="00C05EC9" w:rsidP="003B6019"/>
    <w:p w:rsidR="003B6019" w:rsidRDefault="005B7F81" w:rsidP="003B6019">
      <w:pPr>
        <w:pStyle w:val="Heading2"/>
      </w:pPr>
      <w:bookmarkStart w:id="87" w:name="_Eligibility,_Restrictions_and"/>
      <w:bookmarkStart w:id="88" w:name="_Toc532200694"/>
      <w:bookmarkEnd w:id="87"/>
      <w:r>
        <w:t xml:space="preserve">Eligibility, </w:t>
      </w:r>
      <w:r w:rsidR="00F54AE6">
        <w:t xml:space="preserve">Restrictions and </w:t>
      </w:r>
      <w:r w:rsidR="003B6019">
        <w:t>Out of Scope messages</w:t>
      </w:r>
      <w:bookmarkEnd w:id="88"/>
    </w:p>
    <w:p w:rsidR="000E6592" w:rsidRDefault="000E6592" w:rsidP="000E6592">
      <w:pPr>
        <w:spacing w:after="0"/>
      </w:pPr>
    </w:p>
    <w:p w:rsidR="000E6592" w:rsidRDefault="005B7F81" w:rsidP="00BE428C">
      <w:pPr>
        <w:pStyle w:val="Heading2"/>
        <w:numPr>
          <w:ilvl w:val="2"/>
          <w:numId w:val="2"/>
        </w:numPr>
        <w:ind w:left="450" w:firstLine="270"/>
        <w:rPr>
          <w:sz w:val="24"/>
          <w:szCs w:val="24"/>
        </w:rPr>
      </w:pPr>
      <w:bookmarkStart w:id="89" w:name="_Toc532200695"/>
      <w:r>
        <w:rPr>
          <w:sz w:val="24"/>
          <w:szCs w:val="24"/>
        </w:rPr>
        <w:t xml:space="preserve">Eligibility and </w:t>
      </w:r>
      <w:r w:rsidR="000E6592">
        <w:rPr>
          <w:sz w:val="24"/>
          <w:szCs w:val="24"/>
        </w:rPr>
        <w:t>Restriction messages</w:t>
      </w:r>
      <w:bookmarkEnd w:id="89"/>
    </w:p>
    <w:p w:rsidR="005B7F81" w:rsidRDefault="005B7F81" w:rsidP="005B7F81"/>
    <w:p w:rsidR="005B7F81" w:rsidRDefault="005B7F81" w:rsidP="005B7F81">
      <w:pPr>
        <w:ind w:left="450"/>
      </w:pPr>
      <w:r w:rsidRPr="002F4B2D">
        <w:t xml:space="preserve">The following primary recommendation will be issued </w:t>
      </w:r>
      <w:r>
        <w:t>to</w:t>
      </w:r>
      <w:r w:rsidRPr="002F4B2D">
        <w:t xml:space="preserve"> women</w:t>
      </w:r>
      <w:r>
        <w:t xml:space="preserve"> </w:t>
      </w:r>
      <w:r w:rsidRPr="002F4B2D">
        <w:t>of child bearing ages (18-50):</w:t>
      </w:r>
    </w:p>
    <w:p w:rsidR="005B7F81" w:rsidRPr="002F4B2D" w:rsidRDefault="005B7F81" w:rsidP="005B7F81">
      <w:pPr>
        <w:ind w:left="720"/>
      </w:pPr>
      <w:r w:rsidRPr="008209E0">
        <w:rPr>
          <w:i/>
        </w:rPr>
        <w:t>Warning: recommendations do not apply to pregnant women.</w:t>
      </w:r>
    </w:p>
    <w:p w:rsidR="005B7F81" w:rsidRDefault="005B7F81" w:rsidP="005B7F81"/>
    <w:p w:rsidR="001B2A25" w:rsidRPr="001642AE" w:rsidRDefault="001B2A25" w:rsidP="001B2A25">
      <w:pPr>
        <w:ind w:left="450"/>
      </w:pPr>
      <w:r w:rsidRPr="001642AE">
        <w:t>If the patient has an active prescription for non-encoded drug that we do not evaluate:</w:t>
      </w:r>
    </w:p>
    <w:p w:rsidR="001B2A25" w:rsidRDefault="001B2A25" w:rsidP="001B2A25">
      <w:pPr>
        <w:ind w:left="720"/>
        <w:rPr>
          <w:i/>
        </w:rPr>
      </w:pPr>
      <w:proofErr w:type="spellStart"/>
      <w:r w:rsidRPr="001642AE">
        <w:rPr>
          <w:i/>
        </w:rPr>
        <w:t>Pt</w:t>
      </w:r>
      <w:proofErr w:type="spellEnd"/>
      <w:r w:rsidRPr="001642AE">
        <w:rPr>
          <w:i/>
        </w:rPr>
        <w:t xml:space="preserve"> has Rx for HTN </w:t>
      </w:r>
      <w:proofErr w:type="gramStart"/>
      <w:r w:rsidRPr="001642AE">
        <w:rPr>
          <w:i/>
        </w:rPr>
        <w:t>med ?</w:t>
      </w:r>
      <w:proofErr w:type="spellStart"/>
      <w:proofErr w:type="gramEnd"/>
      <w:r w:rsidRPr="001642AE">
        <w:rPr>
          <w:i/>
        </w:rPr>
        <w:t>nonEncodedDrug</w:t>
      </w:r>
      <w:proofErr w:type="spellEnd"/>
      <w:r w:rsidRPr="001642AE">
        <w:rPr>
          <w:i/>
        </w:rPr>
        <w:t xml:space="preserve"> that we have not evaluated.</w:t>
      </w:r>
    </w:p>
    <w:p w:rsidR="001B2A25" w:rsidRPr="0084568C" w:rsidRDefault="001B2A25" w:rsidP="001B2A25">
      <w:pPr>
        <w:ind w:left="720"/>
      </w:pPr>
      <w:proofErr w:type="gramStart"/>
      <w:r>
        <w:lastRenderedPageBreak/>
        <w:t>Where ?</w:t>
      </w:r>
      <w:proofErr w:type="spellStart"/>
      <w:proofErr w:type="gramEnd"/>
      <w:r>
        <w:t>nonEncodedDrug</w:t>
      </w:r>
      <w:proofErr w:type="spellEnd"/>
      <w:r>
        <w:t xml:space="preserve"> is a 3</w:t>
      </w:r>
      <w:r w:rsidRPr="0084568C">
        <w:rPr>
          <w:vertAlign w:val="superscript"/>
        </w:rPr>
        <w:t>rd</w:t>
      </w:r>
      <w:r>
        <w:t xml:space="preserve"> line non-encoded HTN medication OR </w:t>
      </w:r>
      <w:proofErr w:type="spellStart"/>
      <w:r>
        <w:t>sotalol</w:t>
      </w:r>
      <w:proofErr w:type="spellEnd"/>
      <w:r>
        <w:t xml:space="preserve"> OR </w:t>
      </w:r>
      <w:proofErr w:type="spellStart"/>
      <w:r>
        <w:t>aliskiren</w:t>
      </w:r>
      <w:proofErr w:type="spellEnd"/>
      <w:r>
        <w:t xml:space="preserve"> OR a loop diuretic.</w:t>
      </w:r>
    </w:p>
    <w:p w:rsidR="00033C69" w:rsidRDefault="00033C69" w:rsidP="00033C69">
      <w:pPr>
        <w:ind w:left="720"/>
      </w:pPr>
      <w:r>
        <w:t xml:space="preserve">And, if the patient has an active prescription of </w:t>
      </w:r>
      <w:proofErr w:type="spellStart"/>
      <w:r>
        <w:t>sotalol</w:t>
      </w:r>
      <w:proofErr w:type="spellEnd"/>
      <w:r>
        <w:t xml:space="preserve">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proofErr w:type="gramStart"/>
      <w:r w:rsidRPr="00033C69">
        <w:t>Where ?</w:t>
      </w:r>
      <w:proofErr w:type="spellStart"/>
      <w:proofErr w:type="gramEnd"/>
      <w:r w:rsidRPr="00033C69">
        <w:t>otherDrug</w:t>
      </w:r>
      <w:proofErr w:type="spellEnd"/>
      <w:r w:rsidRPr="00033C69">
        <w:t xml:space="preserve"> is either </w:t>
      </w:r>
      <w:proofErr w:type="spellStart"/>
      <w:r w:rsidRPr="00033C69">
        <w:t>sotalol</w:t>
      </w:r>
      <w:proofErr w:type="spellEnd"/>
      <w:r w:rsidRPr="00033C69">
        <w:t xml:space="preserve"> or </w:t>
      </w:r>
      <w:proofErr w:type="spellStart"/>
      <w:r w:rsidRPr="00033C69">
        <w:t>aliskiren</w:t>
      </w:r>
      <w:proofErr w:type="spellEnd"/>
      <w:r w:rsidRPr="00033C69">
        <w:t xml:space="preserve"> or a loop diuretic.</w:t>
      </w:r>
    </w:p>
    <w:p w:rsidR="001B2A25" w:rsidRDefault="001B2A25" w:rsidP="001B2A25"/>
    <w:p w:rsidR="005B7F81" w:rsidRPr="005B7F81" w:rsidRDefault="005B7F81" w:rsidP="005B7F81"/>
    <w:p w:rsidR="000E6592" w:rsidRPr="000E6592" w:rsidRDefault="000E6592" w:rsidP="00BE428C">
      <w:pPr>
        <w:pStyle w:val="Heading2"/>
        <w:numPr>
          <w:ilvl w:val="2"/>
          <w:numId w:val="2"/>
        </w:numPr>
        <w:ind w:left="450" w:firstLine="270"/>
        <w:rPr>
          <w:sz w:val="24"/>
          <w:szCs w:val="24"/>
        </w:rPr>
      </w:pPr>
      <w:bookmarkStart w:id="90" w:name="_Toc532200696"/>
      <w:r>
        <w:rPr>
          <w:sz w:val="24"/>
          <w:szCs w:val="24"/>
        </w:rPr>
        <w:t>Messages when there are no drug recommendations</w:t>
      </w:r>
      <w:bookmarkEnd w:id="90"/>
    </w:p>
    <w:p w:rsidR="00DC23CF" w:rsidRPr="00DC23CF" w:rsidRDefault="00DC23CF" w:rsidP="000E6592">
      <w:pPr>
        <w:spacing w:after="0"/>
        <w:ind w:firstLine="360"/>
        <w:rPr>
          <w:u w:val="single"/>
        </w:rPr>
      </w:pPr>
      <w:r w:rsidRPr="00DC23CF">
        <w:rPr>
          <w:u w:val="single"/>
        </w:rPr>
        <w:t>At goal</w:t>
      </w:r>
    </w:p>
    <w:p w:rsidR="000E6592" w:rsidRDefault="000E6592" w:rsidP="000E6592">
      <w:pPr>
        <w:spacing w:after="0"/>
        <w:ind w:firstLine="360"/>
      </w:pPr>
      <w:r>
        <w:t xml:space="preserve">If a patient is at goal, he/she will receive a “No drug </w:t>
      </w:r>
      <w:r w:rsidR="00324873">
        <w:t>recommendation</w:t>
      </w:r>
      <w:r>
        <w:t>” message only.</w:t>
      </w:r>
    </w:p>
    <w:p w:rsidR="000E6592" w:rsidRDefault="000E6592" w:rsidP="000E6592">
      <w:pPr>
        <w:spacing w:after="0"/>
        <w:ind w:firstLine="360"/>
      </w:pPr>
    </w:p>
    <w:p w:rsidR="000E6592" w:rsidRPr="008209E0" w:rsidRDefault="000E6592" w:rsidP="000E6592">
      <w:pPr>
        <w:spacing w:after="0"/>
        <w:ind w:firstLine="360"/>
        <w:rPr>
          <w:rFonts w:cs="Arial"/>
          <w:i/>
        </w:rPr>
      </w:pPr>
      <w:r>
        <w:tab/>
      </w:r>
      <w:r w:rsidRPr="008209E0">
        <w:rPr>
          <w:rFonts w:cs="Arial"/>
          <w:i/>
        </w:rPr>
        <w:t xml:space="preserve">Patient is at </w:t>
      </w:r>
      <w:r w:rsidR="00747182">
        <w:rPr>
          <w:rFonts w:cs="Arial"/>
          <w:i/>
        </w:rPr>
        <w:t>dashboard</w:t>
      </w:r>
      <w:r w:rsidR="00747182" w:rsidRPr="008209E0">
        <w:rPr>
          <w:rFonts w:cs="Arial"/>
          <w:i/>
        </w:rPr>
        <w:t xml:space="preserve"> </w:t>
      </w:r>
      <w:r w:rsidRPr="008209E0">
        <w:rPr>
          <w:rFonts w:cs="Arial"/>
          <w:i/>
        </w:rPr>
        <w:t>goal.  Good job! No drug recommendations.</w:t>
      </w:r>
    </w:p>
    <w:p w:rsidR="00324873" w:rsidRDefault="00324873" w:rsidP="000E6592">
      <w:pPr>
        <w:spacing w:after="0"/>
        <w:ind w:firstLine="360"/>
      </w:pPr>
    </w:p>
    <w:p w:rsidR="00DC23CF" w:rsidRPr="00DC23CF" w:rsidRDefault="00DC23CF" w:rsidP="000E6592">
      <w:pPr>
        <w:spacing w:after="0"/>
        <w:ind w:firstLine="360"/>
        <w:rPr>
          <w:u w:val="single"/>
        </w:rPr>
      </w:pPr>
      <w:r w:rsidRPr="00DC23CF">
        <w:rPr>
          <w:u w:val="single"/>
        </w:rPr>
        <w:t>GFR</w:t>
      </w:r>
    </w:p>
    <w:p w:rsidR="00324873" w:rsidRDefault="000E6592" w:rsidP="000E6592">
      <w:pPr>
        <w:spacing w:after="0"/>
        <w:ind w:left="360"/>
      </w:pPr>
      <w:r>
        <w:t xml:space="preserve">If a patient’s </w:t>
      </w:r>
      <w:r w:rsidR="00ED2DBD">
        <w:t>GFR</w:t>
      </w:r>
      <w:r>
        <w:t xml:space="preserve"> is older than 1 year</w:t>
      </w:r>
      <w:r w:rsidR="00324873">
        <w:t>, he/she will receive a “No drug recommendation</w:t>
      </w:r>
      <w:r w:rsidR="001E1BE1">
        <w:t xml:space="preserve"> Missing Labs</w:t>
      </w:r>
      <w:r w:rsidR="00324873">
        <w:t>” message,</w:t>
      </w:r>
    </w:p>
    <w:p w:rsidR="00324873" w:rsidRDefault="00324873" w:rsidP="000E6592">
      <w:pPr>
        <w:spacing w:after="0"/>
        <w:ind w:left="360"/>
      </w:pPr>
      <w:r>
        <w:tab/>
      </w:r>
    </w:p>
    <w:p w:rsidR="00324873" w:rsidRPr="008209E0" w:rsidRDefault="00324873" w:rsidP="000E6592">
      <w:pPr>
        <w:spacing w:after="0"/>
        <w:ind w:left="360"/>
        <w:rPr>
          <w:rFonts w:cs="Arial"/>
          <w:i/>
        </w:rPr>
      </w:pPr>
      <w:r>
        <w:tab/>
      </w:r>
      <w:r w:rsidRPr="008209E0">
        <w:rPr>
          <w:rFonts w:cs="Arial"/>
          <w:i/>
        </w:rPr>
        <w:t>No drug recommendations.  No GFR in past year.</w:t>
      </w:r>
    </w:p>
    <w:p w:rsidR="00324873" w:rsidRDefault="00324873" w:rsidP="000E6592">
      <w:pPr>
        <w:spacing w:after="0"/>
        <w:ind w:left="360"/>
      </w:pPr>
    </w:p>
    <w:p w:rsidR="00324873" w:rsidRDefault="00324873" w:rsidP="00D1136A">
      <w:pPr>
        <w:spacing w:after="0"/>
        <w:ind w:left="360" w:firstLine="360"/>
      </w:pPr>
      <w:r>
        <w:t xml:space="preserve">And </w:t>
      </w:r>
      <w:r w:rsidR="00D1136A">
        <w:t xml:space="preserve">there is an </w:t>
      </w:r>
      <w:r w:rsidR="00943113">
        <w:t>order for</w:t>
      </w:r>
      <w:r>
        <w:t xml:space="preserve"> GFR.</w:t>
      </w:r>
    </w:p>
    <w:p w:rsidR="00173BEE" w:rsidRDefault="00173BEE" w:rsidP="00173BEE">
      <w:pPr>
        <w:spacing w:after="0"/>
      </w:pPr>
      <w:r>
        <w:t xml:space="preserve"> </w:t>
      </w:r>
    </w:p>
    <w:p w:rsidR="00173BEE" w:rsidRPr="00173BEE" w:rsidRDefault="00173BEE" w:rsidP="00173BEE">
      <w:pPr>
        <w:spacing w:after="0"/>
        <w:ind w:left="360"/>
        <w:rPr>
          <w:u w:val="single"/>
        </w:rPr>
      </w:pPr>
      <w:r w:rsidRPr="00173BEE">
        <w:rPr>
          <w:u w:val="single"/>
        </w:rPr>
        <w:t>BP older than 1 year</w:t>
      </w:r>
    </w:p>
    <w:p w:rsidR="00324873" w:rsidRDefault="00173BEE" w:rsidP="00324873">
      <w:pPr>
        <w:spacing w:after="0"/>
        <w:ind w:left="360"/>
      </w:pPr>
      <w:r>
        <w:t>If a patient’s BP is older than 1 year, he/she will receive a “no drug recommendations Missing labs” message:</w:t>
      </w:r>
    </w:p>
    <w:p w:rsidR="00173BEE" w:rsidRPr="008209E0" w:rsidRDefault="00173BEE" w:rsidP="00173BEE">
      <w:pPr>
        <w:spacing w:after="0"/>
        <w:ind w:left="360" w:firstLine="360"/>
        <w:rPr>
          <w:rFonts w:cs="Arial"/>
          <w:i/>
        </w:rPr>
      </w:pPr>
      <w:r w:rsidRPr="008209E0">
        <w:rPr>
          <w:rFonts w:cs="Arial"/>
          <w:i/>
        </w:rPr>
        <w:t xml:space="preserve">No drug recommendations.  No </w:t>
      </w:r>
      <w:r>
        <w:rPr>
          <w:rFonts w:cs="Arial"/>
          <w:i/>
        </w:rPr>
        <w:t>BP</w:t>
      </w:r>
      <w:r w:rsidRPr="008209E0">
        <w:rPr>
          <w:rFonts w:cs="Arial"/>
          <w:i/>
        </w:rPr>
        <w:t xml:space="preserve"> in past year.</w:t>
      </w:r>
    </w:p>
    <w:p w:rsidR="00173BEE" w:rsidRDefault="00173BEE" w:rsidP="00173BEE">
      <w:pPr>
        <w:spacing w:after="0"/>
        <w:ind w:left="360"/>
      </w:pPr>
    </w:p>
    <w:p w:rsidR="00173BEE" w:rsidRDefault="00173BEE" w:rsidP="00173BEE">
      <w:pPr>
        <w:spacing w:after="0"/>
        <w:ind w:left="360" w:firstLine="360"/>
      </w:pPr>
      <w:r>
        <w:t>And there is an order for</w:t>
      </w:r>
      <w:r w:rsidR="002428CD">
        <w:t xml:space="preserve"> new</w:t>
      </w:r>
      <w:r>
        <w:t xml:space="preserve"> BP.</w:t>
      </w:r>
    </w:p>
    <w:p w:rsidR="00173BEE" w:rsidRDefault="00173BEE" w:rsidP="00324873">
      <w:pPr>
        <w:spacing w:after="0"/>
        <w:ind w:left="360"/>
      </w:pPr>
    </w:p>
    <w:p w:rsidR="00324873" w:rsidRDefault="00324873" w:rsidP="00324873">
      <w:pPr>
        <w:spacing w:after="0"/>
        <w:ind w:left="360"/>
      </w:pPr>
    </w:p>
    <w:p w:rsidR="004C29E1" w:rsidRPr="003953CC" w:rsidRDefault="004C29E1" w:rsidP="00324873">
      <w:pPr>
        <w:spacing w:after="0"/>
        <w:ind w:left="360"/>
        <w:rPr>
          <w:u w:val="single"/>
        </w:rPr>
      </w:pPr>
      <w:r w:rsidRPr="003953CC">
        <w:rPr>
          <w:u w:val="single"/>
        </w:rPr>
        <w:t>Out of scope messages</w:t>
      </w:r>
      <w:r w:rsidR="00FC086F">
        <w:rPr>
          <w:u w:val="single"/>
        </w:rPr>
        <w:t xml:space="preserve"> (no drug recommendations)</w:t>
      </w:r>
    </w:p>
    <w:p w:rsidR="003953CC" w:rsidRDefault="003953CC" w:rsidP="00324873">
      <w:pPr>
        <w:spacing w:after="0"/>
        <w:ind w:left="360"/>
      </w:pPr>
    </w:p>
    <w:p w:rsidR="009C3194" w:rsidRPr="009C3194" w:rsidRDefault="00457F04" w:rsidP="00324873">
      <w:pPr>
        <w:spacing w:after="0"/>
        <w:ind w:left="360"/>
        <w:rPr>
          <w:u w:val="single"/>
        </w:rPr>
      </w:pPr>
      <w:r>
        <w:rPr>
          <w:u w:val="single"/>
        </w:rPr>
        <w:t>Low</w:t>
      </w:r>
      <w:r w:rsidR="009C3194" w:rsidRPr="009C3194">
        <w:rPr>
          <w:u w:val="single"/>
        </w:rPr>
        <w:t xml:space="preserve"> GFR</w:t>
      </w:r>
    </w:p>
    <w:p w:rsidR="000E6592" w:rsidRDefault="00324873" w:rsidP="00324873">
      <w:pPr>
        <w:spacing w:after="0"/>
        <w:ind w:firstLine="360"/>
      </w:pPr>
      <w:r>
        <w:t xml:space="preserve">If a patient’s </w:t>
      </w:r>
      <w:r w:rsidR="00ED2DBD">
        <w:t>GFR</w:t>
      </w:r>
      <w:r w:rsidR="000E6592">
        <w:t>&lt;30 in the past year</w:t>
      </w:r>
      <w:r>
        <w:t>, he/</w:t>
      </w:r>
      <w:r w:rsidRPr="00324873">
        <w:t xml:space="preserve"> </w:t>
      </w:r>
      <w:r>
        <w:t>she will receive “Out of scope” message only,</w:t>
      </w:r>
    </w:p>
    <w:p w:rsidR="00324873" w:rsidRDefault="00324873" w:rsidP="00324873">
      <w:pPr>
        <w:spacing w:after="0"/>
        <w:ind w:firstLine="360"/>
      </w:pPr>
      <w:r>
        <w:tab/>
      </w:r>
    </w:p>
    <w:p w:rsidR="00324873" w:rsidRPr="008209E0" w:rsidRDefault="00324873" w:rsidP="00324873">
      <w:pPr>
        <w:spacing w:after="0"/>
        <w:ind w:firstLine="720"/>
        <w:rPr>
          <w:rFonts w:cs="Arial"/>
          <w:i/>
        </w:rPr>
      </w:pPr>
      <w:proofErr w:type="gramStart"/>
      <w:r w:rsidRPr="008209E0">
        <w:rPr>
          <w:rFonts w:cs="Arial"/>
          <w:i/>
        </w:rPr>
        <w:t>Out of Scope.</w:t>
      </w:r>
      <w:proofErr w:type="gramEnd"/>
      <w:r w:rsidRPr="008209E0">
        <w:rPr>
          <w:rFonts w:cs="Arial"/>
          <w:i/>
        </w:rPr>
        <w:t xml:space="preserve">  </w:t>
      </w:r>
      <w:proofErr w:type="gramStart"/>
      <w:r w:rsidRPr="008209E0">
        <w:rPr>
          <w:rFonts w:cs="Arial"/>
          <w:i/>
        </w:rPr>
        <w:t>GFR&lt;30 past year.</w:t>
      </w:r>
      <w:proofErr w:type="gramEnd"/>
    </w:p>
    <w:p w:rsidR="00324873" w:rsidRDefault="00324873" w:rsidP="00324873">
      <w:pPr>
        <w:spacing w:after="0"/>
        <w:ind w:firstLine="360"/>
      </w:pPr>
    </w:p>
    <w:p w:rsidR="006A0AE6" w:rsidRPr="008209E0" w:rsidRDefault="006A0AE6" w:rsidP="000E6592">
      <w:pPr>
        <w:spacing w:after="0"/>
        <w:ind w:left="360"/>
      </w:pPr>
    </w:p>
    <w:p w:rsidR="00DC23CF" w:rsidRPr="00DC23CF" w:rsidRDefault="00DC23CF" w:rsidP="000E6592">
      <w:pPr>
        <w:spacing w:after="0"/>
        <w:ind w:left="360"/>
        <w:rPr>
          <w:u w:val="single"/>
        </w:rPr>
      </w:pPr>
      <w:r w:rsidRPr="00DC23CF">
        <w:rPr>
          <w:u w:val="single"/>
        </w:rPr>
        <w:t>Out of scope BP</w:t>
      </w:r>
    </w:p>
    <w:p w:rsidR="000E6592" w:rsidRDefault="00DC23CF" w:rsidP="000E6592">
      <w:pPr>
        <w:spacing w:after="0"/>
        <w:ind w:left="360"/>
      </w:pPr>
      <w:r>
        <w:lastRenderedPageBreak/>
        <w:t xml:space="preserve">If </w:t>
      </w:r>
      <w:r w:rsidR="00963036" w:rsidRPr="00DC23CF">
        <w:t>SBP&gt;=220 or DBP&gt;=110</w:t>
      </w:r>
      <w:r w:rsidR="00963036">
        <w:t>, he/she will receive the following “Out of scope” message</w:t>
      </w:r>
    </w:p>
    <w:p w:rsidR="00DC23CF" w:rsidRDefault="00DC23CF" w:rsidP="000E6592">
      <w:pPr>
        <w:spacing w:after="0"/>
        <w:ind w:left="360"/>
      </w:pPr>
    </w:p>
    <w:p w:rsidR="00DC23CF" w:rsidRPr="008209E0" w:rsidRDefault="00DC23CF" w:rsidP="00DC23CF">
      <w:pPr>
        <w:spacing w:after="0"/>
        <w:ind w:left="720"/>
        <w:rPr>
          <w:rFonts w:cs="Arial"/>
        </w:rPr>
      </w:pPr>
      <w:proofErr w:type="gramStart"/>
      <w:r w:rsidRPr="008209E0">
        <w:rPr>
          <w:rFonts w:cs="Arial"/>
          <w:i/>
        </w:rPr>
        <w:t>Out of scope.</w:t>
      </w:r>
      <w:proofErr w:type="gramEnd"/>
      <w:r w:rsidRPr="008209E0">
        <w:rPr>
          <w:rFonts w:cs="Arial"/>
          <w:i/>
        </w:rPr>
        <w:t xml:space="preserve"> SBP&gt;=220 or DBP&gt;=110,  If MARKED BP ELEVATION is confirmed, then the patient</w:t>
      </w:r>
      <w:r w:rsidRPr="008209E0">
        <w:rPr>
          <w:rFonts w:cs="Arial"/>
        </w:rPr>
        <w:t xml:space="preserve"> </w:t>
      </w:r>
      <w:r w:rsidRPr="008209E0">
        <w:rPr>
          <w:rFonts w:cs="Arial"/>
          <w:i/>
        </w:rPr>
        <w:t>needs further TREATMENT and EARLY FOLLOW-UP to MONITOR THERAPEUTIC EFFICACY</w:t>
      </w:r>
      <w:r w:rsidRPr="008209E0">
        <w:rPr>
          <w:rFonts w:cs="Arial"/>
        </w:rPr>
        <w:t>.</w:t>
      </w:r>
    </w:p>
    <w:p w:rsidR="00963036" w:rsidRDefault="00963036" w:rsidP="00963036">
      <w:pPr>
        <w:spacing w:after="0"/>
      </w:pPr>
    </w:p>
    <w:p w:rsidR="00963036" w:rsidRDefault="00963036" w:rsidP="00963036">
      <w:pPr>
        <w:spacing w:after="0"/>
        <w:ind w:left="360"/>
      </w:pPr>
      <w:r>
        <w:tab/>
        <w:t>And there will be a referral to a hypertension specialist.</w:t>
      </w:r>
    </w:p>
    <w:p w:rsidR="00963036" w:rsidRDefault="00963036" w:rsidP="00963036">
      <w:pPr>
        <w:spacing w:after="0"/>
        <w:ind w:left="360"/>
      </w:pPr>
    </w:p>
    <w:p w:rsidR="00963036" w:rsidRDefault="00963036" w:rsidP="00963036">
      <w:pPr>
        <w:spacing w:after="0"/>
        <w:ind w:left="360"/>
      </w:pPr>
      <w:r>
        <w:t xml:space="preserve">If the patient has a diagnosis of </w:t>
      </w:r>
      <w:r w:rsidR="00173BEE">
        <w:t>IHD</w:t>
      </w:r>
      <w:r>
        <w:t xml:space="preserve"> and most recent DBP&lt;60</w:t>
      </w:r>
      <w:r w:rsidR="00FC086F">
        <w:t xml:space="preserve"> and SBP&lt;140</w:t>
      </w:r>
      <w:r w:rsidR="005C3EE6">
        <w:t xml:space="preserve"> (no time frame)</w:t>
      </w:r>
      <w:r>
        <w:t>, he/she will receive the following “Out of scope” message</w:t>
      </w:r>
    </w:p>
    <w:p w:rsidR="00963036" w:rsidRDefault="00963036" w:rsidP="00963036">
      <w:pPr>
        <w:spacing w:after="0"/>
        <w:ind w:left="360"/>
      </w:pPr>
    </w:p>
    <w:p w:rsidR="00963036" w:rsidRDefault="00FC086F" w:rsidP="00963036">
      <w:pPr>
        <w:spacing w:after="0"/>
        <w:ind w:left="720"/>
        <w:rPr>
          <w:rFonts w:cs="Arial"/>
          <w:i/>
        </w:rPr>
      </w:pPr>
      <w:r w:rsidRPr="00FC086F">
        <w:rPr>
          <w:rFonts w:cs="Arial"/>
          <w:i/>
        </w:rPr>
        <w:t xml:space="preserve">Out of scope:  </w:t>
      </w:r>
      <w:proofErr w:type="spellStart"/>
      <w:r w:rsidRPr="00FC086F">
        <w:rPr>
          <w:rFonts w:cs="Arial"/>
          <w:i/>
        </w:rPr>
        <w:t>Pt</w:t>
      </w:r>
      <w:proofErr w:type="spellEnd"/>
      <w:r w:rsidRPr="00FC086F">
        <w:rPr>
          <w:rFonts w:cs="Arial"/>
          <w:i/>
        </w:rPr>
        <w:t xml:space="preserve"> has IHD and most re</w:t>
      </w:r>
      <w:r>
        <w:rPr>
          <w:rFonts w:cs="Arial"/>
          <w:i/>
        </w:rPr>
        <w:t>cent DBP &lt; 60. Evaluate benefit/</w:t>
      </w:r>
      <w:r w:rsidRPr="00FC086F">
        <w:rPr>
          <w:rFonts w:cs="Arial"/>
          <w:i/>
        </w:rPr>
        <w:t>risk of continuing present doses.</w:t>
      </w:r>
    </w:p>
    <w:p w:rsidR="00FC086F" w:rsidRDefault="005C3EE6" w:rsidP="00963036">
      <w:pPr>
        <w:spacing w:after="0"/>
        <w:ind w:left="720"/>
      </w:pPr>
      <w:r>
        <w:rPr>
          <w:rFonts w:cs="Arial"/>
          <w:i/>
        </w:rPr>
        <w:t xml:space="preserve"> </w:t>
      </w:r>
    </w:p>
    <w:p w:rsidR="00963036" w:rsidRDefault="00963036" w:rsidP="00963036">
      <w:pPr>
        <w:spacing w:after="0"/>
        <w:ind w:left="720"/>
      </w:pPr>
      <w:r>
        <w:t>And there will be a referral to a hypertension specialist.</w:t>
      </w:r>
    </w:p>
    <w:p w:rsidR="005C3EE6" w:rsidRDefault="005C3EE6" w:rsidP="005C3EE6">
      <w:pPr>
        <w:spacing w:after="0"/>
      </w:pPr>
    </w:p>
    <w:p w:rsidR="005C3EE6" w:rsidRDefault="005C3EE6" w:rsidP="005C3EE6">
      <w:pPr>
        <w:spacing w:after="0"/>
        <w:ind w:left="360"/>
      </w:pPr>
      <w:r>
        <w:t xml:space="preserve">If the patient has a diagnosis of </w:t>
      </w:r>
      <w:r w:rsidR="00173BEE">
        <w:t xml:space="preserve">IHD </w:t>
      </w:r>
      <w:r>
        <w:t>and most recent DBP&lt;60 and SBP&gt;140 (no time frame), he/she will receive the following “Out of scope” message</w:t>
      </w:r>
    </w:p>
    <w:p w:rsidR="005C3EE6" w:rsidRDefault="005C3EE6" w:rsidP="005C3EE6">
      <w:pPr>
        <w:spacing w:after="0"/>
      </w:pPr>
    </w:p>
    <w:p w:rsidR="005C3EE6" w:rsidRDefault="005C3EE6" w:rsidP="005C3EE6">
      <w:pPr>
        <w:spacing w:after="0"/>
        <w:ind w:left="720"/>
        <w:rPr>
          <w:i/>
        </w:rPr>
      </w:pPr>
      <w:r w:rsidRPr="005C3EE6">
        <w:rPr>
          <w:i/>
        </w:rPr>
        <w:t xml:space="preserve">Out of scope:  </w:t>
      </w:r>
      <w:proofErr w:type="spellStart"/>
      <w:r w:rsidRPr="005C3EE6">
        <w:rPr>
          <w:i/>
        </w:rPr>
        <w:t>Pt</w:t>
      </w:r>
      <w:proofErr w:type="spellEnd"/>
      <w:r w:rsidRPr="005C3EE6">
        <w:rPr>
          <w:i/>
        </w:rPr>
        <w:t xml:space="preserve"> has IHD and the most recent DBP&lt;60 a</w:t>
      </w:r>
      <w:r w:rsidR="00B61B86">
        <w:rPr>
          <w:i/>
        </w:rPr>
        <w:t>nd SBP&gt;140</w:t>
      </w:r>
      <w:r w:rsidRPr="005C3EE6">
        <w:rPr>
          <w:i/>
        </w:rPr>
        <w:t xml:space="preserve">. </w:t>
      </w:r>
      <w:proofErr w:type="spellStart"/>
      <w:proofErr w:type="gramStart"/>
      <w:r w:rsidRPr="005C3EE6">
        <w:rPr>
          <w:i/>
        </w:rPr>
        <w:t>Pt</w:t>
      </w:r>
      <w:proofErr w:type="spellEnd"/>
      <w:r w:rsidRPr="005C3EE6">
        <w:rPr>
          <w:i/>
        </w:rPr>
        <w:t xml:space="preserve"> at high risk for cardiovascular events.</w:t>
      </w:r>
      <w:proofErr w:type="gramEnd"/>
    </w:p>
    <w:p w:rsidR="005C3EE6" w:rsidRDefault="005C3EE6" w:rsidP="005C3EE6">
      <w:pPr>
        <w:spacing w:after="0"/>
        <w:ind w:left="720"/>
        <w:rPr>
          <w:i/>
        </w:rPr>
      </w:pPr>
    </w:p>
    <w:p w:rsidR="005C3EE6" w:rsidRDefault="005C3EE6" w:rsidP="005C3EE6">
      <w:pPr>
        <w:spacing w:after="0"/>
        <w:ind w:left="720"/>
      </w:pPr>
      <w:r>
        <w:t>And there will be a referral to a hypertension specialist.</w:t>
      </w:r>
    </w:p>
    <w:p w:rsidR="005C3EE6" w:rsidRDefault="005C3EE6" w:rsidP="00B61B86">
      <w:pPr>
        <w:spacing w:after="0"/>
        <w:rPr>
          <w:i/>
        </w:rPr>
      </w:pPr>
    </w:p>
    <w:p w:rsidR="00B61B86" w:rsidRDefault="00B61B86" w:rsidP="00B61B86">
      <w:pPr>
        <w:spacing w:after="0"/>
        <w:ind w:left="720"/>
      </w:pPr>
      <w:r>
        <w:t xml:space="preserve">If the </w:t>
      </w:r>
      <w:r w:rsidR="00457F04">
        <w:t xml:space="preserve">patient has </w:t>
      </w:r>
      <w:proofErr w:type="spellStart"/>
      <w:r w:rsidR="00457F04">
        <w:t>Dx</w:t>
      </w:r>
      <w:proofErr w:type="spellEnd"/>
      <w:r w:rsidR="00457F04">
        <w:t xml:space="preserve"> of IHD </w:t>
      </w:r>
      <w:r>
        <w:t xml:space="preserve">patient’s </w:t>
      </w:r>
      <w:r w:rsidR="00457F04">
        <w:t xml:space="preserve">and most recent DBP&lt;60 and SBP&gt;140 BUT most recent </w:t>
      </w:r>
      <w:r>
        <w:t xml:space="preserve">BP is older than one month, </w:t>
      </w:r>
      <w:r w:rsidR="00495B6F">
        <w:t xml:space="preserve">he/she will </w:t>
      </w:r>
      <w:r w:rsidR="00457F04">
        <w:t xml:space="preserve">also </w:t>
      </w:r>
      <w:r w:rsidR="00495B6F">
        <w:t>receive the following “No Drug recommendation” message</w:t>
      </w:r>
    </w:p>
    <w:p w:rsidR="00495B6F" w:rsidRDefault="00495B6F" w:rsidP="00B61B86">
      <w:pPr>
        <w:spacing w:after="0"/>
        <w:ind w:left="720"/>
      </w:pPr>
    </w:p>
    <w:p w:rsidR="00495B6F" w:rsidRDefault="00495B6F" w:rsidP="00B61B86">
      <w:pPr>
        <w:spacing w:after="0"/>
        <w:ind w:left="720"/>
        <w:rPr>
          <w:i/>
        </w:rPr>
      </w:pPr>
      <w:proofErr w:type="spellStart"/>
      <w:r w:rsidRPr="00495B6F">
        <w:rPr>
          <w:i/>
        </w:rPr>
        <w:t>Pt</w:t>
      </w:r>
      <w:proofErr w:type="spellEnd"/>
      <w:r w:rsidRPr="00495B6F">
        <w:rPr>
          <w:i/>
        </w:rPr>
        <w:t xml:space="preserve"> most recent BP is older than 1 month, but indicates possible need for immediate attention.  Please enter current BP or obtain new BP</w:t>
      </w:r>
    </w:p>
    <w:p w:rsidR="00FE7518" w:rsidRDefault="00FE7518" w:rsidP="00B61B86">
      <w:pPr>
        <w:spacing w:after="0"/>
        <w:ind w:left="720"/>
        <w:rPr>
          <w:i/>
        </w:rPr>
      </w:pPr>
    </w:p>
    <w:p w:rsidR="00FE7518" w:rsidRDefault="00FE7518" w:rsidP="00B61B86">
      <w:pPr>
        <w:spacing w:after="0"/>
        <w:ind w:left="720"/>
      </w:pPr>
      <w:r w:rsidRPr="00FE7518">
        <w:t>And a new BP is ordered</w:t>
      </w:r>
    </w:p>
    <w:p w:rsidR="00173BEE" w:rsidRPr="00FE7518" w:rsidRDefault="00173BEE" w:rsidP="00B61B86">
      <w:pPr>
        <w:spacing w:after="0"/>
        <w:ind w:left="720"/>
      </w:pPr>
    </w:p>
    <w:p w:rsidR="00173BEE" w:rsidRPr="00DC23CF" w:rsidRDefault="00173BEE" w:rsidP="00173BEE">
      <w:pPr>
        <w:spacing w:after="0"/>
        <w:ind w:left="360"/>
        <w:rPr>
          <w:u w:val="single"/>
        </w:rPr>
      </w:pPr>
      <w:r w:rsidRPr="00DC23CF">
        <w:rPr>
          <w:u w:val="single"/>
        </w:rPr>
        <w:t>Out of scope Rx</w:t>
      </w:r>
    </w:p>
    <w:p w:rsidR="00173BEE" w:rsidRDefault="00173BEE" w:rsidP="00173BEE">
      <w:pPr>
        <w:spacing w:after="0"/>
        <w:ind w:left="360"/>
      </w:pPr>
      <w:r>
        <w:t>If a patient has an active prescription (Rx) of an out of scope drug (listed above), he/she will receive an “out of scope” message only:</w:t>
      </w:r>
    </w:p>
    <w:p w:rsidR="00173BEE" w:rsidRDefault="00173BEE" w:rsidP="00173BEE">
      <w:pPr>
        <w:spacing w:after="0"/>
        <w:ind w:left="360"/>
      </w:pPr>
    </w:p>
    <w:p w:rsidR="00173BEE" w:rsidRPr="008209E0" w:rsidRDefault="00173BEE" w:rsidP="00173BEE">
      <w:pPr>
        <w:spacing w:after="0"/>
        <w:ind w:left="360"/>
        <w:rPr>
          <w:rFonts w:cs="Arial"/>
          <w:i/>
        </w:rPr>
      </w:pPr>
      <w:r>
        <w:tab/>
      </w:r>
      <w:proofErr w:type="gramStart"/>
      <w:r w:rsidRPr="008209E0">
        <w:rPr>
          <w:rFonts w:cs="Arial"/>
          <w:i/>
        </w:rPr>
        <w:t>Out of scope.</w:t>
      </w:r>
      <w:proofErr w:type="gramEnd"/>
      <w:r w:rsidRPr="008209E0">
        <w:rPr>
          <w:rFonts w:cs="Arial"/>
          <w:i/>
        </w:rPr>
        <w:t xml:space="preserve">  Rx </w:t>
      </w:r>
      <w:proofErr w:type="gramStart"/>
      <w:r w:rsidRPr="008209E0">
        <w:rPr>
          <w:rFonts w:cs="Arial"/>
          <w:i/>
        </w:rPr>
        <w:t>for ?</w:t>
      </w:r>
      <w:proofErr w:type="spellStart"/>
      <w:r w:rsidRPr="008209E0">
        <w:rPr>
          <w:rFonts w:cs="Arial"/>
          <w:i/>
        </w:rPr>
        <w:t>OutOfScopeRx</w:t>
      </w:r>
      <w:proofErr w:type="spellEnd"/>
      <w:proofErr w:type="gramEnd"/>
      <w:r w:rsidRPr="008209E0">
        <w:rPr>
          <w:rFonts w:cs="Arial"/>
          <w:i/>
        </w:rPr>
        <w:t>.</w:t>
      </w:r>
    </w:p>
    <w:p w:rsidR="00173BEE" w:rsidRPr="008209E0" w:rsidRDefault="00173BEE" w:rsidP="00173BEE">
      <w:pPr>
        <w:spacing w:after="0"/>
        <w:ind w:left="360"/>
      </w:pPr>
      <w:r w:rsidRPr="008209E0">
        <w:tab/>
      </w:r>
      <w:proofErr w:type="gramStart"/>
      <w:r w:rsidRPr="008209E0">
        <w:t>Where ?</w:t>
      </w:r>
      <w:proofErr w:type="spellStart"/>
      <w:r w:rsidRPr="008209E0">
        <w:t>OutofScopeRx</w:t>
      </w:r>
      <w:proofErr w:type="spellEnd"/>
      <w:proofErr w:type="gramEnd"/>
      <w:r w:rsidRPr="008209E0">
        <w:t xml:space="preserve"> is one of the (cyclosporine, </w:t>
      </w:r>
      <w:proofErr w:type="spellStart"/>
      <w:r w:rsidRPr="008209E0">
        <w:t>tacrolimus</w:t>
      </w:r>
      <w:proofErr w:type="spellEnd"/>
      <w:r w:rsidRPr="008209E0">
        <w:t xml:space="preserve">, </w:t>
      </w:r>
      <w:proofErr w:type="spellStart"/>
      <w:r w:rsidRPr="008209E0">
        <w:t>metalozone</w:t>
      </w:r>
      <w:proofErr w:type="spellEnd"/>
      <w:r>
        <w:t xml:space="preserve">, </w:t>
      </w:r>
      <w:proofErr w:type="spellStart"/>
      <w:r>
        <w:t>bepridil</w:t>
      </w:r>
      <w:proofErr w:type="spellEnd"/>
      <w:r>
        <w:t xml:space="preserve">, </w:t>
      </w:r>
      <w:proofErr w:type="spellStart"/>
      <w:r>
        <w:t>amiloride</w:t>
      </w:r>
      <w:proofErr w:type="spellEnd"/>
      <w:r w:rsidRPr="008209E0">
        <w:t>)</w:t>
      </w:r>
    </w:p>
    <w:p w:rsidR="00173BEE" w:rsidRDefault="00173BEE" w:rsidP="00173BEE">
      <w:pPr>
        <w:spacing w:after="0"/>
        <w:ind w:left="360"/>
      </w:pPr>
    </w:p>
    <w:p w:rsidR="00173BEE" w:rsidRDefault="00173BEE" w:rsidP="00173BEE">
      <w:pPr>
        <w:spacing w:after="0"/>
        <w:ind w:left="360"/>
      </w:pPr>
      <w:r>
        <w:t>If a patient has an active prescription (Rx) of an out of scope drug pair (listed above), he/she will receive an “out of scope” message only:</w:t>
      </w:r>
    </w:p>
    <w:p w:rsidR="00173BEE" w:rsidRDefault="00173BEE" w:rsidP="00173BEE">
      <w:pPr>
        <w:spacing w:after="0"/>
        <w:ind w:left="360"/>
      </w:pPr>
    </w:p>
    <w:p w:rsidR="00173BEE" w:rsidRPr="00C61C74" w:rsidRDefault="00173BEE" w:rsidP="00173BEE">
      <w:pPr>
        <w:spacing w:after="0"/>
        <w:ind w:left="360"/>
        <w:rPr>
          <w:i/>
        </w:rPr>
      </w:pPr>
      <w:r>
        <w:tab/>
      </w:r>
      <w:r w:rsidRPr="00C61C74">
        <w:rPr>
          <w:i/>
        </w:rPr>
        <w:t xml:space="preserve">Out of scope:  </w:t>
      </w:r>
      <w:proofErr w:type="spellStart"/>
      <w:r w:rsidRPr="00C61C74">
        <w:rPr>
          <w:i/>
        </w:rPr>
        <w:t>Pt</w:t>
      </w:r>
      <w:proofErr w:type="spellEnd"/>
      <w:r w:rsidRPr="00C61C74">
        <w:rPr>
          <w:i/>
        </w:rPr>
        <w:t xml:space="preserve"> has Rx </w:t>
      </w:r>
      <w:proofErr w:type="gramStart"/>
      <w:r w:rsidRPr="00C61C74">
        <w:rPr>
          <w:i/>
        </w:rPr>
        <w:t>for ?</w:t>
      </w:r>
      <w:proofErr w:type="spellStart"/>
      <w:proofErr w:type="gramEnd"/>
      <w:r w:rsidRPr="00C61C74">
        <w:rPr>
          <w:i/>
        </w:rPr>
        <w:t>loopDiuretic</w:t>
      </w:r>
      <w:proofErr w:type="spellEnd"/>
      <w:r w:rsidRPr="00C61C74">
        <w:rPr>
          <w:i/>
        </w:rPr>
        <w:t xml:space="preserve"> and ?</w:t>
      </w:r>
      <w:proofErr w:type="spellStart"/>
      <w:r w:rsidRPr="00C61C74">
        <w:rPr>
          <w:i/>
        </w:rPr>
        <w:t>thiazideDiuretic</w:t>
      </w:r>
      <w:proofErr w:type="spellEnd"/>
      <w:r w:rsidRPr="00C61C74">
        <w:rPr>
          <w:i/>
        </w:rPr>
        <w:t>.</w:t>
      </w:r>
    </w:p>
    <w:p w:rsidR="00173BEE" w:rsidRDefault="00173BEE" w:rsidP="00173BEE">
      <w:pPr>
        <w:spacing w:after="0"/>
        <w:ind w:left="360"/>
      </w:pPr>
      <w:r>
        <w:t>Or</w:t>
      </w:r>
    </w:p>
    <w:p w:rsidR="00173BEE" w:rsidRPr="00C61C74" w:rsidRDefault="00173BEE" w:rsidP="00173BEE">
      <w:pPr>
        <w:spacing w:after="0"/>
        <w:ind w:left="360"/>
        <w:rPr>
          <w:i/>
        </w:rPr>
      </w:pPr>
      <w:r>
        <w:lastRenderedPageBreak/>
        <w:tab/>
      </w:r>
      <w:r w:rsidRPr="00C61C74">
        <w:rPr>
          <w:i/>
        </w:rPr>
        <w:t xml:space="preserve">Our of Scope:  </w:t>
      </w:r>
      <w:proofErr w:type="spellStart"/>
      <w:r w:rsidRPr="00C61C74">
        <w:rPr>
          <w:i/>
        </w:rPr>
        <w:t>Pt</w:t>
      </w:r>
      <w:proofErr w:type="spellEnd"/>
      <w:r w:rsidRPr="00C61C74">
        <w:rPr>
          <w:i/>
        </w:rPr>
        <w:t xml:space="preserve"> has Rx </w:t>
      </w:r>
      <w:proofErr w:type="gramStart"/>
      <w:r w:rsidRPr="00C61C74">
        <w:rPr>
          <w:i/>
        </w:rPr>
        <w:t>for ?</w:t>
      </w:r>
      <w:proofErr w:type="spellStart"/>
      <w:proofErr w:type="gramEnd"/>
      <w:r w:rsidRPr="00C61C74">
        <w:rPr>
          <w:i/>
        </w:rPr>
        <w:t>loopDiuretic</w:t>
      </w:r>
      <w:proofErr w:type="spellEnd"/>
      <w:r w:rsidRPr="00C61C74">
        <w:rPr>
          <w:i/>
        </w:rPr>
        <w:t xml:space="preserve"> and ?</w:t>
      </w:r>
      <w:proofErr w:type="spellStart"/>
      <w:r w:rsidRPr="00C61C74">
        <w:rPr>
          <w:i/>
        </w:rPr>
        <w:t>KsparingDiuretic</w:t>
      </w:r>
      <w:proofErr w:type="spellEnd"/>
      <w:r w:rsidRPr="00C61C74">
        <w:rPr>
          <w:i/>
        </w:rPr>
        <w:t>.</w:t>
      </w:r>
    </w:p>
    <w:p w:rsidR="00173BEE" w:rsidRDefault="00173BEE" w:rsidP="00173BEE">
      <w:pPr>
        <w:spacing w:after="0"/>
        <w:ind w:left="360"/>
      </w:pPr>
    </w:p>
    <w:p w:rsidR="00173BEE" w:rsidRDefault="00173BEE" w:rsidP="00173BEE">
      <w:pPr>
        <w:spacing w:after="0"/>
        <w:ind w:left="720"/>
      </w:pPr>
      <w:proofErr w:type="gramStart"/>
      <w:r>
        <w:t>Where ?</w:t>
      </w:r>
      <w:proofErr w:type="spellStart"/>
      <w:proofErr w:type="gramEnd"/>
      <w:r>
        <w:t>loopDiuretic</w:t>
      </w:r>
      <w:proofErr w:type="spellEnd"/>
      <w:r>
        <w:t xml:space="preserve"> is a Loop Diuretic </w:t>
      </w:r>
      <w:r w:rsidR="003E1376">
        <w:t xml:space="preserve">and </w:t>
      </w:r>
      <w:r>
        <w:t>?</w:t>
      </w:r>
      <w:proofErr w:type="spellStart"/>
      <w:r>
        <w:t>thiazideDiuretic</w:t>
      </w:r>
      <w:proofErr w:type="spellEnd"/>
      <w:r>
        <w:t xml:space="preserve"> is a thiazide Diuretic and ?</w:t>
      </w:r>
      <w:proofErr w:type="spellStart"/>
      <w:r>
        <w:t>KsparingDiuretic</w:t>
      </w:r>
      <w:proofErr w:type="spellEnd"/>
      <w:r>
        <w:t xml:space="preserve"> is a Potassium sparing diuretic.</w:t>
      </w:r>
    </w:p>
    <w:p w:rsidR="00B61B86" w:rsidRPr="00B61B86" w:rsidRDefault="00B61B86" w:rsidP="00173BEE">
      <w:pPr>
        <w:spacing w:after="0"/>
      </w:pPr>
    </w:p>
    <w:p w:rsidR="00963036" w:rsidRPr="00DC23CF" w:rsidRDefault="00963036" w:rsidP="00963036">
      <w:pPr>
        <w:spacing w:after="0"/>
        <w:ind w:firstLine="360"/>
        <w:rPr>
          <w:u w:val="single"/>
        </w:rPr>
      </w:pPr>
      <w:r w:rsidRPr="00DC23CF">
        <w:rPr>
          <w:u w:val="single"/>
        </w:rPr>
        <w:t xml:space="preserve">Out of scope </w:t>
      </w:r>
      <w:proofErr w:type="spellStart"/>
      <w:r w:rsidRPr="00DC23CF">
        <w:rPr>
          <w:u w:val="single"/>
        </w:rPr>
        <w:t>Dx</w:t>
      </w:r>
      <w:proofErr w:type="spellEnd"/>
    </w:p>
    <w:p w:rsidR="00963036" w:rsidRDefault="00457F04" w:rsidP="00963036">
      <w:pPr>
        <w:spacing w:after="0"/>
        <w:ind w:left="360"/>
      </w:pPr>
      <w:r>
        <w:t xml:space="preserve">If a patient has </w:t>
      </w:r>
      <w:r w:rsidR="00963036">
        <w:t>an out of scope diagnosis (described above), he/she will receive one of two possible “Out of scope” messages.</w:t>
      </w:r>
    </w:p>
    <w:p w:rsidR="00963036" w:rsidRDefault="00963036" w:rsidP="00963036">
      <w:pPr>
        <w:spacing w:after="0"/>
        <w:ind w:left="360"/>
      </w:pPr>
    </w:p>
    <w:p w:rsidR="00963036" w:rsidRPr="008209E0" w:rsidRDefault="00963036" w:rsidP="00963036">
      <w:pPr>
        <w:spacing w:after="0"/>
        <w:ind w:firstLine="720"/>
        <w:rPr>
          <w:i/>
        </w:rPr>
      </w:pPr>
      <w:proofErr w:type="gramStart"/>
      <w:r w:rsidRPr="008209E0">
        <w:rPr>
          <w:rFonts w:cs="Arial"/>
          <w:i/>
        </w:rPr>
        <w:t>Out of scope.</w:t>
      </w:r>
      <w:proofErr w:type="gramEnd"/>
      <w:r w:rsidRPr="008209E0">
        <w:rPr>
          <w:rFonts w:cs="Arial"/>
          <w:i/>
        </w:rPr>
        <w:t xml:space="preserve">  </w:t>
      </w:r>
      <w:proofErr w:type="spellStart"/>
      <w:r w:rsidRPr="008209E0">
        <w:rPr>
          <w:rFonts w:cs="Arial"/>
          <w:i/>
        </w:rPr>
        <w:t>Dx</w:t>
      </w:r>
      <w:proofErr w:type="spellEnd"/>
      <w:r w:rsidRPr="008209E0">
        <w:rPr>
          <w:rFonts w:cs="Arial"/>
          <w:i/>
        </w:rPr>
        <w:t xml:space="preserve"> </w:t>
      </w:r>
      <w:proofErr w:type="gramStart"/>
      <w:r w:rsidRPr="008209E0">
        <w:rPr>
          <w:rFonts w:cs="Arial"/>
          <w:i/>
        </w:rPr>
        <w:t>of ?</w:t>
      </w:r>
      <w:proofErr w:type="spellStart"/>
      <w:r w:rsidRPr="008209E0">
        <w:rPr>
          <w:rFonts w:cs="Arial"/>
          <w:i/>
        </w:rPr>
        <w:t>OutOfScopeDx</w:t>
      </w:r>
      <w:proofErr w:type="spellEnd"/>
      <w:proofErr w:type="gramEnd"/>
      <w:r w:rsidRPr="008209E0">
        <w:rPr>
          <w:rFonts w:cs="Arial"/>
          <w:i/>
        </w:rPr>
        <w:t xml:space="preserve"> that needs special attention</w:t>
      </w:r>
      <w:r w:rsidRPr="008209E0">
        <w:rPr>
          <w:i/>
        </w:rPr>
        <w:t>.</w:t>
      </w:r>
    </w:p>
    <w:p w:rsidR="00963036" w:rsidRPr="008209E0" w:rsidRDefault="00963036" w:rsidP="00963036">
      <w:pPr>
        <w:spacing w:after="0"/>
        <w:ind w:left="720"/>
      </w:pPr>
      <w:proofErr w:type="gramStart"/>
      <w:r w:rsidRPr="008209E0">
        <w:t>Where ?</w:t>
      </w:r>
      <w:proofErr w:type="spellStart"/>
      <w:r w:rsidRPr="008209E0">
        <w:t>OutOfScopeDx</w:t>
      </w:r>
      <w:proofErr w:type="spellEnd"/>
      <w:proofErr w:type="gramEnd"/>
      <w:r w:rsidRPr="008209E0">
        <w:tab/>
        <w:t>is one of the diagnoses listed previously, excluding Secondary Hypertension.</w:t>
      </w:r>
    </w:p>
    <w:p w:rsidR="00C05EC9" w:rsidRDefault="00C05EC9" w:rsidP="00C05EC9">
      <w:pPr>
        <w:spacing w:after="0"/>
      </w:pPr>
    </w:p>
    <w:p w:rsidR="00963036" w:rsidRDefault="00963036" w:rsidP="00C05EC9">
      <w:pPr>
        <w:spacing w:after="0"/>
        <w:ind w:left="360"/>
      </w:pPr>
      <w:r>
        <w:t>OR, if the patient has Secondary Hypertension (or a diagnosis that is mapped to Secondary Hypertension), the Out of scope message is:</w:t>
      </w:r>
    </w:p>
    <w:p w:rsidR="00874B26" w:rsidRDefault="00874B26" w:rsidP="00963036">
      <w:pPr>
        <w:spacing w:after="0"/>
        <w:ind w:left="720"/>
      </w:pPr>
    </w:p>
    <w:p w:rsidR="00963036" w:rsidRPr="008209E0" w:rsidRDefault="00963036" w:rsidP="00963036">
      <w:pPr>
        <w:spacing w:after="0"/>
        <w:ind w:left="720"/>
        <w:rPr>
          <w:rFonts w:cs="Arial"/>
          <w:i/>
        </w:rPr>
      </w:pPr>
      <w:proofErr w:type="gramStart"/>
      <w:r w:rsidRPr="008209E0">
        <w:rPr>
          <w:rFonts w:cs="Arial"/>
          <w:i/>
        </w:rPr>
        <w:t>Out of scope.</w:t>
      </w:r>
      <w:proofErr w:type="gramEnd"/>
      <w:r w:rsidRPr="008209E0">
        <w:rPr>
          <w:rFonts w:cs="Arial"/>
          <w:i/>
        </w:rPr>
        <w:t xml:space="preserve">  </w:t>
      </w:r>
      <w:proofErr w:type="spellStart"/>
      <w:r w:rsidRPr="008209E0">
        <w:rPr>
          <w:rFonts w:cs="Arial"/>
          <w:i/>
        </w:rPr>
        <w:t>Pt</w:t>
      </w:r>
      <w:proofErr w:type="spellEnd"/>
      <w:r w:rsidRPr="008209E0">
        <w:rPr>
          <w:rFonts w:cs="Arial"/>
          <w:i/>
        </w:rPr>
        <w:t xml:space="preserve"> has a condition that causes Secondary Hypertension that needs special attention.</w:t>
      </w:r>
    </w:p>
    <w:p w:rsidR="00963036" w:rsidRDefault="00963036" w:rsidP="00963036">
      <w:pPr>
        <w:spacing w:after="0"/>
        <w:ind w:left="360"/>
      </w:pPr>
    </w:p>
    <w:p w:rsidR="00C11703" w:rsidRDefault="00863F14" w:rsidP="00963036">
      <w:pPr>
        <w:spacing w:after="0"/>
        <w:ind w:left="360"/>
      </w:pPr>
      <w:r>
        <w:t>If a patient has an out of scope diagnosis of Heart Failure, he/she will receive the “Out of scope message:</w:t>
      </w:r>
    </w:p>
    <w:p w:rsidR="00863F14" w:rsidRDefault="00863F14" w:rsidP="00963036">
      <w:pPr>
        <w:spacing w:after="0"/>
        <w:ind w:left="360"/>
      </w:pPr>
    </w:p>
    <w:p w:rsidR="00863F14" w:rsidRDefault="00863F14" w:rsidP="00963036">
      <w:pPr>
        <w:spacing w:after="0"/>
        <w:ind w:left="360"/>
      </w:pPr>
      <w:r>
        <w:tab/>
      </w:r>
      <w:proofErr w:type="gramStart"/>
      <w:r w:rsidRPr="00863F14">
        <w:rPr>
          <w:i/>
        </w:rPr>
        <w:t xml:space="preserve">Out of scope:  </w:t>
      </w:r>
      <w:proofErr w:type="spellStart"/>
      <w:r w:rsidRPr="00863F14">
        <w:rPr>
          <w:i/>
        </w:rPr>
        <w:t>Dx</w:t>
      </w:r>
      <w:proofErr w:type="spellEnd"/>
      <w:r w:rsidRPr="00863F14">
        <w:rPr>
          <w:i/>
        </w:rPr>
        <w:t xml:space="preserve"> of CHF.</w:t>
      </w:r>
      <w:proofErr w:type="gramEnd"/>
      <w:r w:rsidRPr="00863F14">
        <w:rPr>
          <w:i/>
        </w:rPr>
        <w:t xml:space="preserve">  </w:t>
      </w:r>
    </w:p>
    <w:p w:rsidR="00C11703" w:rsidRPr="00DC23CF" w:rsidRDefault="008C0113" w:rsidP="00C11703">
      <w:pPr>
        <w:spacing w:after="0"/>
        <w:ind w:firstLine="360"/>
        <w:rPr>
          <w:u w:val="single"/>
        </w:rPr>
      </w:pPr>
      <w:r>
        <w:rPr>
          <w:u w:val="single"/>
        </w:rPr>
        <w:t>In</w:t>
      </w:r>
      <w:r w:rsidR="00C11703" w:rsidRPr="00DC23CF">
        <w:rPr>
          <w:u w:val="single"/>
        </w:rPr>
        <w:t xml:space="preserve"> scope </w:t>
      </w:r>
      <w:proofErr w:type="spellStart"/>
      <w:r w:rsidR="00C11703" w:rsidRPr="00DC23CF">
        <w:rPr>
          <w:u w:val="single"/>
        </w:rPr>
        <w:t>Dx</w:t>
      </w:r>
      <w:proofErr w:type="spellEnd"/>
    </w:p>
    <w:p w:rsidR="00963036" w:rsidRDefault="00C11703" w:rsidP="00C11703">
      <w:pPr>
        <w:spacing w:after="0"/>
        <w:ind w:left="360"/>
      </w:pPr>
      <w:r w:rsidRPr="002F4B2D">
        <w:t xml:space="preserve">There may be </w:t>
      </w:r>
      <w:proofErr w:type="spellStart"/>
      <w:r w:rsidRPr="002F4B2D">
        <w:t>Dx</w:t>
      </w:r>
      <w:proofErr w:type="spellEnd"/>
      <w:r w:rsidRPr="002F4B2D">
        <w:t xml:space="preserve"> that can cause Secondary Hypertension, but, only if untreated, or inadequately treated.  We </w:t>
      </w:r>
      <w:r w:rsidRPr="00C11703">
        <w:rPr>
          <w:b/>
          <w:i/>
        </w:rPr>
        <w:t>give</w:t>
      </w:r>
      <w:r w:rsidRPr="002F4B2D">
        <w:t xml:space="preserve"> </w:t>
      </w:r>
      <w:r w:rsidR="00943113">
        <w:t xml:space="preserve">HTN drug </w:t>
      </w:r>
      <w:r w:rsidRPr="002F4B2D">
        <w:t xml:space="preserve">recommendations for </w:t>
      </w:r>
      <w:r w:rsidR="00943113">
        <w:t xml:space="preserve">patients with </w:t>
      </w:r>
      <w:r w:rsidRPr="002F4B2D">
        <w:t xml:space="preserve">these </w:t>
      </w:r>
      <w:proofErr w:type="spellStart"/>
      <w:r w:rsidRPr="002F4B2D">
        <w:t>Dx</w:t>
      </w:r>
      <w:proofErr w:type="spellEnd"/>
      <w:r w:rsidRPr="002F4B2D">
        <w:t xml:space="preserve">, assuming that patients are being treated.  </w:t>
      </w:r>
      <w:r>
        <w:t>In this case, we issue the message,</w:t>
      </w:r>
    </w:p>
    <w:p w:rsidR="00C11703" w:rsidRDefault="00C11703" w:rsidP="00C11703">
      <w:pPr>
        <w:spacing w:after="0"/>
        <w:ind w:left="360"/>
      </w:pPr>
    </w:p>
    <w:p w:rsidR="00C11703" w:rsidRPr="008209E0" w:rsidRDefault="00C11703" w:rsidP="00C11703">
      <w:pPr>
        <w:spacing w:after="0"/>
        <w:ind w:left="720"/>
        <w:rPr>
          <w:rFonts w:cs="Arial"/>
          <w:i/>
        </w:rPr>
      </w:pPr>
      <w:proofErr w:type="spellStart"/>
      <w:r w:rsidRPr="008209E0">
        <w:rPr>
          <w:rFonts w:cs="Arial"/>
          <w:i/>
        </w:rPr>
        <w:t>Pt</w:t>
      </w:r>
      <w:proofErr w:type="spellEnd"/>
      <w:r w:rsidRPr="008209E0">
        <w:rPr>
          <w:rFonts w:cs="Arial"/>
          <w:i/>
        </w:rPr>
        <w:t xml:space="preserve"> has a </w:t>
      </w:r>
      <w:proofErr w:type="spellStart"/>
      <w:r w:rsidRPr="008209E0">
        <w:rPr>
          <w:rFonts w:cs="Arial"/>
          <w:i/>
        </w:rPr>
        <w:t>Dx</w:t>
      </w:r>
      <w:proofErr w:type="spellEnd"/>
      <w:r w:rsidRPr="008209E0">
        <w:rPr>
          <w:rFonts w:cs="Arial"/>
          <w:i/>
        </w:rPr>
        <w:t xml:space="preserve"> </w:t>
      </w:r>
      <w:proofErr w:type="gramStart"/>
      <w:r w:rsidRPr="008209E0">
        <w:rPr>
          <w:rFonts w:cs="Arial"/>
          <w:i/>
        </w:rPr>
        <w:t>of ?</w:t>
      </w:r>
      <w:proofErr w:type="spellStart"/>
      <w:r w:rsidRPr="008209E0">
        <w:rPr>
          <w:rFonts w:cs="Arial"/>
          <w:i/>
        </w:rPr>
        <w:t>InScopeDx</w:t>
      </w:r>
      <w:proofErr w:type="spellEnd"/>
      <w:proofErr w:type="gramEnd"/>
      <w:r w:rsidRPr="008209E0">
        <w:rPr>
          <w:rFonts w:cs="Arial"/>
          <w:i/>
        </w:rPr>
        <w:t xml:space="preserve"> which may cause secondary hypertension; please insure treatment of ?</w:t>
      </w:r>
      <w:proofErr w:type="spellStart"/>
      <w:r w:rsidRPr="008209E0">
        <w:rPr>
          <w:rFonts w:cs="Arial"/>
          <w:i/>
        </w:rPr>
        <w:t>InScopeDx</w:t>
      </w:r>
      <w:proofErr w:type="spellEnd"/>
    </w:p>
    <w:p w:rsidR="00C11703" w:rsidRDefault="00C11703" w:rsidP="00C11703">
      <w:pPr>
        <w:spacing w:after="0"/>
        <w:ind w:left="720"/>
      </w:pPr>
      <w:proofErr w:type="gramStart"/>
      <w:r>
        <w:t>Where ?</w:t>
      </w:r>
      <w:proofErr w:type="spellStart"/>
      <w:r>
        <w:t>InscopeDx</w:t>
      </w:r>
      <w:proofErr w:type="spellEnd"/>
      <w:proofErr w:type="gramEnd"/>
      <w:r>
        <w:t xml:space="preserve"> is the diagnosis where we have assumed that the patient has received adequate treatment.  List of diagnoses provided previously.</w:t>
      </w:r>
    </w:p>
    <w:p w:rsidR="00963036" w:rsidRDefault="00963036" w:rsidP="00963036">
      <w:pPr>
        <w:spacing w:after="0"/>
      </w:pPr>
    </w:p>
    <w:p w:rsidR="009443F4" w:rsidRPr="009443F4" w:rsidRDefault="009443F4" w:rsidP="00963036">
      <w:pPr>
        <w:spacing w:after="0"/>
        <w:rPr>
          <w:b/>
        </w:rPr>
      </w:pPr>
      <w:r>
        <w:tab/>
      </w:r>
    </w:p>
    <w:p w:rsidR="00E1649E" w:rsidRPr="00E1649E" w:rsidRDefault="00E1649E" w:rsidP="00E1649E">
      <w:pPr>
        <w:spacing w:before="120" w:after="240" w:line="240" w:lineRule="auto"/>
        <w:ind w:left="360"/>
        <w:rPr>
          <w:u w:val="single"/>
        </w:rPr>
      </w:pPr>
      <w:r w:rsidRPr="00E1649E">
        <w:rPr>
          <w:u w:val="single"/>
        </w:rPr>
        <w:t xml:space="preserve">Out of scope, number of HTN </w:t>
      </w:r>
      <w:r w:rsidR="00F502F0">
        <w:rPr>
          <w:u w:val="single"/>
        </w:rPr>
        <w:t xml:space="preserve">and related </w:t>
      </w:r>
      <w:r w:rsidRPr="00E1649E">
        <w:rPr>
          <w:u w:val="single"/>
        </w:rPr>
        <w:t>medications</w:t>
      </w:r>
    </w:p>
    <w:p w:rsidR="00283452" w:rsidRDefault="00283452" w:rsidP="00283452">
      <w:pPr>
        <w:spacing w:before="120" w:after="240" w:line="240" w:lineRule="auto"/>
        <w:ind w:left="720"/>
      </w:pPr>
      <w:r w:rsidRPr="002F4B2D">
        <w:t xml:space="preserve">Active prescriptions of 4 </w:t>
      </w:r>
      <w:r>
        <w:t xml:space="preserve">drugs that are </w:t>
      </w:r>
      <w:r w:rsidRPr="002F4B2D">
        <w:t xml:space="preserve">encoded </w:t>
      </w:r>
      <w:r>
        <w:t xml:space="preserve">drugs OR </w:t>
      </w:r>
      <w:proofErr w:type="gramStart"/>
      <w:r>
        <w:t>non-encoded</w:t>
      </w:r>
      <w:r w:rsidRPr="002F4B2D">
        <w:t xml:space="preserve"> drugs used in the treatment of HTN</w:t>
      </w:r>
      <w:r>
        <w:t xml:space="preserve"> OR drugs with anti-hypertensive affects</w:t>
      </w:r>
      <w:proofErr w:type="gramEnd"/>
      <w:r>
        <w:t xml:space="preserve"> (i.e. </w:t>
      </w:r>
      <w:proofErr w:type="spellStart"/>
      <w:r>
        <w:t>sotalol</w:t>
      </w:r>
      <w:proofErr w:type="spellEnd"/>
      <w:r>
        <w:t xml:space="preserve">, </w:t>
      </w:r>
      <w:proofErr w:type="spellStart"/>
      <w:r>
        <w:t>aliskiren</w:t>
      </w:r>
      <w:proofErr w:type="spellEnd"/>
      <w:r>
        <w:t xml:space="preserve"> and any loop diuretic).   In addition, the encoded drugs at their maximum dose and not contraindicated.</w:t>
      </w:r>
      <w:r w:rsidRPr="002F4B2D">
        <w:t xml:space="preserve"> </w:t>
      </w:r>
      <w:r>
        <w:t xml:space="preserve">  If encoded drugs are not at their maximum dose or are contraindicated, patient is </w:t>
      </w:r>
      <w:r w:rsidRPr="00283452">
        <w:rPr>
          <w:i/>
        </w:rPr>
        <w:t>not</w:t>
      </w:r>
      <w:r>
        <w:t xml:space="preserve"> out of scope.  </w:t>
      </w:r>
    </w:p>
    <w:p w:rsidR="002225A5" w:rsidRDefault="002225A5" w:rsidP="000E6592">
      <w:pPr>
        <w:spacing w:after="0"/>
        <w:ind w:left="360"/>
      </w:pPr>
      <w:r>
        <w:tab/>
      </w:r>
      <w:proofErr w:type="gramStart"/>
      <w:r w:rsidRPr="002225A5">
        <w:rPr>
          <w:i/>
        </w:rPr>
        <w:t>Out of scope.</w:t>
      </w:r>
      <w:proofErr w:type="gramEnd"/>
      <w:r w:rsidRPr="002225A5">
        <w:rPr>
          <w:i/>
        </w:rPr>
        <w:t xml:space="preserve"> Rx for 4 </w:t>
      </w:r>
      <w:proofErr w:type="spellStart"/>
      <w:r w:rsidRPr="002225A5">
        <w:rPr>
          <w:i/>
        </w:rPr>
        <w:t>anti hypertensive</w:t>
      </w:r>
      <w:proofErr w:type="spellEnd"/>
      <w:r w:rsidRPr="002225A5">
        <w:rPr>
          <w:i/>
        </w:rPr>
        <w:t xml:space="preserve"> meds</w:t>
      </w:r>
      <w:r w:rsidR="00F502F0">
        <w:rPr>
          <w:i/>
        </w:rPr>
        <w:t>-</w:t>
      </w:r>
      <w:proofErr w:type="gramStart"/>
      <w:r w:rsidR="00F502F0">
        <w:rPr>
          <w:i/>
        </w:rPr>
        <w:t>related</w:t>
      </w:r>
      <w:r w:rsidRPr="002225A5">
        <w:rPr>
          <w:i/>
        </w:rPr>
        <w:t xml:space="preserve"> ?</w:t>
      </w:r>
      <w:proofErr w:type="spellStart"/>
      <w:r w:rsidRPr="002225A5">
        <w:rPr>
          <w:i/>
        </w:rPr>
        <w:t>HTNmeds</w:t>
      </w:r>
      <w:proofErr w:type="spellEnd"/>
      <w:proofErr w:type="gramEnd"/>
      <w:r w:rsidRPr="002225A5">
        <w:rPr>
          <w:i/>
        </w:rPr>
        <w:t xml:space="preserve"> ; and encoded meds at max dose</w:t>
      </w:r>
      <w:r w:rsidRPr="002225A5">
        <w:t>.</w:t>
      </w:r>
    </w:p>
    <w:p w:rsidR="002225A5" w:rsidRPr="002225A5" w:rsidRDefault="002225A5" w:rsidP="000E6592">
      <w:pPr>
        <w:spacing w:after="0"/>
        <w:ind w:left="360"/>
      </w:pPr>
      <w:r>
        <w:rPr>
          <w:i/>
        </w:rPr>
        <w:tab/>
      </w:r>
      <w:proofErr w:type="gramStart"/>
      <w:r>
        <w:t>Where ?</w:t>
      </w:r>
      <w:proofErr w:type="spellStart"/>
      <w:r>
        <w:t>HTNmeds</w:t>
      </w:r>
      <w:proofErr w:type="spellEnd"/>
      <w:proofErr w:type="gramEnd"/>
      <w:r>
        <w:t xml:space="preserve"> are the HTN medications.</w:t>
      </w:r>
    </w:p>
    <w:p w:rsidR="002225A5" w:rsidRDefault="002225A5" w:rsidP="000E6592">
      <w:pPr>
        <w:spacing w:after="0"/>
        <w:ind w:left="360"/>
      </w:pPr>
    </w:p>
    <w:p w:rsidR="002225A5" w:rsidRDefault="002225A5" w:rsidP="000E6592">
      <w:pPr>
        <w:spacing w:after="0"/>
        <w:ind w:left="360"/>
      </w:pPr>
    </w:p>
    <w:p w:rsidR="003B6019" w:rsidRDefault="000E6592" w:rsidP="002225A5">
      <w:pPr>
        <w:spacing w:after="0"/>
        <w:ind w:left="360"/>
      </w:pPr>
      <w:r>
        <w:t>Active prescriptions of 5 or more (encoded and non-encoded) drugs used in the treatment of HTN; encoded drugs at any dose.</w:t>
      </w:r>
    </w:p>
    <w:p w:rsidR="002225A5" w:rsidRDefault="002225A5" w:rsidP="002225A5">
      <w:pPr>
        <w:spacing w:after="0"/>
        <w:ind w:left="360"/>
      </w:pPr>
    </w:p>
    <w:p w:rsidR="002225A5" w:rsidRDefault="002225A5" w:rsidP="002225A5">
      <w:pPr>
        <w:spacing w:after="0"/>
        <w:ind w:left="360"/>
        <w:rPr>
          <w:i/>
        </w:rPr>
      </w:pPr>
      <w:r>
        <w:tab/>
      </w:r>
      <w:proofErr w:type="gramStart"/>
      <w:r w:rsidRPr="002225A5">
        <w:rPr>
          <w:i/>
        </w:rPr>
        <w:t>Out of Scope.</w:t>
      </w:r>
      <w:proofErr w:type="gramEnd"/>
      <w:r w:rsidRPr="002225A5">
        <w:rPr>
          <w:i/>
        </w:rPr>
        <w:t xml:space="preserve"> Rx for 5 or more anti-hypertensive</w:t>
      </w:r>
      <w:r w:rsidR="00F502F0">
        <w:rPr>
          <w:i/>
        </w:rPr>
        <w:t>-related</w:t>
      </w:r>
      <w:r w:rsidRPr="002225A5">
        <w:rPr>
          <w:i/>
        </w:rPr>
        <w:t xml:space="preserve"> </w:t>
      </w:r>
      <w:proofErr w:type="gramStart"/>
      <w:r w:rsidRPr="002225A5">
        <w:rPr>
          <w:i/>
        </w:rPr>
        <w:t>meds ?</w:t>
      </w:r>
      <w:proofErr w:type="spellStart"/>
      <w:r w:rsidRPr="002225A5">
        <w:rPr>
          <w:i/>
        </w:rPr>
        <w:t>HTNmeds</w:t>
      </w:r>
      <w:proofErr w:type="spellEnd"/>
      <w:proofErr w:type="gramEnd"/>
      <w:r w:rsidRPr="002225A5">
        <w:rPr>
          <w:i/>
        </w:rPr>
        <w:t>.</w:t>
      </w:r>
      <w:r>
        <w:rPr>
          <w:i/>
        </w:rPr>
        <w:t xml:space="preserve"> </w:t>
      </w:r>
    </w:p>
    <w:p w:rsidR="002225A5" w:rsidRDefault="002225A5" w:rsidP="002225A5">
      <w:pPr>
        <w:ind w:left="360" w:firstLine="360"/>
      </w:pPr>
      <w:proofErr w:type="gramStart"/>
      <w:r>
        <w:t>Where ?</w:t>
      </w:r>
      <w:proofErr w:type="spellStart"/>
      <w:r>
        <w:t>HTNmeds</w:t>
      </w:r>
      <w:proofErr w:type="spellEnd"/>
      <w:proofErr w:type="gramEnd"/>
      <w:r>
        <w:t xml:space="preserve"> are the HTN medications.</w:t>
      </w:r>
    </w:p>
    <w:p w:rsidR="00363094" w:rsidRDefault="00363094" w:rsidP="00BF0592">
      <w:pPr>
        <w:rPr>
          <w:i/>
        </w:rPr>
      </w:pPr>
    </w:p>
    <w:p w:rsidR="00363094" w:rsidRPr="00363094" w:rsidRDefault="00363094" w:rsidP="00363094">
      <w:pPr>
        <w:pStyle w:val="Heading2"/>
      </w:pPr>
      <w:bookmarkStart w:id="91" w:name="_Toc532200697"/>
      <w:r>
        <w:t>Messages related to differences between Performance Measure goals and VA HTN GL goals</w:t>
      </w:r>
      <w:bookmarkEnd w:id="91"/>
    </w:p>
    <w:p w:rsidR="00363094" w:rsidRDefault="00363094" w:rsidP="00363094">
      <w:r>
        <w:t>(</w:t>
      </w:r>
      <w:proofErr w:type="gramStart"/>
      <w:r>
        <w:t>duplicated</w:t>
      </w:r>
      <w:proofErr w:type="gramEnd"/>
      <w:r>
        <w:t xml:space="preserve"> here for completeness)</w:t>
      </w:r>
    </w:p>
    <w:p w:rsidR="00363094" w:rsidRPr="002F4B2D" w:rsidRDefault="00363094" w:rsidP="00363094">
      <w:r w:rsidRPr="002F4B2D">
        <w:t xml:space="preserve">Because we are using </w:t>
      </w:r>
      <w:proofErr w:type="gramStart"/>
      <w:r w:rsidRPr="002F4B2D">
        <w:t>Performance Measure goals, which differs</w:t>
      </w:r>
      <w:proofErr w:type="gramEnd"/>
      <w:r w:rsidRPr="002F4B2D">
        <w:t xml:space="preserve"> with the VA HTN GL goals, for the first two cases, where Performance Measure goals are stricter than VAT HTN GL goals, we will issue the following Primary messages:</w:t>
      </w:r>
    </w:p>
    <w:p w:rsidR="00571945" w:rsidRPr="002F4B2D" w:rsidRDefault="00571945" w:rsidP="00571945">
      <w:pPr>
        <w:ind w:left="720"/>
      </w:pPr>
      <w:r w:rsidRPr="002F4B2D">
        <w:t>If a patient does NOT have DM and has 140&lt;</w:t>
      </w:r>
      <w:r>
        <w:t>=</w:t>
      </w:r>
      <w:r w:rsidRPr="002F4B2D">
        <w:t>SBP&lt;150</w:t>
      </w:r>
    </w:p>
    <w:p w:rsidR="00571945" w:rsidRPr="006F5A38" w:rsidRDefault="00571945" w:rsidP="00571945">
      <w:pPr>
        <w:ind w:left="1440"/>
        <w:rPr>
          <w:i/>
        </w:rPr>
      </w:pPr>
      <w:r w:rsidRPr="006F5A38">
        <w:rPr>
          <w:i/>
        </w:rPr>
        <w:t>“</w:t>
      </w:r>
      <w:proofErr w:type="spellStart"/>
      <w:r w:rsidRPr="006F5A38">
        <w:rPr>
          <w:i/>
        </w:rPr>
        <w:t>Pt</w:t>
      </w:r>
      <w:proofErr w:type="spellEnd"/>
      <w:r w:rsidRPr="006F5A38">
        <w:rPr>
          <w:i/>
        </w:rPr>
        <w:t xml:space="preserve"> does not have DM and has 140&lt;</w:t>
      </w:r>
      <w:r>
        <w:rPr>
          <w:i/>
        </w:rPr>
        <w:t>=</w:t>
      </w:r>
      <w:r w:rsidRPr="006F5A38">
        <w:rPr>
          <w:i/>
        </w:rPr>
        <w:t xml:space="preserve">SBP&lt;150.  This above </w:t>
      </w:r>
      <w:r>
        <w:rPr>
          <w:i/>
        </w:rPr>
        <w:t>Performance Measure</w:t>
      </w:r>
      <w:r w:rsidRPr="006F5A38">
        <w:rPr>
          <w:i/>
        </w:rPr>
        <w:t xml:space="preserve"> target, but is within VA GL target.”</w:t>
      </w:r>
    </w:p>
    <w:p w:rsidR="00571945" w:rsidRPr="002F4B2D" w:rsidRDefault="00571945" w:rsidP="00571945">
      <w:pPr>
        <w:ind w:left="720"/>
      </w:pPr>
      <w:r w:rsidRPr="002F4B2D">
        <w:t xml:space="preserve">If a patient has DM and has 85&lt;DBP&lt;90, </w:t>
      </w:r>
    </w:p>
    <w:p w:rsidR="00571945" w:rsidRPr="006F5A38" w:rsidRDefault="00571945" w:rsidP="00571945">
      <w:pPr>
        <w:ind w:left="1440"/>
        <w:rPr>
          <w:i/>
        </w:rPr>
      </w:pPr>
      <w:r w:rsidRPr="006F5A38">
        <w:rPr>
          <w:i/>
        </w:rPr>
        <w:t>“</w:t>
      </w:r>
      <w:proofErr w:type="spellStart"/>
      <w:r w:rsidRPr="006F5A38">
        <w:rPr>
          <w:i/>
        </w:rPr>
        <w:t>Pt</w:t>
      </w:r>
      <w:proofErr w:type="spellEnd"/>
      <w:r w:rsidRPr="006F5A38">
        <w:rPr>
          <w:i/>
        </w:rPr>
        <w:t xml:space="preserve"> has DM and 85&lt;DBP&lt;</w:t>
      </w:r>
      <w:r>
        <w:rPr>
          <w:i/>
        </w:rPr>
        <w:t>=</w:t>
      </w:r>
      <w:r w:rsidRPr="006F5A38">
        <w:rPr>
          <w:i/>
        </w:rPr>
        <w:t xml:space="preserve">90.  This below </w:t>
      </w:r>
      <w:r>
        <w:rPr>
          <w:i/>
        </w:rPr>
        <w:t>Performance Measure</w:t>
      </w:r>
      <w:r w:rsidRPr="006F5A38">
        <w:rPr>
          <w:i/>
        </w:rPr>
        <w:t xml:space="preserve"> target, but is above VA GL target.”</w:t>
      </w:r>
    </w:p>
    <w:p w:rsidR="00363094" w:rsidRPr="00363094" w:rsidRDefault="00363094" w:rsidP="00363094">
      <w:pPr>
        <w:ind w:firstLine="360"/>
        <w:rPr>
          <w:i/>
        </w:rPr>
      </w:pPr>
    </w:p>
    <w:p w:rsidR="003B6019" w:rsidRPr="00840DE3" w:rsidRDefault="003B6019" w:rsidP="003B6019">
      <w:pPr>
        <w:pStyle w:val="Heading2"/>
      </w:pPr>
      <w:bookmarkStart w:id="92" w:name="_Toc532200698"/>
      <w:r w:rsidRPr="00840DE3">
        <w:t>Messages associated with drug recommendations</w:t>
      </w:r>
      <w:bookmarkEnd w:id="92"/>
    </w:p>
    <w:p w:rsidR="003B6019" w:rsidRPr="00336D69" w:rsidRDefault="003B6019" w:rsidP="003B6019">
      <w:r w:rsidRPr="00336D69">
        <w:t xml:space="preserve">There are often messages associated with drug recommendations.  These messages are referred to as “Collateral messages”.  These Collateral messages are also described in the Drug Therapies section.  These messages have one of </w:t>
      </w:r>
      <w:r w:rsidR="00C04D1C">
        <w:t>10</w:t>
      </w:r>
      <w:r w:rsidRPr="00336D69">
        <w:t xml:space="preserve"> message types:</w:t>
      </w:r>
    </w:p>
    <w:p w:rsidR="008F1448" w:rsidRPr="00336D69" w:rsidRDefault="008F1448" w:rsidP="00BE428C">
      <w:pPr>
        <w:pStyle w:val="ListParagraph"/>
        <w:numPr>
          <w:ilvl w:val="1"/>
          <w:numId w:val="3"/>
        </w:numPr>
        <w:spacing w:after="0" w:line="240" w:lineRule="auto"/>
        <w:contextualSpacing w:val="0"/>
      </w:pPr>
      <w:r w:rsidRPr="00336D69">
        <w:t>do not ad</w:t>
      </w:r>
      <w:r>
        <w:t>d controllable condition</w:t>
      </w:r>
    </w:p>
    <w:p w:rsidR="008F1448" w:rsidRDefault="008F1448" w:rsidP="00BE428C">
      <w:pPr>
        <w:pStyle w:val="ListParagraph"/>
        <w:numPr>
          <w:ilvl w:val="1"/>
          <w:numId w:val="3"/>
        </w:numPr>
        <w:spacing w:after="0" w:line="240" w:lineRule="auto"/>
        <w:contextualSpacing w:val="0"/>
      </w:pPr>
      <w:r w:rsidRPr="00336D69">
        <w:t>do not i</w:t>
      </w:r>
      <w:r>
        <w:t>ntensify controllable condition</w:t>
      </w:r>
    </w:p>
    <w:p w:rsidR="008F1448" w:rsidRDefault="008F1448" w:rsidP="00BE428C">
      <w:pPr>
        <w:pStyle w:val="ListParagraph"/>
        <w:numPr>
          <w:ilvl w:val="1"/>
          <w:numId w:val="3"/>
        </w:numPr>
        <w:spacing w:after="0" w:line="240" w:lineRule="auto"/>
        <w:contextualSpacing w:val="0"/>
      </w:pPr>
      <w:r>
        <w:t>bad drug partner</w:t>
      </w:r>
    </w:p>
    <w:p w:rsidR="008F1448" w:rsidRDefault="008F1448" w:rsidP="00BE428C">
      <w:pPr>
        <w:pStyle w:val="ListParagraph"/>
        <w:numPr>
          <w:ilvl w:val="1"/>
          <w:numId w:val="3"/>
        </w:numPr>
        <w:spacing w:after="0" w:line="240" w:lineRule="auto"/>
        <w:contextualSpacing w:val="0"/>
      </w:pPr>
      <w:r>
        <w:t>Is first line drug</w:t>
      </w:r>
      <w:r w:rsidR="00B05019">
        <w:t>*</w:t>
      </w:r>
    </w:p>
    <w:p w:rsidR="008F1448" w:rsidRDefault="008F1448" w:rsidP="00BE428C">
      <w:pPr>
        <w:pStyle w:val="ListParagraph"/>
        <w:numPr>
          <w:ilvl w:val="1"/>
          <w:numId w:val="3"/>
        </w:numPr>
        <w:spacing w:after="0" w:line="240" w:lineRule="auto"/>
        <w:contextualSpacing w:val="0"/>
      </w:pPr>
      <w:r>
        <w:t>Is second line drug</w:t>
      </w:r>
      <w:r w:rsidR="00B05019">
        <w:t>*</w:t>
      </w:r>
    </w:p>
    <w:p w:rsidR="008F1448" w:rsidRDefault="008F1448" w:rsidP="00BE428C">
      <w:pPr>
        <w:pStyle w:val="ListParagraph"/>
        <w:numPr>
          <w:ilvl w:val="1"/>
          <w:numId w:val="3"/>
        </w:numPr>
        <w:spacing w:after="0" w:line="240" w:lineRule="auto"/>
        <w:contextualSpacing w:val="0"/>
      </w:pPr>
      <w:r>
        <w:t>Is third line drug</w:t>
      </w:r>
      <w:r w:rsidR="00B05019">
        <w:t>*</w:t>
      </w:r>
    </w:p>
    <w:p w:rsidR="008F1448" w:rsidRDefault="008F1448" w:rsidP="00BE428C">
      <w:pPr>
        <w:pStyle w:val="ListParagraph"/>
        <w:numPr>
          <w:ilvl w:val="1"/>
          <w:numId w:val="3"/>
        </w:numPr>
        <w:spacing w:after="0" w:line="240" w:lineRule="auto"/>
        <w:contextualSpacing w:val="0"/>
      </w:pPr>
      <w:r>
        <w:t>Compelling indication</w:t>
      </w:r>
      <w:r w:rsidR="00B05019">
        <w:t>*</w:t>
      </w:r>
    </w:p>
    <w:p w:rsidR="008F1448" w:rsidRDefault="008F1448" w:rsidP="00BE428C">
      <w:pPr>
        <w:pStyle w:val="ListParagraph"/>
        <w:numPr>
          <w:ilvl w:val="1"/>
          <w:numId w:val="3"/>
        </w:numPr>
        <w:spacing w:after="0" w:line="240" w:lineRule="auto"/>
        <w:contextualSpacing w:val="0"/>
      </w:pPr>
      <w:r>
        <w:t>Relative indication</w:t>
      </w:r>
      <w:r w:rsidR="00B05019">
        <w:t>*</w:t>
      </w:r>
    </w:p>
    <w:p w:rsidR="008F1448" w:rsidRDefault="008F1448" w:rsidP="00BE428C">
      <w:pPr>
        <w:pStyle w:val="ListParagraph"/>
        <w:numPr>
          <w:ilvl w:val="1"/>
          <w:numId w:val="3"/>
        </w:numPr>
        <w:spacing w:after="0" w:line="240" w:lineRule="auto"/>
        <w:contextualSpacing w:val="0"/>
      </w:pPr>
      <w:r>
        <w:t>Relative contraindication</w:t>
      </w:r>
    </w:p>
    <w:p w:rsidR="008F1448" w:rsidRDefault="008F1448" w:rsidP="00BE428C">
      <w:pPr>
        <w:pStyle w:val="ListParagraph"/>
        <w:numPr>
          <w:ilvl w:val="1"/>
          <w:numId w:val="3"/>
        </w:numPr>
        <w:spacing w:after="0" w:line="240" w:lineRule="auto"/>
        <w:contextualSpacing w:val="0"/>
      </w:pPr>
      <w:r>
        <w:t>General Info</w:t>
      </w:r>
    </w:p>
    <w:p w:rsidR="00662957" w:rsidRDefault="00662957" w:rsidP="00662957">
      <w:pPr>
        <w:spacing w:after="0" w:line="240" w:lineRule="auto"/>
      </w:pPr>
    </w:p>
    <w:p w:rsidR="006451C3" w:rsidRDefault="006451C3" w:rsidP="00215A91">
      <w:pPr>
        <w:pStyle w:val="ListParagraph"/>
        <w:spacing w:after="0" w:line="240" w:lineRule="auto"/>
        <w:ind w:left="1800"/>
      </w:pPr>
    </w:p>
    <w:p w:rsidR="00B05019" w:rsidRDefault="00B05019" w:rsidP="003B6019">
      <w:r>
        <w:t>*Messages of these types are not included in the KB itself, but, instead are ‘constructed’ after pro</w:t>
      </w:r>
      <w:r w:rsidR="00044CEA">
        <w:t xml:space="preserve">cessing by EON.  See </w:t>
      </w:r>
      <w:hyperlink w:anchor="_Appendix_H:_Messages" w:history="1">
        <w:r w:rsidR="00ED286D" w:rsidRPr="00ED286D">
          <w:rPr>
            <w:rStyle w:val="Hyperlink"/>
          </w:rPr>
          <w:t>Appendix H</w:t>
        </w:r>
      </w:hyperlink>
      <w:r>
        <w:t xml:space="preserve"> for more information about such messages.  Only messages that are encoded in the KB are included in this section.</w:t>
      </w:r>
    </w:p>
    <w:p w:rsidR="008F1448" w:rsidRDefault="006451C3" w:rsidP="003B6019">
      <w:r>
        <w:t>All message types, except the last (General info) are associated with the Indications and contraindications described previously.  For example, if there is a “</w:t>
      </w:r>
      <w:r w:rsidR="00BA23B2">
        <w:t>do not add controllable” condition resulting in a blocked add recommendations, there is an associated “do not add controllable condition” message.</w:t>
      </w:r>
    </w:p>
    <w:p w:rsidR="003B6019" w:rsidRDefault="00662957" w:rsidP="003B6019">
      <w:r>
        <w:t>A</w:t>
      </w:r>
      <w:r w:rsidR="003B6019" w:rsidRPr="00336D69">
        <w:t xml:space="preserve"> “General info” message contains, as the type implies, general information about the drug, inc</w:t>
      </w:r>
      <w:r w:rsidR="00BA23B2">
        <w:t>luding educational information.</w:t>
      </w:r>
    </w:p>
    <w:p w:rsidR="003B6019" w:rsidRPr="00336D69" w:rsidRDefault="003B6019" w:rsidP="003B6019">
      <w:r w:rsidRPr="00336D69">
        <w:t>When a patient has an active prescription of a DM medication and is not contraindicated, the drug will not be recommended (</w:t>
      </w:r>
      <w:r>
        <w:t xml:space="preserve">e.g. </w:t>
      </w:r>
      <w:r w:rsidRPr="00336D69">
        <w:t xml:space="preserve">it may be at its maximum possible dose), but there can still be messages associated with that DM drug.  Such messages are </w:t>
      </w:r>
      <w:r w:rsidRPr="00336D69">
        <w:rPr>
          <w:i/>
        </w:rPr>
        <w:t>not</w:t>
      </w:r>
      <w:r w:rsidRPr="00336D69">
        <w:t xml:space="preserve"> Collateral messages.  These non-Collateral messages have one of the following message types:</w:t>
      </w:r>
    </w:p>
    <w:p w:rsidR="003B6019" w:rsidRPr="00336D69" w:rsidRDefault="003B6019" w:rsidP="00BE428C">
      <w:pPr>
        <w:pStyle w:val="ListParagraph"/>
        <w:numPr>
          <w:ilvl w:val="0"/>
          <w:numId w:val="3"/>
        </w:numPr>
        <w:spacing w:before="120" w:after="240" w:line="240" w:lineRule="auto"/>
        <w:contextualSpacing w:val="0"/>
      </w:pPr>
      <w:r w:rsidRPr="00336D69">
        <w:t>“Primary Recommendation”</w:t>
      </w:r>
    </w:p>
    <w:p w:rsidR="003B6019" w:rsidRPr="00336D69" w:rsidRDefault="003B6019" w:rsidP="00BE428C">
      <w:pPr>
        <w:pStyle w:val="ListParagraph"/>
        <w:numPr>
          <w:ilvl w:val="0"/>
          <w:numId w:val="3"/>
        </w:numPr>
        <w:spacing w:before="120" w:after="240" w:line="240" w:lineRule="auto"/>
        <w:contextualSpacing w:val="0"/>
      </w:pPr>
      <w:r w:rsidRPr="00336D69">
        <w:t>“Drug-Related”</w:t>
      </w:r>
    </w:p>
    <w:p w:rsidR="003B6019" w:rsidRPr="00336D69" w:rsidRDefault="003B6019" w:rsidP="00BE428C">
      <w:pPr>
        <w:pStyle w:val="ListParagraph"/>
        <w:numPr>
          <w:ilvl w:val="0"/>
          <w:numId w:val="3"/>
        </w:numPr>
        <w:spacing w:before="120" w:after="240" w:line="240" w:lineRule="auto"/>
        <w:contextualSpacing w:val="0"/>
      </w:pPr>
      <w:r w:rsidRPr="00336D69">
        <w:t>“General info”</w:t>
      </w:r>
    </w:p>
    <w:p w:rsidR="003B6019" w:rsidRDefault="00BA23B2" w:rsidP="003B6019">
      <w:r>
        <w:t>These messages are also described here</w:t>
      </w:r>
    </w:p>
    <w:p w:rsidR="00BE0BC8" w:rsidRDefault="003E1EF4" w:rsidP="003B6019">
      <w:r>
        <w:t>As before, t</w:t>
      </w:r>
      <w:r w:rsidR="00BE0BC8">
        <w:t xml:space="preserve">o help distinguish the messages themselves, they are in </w:t>
      </w:r>
      <w:r w:rsidR="00BE0BC8" w:rsidRPr="00BE0BC8">
        <w:rPr>
          <w:i/>
        </w:rPr>
        <w:t>italics</w:t>
      </w:r>
      <w:r w:rsidR="00A81B8E">
        <w:t>.</w:t>
      </w:r>
    </w:p>
    <w:p w:rsidR="00BA23B2" w:rsidRPr="002449A2" w:rsidRDefault="00BA23B2" w:rsidP="003B6019">
      <w:pPr>
        <w:rPr>
          <w:iCs/>
          <w:color w:val="4F81BD" w:themeColor="accent1"/>
          <w:sz w:val="24"/>
          <w:szCs w:val="24"/>
          <w:u w:val="single"/>
        </w:rPr>
      </w:pPr>
    </w:p>
    <w:p w:rsidR="003B6019" w:rsidRDefault="007D4BE3" w:rsidP="003B6019">
      <w:pPr>
        <w:pStyle w:val="Heading2"/>
      </w:pPr>
      <w:bookmarkStart w:id="93" w:name="_Toc532200699"/>
      <w:r>
        <w:t>Encoded Drug Messages</w:t>
      </w:r>
      <w:r w:rsidR="00424C30">
        <w:t xml:space="preserve"> </w:t>
      </w:r>
      <w:bookmarkEnd w:id="93"/>
    </w:p>
    <w:p w:rsidR="003B6019" w:rsidRPr="00511CC8" w:rsidRDefault="003B6019" w:rsidP="003B6019">
      <w:pPr>
        <w:rPr>
          <w:sz w:val="28"/>
          <w:szCs w:val="28"/>
        </w:rPr>
      </w:pPr>
      <w:r w:rsidRPr="00511CC8">
        <w:rPr>
          <w:sz w:val="28"/>
          <w:szCs w:val="28"/>
        </w:rPr>
        <w:t>First and Second Line Drugs</w:t>
      </w:r>
    </w:p>
    <w:p w:rsidR="003B6019" w:rsidRDefault="003B6019" w:rsidP="003B6019">
      <w:pPr>
        <w:pStyle w:val="Heading3"/>
      </w:pPr>
      <w:bookmarkStart w:id="94" w:name="_Toc532200700"/>
      <w:r>
        <w:t>Thiazide diuretics</w:t>
      </w:r>
      <w:bookmarkEnd w:id="94"/>
      <w:r>
        <w:t xml:space="preserve"> </w:t>
      </w:r>
    </w:p>
    <w:p w:rsidR="003B6019" w:rsidRDefault="003B6019" w:rsidP="003B6019"/>
    <w:p w:rsidR="003B08C3" w:rsidRDefault="003B08C3" w:rsidP="003B08C3">
      <w:r>
        <w:t>Thiazide diuretics are</w:t>
      </w:r>
    </w:p>
    <w:p w:rsidR="003B08C3" w:rsidRDefault="00B17156" w:rsidP="00BE428C">
      <w:pPr>
        <w:pStyle w:val="ListParagraph"/>
        <w:numPr>
          <w:ilvl w:val="0"/>
          <w:numId w:val="1"/>
        </w:numPr>
      </w:pPr>
      <w:r w:rsidRPr="003B08C3">
        <w:t>First line drug for HTN and no CKD</w:t>
      </w:r>
    </w:p>
    <w:p w:rsidR="003B08C3" w:rsidRDefault="00B17156" w:rsidP="00BE428C">
      <w:pPr>
        <w:pStyle w:val="ListParagraph"/>
        <w:numPr>
          <w:ilvl w:val="0"/>
          <w:numId w:val="1"/>
        </w:numPr>
      </w:pPr>
      <w:r w:rsidRPr="003B08C3">
        <w:t>First line drug for HTN and CKD and African American</w:t>
      </w:r>
    </w:p>
    <w:p w:rsidR="00B17156" w:rsidRDefault="00B17156" w:rsidP="00BE428C">
      <w:pPr>
        <w:pStyle w:val="ListParagraph"/>
        <w:numPr>
          <w:ilvl w:val="0"/>
          <w:numId w:val="1"/>
        </w:numPr>
      </w:pPr>
      <w:r w:rsidRPr="003B08C3">
        <w:t>Second line drug for HTN and not African American</w:t>
      </w:r>
    </w:p>
    <w:p w:rsidR="003B6019" w:rsidRPr="00336D69" w:rsidRDefault="003B6019" w:rsidP="003B6019">
      <w:r w:rsidRPr="00336D69">
        <w:t xml:space="preserve">Recommended drugs:  </w:t>
      </w:r>
      <w:proofErr w:type="spellStart"/>
      <w:r w:rsidRPr="00336D69">
        <w:t>chlorthalidone</w:t>
      </w:r>
      <w:proofErr w:type="spellEnd"/>
      <w:r w:rsidRPr="00336D69">
        <w:t xml:space="preserve"> (preferred), </w:t>
      </w:r>
      <w:proofErr w:type="spellStart"/>
      <w:r w:rsidRPr="00336D69">
        <w:t>indapamide</w:t>
      </w:r>
      <w:proofErr w:type="spellEnd"/>
      <w:r w:rsidRPr="00336D69">
        <w:t xml:space="preserve"> (preferred), hydrochlorothiazide</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 (none)</w:t>
      </w:r>
    </w:p>
    <w:p w:rsidR="003B6019" w:rsidRPr="00336D69" w:rsidRDefault="003B6019" w:rsidP="00BE428C">
      <w:pPr>
        <w:pStyle w:val="ListParagraph"/>
        <w:numPr>
          <w:ilvl w:val="0"/>
          <w:numId w:val="4"/>
        </w:numPr>
        <w:spacing w:before="120" w:after="240" w:line="240" w:lineRule="auto"/>
        <w:contextualSpacing w:val="0"/>
      </w:pPr>
      <w:r w:rsidRPr="00336D69">
        <w:lastRenderedPageBreak/>
        <w:t>Relative indication</w:t>
      </w:r>
    </w:p>
    <w:p w:rsidR="00915206" w:rsidRPr="00A4689A" w:rsidRDefault="003B6019" w:rsidP="00BE428C">
      <w:pPr>
        <w:pStyle w:val="ListParagraph"/>
        <w:numPr>
          <w:ilvl w:val="1"/>
          <w:numId w:val="4"/>
        </w:numPr>
        <w:spacing w:before="120" w:after="240" w:line="240" w:lineRule="auto"/>
        <w:contextualSpacing w:val="0"/>
      </w:pPr>
      <w:r w:rsidRPr="00336D69">
        <w:t>Osteoporosis</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336D69" w:rsidRDefault="003B6019" w:rsidP="00BE428C">
      <w:pPr>
        <w:pStyle w:val="ListParagraph"/>
        <w:numPr>
          <w:ilvl w:val="1"/>
          <w:numId w:val="4"/>
        </w:numPr>
        <w:spacing w:before="120" w:after="240" w:line="240" w:lineRule="auto"/>
        <w:contextualSpacing w:val="0"/>
      </w:pPr>
      <w:r w:rsidRPr="00336D69">
        <w:t>Na&lt;130 past month</w:t>
      </w:r>
    </w:p>
    <w:p w:rsidR="003B6019" w:rsidRPr="004C53FB" w:rsidRDefault="003B6019" w:rsidP="00BE428C">
      <w:pPr>
        <w:pStyle w:val="ListParagraph"/>
        <w:numPr>
          <w:ilvl w:val="1"/>
          <w:numId w:val="4"/>
        </w:numPr>
        <w:spacing w:before="120" w:after="240" w:line="240" w:lineRule="auto"/>
        <w:contextualSpacing w:val="0"/>
      </w:pPr>
      <w:r w:rsidRPr="004C53FB">
        <w:t>K&lt;3 past month</w:t>
      </w:r>
      <w:r w:rsidR="00E50643">
        <w:t xml:space="preserve"> and Rx thiazide</w:t>
      </w:r>
    </w:p>
    <w:p w:rsidR="003B6019" w:rsidRPr="004C53FB" w:rsidRDefault="003B6019" w:rsidP="00BE428C">
      <w:pPr>
        <w:pStyle w:val="ListParagraph"/>
        <w:numPr>
          <w:ilvl w:val="1"/>
          <w:numId w:val="4"/>
        </w:numPr>
        <w:spacing w:before="120" w:after="240" w:line="240" w:lineRule="auto"/>
        <w:contextualSpacing w:val="0"/>
      </w:pPr>
      <w:r w:rsidRPr="004C53FB">
        <w:t>K&lt;3.5 past month</w:t>
      </w:r>
      <w:r w:rsidR="00E50643">
        <w:t xml:space="preserve"> and no Rx thiazide</w:t>
      </w:r>
    </w:p>
    <w:p w:rsidR="001600F7" w:rsidRPr="004C53FB" w:rsidRDefault="003B6019" w:rsidP="00BE428C">
      <w:pPr>
        <w:pStyle w:val="ListParagraph"/>
        <w:numPr>
          <w:ilvl w:val="1"/>
          <w:numId w:val="4"/>
        </w:numPr>
        <w:spacing w:before="120" w:after="240" w:line="240" w:lineRule="auto"/>
        <w:contextualSpacing w:val="0"/>
      </w:pPr>
      <w:r w:rsidRPr="004C53FB">
        <w:t xml:space="preserve">Gout, complicated       </w:t>
      </w:r>
    </w:p>
    <w:p w:rsidR="003B6019" w:rsidRPr="004C53FB" w:rsidRDefault="003B6019" w:rsidP="00BE428C">
      <w:pPr>
        <w:pStyle w:val="ListParagraph"/>
        <w:numPr>
          <w:ilvl w:val="1"/>
          <w:numId w:val="4"/>
        </w:numPr>
        <w:spacing w:before="120" w:after="240" w:line="240" w:lineRule="auto"/>
        <w:contextualSpacing w:val="0"/>
      </w:pPr>
      <w:r w:rsidRPr="004C53FB">
        <w:t>Lithium</w:t>
      </w:r>
    </w:p>
    <w:p w:rsidR="003B6019" w:rsidRPr="004C53FB" w:rsidRDefault="003B6019" w:rsidP="00BE428C">
      <w:pPr>
        <w:pStyle w:val="ListParagraph"/>
        <w:numPr>
          <w:ilvl w:val="1"/>
          <w:numId w:val="4"/>
        </w:numPr>
        <w:spacing w:before="120" w:after="240" w:line="240" w:lineRule="auto"/>
        <w:contextualSpacing w:val="0"/>
      </w:pPr>
      <w:r w:rsidRPr="004C53FB">
        <w:t>ADR of anaphylaxis to thiazide</w:t>
      </w:r>
    </w:p>
    <w:p w:rsidR="003B6019" w:rsidRPr="00582C91" w:rsidRDefault="003B6019" w:rsidP="00BE428C">
      <w:pPr>
        <w:pStyle w:val="ListParagraph"/>
        <w:numPr>
          <w:ilvl w:val="0"/>
          <w:numId w:val="4"/>
        </w:numPr>
        <w:spacing w:before="120" w:after="240" w:line="240" w:lineRule="auto"/>
        <w:contextualSpacing w:val="0"/>
      </w:pPr>
      <w:r w:rsidRPr="00582C91">
        <w:t>Relative contraindication</w:t>
      </w:r>
    </w:p>
    <w:p w:rsidR="003B6019" w:rsidRPr="00582C91" w:rsidRDefault="00582C91" w:rsidP="00BE428C">
      <w:pPr>
        <w:pStyle w:val="ListParagraph"/>
        <w:numPr>
          <w:ilvl w:val="1"/>
          <w:numId w:val="4"/>
        </w:numPr>
        <w:spacing w:before="120" w:after="240" w:line="240" w:lineRule="auto"/>
        <w:contextualSpacing w:val="0"/>
      </w:pPr>
      <w:r w:rsidRPr="00582C91">
        <w:t xml:space="preserve">Gout, not complicated </w:t>
      </w:r>
    </w:p>
    <w:p w:rsidR="00582C91" w:rsidRPr="00336D69" w:rsidRDefault="00582C91" w:rsidP="00582C91">
      <w:pPr>
        <w:pStyle w:val="ListParagraph"/>
        <w:spacing w:before="120" w:after="240" w:line="240" w:lineRule="auto"/>
        <w:ind w:left="1440" w:firstLine="720"/>
        <w:contextualSpacing w:val="0"/>
        <w:rPr>
          <w:highlight w:val="yellow"/>
        </w:rPr>
      </w:pPr>
      <w:proofErr w:type="gramStart"/>
      <w:r w:rsidRPr="00447D81">
        <w:rPr>
          <w:i/>
        </w:rPr>
        <w:t>Relative contraindication</w:t>
      </w:r>
      <w:r w:rsidRPr="00582C91">
        <w:rPr>
          <w:i/>
        </w:rPr>
        <w:t>.</w:t>
      </w:r>
      <w:proofErr w:type="gramEnd"/>
      <w:r>
        <w:t xml:space="preserve"> </w:t>
      </w:r>
      <w:proofErr w:type="spellStart"/>
      <w:r w:rsidRPr="00582C91">
        <w:rPr>
          <w:i/>
        </w:rPr>
        <w:t>Pt</w:t>
      </w:r>
      <w:proofErr w:type="spellEnd"/>
      <w:r w:rsidRPr="00582C91">
        <w:rPr>
          <w:i/>
        </w:rPr>
        <w:t xml:space="preserve"> has uncomplicated gout.</w:t>
      </w:r>
    </w:p>
    <w:p w:rsidR="003B6019" w:rsidRDefault="003B6019" w:rsidP="00BE428C">
      <w:pPr>
        <w:pStyle w:val="ListParagraph"/>
        <w:numPr>
          <w:ilvl w:val="1"/>
          <w:numId w:val="4"/>
        </w:numPr>
        <w:spacing w:before="120" w:after="240" w:line="240" w:lineRule="auto"/>
        <w:contextualSpacing w:val="0"/>
      </w:pPr>
      <w:r w:rsidRPr="00336D69">
        <w:t>Allergy to sulfonamide</w:t>
      </w:r>
    </w:p>
    <w:p w:rsidR="00582C91" w:rsidRPr="00582C91" w:rsidRDefault="00582C91" w:rsidP="00582C91">
      <w:pPr>
        <w:pStyle w:val="ListParagraph"/>
        <w:spacing w:before="120" w:after="240" w:line="240" w:lineRule="auto"/>
        <w:ind w:left="1440" w:firstLine="720"/>
        <w:contextualSpacing w:val="0"/>
        <w:rPr>
          <w:i/>
        </w:rPr>
      </w:pPr>
      <w:proofErr w:type="gramStart"/>
      <w:r w:rsidRPr="00447D81">
        <w:rPr>
          <w:i/>
        </w:rPr>
        <w:t>Relative</w:t>
      </w:r>
      <w:r w:rsidRPr="00582C91">
        <w:rPr>
          <w:i/>
        </w:rPr>
        <w:t xml:space="preserve"> contraindication.</w:t>
      </w:r>
      <w:proofErr w:type="gramEnd"/>
      <w:r>
        <w:t xml:space="preserve"> </w:t>
      </w:r>
      <w:proofErr w:type="spellStart"/>
      <w:r w:rsidRPr="00582C91">
        <w:rPr>
          <w:i/>
        </w:rPr>
        <w:t>Pt</w:t>
      </w:r>
      <w:proofErr w:type="spellEnd"/>
      <w:r w:rsidRPr="00582C91">
        <w:rPr>
          <w:i/>
        </w:rPr>
        <w:t xml:space="preserve"> has </w:t>
      </w:r>
      <w:proofErr w:type="spellStart"/>
      <w:r w:rsidRPr="00582C91">
        <w:rPr>
          <w:i/>
        </w:rPr>
        <w:t>Dx</w:t>
      </w:r>
      <w:proofErr w:type="spellEnd"/>
      <w:r w:rsidRPr="00582C91">
        <w:rPr>
          <w:i/>
        </w:rPr>
        <w:t xml:space="preserve"> </w:t>
      </w:r>
      <w:r w:rsidR="003E1376">
        <w:rPr>
          <w:i/>
        </w:rPr>
        <w:t>allergy</w:t>
      </w:r>
      <w:r w:rsidR="003E1376" w:rsidRPr="00582C91">
        <w:rPr>
          <w:i/>
        </w:rPr>
        <w:t xml:space="preserve"> </w:t>
      </w:r>
      <w:r w:rsidRPr="00582C91">
        <w:rPr>
          <w:i/>
        </w:rPr>
        <w:t>to sulfonamide,</w:t>
      </w:r>
    </w:p>
    <w:p w:rsidR="003B6019" w:rsidRDefault="003B6019" w:rsidP="00BE428C">
      <w:pPr>
        <w:pStyle w:val="ListParagraph"/>
        <w:numPr>
          <w:ilvl w:val="1"/>
          <w:numId w:val="4"/>
        </w:numPr>
        <w:spacing w:before="120" w:after="240" w:line="240" w:lineRule="auto"/>
        <w:contextualSpacing w:val="0"/>
      </w:pPr>
      <w:proofErr w:type="spellStart"/>
      <w:r w:rsidRPr="00336D69">
        <w:t>Hypo</w:t>
      </w:r>
      <w:r w:rsidR="00747182">
        <w:t>n</w:t>
      </w:r>
      <w:r w:rsidRPr="00336D69">
        <w:t>atremia</w:t>
      </w:r>
      <w:proofErr w:type="spellEnd"/>
    </w:p>
    <w:p w:rsidR="00582C91" w:rsidRPr="00336D69" w:rsidRDefault="00582C91" w:rsidP="00582C91">
      <w:pPr>
        <w:pStyle w:val="ListParagraph"/>
        <w:spacing w:before="120" w:after="240" w:line="240" w:lineRule="auto"/>
        <w:ind w:left="1440" w:firstLine="720"/>
        <w:contextualSpacing w:val="0"/>
      </w:pPr>
      <w:proofErr w:type="gramStart"/>
      <w:r w:rsidRPr="00447D81">
        <w:rPr>
          <w:i/>
        </w:rPr>
        <w:t>Relative</w:t>
      </w:r>
      <w:r w:rsidRPr="00582C91">
        <w:rPr>
          <w:i/>
        </w:rPr>
        <w:t xml:space="preserve"> contraindication.</w:t>
      </w:r>
      <w:proofErr w:type="gramEnd"/>
      <w:r w:rsidRPr="00582C91">
        <w:rPr>
          <w:i/>
        </w:rPr>
        <w:t xml:space="preserve">  </w:t>
      </w:r>
      <w:proofErr w:type="spellStart"/>
      <w:r w:rsidRPr="00582C91">
        <w:rPr>
          <w:i/>
        </w:rPr>
        <w:t>Pt</w:t>
      </w:r>
      <w:proofErr w:type="spellEnd"/>
      <w:r w:rsidRPr="00582C91">
        <w:rPr>
          <w:i/>
        </w:rPr>
        <w:t xml:space="preserve"> has </w:t>
      </w:r>
      <w:proofErr w:type="spellStart"/>
      <w:r w:rsidRPr="00582C91">
        <w:rPr>
          <w:i/>
        </w:rPr>
        <w:t>Dx</w:t>
      </w:r>
      <w:proofErr w:type="spellEnd"/>
      <w:r w:rsidRPr="00582C91">
        <w:rPr>
          <w:i/>
        </w:rPr>
        <w:t xml:space="preserve"> </w:t>
      </w:r>
      <w:proofErr w:type="spellStart"/>
      <w:r w:rsidRPr="00582C91">
        <w:rPr>
          <w:i/>
        </w:rPr>
        <w:t>of</w:t>
      </w:r>
      <w:r w:rsidR="003E1376">
        <w:rPr>
          <w:i/>
        </w:rPr>
        <w:t>hyponatremia</w:t>
      </w:r>
      <w:proofErr w:type="spellEnd"/>
      <w:r w:rsidRPr="00582C91">
        <w:rPr>
          <w:i/>
        </w:rPr>
        <w:t>.</w:t>
      </w:r>
    </w:p>
    <w:p w:rsidR="003B6019" w:rsidRPr="00336D69" w:rsidRDefault="003B6019" w:rsidP="00BE428C">
      <w:pPr>
        <w:pStyle w:val="ListParagraph"/>
        <w:numPr>
          <w:ilvl w:val="1"/>
          <w:numId w:val="4"/>
        </w:numPr>
        <w:spacing w:before="120" w:after="240" w:line="240" w:lineRule="auto"/>
        <w:contextualSpacing w:val="0"/>
      </w:pPr>
      <w:r w:rsidRPr="00336D69">
        <w:t>130&lt;Na&lt;135 past month</w:t>
      </w:r>
    </w:p>
    <w:p w:rsidR="003B6019" w:rsidRDefault="003B6019" w:rsidP="003B6019">
      <w:pPr>
        <w:pStyle w:val="ListParagraph"/>
        <w:ind w:left="1440"/>
      </w:pPr>
      <w:r w:rsidRPr="0094563A">
        <w:t xml:space="preserve">When adding thiazide or increasing dose thiazide, if 130&lt;Na&lt;135 past </w:t>
      </w:r>
      <w:proofErr w:type="gramStart"/>
      <w:r w:rsidRPr="0094563A">
        <w:t>month</w:t>
      </w:r>
      <w:proofErr w:type="gramEnd"/>
      <w:r w:rsidRPr="0094563A">
        <w:t>, there will be a relative contraindication message:</w:t>
      </w:r>
    </w:p>
    <w:p w:rsidR="00A22D5B" w:rsidRPr="0094563A" w:rsidRDefault="00A22D5B" w:rsidP="003B6019">
      <w:pPr>
        <w:pStyle w:val="ListParagraph"/>
        <w:ind w:left="1440"/>
      </w:pPr>
    </w:p>
    <w:p w:rsidR="003B6019" w:rsidRPr="00D03B2B" w:rsidRDefault="00D1136A" w:rsidP="00FC6343">
      <w:pPr>
        <w:pStyle w:val="ListParagraph"/>
        <w:ind w:left="2160"/>
      </w:pPr>
      <w:proofErr w:type="gramStart"/>
      <w:r>
        <w:rPr>
          <w:i/>
        </w:rPr>
        <w:t>Relative c</w:t>
      </w:r>
      <w:r w:rsidR="006E69FE" w:rsidRPr="00D03B2B">
        <w:rPr>
          <w:i/>
        </w:rPr>
        <w:t>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Na ?</w:t>
      </w:r>
      <w:proofErr w:type="gramEnd"/>
      <w:r w:rsidR="003B6019" w:rsidRPr="00D03B2B">
        <w:rPr>
          <w:i/>
        </w:rPr>
        <w:t xml:space="preserve">value (?date).  </w:t>
      </w:r>
      <w:proofErr w:type="spellStart"/>
      <w:r w:rsidR="003B6019" w:rsidRPr="00D03B2B">
        <w:rPr>
          <w:i/>
        </w:rPr>
        <w:t>Hyponatremia</w:t>
      </w:r>
      <w:proofErr w:type="spellEnd"/>
      <w:r w:rsidR="003B6019" w:rsidRPr="00D03B2B">
        <w:rPr>
          <w:i/>
        </w:rPr>
        <w:t xml:space="preserve"> may worsen.</w:t>
      </w:r>
      <w:r w:rsidR="003B6019" w:rsidRPr="00D03B2B">
        <w:t xml:space="preserve"> </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Na&lt;</w:t>
      </w:r>
      <w:r w:rsidR="00DE3EF9" w:rsidRPr="00D03B2B">
        <w:t>=</w:t>
      </w:r>
      <w:r w:rsidRPr="00D03B2B">
        <w:t>130 any time in the past</w:t>
      </w:r>
    </w:p>
    <w:p w:rsidR="003B6019" w:rsidRPr="00D03B2B" w:rsidRDefault="003B6019" w:rsidP="003B6019">
      <w:pPr>
        <w:ind w:left="1440"/>
      </w:pPr>
      <w:r w:rsidRPr="00D03B2B">
        <w:t>When adding thiazide or increasing dose of thiazide, if Na&lt;130 any time in the past, there will be a relative contraindication message:</w:t>
      </w:r>
    </w:p>
    <w:p w:rsidR="003B6019" w:rsidRPr="00D03B2B" w:rsidRDefault="006E69FE" w:rsidP="00FC6343">
      <w:pPr>
        <w:pStyle w:val="ListParagraph"/>
        <w:ind w:left="2160"/>
      </w:pPr>
      <w:proofErr w:type="gramStart"/>
      <w:r w:rsidRPr="00D03B2B">
        <w:rPr>
          <w:i/>
        </w:rPr>
        <w:t>Relative contraindication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Na ?</w:t>
      </w:r>
      <w:proofErr w:type="gramEnd"/>
      <w:r w:rsidR="003B6019" w:rsidRPr="00D03B2B">
        <w:rPr>
          <w:i/>
        </w:rPr>
        <w:t xml:space="preserve">value (?date).  </w:t>
      </w:r>
      <w:proofErr w:type="spellStart"/>
      <w:r w:rsidR="003B6019" w:rsidRPr="00D03B2B">
        <w:rPr>
          <w:i/>
        </w:rPr>
        <w:t>Hyponatremia</w:t>
      </w:r>
      <w:proofErr w:type="spellEnd"/>
      <w:r w:rsidR="003B6019" w:rsidRPr="00D03B2B">
        <w:rPr>
          <w:i/>
        </w:rPr>
        <w:t xml:space="preserve"> may worsen.</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Presence of thiazide and 3&lt;K&lt;3.5 past month</w:t>
      </w:r>
    </w:p>
    <w:p w:rsidR="003B6019" w:rsidRPr="00D03B2B" w:rsidRDefault="003B6019" w:rsidP="003B6019">
      <w:pPr>
        <w:pStyle w:val="ListParagraph"/>
        <w:ind w:left="1440"/>
      </w:pPr>
      <w:r w:rsidRPr="00D03B2B">
        <w:t xml:space="preserve">When there is an Rx for thiazide, if 3&lt;K&lt;3.5 past </w:t>
      </w:r>
      <w:proofErr w:type="gramStart"/>
      <w:r w:rsidRPr="00D03B2B">
        <w:t>month</w:t>
      </w:r>
      <w:proofErr w:type="gramEnd"/>
      <w:r w:rsidRPr="00D03B2B">
        <w:t>, there will be a relative contraindication message:</w:t>
      </w:r>
    </w:p>
    <w:p w:rsidR="006E69FE" w:rsidRPr="00D03B2B" w:rsidRDefault="006E69FE" w:rsidP="003B6019">
      <w:pPr>
        <w:pStyle w:val="ListParagraph"/>
        <w:ind w:left="1440"/>
      </w:pPr>
    </w:p>
    <w:p w:rsidR="003B6019" w:rsidRPr="00D03B2B" w:rsidRDefault="006E69FE" w:rsidP="00FC6343">
      <w:pPr>
        <w:pStyle w:val="ListParagraph"/>
        <w:ind w:left="2160"/>
      </w:pPr>
      <w:r w:rsidRPr="00D03B2B">
        <w:lastRenderedPageBreak/>
        <w:t xml:space="preserve"> </w:t>
      </w:r>
      <w:proofErr w:type="gramStart"/>
      <w:r w:rsidRPr="00D03B2B">
        <w:rPr>
          <w:i/>
        </w:rPr>
        <w:t>Relative contraindication</w:t>
      </w:r>
      <w:r w:rsidR="003B6019" w:rsidRPr="00D03B2B">
        <w:rPr>
          <w:i/>
        </w:rPr>
        <w:t>.</w:t>
      </w:r>
      <w:proofErr w:type="gramEnd"/>
      <w:r w:rsidR="003B6019" w:rsidRPr="00D03B2B">
        <w:rPr>
          <w:i/>
        </w:rPr>
        <w:t xml:space="preserve">  </w:t>
      </w:r>
      <w:proofErr w:type="spellStart"/>
      <w:r w:rsidR="003B6019" w:rsidRPr="00D03B2B">
        <w:rPr>
          <w:i/>
        </w:rPr>
        <w:t>Pt</w:t>
      </w:r>
      <w:proofErr w:type="spellEnd"/>
      <w:r w:rsidR="003B6019" w:rsidRPr="00D03B2B">
        <w:rPr>
          <w:i/>
        </w:rPr>
        <w:t xml:space="preserve"> has </w:t>
      </w:r>
      <w:proofErr w:type="gramStart"/>
      <w:r w:rsidR="003B6019" w:rsidRPr="00D03B2B">
        <w:rPr>
          <w:i/>
        </w:rPr>
        <w:t>K ?</w:t>
      </w:r>
      <w:proofErr w:type="gramEnd"/>
      <w:r w:rsidR="003B6019" w:rsidRPr="00D03B2B">
        <w:rPr>
          <w:i/>
        </w:rPr>
        <w:t>value (?date).  Hypokalemia may worsen.</w:t>
      </w:r>
    </w:p>
    <w:p w:rsidR="006E69FE" w:rsidRPr="00336D69" w:rsidRDefault="006E69FE" w:rsidP="003B6019">
      <w:pPr>
        <w:pStyle w:val="ListParagraph"/>
        <w:ind w:left="1440"/>
        <w:rPr>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 xml:space="preserve">K&lt;3.5 any time in the past </w:t>
      </w:r>
    </w:p>
    <w:p w:rsidR="003B6019" w:rsidRPr="006E69FE" w:rsidRDefault="003B6019" w:rsidP="006E69FE">
      <w:pPr>
        <w:ind w:left="1440"/>
      </w:pPr>
      <w:r w:rsidRPr="0094563A">
        <w:t>When adding thiazide or increasing dose of thiazide, if K&lt;3.5 any time in the past older than 1 month, there will be a relati</w:t>
      </w:r>
      <w:r w:rsidR="006E69FE">
        <w:t xml:space="preserve">ve contraindication l message: </w:t>
      </w:r>
    </w:p>
    <w:p w:rsidR="003B6019" w:rsidRPr="00D03B2B" w:rsidRDefault="003B6019" w:rsidP="00FC6343">
      <w:pPr>
        <w:ind w:left="2160"/>
        <w:rPr>
          <w:i/>
        </w:rPr>
      </w:pPr>
      <w:r w:rsidRPr="00D03B2B">
        <w:t xml:space="preserve"> </w:t>
      </w:r>
      <w:proofErr w:type="gramStart"/>
      <w:r w:rsidR="006E69FE" w:rsidRPr="00D03B2B">
        <w:rPr>
          <w:i/>
        </w:rPr>
        <w:t>Relative contraindication</w:t>
      </w:r>
      <w:r w:rsidRPr="00D03B2B">
        <w:rPr>
          <w:i/>
        </w:rPr>
        <w:t>.</w:t>
      </w:r>
      <w:proofErr w:type="gramEnd"/>
      <w:r w:rsidRPr="00D03B2B">
        <w:rPr>
          <w:i/>
        </w:rPr>
        <w:t xml:space="preserve">  </w:t>
      </w:r>
      <w:proofErr w:type="spellStart"/>
      <w:r w:rsidRPr="00D03B2B">
        <w:rPr>
          <w:i/>
        </w:rPr>
        <w:t>Pt</w:t>
      </w:r>
      <w:proofErr w:type="spellEnd"/>
      <w:r w:rsidRPr="00D03B2B">
        <w:rPr>
          <w:i/>
        </w:rPr>
        <w:t xml:space="preserve"> has </w:t>
      </w:r>
      <w:proofErr w:type="gramStart"/>
      <w:r w:rsidRPr="00D03B2B">
        <w:rPr>
          <w:i/>
        </w:rPr>
        <w:t>K ?</w:t>
      </w:r>
      <w:proofErr w:type="gramEnd"/>
      <w:r w:rsidRPr="00D03B2B">
        <w:rPr>
          <w:i/>
        </w:rPr>
        <w:t>value (?date).  Hypokalemia may worsen.”</w:t>
      </w:r>
    </w:p>
    <w:p w:rsidR="003B6019" w:rsidRPr="00336D69" w:rsidRDefault="003B6019" w:rsidP="00BE428C">
      <w:pPr>
        <w:pStyle w:val="ListParagraph"/>
        <w:numPr>
          <w:ilvl w:val="1"/>
          <w:numId w:val="4"/>
        </w:numPr>
        <w:spacing w:before="120" w:after="240" w:line="240" w:lineRule="auto"/>
        <w:contextualSpacing w:val="0"/>
      </w:pPr>
      <w:r w:rsidRPr="00336D69">
        <w:t>Uric Acid &gt; 6.8 past year</w:t>
      </w:r>
    </w:p>
    <w:p w:rsidR="003B6019" w:rsidRDefault="003B6019" w:rsidP="003B6019">
      <w:pPr>
        <w:pStyle w:val="ListParagraph"/>
        <w:ind w:left="1440"/>
      </w:pPr>
      <w:r w:rsidRPr="0094563A">
        <w:t>When adding thiazide or increasing dose of thiazide, if uric acid&gt;6.8 past year, there will be a relative contraindication message</w:t>
      </w:r>
    </w:p>
    <w:p w:rsidR="00D03B2B" w:rsidRPr="0094563A" w:rsidRDefault="00D03B2B" w:rsidP="003B6019">
      <w:pPr>
        <w:pStyle w:val="ListParagraph"/>
        <w:ind w:left="1440"/>
      </w:pPr>
    </w:p>
    <w:p w:rsidR="003B6019" w:rsidRPr="00D03B2B" w:rsidRDefault="003B6019" w:rsidP="00FC6343">
      <w:pPr>
        <w:pStyle w:val="ListParagraph"/>
        <w:ind w:left="2160"/>
        <w:rPr>
          <w:i/>
        </w:rPr>
      </w:pPr>
      <w:r w:rsidRPr="00D03B2B">
        <w:rPr>
          <w:i/>
        </w:rPr>
        <w:t xml:space="preserve"> </w:t>
      </w:r>
      <w:proofErr w:type="gramStart"/>
      <w:r w:rsidR="006E69FE" w:rsidRPr="00D03B2B">
        <w:rPr>
          <w:i/>
        </w:rPr>
        <w:t>Relative contraindication</w:t>
      </w:r>
      <w:r w:rsidRPr="00D03B2B">
        <w:rPr>
          <w:i/>
        </w:rPr>
        <w:t>.</w:t>
      </w:r>
      <w:proofErr w:type="gramEnd"/>
      <w:r w:rsidRPr="00D03B2B">
        <w:rPr>
          <w:i/>
        </w:rPr>
        <w:t xml:space="preserve">  </w:t>
      </w:r>
      <w:proofErr w:type="spellStart"/>
      <w:r w:rsidRPr="00D03B2B">
        <w:rPr>
          <w:i/>
        </w:rPr>
        <w:t>Pt</w:t>
      </w:r>
      <w:proofErr w:type="spellEnd"/>
      <w:r w:rsidRPr="00D03B2B">
        <w:rPr>
          <w:i/>
        </w:rPr>
        <w:t xml:space="preserve"> has Uric </w:t>
      </w:r>
      <w:proofErr w:type="gramStart"/>
      <w:r w:rsidRPr="00D03B2B">
        <w:rPr>
          <w:i/>
        </w:rPr>
        <w:t>Acid ?</w:t>
      </w:r>
      <w:proofErr w:type="gramEnd"/>
      <w:r w:rsidRPr="00D03B2B">
        <w:rPr>
          <w:i/>
        </w:rPr>
        <w:t>value (?date).</w:t>
      </w:r>
    </w:p>
    <w:p w:rsidR="00D03B2B" w:rsidRPr="00D03B2B" w:rsidRDefault="00D03B2B"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proofErr w:type="spellStart"/>
      <w:r w:rsidRPr="00336D69">
        <w:t>Hyperuricemia</w:t>
      </w:r>
      <w:proofErr w:type="spellEnd"/>
    </w:p>
    <w:p w:rsidR="00D03B2B" w:rsidRPr="00336D69" w:rsidRDefault="00D03B2B" w:rsidP="00FC6343">
      <w:pPr>
        <w:spacing w:before="120" w:after="240" w:line="240" w:lineRule="auto"/>
        <w:ind w:left="1080" w:firstLine="720"/>
      </w:pPr>
      <w:proofErr w:type="gramStart"/>
      <w:r w:rsidRPr="00D03B2B">
        <w:rPr>
          <w:i/>
        </w:rPr>
        <w:t>Relative contraindication.</w:t>
      </w:r>
      <w:proofErr w:type="gramEnd"/>
      <w:r w:rsidRPr="00D03B2B">
        <w:rPr>
          <w:i/>
        </w:rPr>
        <w:t xml:space="preserve">  </w:t>
      </w:r>
      <w:proofErr w:type="spellStart"/>
      <w:r w:rsidRPr="00D03B2B">
        <w:rPr>
          <w:i/>
        </w:rPr>
        <w:t>Pt</w:t>
      </w:r>
      <w:proofErr w:type="spellEnd"/>
      <w:r w:rsidRPr="00D03B2B">
        <w:rPr>
          <w:i/>
        </w:rPr>
        <w:t xml:space="preserve"> has </w:t>
      </w:r>
      <w:proofErr w:type="spellStart"/>
      <w:r w:rsidRPr="00D03B2B">
        <w:rPr>
          <w:i/>
        </w:rPr>
        <w:t>Dx</w:t>
      </w:r>
      <w:proofErr w:type="spellEnd"/>
      <w:r w:rsidRPr="00D03B2B">
        <w:rPr>
          <w:i/>
        </w:rPr>
        <w:t xml:space="preserve"> of </w:t>
      </w:r>
      <w:proofErr w:type="spellStart"/>
      <w:r w:rsidRPr="00D03B2B">
        <w:rPr>
          <w:i/>
        </w:rPr>
        <w:t>hyperuricemia</w:t>
      </w:r>
      <w:proofErr w:type="spellEnd"/>
      <w:r w:rsidRPr="00D03B2B">
        <w:rPr>
          <w:i/>
        </w:rPr>
        <w:t>.</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5855D2" w:rsidRPr="005855D2" w:rsidRDefault="005855D2" w:rsidP="00391E07">
      <w:pPr>
        <w:ind w:left="1080"/>
      </w:pPr>
      <w:r w:rsidRPr="0078711C">
        <w:t xml:space="preserve">If SBP is </w:t>
      </w:r>
      <w:r w:rsidR="00391E07">
        <w:t xml:space="preserve">completely </w:t>
      </w:r>
      <w:r w:rsidRPr="0078711C">
        <w:t xml:space="preserve">missing, </w:t>
      </w:r>
      <w:r w:rsidR="00391E07">
        <w:t>patient is ineligible.</w:t>
      </w:r>
    </w:p>
    <w:p w:rsidR="005855D2" w:rsidRPr="005855D2" w:rsidRDefault="005855D2" w:rsidP="005855D2">
      <w:pPr>
        <w:ind w:left="1080"/>
      </w:pPr>
      <w:r w:rsidRPr="005855D2">
        <w:t>If SBP is missing in the past month, and if there are multiple drugs that have a “blocked add” recommendations, rather than displaying multiple messages, ther</w:t>
      </w:r>
      <w:r w:rsidR="00391E07">
        <w:t>e will be, instead, one message.  This message also in Section, Messages associated with multiple drugs.</w:t>
      </w:r>
    </w:p>
    <w:p w:rsidR="005855D2" w:rsidRPr="005855D2" w:rsidRDefault="005855D2" w:rsidP="00D1136A">
      <w:pPr>
        <w:ind w:left="2160"/>
        <w:rPr>
          <w:i/>
        </w:rPr>
      </w:pPr>
      <w:r w:rsidRPr="005855D2">
        <w:rPr>
          <w:i/>
        </w:rPr>
        <w:t xml:space="preserve">Would </w:t>
      </w:r>
      <w:proofErr w:type="gramStart"/>
      <w:r w:rsidRPr="005855D2">
        <w:rPr>
          <w:i/>
        </w:rPr>
        <w:t>add ?</w:t>
      </w:r>
      <w:proofErr w:type="spellStart"/>
      <w:proofErr w:type="gramEnd"/>
      <w:r w:rsidRPr="005855D2">
        <w:rPr>
          <w:i/>
        </w:rPr>
        <w:t>blockedDrug</w:t>
      </w:r>
      <w:proofErr w:type="spellEnd"/>
      <w:r w:rsidRPr="005855D2">
        <w:rPr>
          <w:i/>
        </w:rPr>
        <w:t xml:space="preserve"> but missing SBP ?value (?date).</w:t>
      </w:r>
    </w:p>
    <w:p w:rsidR="005855D2" w:rsidRPr="0078711C" w:rsidRDefault="005855D2" w:rsidP="00FC6343">
      <w:pPr>
        <w:ind w:left="1440"/>
      </w:pPr>
      <w:proofErr w:type="gramStart"/>
      <w:r w:rsidRPr="005855D2">
        <w:t>Where ?</w:t>
      </w:r>
      <w:proofErr w:type="spellStart"/>
      <w:proofErr w:type="gramEnd"/>
      <w:r w:rsidRPr="005855D2">
        <w:t>blockedDrug</w:t>
      </w:r>
      <w:proofErr w:type="spellEnd"/>
      <w:r w:rsidRPr="005855D2">
        <w:t xml:space="preserve"> contains the list of drug classes with the blocked add </w:t>
      </w:r>
      <w:proofErr w:type="spellStart"/>
      <w:r w:rsidRPr="005855D2">
        <w:t>recomendation</w:t>
      </w:r>
      <w:proofErr w:type="spellEnd"/>
      <w:r w:rsidRPr="005855D2">
        <w:t>, and ?value and ?date are the most recent SBP value and date, respectively.</w:t>
      </w:r>
    </w:p>
    <w:p w:rsidR="003B6019" w:rsidRPr="00336D69" w:rsidRDefault="003B6019" w:rsidP="003B6019">
      <w:pPr>
        <w:pStyle w:val="ListParagraph"/>
        <w:ind w:left="1440"/>
      </w:pPr>
    </w:p>
    <w:p w:rsidR="003B6019" w:rsidRPr="00213277" w:rsidRDefault="003B6019" w:rsidP="00BE428C">
      <w:pPr>
        <w:pStyle w:val="ListParagraph"/>
        <w:numPr>
          <w:ilvl w:val="1"/>
          <w:numId w:val="4"/>
        </w:numPr>
        <w:spacing w:before="120" w:after="240" w:line="240" w:lineRule="auto"/>
        <w:contextualSpacing w:val="0"/>
      </w:pPr>
      <w:r w:rsidRPr="00213277">
        <w:t>Absence of K in past month</w:t>
      </w:r>
    </w:p>
    <w:p w:rsidR="003B6019" w:rsidRPr="00213277" w:rsidRDefault="003B6019" w:rsidP="003B6019">
      <w:pPr>
        <w:ind w:left="1440"/>
      </w:pPr>
      <w:r w:rsidRPr="00213277">
        <w:t>If there is no K, the following collateral “do not start” message will be displayed:</w:t>
      </w:r>
    </w:p>
    <w:p w:rsidR="003B6019" w:rsidRDefault="003B6019" w:rsidP="00066EE3">
      <w:pPr>
        <w:ind w:left="2160"/>
        <w:rPr>
          <w:i/>
        </w:rPr>
      </w:pPr>
      <w:proofErr w:type="gramStart"/>
      <w:r w:rsidRPr="00215A91">
        <w:rPr>
          <w:i/>
          <w:strike/>
        </w:rPr>
        <w:t>Would add thiazide diuretics, but</w:t>
      </w:r>
      <w:r w:rsidRPr="00213277">
        <w:rPr>
          <w:i/>
        </w:rPr>
        <w:t xml:space="preserve"> missing K.</w:t>
      </w:r>
      <w:proofErr w:type="gramEnd"/>
    </w:p>
    <w:p w:rsidR="00C6091B" w:rsidRPr="00215A91" w:rsidRDefault="00C6091B" w:rsidP="00215A91">
      <w:pPr>
        <w:ind w:left="1440"/>
      </w:pPr>
      <w:r>
        <w:t>The phrase “Would add thiazide diuretic, but” is now displayed in the GUI and not in the KB.  This is true for all “do not start” and “do not increase” conditions when there are missing labs.</w:t>
      </w:r>
    </w:p>
    <w:p w:rsidR="003B6019" w:rsidRPr="00213277" w:rsidRDefault="003B6019" w:rsidP="003B6019">
      <w:pPr>
        <w:pStyle w:val="ListParagraph"/>
        <w:ind w:left="1440"/>
      </w:pPr>
      <w:r w:rsidRPr="00213277">
        <w:t>If there is no K in the past month, the following collateral “do not start” message will be displayed</w:t>
      </w:r>
    </w:p>
    <w:p w:rsidR="003B6019" w:rsidRDefault="003B6019" w:rsidP="00066EE3">
      <w:pPr>
        <w:ind w:left="1080" w:firstLine="720"/>
        <w:rPr>
          <w:i/>
        </w:rPr>
      </w:pPr>
      <w:r w:rsidRPr="00215A91">
        <w:rPr>
          <w:i/>
          <w:strike/>
        </w:rPr>
        <w:lastRenderedPageBreak/>
        <w:t>Would add thiazide diuretics, but</w:t>
      </w:r>
      <w:r w:rsidRPr="00213277">
        <w:rPr>
          <w:i/>
        </w:rPr>
        <w:t xml:space="preserve"> old </w:t>
      </w:r>
      <w:proofErr w:type="gramStart"/>
      <w:r w:rsidRPr="00213277">
        <w:rPr>
          <w:i/>
        </w:rPr>
        <w:t>K ?</w:t>
      </w:r>
      <w:proofErr w:type="gramEnd"/>
      <w:r w:rsidRPr="00213277">
        <w:rPr>
          <w:i/>
        </w:rPr>
        <w:t>value (?date).</w:t>
      </w:r>
    </w:p>
    <w:p w:rsidR="00AE175D" w:rsidRPr="00447D81" w:rsidRDefault="00AE175D" w:rsidP="000C59F4">
      <w:pPr>
        <w:ind w:left="720" w:firstLine="720"/>
        <w:rPr>
          <w:i/>
        </w:rPr>
      </w:pPr>
    </w:p>
    <w:p w:rsidR="003B6019" w:rsidRPr="00E231F4" w:rsidRDefault="003B6019" w:rsidP="00BE428C">
      <w:pPr>
        <w:pStyle w:val="ListParagraph"/>
        <w:numPr>
          <w:ilvl w:val="1"/>
          <w:numId w:val="4"/>
        </w:numPr>
        <w:spacing w:before="120" w:after="240" w:line="240" w:lineRule="auto"/>
        <w:contextualSpacing w:val="0"/>
      </w:pPr>
      <w:r w:rsidRPr="00E231F4">
        <w:t>Absence of Na in past month</w:t>
      </w:r>
    </w:p>
    <w:p w:rsidR="003B6019" w:rsidRPr="00E231F4" w:rsidRDefault="003B6019" w:rsidP="003B6019">
      <w:pPr>
        <w:pStyle w:val="ListParagraph"/>
        <w:ind w:left="1440"/>
      </w:pPr>
      <w:r w:rsidRPr="00E231F4">
        <w:t>If there is no Na, the following collateral d</w:t>
      </w:r>
      <w:r w:rsidR="00943049">
        <w:t>o not start</w:t>
      </w:r>
      <w:r w:rsidRPr="00E231F4">
        <w:t xml:space="preserve"> message will be displayed:  </w:t>
      </w:r>
    </w:p>
    <w:p w:rsidR="00066EE3" w:rsidRPr="00E231F4" w:rsidRDefault="00066EE3" w:rsidP="003B6019">
      <w:pPr>
        <w:pStyle w:val="ListParagraph"/>
        <w:ind w:left="1440"/>
      </w:pPr>
    </w:p>
    <w:p w:rsidR="003B6019" w:rsidRPr="00E231F4" w:rsidRDefault="003B6019" w:rsidP="00066EE3">
      <w:pPr>
        <w:pStyle w:val="ListParagraph"/>
        <w:ind w:left="2160"/>
        <w:rPr>
          <w:i/>
        </w:rPr>
      </w:pPr>
      <w:proofErr w:type="gramStart"/>
      <w:r w:rsidRPr="00215A91">
        <w:rPr>
          <w:i/>
          <w:strike/>
        </w:rPr>
        <w:t>Would add thiazide diuretics, but</w:t>
      </w:r>
      <w:r w:rsidRPr="00E231F4">
        <w:rPr>
          <w:i/>
        </w:rPr>
        <w:t xml:space="preserve"> missing Na.</w:t>
      </w:r>
      <w:proofErr w:type="gramEnd"/>
    </w:p>
    <w:p w:rsidR="00447D81" w:rsidRPr="00E231F4" w:rsidRDefault="00447D81" w:rsidP="00066EE3">
      <w:pPr>
        <w:pStyle w:val="ListParagraph"/>
        <w:ind w:left="2160"/>
        <w:rPr>
          <w:i/>
        </w:rPr>
      </w:pPr>
    </w:p>
    <w:p w:rsidR="003B6019" w:rsidRPr="00E231F4" w:rsidRDefault="003B6019" w:rsidP="003B6019">
      <w:pPr>
        <w:pStyle w:val="ListParagraph"/>
        <w:ind w:left="1440"/>
      </w:pPr>
      <w:r w:rsidRPr="00E231F4">
        <w:t>If there is no Na in the past month, the following collateral “do not start” message will be displayed:</w:t>
      </w:r>
    </w:p>
    <w:p w:rsidR="00066EE3" w:rsidRPr="00E231F4" w:rsidRDefault="00066EE3" w:rsidP="003B6019">
      <w:pPr>
        <w:pStyle w:val="ListParagraph"/>
        <w:ind w:left="1440"/>
        <w:rPr>
          <w:i/>
        </w:rPr>
      </w:pPr>
    </w:p>
    <w:p w:rsidR="003B6019" w:rsidRPr="00E231F4" w:rsidRDefault="003B6019" w:rsidP="00066EE3">
      <w:pPr>
        <w:pStyle w:val="ListParagraph"/>
        <w:ind w:left="2160"/>
        <w:rPr>
          <w:i/>
        </w:rPr>
      </w:pPr>
      <w:r w:rsidRPr="00E231F4">
        <w:rPr>
          <w:i/>
        </w:rPr>
        <w:t xml:space="preserve">  </w:t>
      </w:r>
      <w:r w:rsidRPr="00215A91">
        <w:rPr>
          <w:i/>
          <w:strike/>
        </w:rPr>
        <w:t>Would add thiazide diuretics, but</w:t>
      </w:r>
      <w:r w:rsidRPr="00E231F4">
        <w:rPr>
          <w:i/>
        </w:rPr>
        <w:t xml:space="preserve"> old </w:t>
      </w:r>
      <w:proofErr w:type="gramStart"/>
      <w:r w:rsidRPr="00E231F4">
        <w:rPr>
          <w:i/>
        </w:rPr>
        <w:t>Na ?</w:t>
      </w:r>
      <w:proofErr w:type="gramEnd"/>
      <w:r w:rsidRPr="00E231F4">
        <w:rPr>
          <w:i/>
        </w:rPr>
        <w:t>value (?date).</w:t>
      </w:r>
    </w:p>
    <w:p w:rsidR="003B6019" w:rsidRPr="00E231F4" w:rsidRDefault="003B6019" w:rsidP="003B6019"/>
    <w:p w:rsidR="003B6019" w:rsidRPr="00447D81" w:rsidRDefault="003B6019" w:rsidP="003B6019">
      <w:pPr>
        <w:pStyle w:val="ListParagraph"/>
        <w:ind w:left="1440"/>
        <w:rPr>
          <w:i/>
        </w:rPr>
      </w:pP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0E4711" w:rsidRPr="004A4D73" w:rsidRDefault="00F81647" w:rsidP="000E4711">
      <w:pPr>
        <w:ind w:left="1080"/>
      </w:pPr>
      <w:r>
        <w:t>If SBP is completely absent, patient is ineligible.</w:t>
      </w:r>
    </w:p>
    <w:p w:rsidR="000E4711" w:rsidRPr="004A4D73" w:rsidRDefault="000E4711" w:rsidP="000E4711">
      <w:pPr>
        <w:ind w:left="1080"/>
      </w:pPr>
      <w:r w:rsidRPr="004A4D73">
        <w:t>If SBP is missing in the past month, and if there are multiple drugs that have a “blocked increase” recommendations, rather than displaying multiple messages, there will be, instead, one message:</w:t>
      </w:r>
    </w:p>
    <w:p w:rsidR="000E4711" w:rsidRPr="004A4D73" w:rsidRDefault="000E4711" w:rsidP="00D1136A">
      <w:pPr>
        <w:ind w:left="1440"/>
        <w:rPr>
          <w:i/>
        </w:rPr>
      </w:pPr>
      <w:r w:rsidRPr="004A4D73">
        <w:rPr>
          <w:i/>
        </w:rPr>
        <w:t xml:space="preserve">Would </w:t>
      </w:r>
      <w:proofErr w:type="gramStart"/>
      <w:r w:rsidRPr="004A4D73">
        <w:rPr>
          <w:i/>
        </w:rPr>
        <w:t>increase ?</w:t>
      </w:r>
      <w:proofErr w:type="spellStart"/>
      <w:proofErr w:type="gramEnd"/>
      <w:r w:rsidRPr="004A4D73">
        <w:rPr>
          <w:i/>
        </w:rPr>
        <w:t>blockedDrug</w:t>
      </w:r>
      <w:proofErr w:type="spellEnd"/>
      <w:r w:rsidRPr="004A4D73">
        <w:rPr>
          <w:i/>
        </w:rPr>
        <w:t xml:space="preserve"> but missing SBP ?value (?date).</w:t>
      </w:r>
    </w:p>
    <w:p w:rsidR="000E4711" w:rsidRPr="0078711C" w:rsidRDefault="000E4711" w:rsidP="000E4711">
      <w:pPr>
        <w:ind w:left="1080"/>
      </w:pPr>
      <w:proofErr w:type="gramStart"/>
      <w:r w:rsidRPr="004A4D73">
        <w:t>Where ?</w:t>
      </w:r>
      <w:proofErr w:type="spellStart"/>
      <w:proofErr w:type="gramEnd"/>
      <w:r w:rsidRPr="004A4D73">
        <w:t>blockedDrug</w:t>
      </w:r>
      <w:proofErr w:type="spellEnd"/>
      <w:r w:rsidRPr="004A4D73">
        <w:t xml:space="preserve"> contains the list of drug classes with the blocked increase recommendation, and ?value and ?date are the most recent SBP value and date, respectively.</w:t>
      </w:r>
    </w:p>
    <w:p w:rsidR="003B6019" w:rsidRPr="00F469E2" w:rsidRDefault="003B6019" w:rsidP="00BE428C">
      <w:pPr>
        <w:pStyle w:val="ListParagraph"/>
        <w:numPr>
          <w:ilvl w:val="1"/>
          <w:numId w:val="4"/>
        </w:numPr>
        <w:spacing w:before="120" w:after="240" w:line="240" w:lineRule="auto"/>
        <w:contextualSpacing w:val="0"/>
      </w:pPr>
      <w:r w:rsidRPr="00F469E2">
        <w:t>Absence of K in past month</w:t>
      </w:r>
    </w:p>
    <w:p w:rsidR="003B6019" w:rsidRPr="00F469E2" w:rsidRDefault="003B6019" w:rsidP="003B6019">
      <w:pPr>
        <w:ind w:left="1440"/>
      </w:pPr>
      <w:r w:rsidRPr="00F469E2">
        <w:t>If there is no K, the following collateral “do not intensify” message will be displayed:</w:t>
      </w:r>
    </w:p>
    <w:p w:rsidR="003B6019" w:rsidRDefault="003B6019" w:rsidP="00D1136A">
      <w:pPr>
        <w:ind w:left="2160"/>
        <w:rPr>
          <w:i/>
        </w:rPr>
      </w:pPr>
      <w:r w:rsidRPr="00215A91">
        <w:rPr>
          <w:i/>
          <w:strike/>
        </w:rPr>
        <w:t xml:space="preserve">Would </w:t>
      </w:r>
      <w:proofErr w:type="gramStart"/>
      <w:r w:rsidRPr="00215A91">
        <w:rPr>
          <w:i/>
          <w:strike/>
        </w:rPr>
        <w:t xml:space="preserve">increase </w:t>
      </w:r>
      <w:r w:rsidR="00943049" w:rsidRPr="00215A91">
        <w:rPr>
          <w:i/>
          <w:strike/>
        </w:rPr>
        <w:t>?</w:t>
      </w:r>
      <w:proofErr w:type="spellStart"/>
      <w:proofErr w:type="gramEnd"/>
      <w:r w:rsidR="00943049" w:rsidRPr="00215A91">
        <w:rPr>
          <w:i/>
          <w:strike/>
        </w:rPr>
        <w:t>thiazide_drug</w:t>
      </w:r>
      <w:proofErr w:type="spellEnd"/>
      <w:r w:rsidRPr="00215A91">
        <w:rPr>
          <w:i/>
          <w:strike/>
        </w:rPr>
        <w:t>, but</w:t>
      </w:r>
      <w:r w:rsidRPr="00F469E2">
        <w:rPr>
          <w:i/>
        </w:rPr>
        <w:t xml:space="preserve"> missing K.</w:t>
      </w:r>
    </w:p>
    <w:p w:rsidR="003B6019" w:rsidRPr="00215A91" w:rsidRDefault="00943049" w:rsidP="00E63229">
      <w:pPr>
        <w:ind w:left="1440"/>
        <w:rPr>
          <w:i/>
          <w:strike/>
        </w:rPr>
      </w:pPr>
      <w:proofErr w:type="gramStart"/>
      <w:r w:rsidRPr="00215A91">
        <w:rPr>
          <w:strike/>
        </w:rPr>
        <w:t>Where ?</w:t>
      </w:r>
      <w:proofErr w:type="spellStart"/>
      <w:proofErr w:type="gramEnd"/>
      <w:r w:rsidRPr="00215A91">
        <w:rPr>
          <w:strike/>
        </w:rPr>
        <w:t>thiazide_drug</w:t>
      </w:r>
      <w:proofErr w:type="spellEnd"/>
      <w:r w:rsidRPr="00215A91">
        <w:rPr>
          <w:strike/>
        </w:rPr>
        <w:t xml:space="preserve"> is the thiazide medication</w:t>
      </w:r>
      <w:r w:rsidRPr="00215A91">
        <w:rPr>
          <w:i/>
          <w:strike/>
        </w:rPr>
        <w:t>.</w:t>
      </w:r>
    </w:p>
    <w:p w:rsidR="003B6019" w:rsidRPr="00F469E2" w:rsidRDefault="003B6019" w:rsidP="003B6019">
      <w:pPr>
        <w:pStyle w:val="ListParagraph"/>
        <w:ind w:left="1440"/>
      </w:pPr>
      <w:r w:rsidRPr="00F469E2">
        <w:t>If there is no K in the past month, the following collateral “do not intensify” message will be displayed</w:t>
      </w:r>
    </w:p>
    <w:p w:rsidR="003B6019" w:rsidRPr="00F469E2" w:rsidRDefault="003B6019" w:rsidP="00D1136A">
      <w:pPr>
        <w:ind w:left="1440" w:firstLine="720"/>
        <w:rPr>
          <w:i/>
        </w:rPr>
      </w:pPr>
      <w:r w:rsidRPr="00215A91">
        <w:rPr>
          <w:i/>
          <w:strike/>
        </w:rPr>
        <w:t xml:space="preserve">Would </w:t>
      </w:r>
      <w:proofErr w:type="gramStart"/>
      <w:r w:rsidRPr="00215A91">
        <w:rPr>
          <w:i/>
          <w:strike/>
        </w:rPr>
        <w:t xml:space="preserve">increase </w:t>
      </w:r>
      <w:r w:rsidR="00943049" w:rsidRPr="00215A91">
        <w:rPr>
          <w:i/>
          <w:strike/>
        </w:rPr>
        <w:t>?</w:t>
      </w:r>
      <w:proofErr w:type="spellStart"/>
      <w:proofErr w:type="gramEnd"/>
      <w:r w:rsidR="00943049" w:rsidRPr="00215A91">
        <w:rPr>
          <w:i/>
          <w:strike/>
        </w:rPr>
        <w:t>thiazide_drug</w:t>
      </w:r>
      <w:proofErr w:type="spellEnd"/>
      <w:r w:rsidRPr="00215A91">
        <w:rPr>
          <w:i/>
          <w:strike/>
        </w:rPr>
        <w:t>, but</w:t>
      </w:r>
      <w:r w:rsidRPr="00F469E2">
        <w:rPr>
          <w:i/>
        </w:rPr>
        <w:t xml:space="preserve"> old K ?value (?date).</w:t>
      </w:r>
    </w:p>
    <w:p w:rsidR="003B6019" w:rsidRPr="00215A91" w:rsidRDefault="00943049" w:rsidP="003B6019">
      <w:pPr>
        <w:rPr>
          <w:strike/>
        </w:rPr>
      </w:pPr>
      <w:r>
        <w:tab/>
      </w:r>
      <w:r>
        <w:tab/>
      </w:r>
      <w:proofErr w:type="gramStart"/>
      <w:r w:rsidRPr="00215A91">
        <w:rPr>
          <w:strike/>
        </w:rPr>
        <w:t>Where ?</w:t>
      </w:r>
      <w:proofErr w:type="spellStart"/>
      <w:proofErr w:type="gramEnd"/>
      <w:r w:rsidRPr="00215A91">
        <w:rPr>
          <w:strike/>
        </w:rPr>
        <w:t>thiazide_drug</w:t>
      </w:r>
      <w:proofErr w:type="spellEnd"/>
      <w:r w:rsidRPr="00215A91">
        <w:rPr>
          <w:strike/>
        </w:rPr>
        <w:t xml:space="preserve"> is the thiazide medication</w:t>
      </w:r>
      <w:r w:rsidR="00E63229" w:rsidRPr="00215A91">
        <w:rPr>
          <w:strike/>
        </w:rPr>
        <w:t>.</w:t>
      </w:r>
    </w:p>
    <w:p w:rsidR="00E63229" w:rsidRPr="00F469E2" w:rsidRDefault="00E63229" w:rsidP="003B6019"/>
    <w:p w:rsidR="003B6019" w:rsidRPr="00F469E2" w:rsidRDefault="003B6019" w:rsidP="00BE428C">
      <w:pPr>
        <w:pStyle w:val="ListParagraph"/>
        <w:numPr>
          <w:ilvl w:val="1"/>
          <w:numId w:val="4"/>
        </w:numPr>
        <w:spacing w:before="120" w:after="240" w:line="240" w:lineRule="auto"/>
        <w:contextualSpacing w:val="0"/>
      </w:pPr>
      <w:r w:rsidRPr="00F469E2">
        <w:lastRenderedPageBreak/>
        <w:t>Absence of Na in past month</w:t>
      </w:r>
    </w:p>
    <w:p w:rsidR="003B6019" w:rsidRDefault="003B6019" w:rsidP="003B6019">
      <w:pPr>
        <w:pStyle w:val="ListParagraph"/>
        <w:ind w:left="1440"/>
      </w:pPr>
      <w:r w:rsidRPr="00F469E2">
        <w:t xml:space="preserve">If there is no Na, the following collateral message will be displayed:  </w:t>
      </w:r>
    </w:p>
    <w:p w:rsidR="00D1136A" w:rsidRPr="00F469E2" w:rsidRDefault="00D1136A" w:rsidP="003B6019">
      <w:pPr>
        <w:pStyle w:val="ListParagraph"/>
        <w:ind w:left="1440"/>
      </w:pPr>
    </w:p>
    <w:p w:rsidR="003B6019" w:rsidRPr="00F469E2" w:rsidRDefault="003B6019" w:rsidP="00D1136A">
      <w:pPr>
        <w:pStyle w:val="ListParagraph"/>
        <w:ind w:left="2160"/>
        <w:rPr>
          <w:i/>
        </w:rPr>
      </w:pPr>
      <w:r w:rsidRPr="00215A91">
        <w:rPr>
          <w:i/>
          <w:strike/>
        </w:rPr>
        <w:t xml:space="preserve">Would </w:t>
      </w:r>
      <w:proofErr w:type="gramStart"/>
      <w:r w:rsidRPr="00215A91">
        <w:rPr>
          <w:i/>
          <w:strike/>
        </w:rPr>
        <w:t xml:space="preserve">increase </w:t>
      </w:r>
      <w:r w:rsidR="00943049" w:rsidRPr="00215A91">
        <w:rPr>
          <w:i/>
          <w:strike/>
        </w:rPr>
        <w:t>?</w:t>
      </w:r>
      <w:proofErr w:type="spellStart"/>
      <w:proofErr w:type="gramEnd"/>
      <w:r w:rsidR="00943049" w:rsidRPr="00215A91">
        <w:rPr>
          <w:i/>
          <w:strike/>
        </w:rPr>
        <w:t>thiazide_drug</w:t>
      </w:r>
      <w:proofErr w:type="spellEnd"/>
      <w:r w:rsidRPr="00215A91">
        <w:rPr>
          <w:i/>
          <w:strike/>
        </w:rPr>
        <w:t>,</w:t>
      </w:r>
      <w:r w:rsidRPr="00F469E2">
        <w:rPr>
          <w:i/>
        </w:rPr>
        <w:t xml:space="preserve"> but missing Na.</w:t>
      </w:r>
    </w:p>
    <w:p w:rsidR="00447D81" w:rsidRPr="00F469E2" w:rsidRDefault="00447D81" w:rsidP="003B6019">
      <w:pPr>
        <w:pStyle w:val="ListParagraph"/>
        <w:ind w:left="1440"/>
        <w:rPr>
          <w:i/>
        </w:rPr>
      </w:pPr>
    </w:p>
    <w:p w:rsidR="003B6019" w:rsidRDefault="003B6019" w:rsidP="003B6019">
      <w:pPr>
        <w:pStyle w:val="ListParagraph"/>
        <w:ind w:left="1440"/>
      </w:pPr>
      <w:r w:rsidRPr="00F469E2">
        <w:t>If there is no Na in the past month, the following collateral “do not intensify” message will be displayed:</w:t>
      </w:r>
    </w:p>
    <w:p w:rsidR="00943049" w:rsidRPr="00F469E2" w:rsidRDefault="00943049" w:rsidP="003B6019">
      <w:pPr>
        <w:pStyle w:val="ListParagraph"/>
        <w:ind w:left="1440"/>
      </w:pPr>
    </w:p>
    <w:p w:rsidR="003B6019" w:rsidRPr="00F469E2" w:rsidRDefault="003B6019" w:rsidP="00D1136A">
      <w:pPr>
        <w:pStyle w:val="ListParagraph"/>
        <w:ind w:left="2160"/>
        <w:rPr>
          <w:i/>
        </w:rPr>
      </w:pPr>
      <w:r w:rsidRPr="00215A91">
        <w:rPr>
          <w:i/>
          <w:strike/>
        </w:rPr>
        <w:t xml:space="preserve">Would </w:t>
      </w:r>
      <w:proofErr w:type="gramStart"/>
      <w:r w:rsidRPr="00215A91">
        <w:rPr>
          <w:i/>
          <w:strike/>
        </w:rPr>
        <w:t xml:space="preserve">increase </w:t>
      </w:r>
      <w:r w:rsidR="00943049" w:rsidRPr="00215A91">
        <w:rPr>
          <w:i/>
          <w:strike/>
        </w:rPr>
        <w:t>?</w:t>
      </w:r>
      <w:proofErr w:type="spellStart"/>
      <w:proofErr w:type="gramEnd"/>
      <w:r w:rsidR="00943049" w:rsidRPr="00215A91">
        <w:rPr>
          <w:i/>
          <w:strike/>
        </w:rPr>
        <w:t>thiazide_drug</w:t>
      </w:r>
      <w:proofErr w:type="spellEnd"/>
      <w:r w:rsidRPr="00215A91">
        <w:rPr>
          <w:i/>
          <w:strike/>
        </w:rPr>
        <w:t>, but</w:t>
      </w:r>
      <w:r w:rsidRPr="00F469E2">
        <w:rPr>
          <w:i/>
        </w:rPr>
        <w:t xml:space="preserve"> old Na ?value (?date).</w:t>
      </w:r>
    </w:p>
    <w:p w:rsidR="003B6019" w:rsidRPr="00F469E2" w:rsidRDefault="003B6019" w:rsidP="003B6019"/>
    <w:p w:rsidR="00E63229" w:rsidRPr="00F469E2" w:rsidRDefault="00E63229" w:rsidP="003B6019">
      <w:pPr>
        <w:pStyle w:val="ListParagraph"/>
        <w:ind w:left="1440"/>
        <w:rPr>
          <w:i/>
        </w:rPr>
      </w:pPr>
    </w:p>
    <w:p w:rsidR="003B6019" w:rsidRPr="00D772E9" w:rsidRDefault="003B6019" w:rsidP="00BE428C">
      <w:pPr>
        <w:pStyle w:val="ListParagraph"/>
        <w:numPr>
          <w:ilvl w:val="0"/>
          <w:numId w:val="4"/>
        </w:numPr>
        <w:spacing w:before="120" w:after="240" w:line="240" w:lineRule="auto"/>
        <w:contextualSpacing w:val="0"/>
      </w:pPr>
      <w:r w:rsidRPr="00D772E9">
        <w:t>Bad drug partner</w:t>
      </w:r>
    </w:p>
    <w:p w:rsidR="003B6019" w:rsidRPr="00D772E9" w:rsidRDefault="003B6019" w:rsidP="00BE428C">
      <w:pPr>
        <w:pStyle w:val="ListParagraph"/>
        <w:numPr>
          <w:ilvl w:val="1"/>
          <w:numId w:val="4"/>
        </w:numPr>
        <w:spacing w:before="120" w:after="240" w:line="240" w:lineRule="auto"/>
        <w:contextualSpacing w:val="0"/>
      </w:pPr>
      <w:r w:rsidRPr="00D772E9">
        <w:t>Loop Diuretics (e.g. furosemide)</w:t>
      </w:r>
    </w:p>
    <w:p w:rsidR="003B6019" w:rsidRPr="00336D69" w:rsidRDefault="0052661B" w:rsidP="0052661B">
      <w:pPr>
        <w:ind w:left="1080"/>
      </w:pPr>
      <w:r>
        <w:t>Bad drug partner messages are given in a later section, “Messages Associated with multiple drugs.”</w:t>
      </w:r>
    </w:p>
    <w:p w:rsidR="003B6019" w:rsidRPr="00D11935" w:rsidRDefault="003B6019" w:rsidP="00BE428C">
      <w:pPr>
        <w:pStyle w:val="ListParagraph"/>
        <w:numPr>
          <w:ilvl w:val="0"/>
          <w:numId w:val="4"/>
        </w:numPr>
        <w:spacing w:before="120" w:after="240" w:line="240" w:lineRule="auto"/>
        <w:contextualSpacing w:val="0"/>
      </w:pPr>
      <w:r w:rsidRPr="00D11935">
        <w:t xml:space="preserve">Other messages, of type= General Info, issued when recommending </w:t>
      </w:r>
      <w:r w:rsidR="007B73AA" w:rsidRPr="00D11935">
        <w:t xml:space="preserve">adding </w:t>
      </w:r>
      <w:r w:rsidR="00E71DCD" w:rsidRPr="00D11935">
        <w:t xml:space="preserve"> or increasing</w:t>
      </w:r>
      <w:r w:rsidR="00D11935">
        <w:t xml:space="preserve"> </w:t>
      </w:r>
      <w:r w:rsidRPr="00D11935">
        <w:t xml:space="preserve">Thiazide diuretics </w:t>
      </w:r>
    </w:p>
    <w:p w:rsidR="003B6019" w:rsidRPr="00D11935" w:rsidRDefault="003B6019" w:rsidP="00BE428C">
      <w:pPr>
        <w:pStyle w:val="ListParagraph"/>
        <w:numPr>
          <w:ilvl w:val="1"/>
          <w:numId w:val="4"/>
        </w:numPr>
        <w:spacing w:before="120" w:after="240" w:line="240" w:lineRule="auto"/>
        <w:contextualSpacing w:val="0"/>
      </w:pPr>
      <w:r w:rsidRPr="00D11935">
        <w:t xml:space="preserve">If Benign Prostrate </w:t>
      </w:r>
      <w:r w:rsidR="0078055A">
        <w:t>Hyperplasia</w:t>
      </w:r>
      <w:r w:rsidR="0078055A" w:rsidRPr="00D11935">
        <w:t xml:space="preserve"> </w:t>
      </w:r>
      <w:r w:rsidR="00D77EC4" w:rsidRPr="00D11935">
        <w:t>and</w:t>
      </w:r>
      <w:r w:rsidRPr="00D11935">
        <w:t xml:space="preserve"> alpha blocker are present:  </w:t>
      </w:r>
    </w:p>
    <w:p w:rsidR="003B6019" w:rsidRDefault="003B6019" w:rsidP="00D1136A">
      <w:pPr>
        <w:pStyle w:val="ListParagraph"/>
        <w:ind w:left="2160"/>
        <w:rPr>
          <w:rFonts w:ascii="Calibri" w:hAnsi="Calibri" w:cs="Calibri"/>
          <w:i/>
        </w:rPr>
      </w:pPr>
      <w:r w:rsidRPr="00D11935">
        <w:rPr>
          <w:i/>
        </w:rPr>
        <w:t xml:space="preserve">“Thiazide diuretics may worsen urinary symptoms of </w:t>
      </w:r>
      <w:r w:rsidR="005529E9" w:rsidRPr="00D11935">
        <w:rPr>
          <w:i/>
        </w:rPr>
        <w:t xml:space="preserve">BPH; </w:t>
      </w:r>
      <w:r w:rsidRPr="00D11935">
        <w:rPr>
          <w:rFonts w:ascii="Calibri" w:hAnsi="Calibri" w:cs="Calibri"/>
          <w:i/>
        </w:rPr>
        <w:t xml:space="preserve">Monitor for </w:t>
      </w:r>
      <w:proofErr w:type="spellStart"/>
      <w:r w:rsidRPr="00D11935">
        <w:rPr>
          <w:rFonts w:ascii="Calibri" w:hAnsi="Calibri" w:cs="Calibri"/>
          <w:i/>
        </w:rPr>
        <w:t>hyponatremia</w:t>
      </w:r>
      <w:proofErr w:type="spellEnd"/>
      <w:r w:rsidRPr="00D11935">
        <w:rPr>
          <w:rFonts w:ascii="Calibri" w:hAnsi="Calibri" w:cs="Calibri"/>
          <w:i/>
        </w:rPr>
        <w:t>, hypokalemia, and uric acid levels.</w:t>
      </w:r>
    </w:p>
    <w:p w:rsidR="003B6019" w:rsidRPr="00F32184" w:rsidRDefault="003B6019" w:rsidP="003B6019">
      <w:pPr>
        <w:rPr>
          <w:szCs w:val="24"/>
        </w:rPr>
      </w:pPr>
    </w:p>
    <w:p w:rsidR="003B6019" w:rsidRDefault="003B6019" w:rsidP="003B6019">
      <w:pPr>
        <w:pStyle w:val="Heading3"/>
      </w:pPr>
      <w:bookmarkStart w:id="95" w:name="_Toc532200701"/>
      <w:r>
        <w:t xml:space="preserve">Angiotensin Converting Enzyme </w:t>
      </w:r>
      <w:proofErr w:type="spellStart"/>
      <w:r>
        <w:t>Inhibitiors</w:t>
      </w:r>
      <w:proofErr w:type="spellEnd"/>
      <w:r>
        <w:t xml:space="preserve"> (ACE Inhibitor)</w:t>
      </w:r>
      <w:bookmarkEnd w:id="95"/>
    </w:p>
    <w:p w:rsidR="003B6019" w:rsidRDefault="003B6019" w:rsidP="003B6019"/>
    <w:p w:rsidR="00461834" w:rsidRDefault="00461834" w:rsidP="00461834">
      <w:r>
        <w:t>ACE Inhibitors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331BAA" w:rsidRPr="001D54E2" w:rsidRDefault="00331BAA" w:rsidP="00331BAA">
      <w:pPr>
        <w:rPr>
          <w:i/>
        </w:rPr>
      </w:pPr>
      <w:r w:rsidRPr="002F4B2D">
        <w:rPr>
          <w:u w:val="single"/>
        </w:rPr>
        <w:t>Recommended drug:</w:t>
      </w:r>
      <w:r w:rsidRPr="002F4B2D">
        <w:t xml:space="preserve">  </w:t>
      </w:r>
      <w:proofErr w:type="spellStart"/>
      <w:r w:rsidRPr="002F4B2D">
        <w:t>lisinopril</w:t>
      </w:r>
      <w:proofErr w:type="spellEnd"/>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336D69" w:rsidRDefault="003B6019" w:rsidP="00BE428C">
      <w:pPr>
        <w:pStyle w:val="ListParagraph"/>
        <w:numPr>
          <w:ilvl w:val="1"/>
          <w:numId w:val="4"/>
        </w:numPr>
        <w:spacing w:before="120" w:after="240" w:line="240" w:lineRule="auto"/>
        <w:contextualSpacing w:val="0"/>
      </w:pPr>
      <w:r w:rsidRPr="00336D69">
        <w:t>Heart Failure</w:t>
      </w:r>
    </w:p>
    <w:p w:rsidR="003B6019" w:rsidRPr="00336D69" w:rsidRDefault="003B6019" w:rsidP="00BE428C">
      <w:pPr>
        <w:pStyle w:val="ListParagraph"/>
        <w:numPr>
          <w:ilvl w:val="1"/>
          <w:numId w:val="4"/>
        </w:numPr>
        <w:spacing w:before="120" w:after="240" w:line="240" w:lineRule="auto"/>
        <w:contextualSpacing w:val="0"/>
      </w:pPr>
      <w:r w:rsidRPr="00336D69">
        <w:t>CVD</w:t>
      </w:r>
    </w:p>
    <w:p w:rsidR="003B6019" w:rsidRPr="00336D69" w:rsidRDefault="003B6019" w:rsidP="00BE428C">
      <w:pPr>
        <w:pStyle w:val="ListParagraph"/>
        <w:numPr>
          <w:ilvl w:val="1"/>
          <w:numId w:val="4"/>
        </w:numPr>
        <w:spacing w:before="120" w:after="240" w:line="240" w:lineRule="auto"/>
        <w:contextualSpacing w:val="0"/>
      </w:pPr>
      <w:r w:rsidRPr="00336D69">
        <w:lastRenderedPageBreak/>
        <w:t>DM and CKD</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3B6019" w:rsidRPr="002B4DA9" w:rsidRDefault="003B6019" w:rsidP="00BE428C">
      <w:pPr>
        <w:pStyle w:val="ListParagraph"/>
        <w:numPr>
          <w:ilvl w:val="1"/>
          <w:numId w:val="4"/>
        </w:numPr>
        <w:spacing w:before="120" w:after="240" w:line="240" w:lineRule="auto"/>
        <w:contextualSpacing w:val="0"/>
      </w:pPr>
      <w:r w:rsidRPr="002B4DA9">
        <w:t xml:space="preserve">DM </w:t>
      </w:r>
      <w:r w:rsidR="00B866D2">
        <w:t>without</w:t>
      </w:r>
      <w:r w:rsidRPr="002B4DA9">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003D1B" w:rsidRDefault="003B6019" w:rsidP="00BE428C">
      <w:pPr>
        <w:pStyle w:val="ListParagraph"/>
        <w:numPr>
          <w:ilvl w:val="1"/>
          <w:numId w:val="4"/>
        </w:numPr>
        <w:spacing w:before="120" w:after="240" w:line="240" w:lineRule="auto"/>
        <w:contextualSpacing w:val="0"/>
      </w:pPr>
      <w:r w:rsidRPr="00003D1B">
        <w:t>ADR of anaphylaxis</w:t>
      </w:r>
      <w:r w:rsidRPr="00003D1B">
        <w:fldChar w:fldCharType="begin"/>
      </w:r>
      <w:r w:rsidRPr="00003D1B">
        <w:instrText xml:space="preserve"> NOTEREF _Ref521310979 \f \h  \* MERGEFORMAT </w:instrText>
      </w:r>
      <w:r w:rsidRPr="00003D1B">
        <w:fldChar w:fldCharType="separate"/>
      </w:r>
      <w:r w:rsidRPr="00003D1B">
        <w:rPr>
          <w:rStyle w:val="FootnoteReference"/>
        </w:rPr>
        <w:t>1</w:t>
      </w:r>
      <w:r w:rsidRPr="00003D1B">
        <w:fldChar w:fldCharType="end"/>
      </w:r>
      <w:r w:rsidRPr="00003D1B">
        <w:t xml:space="preserve"> to ACE</w:t>
      </w:r>
    </w:p>
    <w:p w:rsidR="003B6019" w:rsidRPr="00003D1B" w:rsidRDefault="003B6019" w:rsidP="00BE428C">
      <w:pPr>
        <w:pStyle w:val="ListParagraph"/>
        <w:numPr>
          <w:ilvl w:val="1"/>
          <w:numId w:val="4"/>
        </w:numPr>
        <w:spacing w:before="120" w:after="240" w:line="240" w:lineRule="auto"/>
        <w:contextualSpacing w:val="0"/>
      </w:pPr>
      <w:r w:rsidRPr="00003D1B">
        <w:t>ADR of angioedema to</w:t>
      </w:r>
      <w:r w:rsidR="003F35D2">
        <w:fldChar w:fldCharType="begin"/>
      </w:r>
      <w:r w:rsidR="003F35D2">
        <w:instrText xml:space="preserve"> NOTEREF _Ref521313941 \f \h </w:instrText>
      </w:r>
      <w:r w:rsidR="003F35D2">
        <w:fldChar w:fldCharType="separate"/>
      </w:r>
      <w:r w:rsidR="003F35D2" w:rsidRPr="003F35D2">
        <w:rPr>
          <w:rStyle w:val="FootnoteReference"/>
        </w:rPr>
        <w:t>2</w:t>
      </w:r>
      <w:r w:rsidR="003F35D2">
        <w:fldChar w:fldCharType="end"/>
      </w:r>
      <w:r w:rsidRPr="00003D1B">
        <w:t xml:space="preserve"> ACE</w:t>
      </w:r>
    </w:p>
    <w:p w:rsidR="003B6019" w:rsidRPr="00003D1B" w:rsidRDefault="003B6019" w:rsidP="00BE428C">
      <w:pPr>
        <w:pStyle w:val="ListParagraph"/>
        <w:numPr>
          <w:ilvl w:val="1"/>
          <w:numId w:val="4"/>
        </w:numPr>
        <w:spacing w:before="120" w:after="240" w:line="240" w:lineRule="auto"/>
        <w:contextualSpacing w:val="0"/>
      </w:pPr>
      <w:r w:rsidRPr="00003D1B">
        <w:t>ADR or angioedema</w:t>
      </w:r>
      <w:r w:rsidRPr="00003D1B">
        <w:fldChar w:fldCharType="begin"/>
      </w:r>
      <w:r w:rsidRPr="00003D1B">
        <w:instrText xml:space="preserve"> NOTEREF _Ref521313941 \f \h  \* MERGEFORMAT </w:instrText>
      </w:r>
      <w:r w:rsidRPr="00003D1B">
        <w:fldChar w:fldCharType="separate"/>
      </w:r>
      <w:r w:rsidRPr="00003D1B">
        <w:rPr>
          <w:rStyle w:val="FootnoteReference"/>
        </w:rPr>
        <w:t>2</w:t>
      </w:r>
      <w:r w:rsidRPr="00003D1B">
        <w:fldChar w:fldCharType="end"/>
      </w:r>
      <w:r w:rsidRPr="00003D1B">
        <w:t xml:space="preserve"> to ARB</w:t>
      </w:r>
    </w:p>
    <w:p w:rsidR="003B6019" w:rsidRPr="00003D1B" w:rsidRDefault="003B6019" w:rsidP="00BE428C">
      <w:pPr>
        <w:pStyle w:val="ListParagraph"/>
        <w:numPr>
          <w:ilvl w:val="1"/>
          <w:numId w:val="4"/>
        </w:numPr>
        <w:spacing w:before="120" w:after="240" w:line="240" w:lineRule="auto"/>
        <w:contextualSpacing w:val="0"/>
      </w:pPr>
      <w:r w:rsidRPr="00003D1B">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0139E3" w:rsidRDefault="003B6019" w:rsidP="00BE428C">
      <w:pPr>
        <w:pStyle w:val="ListParagraph"/>
        <w:numPr>
          <w:ilvl w:val="1"/>
          <w:numId w:val="4"/>
        </w:numPr>
        <w:spacing w:before="120" w:after="240" w:line="240" w:lineRule="auto"/>
        <w:contextualSpacing w:val="0"/>
      </w:pPr>
      <w:r w:rsidRPr="000139E3">
        <w:t>K sparing diuretics</w:t>
      </w:r>
    </w:p>
    <w:p w:rsidR="003B6019" w:rsidRDefault="003B6019" w:rsidP="003B6019">
      <w:pPr>
        <w:pStyle w:val="ListParagraph"/>
        <w:ind w:left="1440"/>
      </w:pPr>
      <w:r w:rsidRPr="00A72825">
        <w:t xml:space="preserve">When adding ACE Inhibitor or </w:t>
      </w:r>
      <w:r>
        <w:t xml:space="preserve">increasing dose </w:t>
      </w:r>
      <w:proofErr w:type="gramStart"/>
      <w:r>
        <w:t xml:space="preserve">of </w:t>
      </w:r>
      <w:r w:rsidRPr="00A72825">
        <w:t xml:space="preserve"> ACE</w:t>
      </w:r>
      <w:proofErr w:type="gramEnd"/>
      <w:r w:rsidRPr="00A72825">
        <w:t xml:space="preserve"> inhibitor, if </w:t>
      </w:r>
      <w:proofErr w:type="spellStart"/>
      <w:r w:rsidRPr="00A72825">
        <w:t>pt</w:t>
      </w:r>
      <w:proofErr w:type="spellEnd"/>
      <w:r w:rsidRPr="00A72825">
        <w:t xml:space="preserve"> has Rx for K sparing diuretics, there will be a relative contraindication message</w:t>
      </w:r>
    </w:p>
    <w:p w:rsidR="0098023D" w:rsidRPr="00A72825" w:rsidRDefault="0098023D" w:rsidP="003B6019">
      <w:pPr>
        <w:pStyle w:val="ListParagraph"/>
        <w:ind w:left="1440"/>
      </w:pPr>
    </w:p>
    <w:p w:rsidR="0098023D" w:rsidRDefault="000A5F73" w:rsidP="00D1136A">
      <w:pPr>
        <w:pStyle w:val="ListParagraph"/>
        <w:ind w:left="2160"/>
        <w:rPr>
          <w:i/>
        </w:rPr>
      </w:pPr>
      <w:r w:rsidRPr="000A5F73">
        <w:rPr>
          <w:i/>
        </w:rPr>
        <w:t>Relative contraindication:</w:t>
      </w:r>
      <w:r w:rsidR="003B6019" w:rsidRPr="000A5F73">
        <w:rPr>
          <w:i/>
        </w:rPr>
        <w:t xml:space="preserve"> </w:t>
      </w:r>
      <w:proofErr w:type="spellStart"/>
      <w:r w:rsidR="003B6019" w:rsidRPr="000A5F73">
        <w:rPr>
          <w:i/>
        </w:rPr>
        <w:t>Pt</w:t>
      </w:r>
      <w:proofErr w:type="spellEnd"/>
      <w:r w:rsidR="003B6019" w:rsidRPr="000A5F73">
        <w:rPr>
          <w:i/>
        </w:rPr>
        <w:t xml:space="preserve"> has Rx </w:t>
      </w:r>
      <w:proofErr w:type="gramStart"/>
      <w:r w:rsidR="003B6019" w:rsidRPr="000A5F73">
        <w:rPr>
          <w:i/>
        </w:rPr>
        <w:t xml:space="preserve">for </w:t>
      </w:r>
      <w:r w:rsidRPr="000A5F73">
        <w:rPr>
          <w:i/>
        </w:rPr>
        <w:t>?</w:t>
      </w:r>
      <w:proofErr w:type="spellStart"/>
      <w:r w:rsidRPr="000A5F73">
        <w:rPr>
          <w:i/>
        </w:rPr>
        <w:t>K</w:t>
      </w:r>
      <w:proofErr w:type="gramEnd"/>
      <w:r w:rsidRPr="000A5F73">
        <w:rPr>
          <w:i/>
        </w:rPr>
        <w:t>_sparing_</w:t>
      </w:r>
      <w:r w:rsidR="003B6019" w:rsidRPr="000A5F73">
        <w:rPr>
          <w:i/>
        </w:rPr>
        <w:t>diuretic</w:t>
      </w:r>
      <w:proofErr w:type="spellEnd"/>
      <w:r w:rsidR="009031B4">
        <w:rPr>
          <w:i/>
        </w:rPr>
        <w:t>.</w:t>
      </w:r>
    </w:p>
    <w:p w:rsidR="009031B4" w:rsidRPr="0098023D" w:rsidRDefault="009031B4"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5&lt;K&lt;=5.5 past month</w:t>
      </w:r>
    </w:p>
    <w:p w:rsidR="003B6019" w:rsidRPr="0098023D" w:rsidRDefault="003B6019" w:rsidP="0098023D">
      <w:pPr>
        <w:ind w:left="1440"/>
      </w:pPr>
      <w:r w:rsidRPr="00A72825">
        <w:t xml:space="preserve">When adding ACE Inhibitor or when there is an Rx for ACE inhibitor, if 5&lt;K&lt;=5.5 past </w:t>
      </w:r>
      <w:proofErr w:type="gramStart"/>
      <w:r w:rsidRPr="00A72825">
        <w:t>month</w:t>
      </w:r>
      <w:proofErr w:type="gramEnd"/>
      <w:r w:rsidRPr="00A72825">
        <w:t>, there will be a rel</w:t>
      </w:r>
      <w:r w:rsidR="0098023D">
        <w:t>ative contraindication message:</w:t>
      </w:r>
    </w:p>
    <w:p w:rsidR="003B6019" w:rsidRPr="009031B4" w:rsidRDefault="003B6019" w:rsidP="00D1136A">
      <w:pPr>
        <w:ind w:left="2160"/>
      </w:pPr>
      <w:r w:rsidRPr="009031B4">
        <w:rPr>
          <w:i/>
        </w:rPr>
        <w:t>Caution:</w:t>
      </w:r>
      <w:r w:rsidR="00FA5A3D" w:rsidRPr="009031B4">
        <w:rPr>
          <w:i/>
        </w:rPr>
        <w:t xml:space="preserve">  </w:t>
      </w:r>
      <w:proofErr w:type="spellStart"/>
      <w:r w:rsidR="00FA5A3D" w:rsidRPr="009031B4">
        <w:rPr>
          <w:i/>
        </w:rPr>
        <w:t>Pt</w:t>
      </w:r>
      <w:proofErr w:type="spellEnd"/>
      <w:r w:rsidR="00FA5A3D" w:rsidRPr="009031B4">
        <w:rPr>
          <w:i/>
        </w:rPr>
        <w:t xml:space="preserve"> has </w:t>
      </w:r>
      <w:proofErr w:type="gramStart"/>
      <w:r w:rsidR="00FA5A3D" w:rsidRPr="009031B4">
        <w:rPr>
          <w:i/>
        </w:rPr>
        <w:t>K ?</w:t>
      </w:r>
      <w:proofErr w:type="gramEnd"/>
      <w:r w:rsidR="00FA5A3D" w:rsidRPr="009031B4">
        <w:rPr>
          <w:i/>
        </w:rPr>
        <w:t>value (?date).  Hyper</w:t>
      </w:r>
      <w:r w:rsidRPr="009031B4">
        <w:rPr>
          <w:i/>
        </w:rPr>
        <w:t>kalemia may worsen.</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031B4" w:rsidP="003B6019">
      <w:pPr>
        <w:pStyle w:val="ListParagraph"/>
        <w:ind w:left="1440"/>
      </w:pPr>
      <w:r>
        <w:t>See Messages associated with multiple drugs.</w:t>
      </w:r>
    </w:p>
    <w:p w:rsidR="009031B4" w:rsidRPr="00336D69" w:rsidRDefault="009031B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start” message will be displayed:</w:t>
      </w:r>
    </w:p>
    <w:p w:rsidR="00250FBA" w:rsidRDefault="003B6019" w:rsidP="00B01807">
      <w:pPr>
        <w:ind w:left="1440" w:firstLine="720"/>
        <w:rPr>
          <w:i/>
        </w:rPr>
      </w:pPr>
      <w:proofErr w:type="gramStart"/>
      <w:r w:rsidRPr="00215A91">
        <w:rPr>
          <w:i/>
          <w:strike/>
        </w:rPr>
        <w:t>Would add ACE inhibitor, but</w:t>
      </w:r>
      <w:r w:rsidRPr="002B0E41">
        <w:rPr>
          <w:i/>
        </w:rPr>
        <w:t xml:space="preserve"> missing K.</w:t>
      </w:r>
      <w:proofErr w:type="gramEnd"/>
    </w:p>
    <w:p w:rsidR="00250FBA" w:rsidRPr="00B61CBA" w:rsidRDefault="00250FBA" w:rsidP="00250FBA">
      <w:pPr>
        <w:pStyle w:val="ListParagraph"/>
        <w:ind w:left="1440"/>
      </w:pPr>
      <w:r w:rsidRPr="00B61CBA">
        <w:t>If there is no K in the past month, but there is a value of K&lt;=5.5, the following collateral “do not start” message will be displayed</w:t>
      </w:r>
    </w:p>
    <w:p w:rsidR="00250FBA" w:rsidRPr="00B61CBA" w:rsidRDefault="00250FBA" w:rsidP="00B01807">
      <w:pPr>
        <w:ind w:left="1440" w:firstLine="720"/>
        <w:rPr>
          <w:i/>
        </w:rPr>
      </w:pPr>
      <w:r w:rsidRPr="00215A91">
        <w:rPr>
          <w:i/>
          <w:strike/>
        </w:rPr>
        <w:t>Would add ACE Inhibitor, but</w:t>
      </w:r>
      <w:r w:rsidRPr="00B61CBA">
        <w:rPr>
          <w:i/>
        </w:rPr>
        <w:t xml:space="preserve"> old </w:t>
      </w:r>
      <w:proofErr w:type="gramStart"/>
      <w:r w:rsidRPr="00B61CBA">
        <w:rPr>
          <w:i/>
        </w:rPr>
        <w:t>K ?</w:t>
      </w:r>
      <w:proofErr w:type="gramEnd"/>
      <w:r w:rsidRPr="00B61CBA">
        <w:rPr>
          <w:i/>
        </w:rPr>
        <w:t>value (?date).</w:t>
      </w:r>
    </w:p>
    <w:p w:rsidR="00250FBA" w:rsidRPr="00B61CBA" w:rsidRDefault="00250FBA" w:rsidP="00CF6F0A">
      <w:pPr>
        <w:ind w:left="1440"/>
        <w:rPr>
          <w:i/>
        </w:rPr>
      </w:pPr>
    </w:p>
    <w:p w:rsidR="00250FBA" w:rsidRPr="00B61CBA" w:rsidRDefault="00250FBA" w:rsidP="00250FBA">
      <w:pPr>
        <w:pStyle w:val="ListParagraph"/>
        <w:ind w:left="1440"/>
      </w:pPr>
      <w:r w:rsidRPr="00B61CBA">
        <w:lastRenderedPageBreak/>
        <w:t>If there is no K in the past month, but there is a value of K&gt;5.5, the following collateral “do not start” message will be displayed</w:t>
      </w:r>
    </w:p>
    <w:p w:rsidR="00250FBA" w:rsidRPr="0051711A" w:rsidRDefault="00250FBA" w:rsidP="00B01807">
      <w:pPr>
        <w:ind w:left="2160"/>
        <w:rPr>
          <w:i/>
        </w:rPr>
      </w:pPr>
      <w:r w:rsidRPr="00215A91">
        <w:rPr>
          <w:i/>
          <w:strike/>
        </w:rPr>
        <w:t>Would consider adding ACE Inhibitor, but</w:t>
      </w:r>
      <w:r w:rsidRPr="00B61CBA">
        <w:rPr>
          <w:i/>
        </w:rPr>
        <w:t xml:space="preserve"> old and high value of </w:t>
      </w:r>
      <w:proofErr w:type="gramStart"/>
      <w:r w:rsidRPr="00B61CBA">
        <w:rPr>
          <w:i/>
        </w:rPr>
        <w:t>K ?</w:t>
      </w:r>
      <w:proofErr w:type="gramEnd"/>
      <w:r w:rsidRPr="00B61CBA">
        <w:rPr>
          <w:i/>
        </w:rPr>
        <w:t>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Default="003B6019" w:rsidP="003B6019">
      <w:pPr>
        <w:pStyle w:val="ListParagraph"/>
        <w:ind w:left="1440"/>
      </w:pPr>
      <w:r w:rsidRPr="00336D69">
        <w:t xml:space="preserve">If there is no </w:t>
      </w:r>
      <w:r w:rsidR="00ED2DBD">
        <w:t>GFR</w:t>
      </w:r>
      <w:r w:rsidRPr="00336D69">
        <w:t>, the following collateral “do not start</w:t>
      </w:r>
      <w:proofErr w:type="gramStart"/>
      <w:r w:rsidRPr="00336D69">
        <w:t>”  message</w:t>
      </w:r>
      <w:proofErr w:type="gramEnd"/>
      <w:r w:rsidRPr="00336D69">
        <w:t xml:space="preserve"> will be displayed:  </w:t>
      </w:r>
    </w:p>
    <w:p w:rsidR="002B0E41" w:rsidRPr="00336D69" w:rsidRDefault="002B0E41" w:rsidP="003B6019">
      <w:pPr>
        <w:pStyle w:val="ListParagraph"/>
        <w:ind w:left="1440"/>
      </w:pPr>
    </w:p>
    <w:p w:rsidR="00DB28BF" w:rsidRDefault="00B01807" w:rsidP="00D1136A">
      <w:pPr>
        <w:pStyle w:val="ListParagraph"/>
        <w:ind w:left="2160"/>
      </w:pPr>
      <w:proofErr w:type="gramStart"/>
      <w:r w:rsidRPr="00215A91">
        <w:rPr>
          <w:i/>
          <w:strike/>
        </w:rPr>
        <w:t>Would add ACE inhibitor,</w:t>
      </w:r>
      <w:r w:rsidRPr="002B0E41">
        <w:rPr>
          <w:i/>
        </w:rPr>
        <w:t xml:space="preserve"> but</w:t>
      </w:r>
      <w:r>
        <w:rPr>
          <w:i/>
        </w:rPr>
        <w:t xml:space="preserve"> missing GFR</w:t>
      </w:r>
      <w:r w:rsidR="00DB28BF">
        <w:t>.</w:t>
      </w:r>
      <w:proofErr w:type="gramEnd"/>
    </w:p>
    <w:p w:rsidR="002B0E41" w:rsidRPr="002B0E41" w:rsidRDefault="002B0E41" w:rsidP="003B6019">
      <w:pPr>
        <w:pStyle w:val="ListParagraph"/>
        <w:ind w:left="1440"/>
      </w:pPr>
    </w:p>
    <w:p w:rsidR="003B6019" w:rsidRDefault="003B6019" w:rsidP="003B6019">
      <w:pPr>
        <w:pStyle w:val="ListParagraph"/>
        <w:ind w:left="1440"/>
      </w:pPr>
      <w:r w:rsidRPr="002B0E41">
        <w:t xml:space="preserve">If there is no </w:t>
      </w:r>
      <w:r w:rsidR="00ED2DBD" w:rsidRPr="002B0E41">
        <w:t>GFR</w:t>
      </w:r>
      <w:r w:rsidRPr="002B0E41">
        <w:t xml:space="preserve"> in the past month, the following collateral “do not start</w:t>
      </w:r>
      <w:proofErr w:type="gramStart"/>
      <w:r w:rsidRPr="002B0E41">
        <w:t>”  message</w:t>
      </w:r>
      <w:proofErr w:type="gramEnd"/>
      <w:r w:rsidRPr="002B0E41">
        <w:t xml:space="preserve"> will be displayed:</w:t>
      </w:r>
    </w:p>
    <w:p w:rsidR="00B01807" w:rsidRPr="002B0E41" w:rsidRDefault="00B01807" w:rsidP="003B6019">
      <w:pPr>
        <w:pStyle w:val="ListParagraph"/>
        <w:ind w:left="1440"/>
      </w:pPr>
    </w:p>
    <w:p w:rsidR="003B6019" w:rsidRPr="00336D69" w:rsidRDefault="003B6019" w:rsidP="00D1136A">
      <w:pPr>
        <w:pStyle w:val="ListParagraph"/>
        <w:ind w:left="2160"/>
      </w:pPr>
      <w:r w:rsidRPr="00215A91">
        <w:rPr>
          <w:i/>
          <w:strike/>
        </w:rPr>
        <w:t>Would add ACE inhibitor, but</w:t>
      </w:r>
      <w:r w:rsidRPr="002B0E41">
        <w:rPr>
          <w:i/>
        </w:rPr>
        <w:t xml:space="preserve"> old </w:t>
      </w:r>
      <w:proofErr w:type="gramStart"/>
      <w:r w:rsidR="00ED2DBD" w:rsidRPr="002B0E41">
        <w:rPr>
          <w:i/>
        </w:rPr>
        <w:t>GFR</w:t>
      </w:r>
      <w:r w:rsidRPr="002B0E41">
        <w:rPr>
          <w:i/>
        </w:rPr>
        <w:t xml:space="preserve"> ?</w:t>
      </w:r>
      <w:proofErr w:type="gramEnd"/>
      <w:r w:rsidRPr="002B0E41">
        <w:rPr>
          <w:i/>
        </w:rPr>
        <w:t>value (?date).</w:t>
      </w:r>
    </w:p>
    <w:p w:rsidR="003B6019" w:rsidRPr="00336D69" w:rsidRDefault="003B6019" w:rsidP="003B6019"/>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7368A4" w:rsidP="003B6019">
      <w:pPr>
        <w:pStyle w:val="ListParagraph"/>
        <w:ind w:left="1440"/>
      </w:pPr>
      <w:r>
        <w:t>See Messages associated with multiple drugs.</w:t>
      </w:r>
    </w:p>
    <w:p w:rsidR="007368A4" w:rsidRPr="00336D69" w:rsidRDefault="007368A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intensify” message will be displayed:</w:t>
      </w:r>
    </w:p>
    <w:p w:rsidR="003B6019" w:rsidRPr="0051711A" w:rsidRDefault="003B6019" w:rsidP="00A76CD1">
      <w:pPr>
        <w:ind w:left="2160"/>
        <w:rPr>
          <w:i/>
        </w:rPr>
      </w:pPr>
      <w:r w:rsidRPr="00215A91">
        <w:rPr>
          <w:i/>
          <w:strike/>
        </w:rPr>
        <w:t xml:space="preserve">Would </w:t>
      </w:r>
      <w:proofErr w:type="gramStart"/>
      <w:r w:rsidRPr="00215A91">
        <w:rPr>
          <w:i/>
          <w:strike/>
        </w:rPr>
        <w:t xml:space="preserve">increase </w:t>
      </w:r>
      <w:r w:rsidR="00A06D8F" w:rsidRPr="00215A91">
        <w:rPr>
          <w:i/>
          <w:strike/>
        </w:rPr>
        <w:t>?</w:t>
      </w:r>
      <w:proofErr w:type="spellStart"/>
      <w:r w:rsidR="00A06D8F" w:rsidRPr="00215A91">
        <w:rPr>
          <w:i/>
          <w:strike/>
        </w:rPr>
        <w:t>ACEI</w:t>
      </w:r>
      <w:r w:rsidRPr="00215A91">
        <w:rPr>
          <w:i/>
          <w:strike/>
        </w:rPr>
        <w:t>nhibitor</w:t>
      </w:r>
      <w:proofErr w:type="spellEnd"/>
      <w:proofErr w:type="gramEnd"/>
      <w:r w:rsidRPr="00215A91">
        <w:rPr>
          <w:i/>
          <w:strike/>
        </w:rPr>
        <w:t>, but</w:t>
      </w:r>
      <w:r w:rsidRPr="0051711A">
        <w:rPr>
          <w:i/>
        </w:rPr>
        <w:t xml:space="preserve"> missing K.</w:t>
      </w:r>
    </w:p>
    <w:p w:rsidR="00B6518E" w:rsidRPr="0051711A" w:rsidRDefault="00A06D8F" w:rsidP="00A76CD1">
      <w:pPr>
        <w:ind w:left="2160"/>
      </w:pPr>
      <w:proofErr w:type="gramStart"/>
      <w:r w:rsidRPr="0051711A">
        <w:t>Where ?</w:t>
      </w:r>
      <w:proofErr w:type="spellStart"/>
      <w:r w:rsidRPr="0051711A">
        <w:t>ACEInhibitor</w:t>
      </w:r>
      <w:proofErr w:type="spellEnd"/>
      <w:proofErr w:type="gramEnd"/>
      <w:r w:rsidRPr="0051711A">
        <w:t xml:space="preserve"> is the name of the ACE Inhibitor.</w:t>
      </w:r>
    </w:p>
    <w:p w:rsidR="003B6019" w:rsidRPr="00072521" w:rsidRDefault="003B6019" w:rsidP="003B6019">
      <w:pPr>
        <w:pStyle w:val="ListParagraph"/>
        <w:ind w:left="1440"/>
      </w:pPr>
      <w:r w:rsidRPr="00072521">
        <w:t xml:space="preserve">If there is no K in the past month, </w:t>
      </w:r>
      <w:r w:rsidR="003619A7" w:rsidRPr="00072521">
        <w:t xml:space="preserve">but there is a value of K&lt;=5.5, </w:t>
      </w:r>
      <w:r w:rsidRPr="00072521">
        <w:t>the following collateral “do not intensify” message will be displayed</w:t>
      </w:r>
    </w:p>
    <w:p w:rsidR="003619A7" w:rsidRPr="00072521" w:rsidRDefault="003B6019" w:rsidP="00A76CD1">
      <w:pPr>
        <w:ind w:left="1440" w:firstLine="720"/>
        <w:rPr>
          <w:i/>
        </w:rPr>
      </w:pPr>
      <w:r w:rsidRPr="00215A91">
        <w:rPr>
          <w:i/>
          <w:strike/>
        </w:rPr>
        <w:t xml:space="preserve">Would </w:t>
      </w:r>
      <w:proofErr w:type="gramStart"/>
      <w:r w:rsidRPr="00215A91">
        <w:rPr>
          <w:i/>
          <w:strike/>
        </w:rPr>
        <w:t xml:space="preserve">increase </w:t>
      </w:r>
      <w:r w:rsidR="00A06D8F" w:rsidRPr="00215A91">
        <w:rPr>
          <w:i/>
          <w:strike/>
        </w:rPr>
        <w:t>?</w:t>
      </w:r>
      <w:proofErr w:type="spellStart"/>
      <w:r w:rsidR="00A06D8F" w:rsidRPr="00215A91">
        <w:rPr>
          <w:i/>
          <w:strike/>
        </w:rPr>
        <w:t>ACEInhibitor</w:t>
      </w:r>
      <w:proofErr w:type="spellEnd"/>
      <w:proofErr w:type="gramEnd"/>
      <w:r w:rsidRPr="00215A91">
        <w:rPr>
          <w:i/>
          <w:strike/>
        </w:rPr>
        <w:t>, but</w:t>
      </w:r>
      <w:r w:rsidRPr="00072521">
        <w:rPr>
          <w:i/>
        </w:rPr>
        <w:t xml:space="preserve"> old K ?value (?date).</w:t>
      </w:r>
    </w:p>
    <w:p w:rsidR="003619A7" w:rsidRPr="00072521" w:rsidRDefault="003619A7" w:rsidP="003619A7">
      <w:pPr>
        <w:pStyle w:val="ListParagraph"/>
        <w:ind w:left="1440"/>
      </w:pPr>
      <w:r w:rsidRPr="00072521">
        <w:t>If there is no K in the past month, but there is a value of K&gt;5.5, the following collateral “do not intensify” message will be displayed</w:t>
      </w:r>
    </w:p>
    <w:p w:rsidR="003619A7" w:rsidRPr="0051711A" w:rsidRDefault="003619A7" w:rsidP="00B01807">
      <w:pPr>
        <w:ind w:left="2160"/>
        <w:rPr>
          <w:i/>
        </w:rPr>
      </w:pPr>
      <w:r w:rsidRPr="00215A91">
        <w:rPr>
          <w:i/>
          <w:strike/>
        </w:rPr>
        <w:t xml:space="preserve">Would consider </w:t>
      </w:r>
      <w:proofErr w:type="gramStart"/>
      <w:r w:rsidRPr="00215A91">
        <w:rPr>
          <w:i/>
          <w:strike/>
        </w:rPr>
        <w:t>increasing ?</w:t>
      </w:r>
      <w:proofErr w:type="spellStart"/>
      <w:r w:rsidRPr="00215A91">
        <w:rPr>
          <w:i/>
          <w:strike/>
        </w:rPr>
        <w:t>ACEInhibitor</w:t>
      </w:r>
      <w:proofErr w:type="spellEnd"/>
      <w:proofErr w:type="gramEnd"/>
      <w:r w:rsidRPr="00215A91">
        <w:rPr>
          <w:i/>
          <w:strike/>
        </w:rPr>
        <w:t>, but</w:t>
      </w:r>
      <w:r w:rsidRPr="00072521">
        <w:rPr>
          <w:i/>
        </w:rPr>
        <w:t xml:space="preserve"> old and high value of K ?value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intensify” message will be displayed:  </w:t>
      </w:r>
    </w:p>
    <w:p w:rsidR="00B01807" w:rsidRDefault="00B01807" w:rsidP="003B6019">
      <w:pPr>
        <w:pStyle w:val="ListParagraph"/>
        <w:ind w:left="1440"/>
      </w:pPr>
    </w:p>
    <w:p w:rsidR="003B6019" w:rsidRDefault="003B6019" w:rsidP="00B01807">
      <w:pPr>
        <w:pStyle w:val="ListParagraph"/>
        <w:ind w:left="1440" w:firstLine="720"/>
        <w:rPr>
          <w:i/>
        </w:rPr>
      </w:pPr>
      <w:r w:rsidRPr="00215A91">
        <w:rPr>
          <w:i/>
          <w:strike/>
        </w:rPr>
        <w:t xml:space="preserve">Would </w:t>
      </w:r>
      <w:proofErr w:type="gramStart"/>
      <w:r w:rsidRPr="00215A91">
        <w:rPr>
          <w:i/>
          <w:strike/>
        </w:rPr>
        <w:t xml:space="preserve">increase </w:t>
      </w:r>
      <w:r w:rsidR="00A06D8F" w:rsidRPr="00215A91">
        <w:rPr>
          <w:i/>
          <w:strike/>
        </w:rPr>
        <w:t>?</w:t>
      </w:r>
      <w:proofErr w:type="spellStart"/>
      <w:r w:rsidR="00A06D8F" w:rsidRPr="00215A91">
        <w:rPr>
          <w:i/>
          <w:strike/>
        </w:rPr>
        <w:t>ACEInhibitor</w:t>
      </w:r>
      <w:proofErr w:type="spellEnd"/>
      <w:proofErr w:type="gramEnd"/>
      <w:r w:rsidRPr="00215A91">
        <w:rPr>
          <w:i/>
          <w:strike/>
        </w:rPr>
        <w:t>, but</w:t>
      </w:r>
      <w:r w:rsidRPr="0051711A">
        <w:rPr>
          <w:i/>
        </w:rPr>
        <w:t xml:space="preserve"> missing GFR.</w:t>
      </w:r>
    </w:p>
    <w:p w:rsidR="0051711A" w:rsidRPr="0051711A" w:rsidRDefault="0051711A" w:rsidP="003B6019">
      <w:pPr>
        <w:pStyle w:val="ListParagraph"/>
        <w:ind w:left="1440"/>
      </w:pPr>
    </w:p>
    <w:p w:rsidR="003B6019" w:rsidRPr="0051711A" w:rsidRDefault="003B6019" w:rsidP="003B6019">
      <w:pPr>
        <w:pStyle w:val="ListParagraph"/>
        <w:ind w:left="1440"/>
      </w:pPr>
      <w:r w:rsidRPr="0051711A">
        <w:t xml:space="preserve">If there is no </w:t>
      </w:r>
      <w:r w:rsidR="00ED2DBD" w:rsidRPr="0051711A">
        <w:t>GFR</w:t>
      </w:r>
      <w:r w:rsidRPr="0051711A">
        <w:t xml:space="preserve"> in the past month, the following collateral “do not intensify” message will be displayed:</w:t>
      </w:r>
    </w:p>
    <w:p w:rsidR="003B6019" w:rsidRPr="00336D69" w:rsidRDefault="003B6019" w:rsidP="00B01807">
      <w:pPr>
        <w:ind w:left="1440" w:firstLine="720"/>
      </w:pPr>
      <w:r w:rsidRPr="00215A91">
        <w:rPr>
          <w:i/>
          <w:strike/>
        </w:rPr>
        <w:t xml:space="preserve">Would </w:t>
      </w:r>
      <w:proofErr w:type="gramStart"/>
      <w:r w:rsidRPr="00215A91">
        <w:rPr>
          <w:i/>
          <w:strike/>
        </w:rPr>
        <w:t xml:space="preserve">increase </w:t>
      </w:r>
      <w:r w:rsidR="00A06D8F" w:rsidRPr="00215A91">
        <w:rPr>
          <w:i/>
          <w:strike/>
        </w:rPr>
        <w:t>?</w:t>
      </w:r>
      <w:proofErr w:type="spellStart"/>
      <w:r w:rsidR="00A06D8F" w:rsidRPr="00215A91">
        <w:rPr>
          <w:i/>
          <w:strike/>
        </w:rPr>
        <w:t>ACEInhibitor</w:t>
      </w:r>
      <w:proofErr w:type="spellEnd"/>
      <w:proofErr w:type="gramEnd"/>
      <w:r w:rsidRPr="00215A91">
        <w:rPr>
          <w:i/>
          <w:strike/>
        </w:rPr>
        <w:t>, but</w:t>
      </w:r>
      <w:r w:rsidRPr="0051711A">
        <w:rPr>
          <w:i/>
        </w:rPr>
        <w:t xml:space="preserve"> old GFR ?value (?date).</w:t>
      </w:r>
    </w:p>
    <w:p w:rsidR="003B6019" w:rsidRPr="00336D69" w:rsidRDefault="003B6019" w:rsidP="003B6019">
      <w:pPr>
        <w:ind w:left="720" w:firstLine="720"/>
      </w:pPr>
    </w:p>
    <w:p w:rsidR="003B6019" w:rsidRPr="00336D69" w:rsidRDefault="003B6019" w:rsidP="00BE428C">
      <w:pPr>
        <w:pStyle w:val="ListParagraph"/>
        <w:numPr>
          <w:ilvl w:val="0"/>
          <w:numId w:val="4"/>
        </w:numPr>
        <w:spacing w:before="120" w:after="240" w:line="240" w:lineRule="auto"/>
        <w:contextualSpacing w:val="0"/>
      </w:pPr>
      <w:r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ARB</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ind w:left="1080"/>
      </w:pPr>
    </w:p>
    <w:p w:rsidR="003B6019" w:rsidRPr="00336D69" w:rsidRDefault="003B6019" w:rsidP="00BE428C">
      <w:pPr>
        <w:pStyle w:val="ListParagraph"/>
        <w:numPr>
          <w:ilvl w:val="0"/>
          <w:numId w:val="4"/>
        </w:numPr>
        <w:spacing w:before="120" w:after="240" w:line="240" w:lineRule="auto"/>
        <w:contextualSpacing w:val="0"/>
      </w:pPr>
      <w:r w:rsidRPr="00336D69">
        <w:t>Other</w:t>
      </w:r>
      <w:r w:rsidR="00C72CF6">
        <w:t xml:space="preserve"> collateral </w:t>
      </w:r>
      <w:r w:rsidRPr="00336D69">
        <w:t xml:space="preserve"> messages, of type=</w:t>
      </w:r>
      <w:r w:rsidRPr="00E97811">
        <w:t>General Info</w:t>
      </w:r>
      <w:r w:rsidRPr="00336D69">
        <w:t xml:space="preserve"> issued when </w:t>
      </w:r>
      <w:r w:rsidR="00894E7F">
        <w:t>adding</w:t>
      </w:r>
      <w:r w:rsidRPr="00336D69">
        <w:t xml:space="preserve">  ACE inhibitors </w:t>
      </w:r>
      <w:r w:rsidR="00894E7F">
        <w:t>and/or</w:t>
      </w:r>
      <w:r w:rsidR="006A7127">
        <w:t xml:space="preserve"> ARBs </w:t>
      </w:r>
      <w:r>
        <w:t xml:space="preserve">or </w:t>
      </w:r>
      <w:r w:rsidR="00D33523">
        <w:t>increasing dose</w:t>
      </w:r>
      <w:r w:rsidR="00894E7F">
        <w:t xml:space="preserve"> of </w:t>
      </w:r>
      <w:r w:rsidRPr="00336D69">
        <w:t>ACE Inhibitors</w:t>
      </w:r>
      <w:r w:rsidR="006A7127">
        <w:t xml:space="preserve"> </w:t>
      </w:r>
      <w:r w:rsidR="00894E7F">
        <w:t>or</w:t>
      </w:r>
      <w:r w:rsidR="006A7127">
        <w:t xml:space="preserve"> ARBs</w:t>
      </w:r>
    </w:p>
    <w:p w:rsidR="003B6019" w:rsidRPr="00F81AAA" w:rsidRDefault="003B6019" w:rsidP="00BE428C">
      <w:pPr>
        <w:pStyle w:val="ListParagraph"/>
        <w:numPr>
          <w:ilvl w:val="1"/>
          <w:numId w:val="4"/>
        </w:numPr>
        <w:spacing w:before="120" w:after="240" w:line="240" w:lineRule="auto"/>
        <w:contextualSpacing w:val="0"/>
        <w:rPr>
          <w:i/>
        </w:rPr>
      </w:pPr>
      <w:r w:rsidRPr="00F81AAA">
        <w:rPr>
          <w:i/>
        </w:rPr>
        <w:t xml:space="preserve">Beware of 20% increase in </w:t>
      </w:r>
      <w:proofErr w:type="spellStart"/>
      <w:r w:rsidRPr="00F81AAA">
        <w:rPr>
          <w:i/>
        </w:rPr>
        <w:t>creatinine</w:t>
      </w:r>
      <w:proofErr w:type="spellEnd"/>
      <w:r w:rsidRPr="00F81AAA">
        <w:rPr>
          <w:i/>
        </w:rPr>
        <w:t xml:space="preserve"> (or 15% decrease in GFR) after initiation or change in dose of ACE/ARB.</w:t>
      </w:r>
    </w:p>
    <w:p w:rsidR="00A55ACA" w:rsidRPr="00A55ACA" w:rsidRDefault="003B6019" w:rsidP="00BE428C">
      <w:pPr>
        <w:pStyle w:val="ListParagraph"/>
        <w:numPr>
          <w:ilvl w:val="0"/>
          <w:numId w:val="10"/>
        </w:numPr>
        <w:spacing w:before="120" w:after="240" w:line="240" w:lineRule="auto"/>
        <w:contextualSpacing w:val="0"/>
        <w:rPr>
          <w:i/>
        </w:rPr>
      </w:pPr>
      <w:r w:rsidRPr="00A72825">
        <w:t>If age&gt;70</w:t>
      </w:r>
      <w:r w:rsidR="007A7854">
        <w:t xml:space="preserve"> and Presence of CKD</w:t>
      </w:r>
      <w:r w:rsidR="004A6DAE">
        <w:t xml:space="preserve">  </w:t>
      </w:r>
    </w:p>
    <w:p w:rsidR="007A7854" w:rsidRPr="00A55ACA" w:rsidRDefault="003B6019" w:rsidP="00D1136A">
      <w:pPr>
        <w:pStyle w:val="ListParagraph"/>
        <w:spacing w:before="120" w:after="240" w:line="240" w:lineRule="auto"/>
        <w:ind w:left="2160"/>
        <w:contextualSpacing w:val="0"/>
        <w:rPr>
          <w:i/>
        </w:rPr>
      </w:pPr>
      <w:r w:rsidRPr="00A55ACA">
        <w:rPr>
          <w:i/>
        </w:rPr>
        <w:t>Per JNC8 there is lack of evidence to support use of ACE Inhibitor for patients with CKD and age&gt;70 years. Evaluate clinical benefit.</w:t>
      </w:r>
    </w:p>
    <w:p w:rsidR="003B6019" w:rsidRPr="00A72825" w:rsidRDefault="003B6019" w:rsidP="00BE428C">
      <w:pPr>
        <w:pStyle w:val="ListParagraph"/>
        <w:numPr>
          <w:ilvl w:val="0"/>
          <w:numId w:val="10"/>
        </w:numPr>
        <w:spacing w:before="120" w:after="240" w:line="240" w:lineRule="auto"/>
        <w:contextualSpacing w:val="0"/>
      </w:pPr>
      <w:r w:rsidRPr="00A72825">
        <w:t xml:space="preserve">Presence of DM:  </w:t>
      </w:r>
    </w:p>
    <w:p w:rsidR="003B6019" w:rsidRPr="00A72825" w:rsidRDefault="003B6019" w:rsidP="00D1136A">
      <w:pPr>
        <w:pStyle w:val="ListParagraph"/>
        <w:ind w:left="2160"/>
        <w:rPr>
          <w:highlight w:val="yellow"/>
        </w:rPr>
      </w:pPr>
      <w:r w:rsidRPr="00F81AAA">
        <w:rPr>
          <w:i/>
        </w:rPr>
        <w:t xml:space="preserve">ACE Inhibitors </w:t>
      </w:r>
      <w:r w:rsidR="00F81AAA" w:rsidRPr="00F81AAA">
        <w:rPr>
          <w:i/>
        </w:rPr>
        <w:t xml:space="preserve">or ARBs </w:t>
      </w:r>
      <w:r w:rsidRPr="00F81AAA">
        <w:rPr>
          <w:i/>
        </w:rPr>
        <w:t xml:space="preserve">in </w:t>
      </w:r>
      <w:proofErr w:type="spellStart"/>
      <w:r w:rsidRPr="00F81AAA">
        <w:rPr>
          <w:i/>
        </w:rPr>
        <w:t>pt</w:t>
      </w:r>
      <w:proofErr w:type="spellEnd"/>
      <w:r w:rsidRPr="00F81AAA">
        <w:rPr>
          <w:i/>
        </w:rPr>
        <w:t xml:space="preserve"> with DM and proteinuria significantly reduces risk of MI, stroke, overt nephropathy and cardiovascular death.</w:t>
      </w:r>
    </w:p>
    <w:p w:rsidR="003B6019" w:rsidRPr="00336D69" w:rsidRDefault="003B6019" w:rsidP="003B6019">
      <w:pPr>
        <w:pStyle w:val="ListParagraph"/>
        <w:ind w:left="1440"/>
        <w:rPr>
          <w:highlight w:val="red"/>
        </w:rPr>
      </w:pPr>
    </w:p>
    <w:p w:rsidR="003B6019" w:rsidRPr="00336D69" w:rsidRDefault="003B6019" w:rsidP="00BE428C">
      <w:pPr>
        <w:pStyle w:val="ListParagraph"/>
        <w:numPr>
          <w:ilvl w:val="0"/>
          <w:numId w:val="11"/>
        </w:numPr>
        <w:spacing w:before="120" w:after="240" w:line="240" w:lineRule="auto"/>
        <w:contextualSpacing w:val="0"/>
      </w:pPr>
      <w:r w:rsidRPr="00336D69">
        <w:t>Other messages, of type=</w:t>
      </w:r>
      <w:r w:rsidR="006A7127">
        <w:t xml:space="preserve">Drug Related, </w:t>
      </w:r>
      <w:r w:rsidRPr="00336D69">
        <w:t xml:space="preserve"> issued when recommending  ACE inhibitors and ARB</w:t>
      </w:r>
      <w:r w:rsidR="005D3979">
        <w:t xml:space="preserve">, </w:t>
      </w:r>
      <w:r w:rsidR="00E44DD4">
        <w:t xml:space="preserve">that </w:t>
      </w:r>
      <w:r w:rsidR="005D3979">
        <w:t>are not collateral messages</w:t>
      </w:r>
      <w:r w:rsidRPr="00336D69">
        <w:t xml:space="preserve">:   </w:t>
      </w:r>
    </w:p>
    <w:p w:rsidR="003B6019" w:rsidRPr="00336D69" w:rsidRDefault="003B6019" w:rsidP="00BE428C">
      <w:pPr>
        <w:pStyle w:val="ListParagraph"/>
        <w:numPr>
          <w:ilvl w:val="1"/>
          <w:numId w:val="11"/>
        </w:numPr>
        <w:spacing w:before="120" w:after="240" w:line="240" w:lineRule="auto"/>
        <w:contextualSpacing w:val="0"/>
      </w:pPr>
      <w:r w:rsidRPr="00336D69">
        <w:t>If p</w:t>
      </w:r>
      <w:r>
        <w:t>atien</w:t>
      </w:r>
      <w:r w:rsidRPr="00336D69">
        <w:t xml:space="preserve">t is </w:t>
      </w:r>
      <w:r w:rsidR="009A7FED">
        <w:t>African American</w:t>
      </w:r>
      <w:r w:rsidRPr="00336D69">
        <w:t>:</w:t>
      </w:r>
    </w:p>
    <w:p w:rsidR="003B6019" w:rsidRPr="006A7127" w:rsidRDefault="003B6019" w:rsidP="00D1136A">
      <w:pPr>
        <w:pStyle w:val="ListParagraph"/>
        <w:ind w:left="2160"/>
        <w:rPr>
          <w:i/>
        </w:rPr>
      </w:pPr>
      <w:r w:rsidRPr="006A7127">
        <w:rPr>
          <w:i/>
        </w:rPr>
        <w:t xml:space="preserve">For African Americans with hypertension, the VA GL recommends against using ACE or ARB as </w:t>
      </w:r>
      <w:proofErr w:type="spellStart"/>
      <w:r w:rsidRPr="006A7127">
        <w:rPr>
          <w:i/>
        </w:rPr>
        <w:t>monotherapy</w:t>
      </w:r>
      <w:proofErr w:type="spellEnd"/>
      <w:r w:rsidRPr="006A7127">
        <w:rPr>
          <w:i/>
        </w:rPr>
        <w:t>.</w:t>
      </w:r>
    </w:p>
    <w:p w:rsidR="006A7127" w:rsidRPr="00336D69" w:rsidRDefault="006A7127" w:rsidP="003B6019">
      <w:pPr>
        <w:pStyle w:val="ListParagraph"/>
        <w:ind w:left="1440"/>
      </w:pPr>
    </w:p>
    <w:p w:rsidR="003B6019" w:rsidRPr="00C265B9" w:rsidRDefault="006A7127" w:rsidP="00BE428C">
      <w:pPr>
        <w:pStyle w:val="ListParagraph"/>
        <w:numPr>
          <w:ilvl w:val="1"/>
          <w:numId w:val="11"/>
        </w:numPr>
        <w:spacing w:before="120" w:after="240" w:line="240" w:lineRule="auto"/>
        <w:contextualSpacing w:val="0"/>
      </w:pPr>
      <w:r>
        <w:t xml:space="preserve">When recommending an </w:t>
      </w:r>
      <w:r w:rsidR="003B6019" w:rsidRPr="00C265B9">
        <w:t>ACE and an ARB:</w:t>
      </w:r>
    </w:p>
    <w:p w:rsidR="003B6019" w:rsidRDefault="003B6019" w:rsidP="00D1136A">
      <w:pPr>
        <w:pStyle w:val="ListParagraph"/>
        <w:ind w:left="2160"/>
        <w:rPr>
          <w:i/>
        </w:rPr>
      </w:pPr>
      <w:r w:rsidRPr="00356D63">
        <w:rPr>
          <w:i/>
        </w:rPr>
        <w:t>VA</w:t>
      </w:r>
      <w:r w:rsidRPr="006A7127">
        <w:rPr>
          <w:i/>
        </w:rPr>
        <w:t xml:space="preserve"> Guidelines recommends against the use of both an ACE and ARB together.</w:t>
      </w:r>
    </w:p>
    <w:p w:rsidR="00894E7F" w:rsidRDefault="00894E7F" w:rsidP="003B6019">
      <w:pPr>
        <w:pStyle w:val="ListParagraph"/>
        <w:ind w:left="1440"/>
      </w:pPr>
    </w:p>
    <w:p w:rsidR="003B6019" w:rsidRPr="004E0419" w:rsidRDefault="003B6019" w:rsidP="003B6019">
      <w:pPr>
        <w:rPr>
          <w:szCs w:val="24"/>
          <w:highlight w:val="yellow"/>
        </w:rPr>
      </w:pPr>
    </w:p>
    <w:p w:rsidR="003B6019" w:rsidRDefault="003B6019" w:rsidP="003B6019">
      <w:pPr>
        <w:pStyle w:val="Heading3"/>
      </w:pPr>
      <w:bookmarkStart w:id="96" w:name="_Toc532200702"/>
      <w:r>
        <w:t>Angiotensin Receptor Blocker (ARB)</w:t>
      </w:r>
      <w:bookmarkEnd w:id="96"/>
    </w:p>
    <w:p w:rsidR="003B6019" w:rsidRDefault="003B6019" w:rsidP="003B6019">
      <w:pPr>
        <w:rPr>
          <w:sz w:val="24"/>
          <w:szCs w:val="24"/>
          <w:u w:val="single"/>
        </w:rPr>
      </w:pPr>
    </w:p>
    <w:p w:rsidR="00461834" w:rsidRDefault="00461834" w:rsidP="00461834">
      <w:r>
        <w:t>ARBs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EA29F5" w:rsidRPr="00331BAA" w:rsidRDefault="00331BAA" w:rsidP="00331BAA">
      <w:r w:rsidRPr="002F4B2D">
        <w:rPr>
          <w:u w:val="single"/>
        </w:rPr>
        <w:t>Recommended drug:</w:t>
      </w:r>
      <w:r>
        <w:t xml:space="preserve">  losartan</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Heart Failure</w:t>
      </w:r>
    </w:p>
    <w:p w:rsidR="003B6019" w:rsidRPr="00F425CB" w:rsidRDefault="003B6019" w:rsidP="00BE428C">
      <w:pPr>
        <w:pStyle w:val="ListParagraph"/>
        <w:numPr>
          <w:ilvl w:val="1"/>
          <w:numId w:val="4"/>
        </w:numPr>
        <w:spacing w:before="120" w:after="240" w:line="240" w:lineRule="auto"/>
        <w:contextualSpacing w:val="0"/>
      </w:pPr>
      <w:r w:rsidRPr="00F425CB">
        <w:t>CVD</w:t>
      </w:r>
    </w:p>
    <w:p w:rsidR="003B6019" w:rsidRPr="00F425CB" w:rsidRDefault="003B6019" w:rsidP="00BE428C">
      <w:pPr>
        <w:pStyle w:val="ListParagraph"/>
        <w:numPr>
          <w:ilvl w:val="1"/>
          <w:numId w:val="4"/>
        </w:numPr>
        <w:spacing w:before="120" w:after="240" w:line="240" w:lineRule="auto"/>
        <w:contextualSpacing w:val="0"/>
      </w:pPr>
      <w:r w:rsidRPr="00F425CB">
        <w:t>DM and CKD</w:t>
      </w:r>
    </w:p>
    <w:p w:rsidR="005F637E" w:rsidRPr="00882848" w:rsidRDefault="005F637E" w:rsidP="00BE428C">
      <w:pPr>
        <w:pStyle w:val="ListParagraph"/>
        <w:numPr>
          <w:ilvl w:val="1"/>
          <w:numId w:val="4"/>
        </w:numPr>
        <w:spacing w:before="120" w:after="240" w:line="240" w:lineRule="auto"/>
        <w:contextualSpacing w:val="0"/>
      </w:pPr>
      <w:r w:rsidRPr="00882848">
        <w:t xml:space="preserve">HTN </w:t>
      </w:r>
      <w:r>
        <w:t>without</w:t>
      </w:r>
      <w:r w:rsidRPr="00882848">
        <w:t xml:space="preserve"> CKD and ADR to ACE not angioedema</w:t>
      </w:r>
    </w:p>
    <w:p w:rsidR="005F637E" w:rsidRPr="00882848" w:rsidRDefault="005F637E" w:rsidP="00BE428C">
      <w:pPr>
        <w:pStyle w:val="ListParagraph"/>
        <w:numPr>
          <w:ilvl w:val="1"/>
          <w:numId w:val="4"/>
        </w:numPr>
        <w:spacing w:before="120" w:after="240" w:line="240" w:lineRule="auto"/>
        <w:contextualSpacing w:val="0"/>
      </w:pPr>
      <w:r w:rsidRPr="00882848">
        <w:t>HTN and CKD not African American and ADR to ACE not angioedema</w:t>
      </w:r>
    </w:p>
    <w:p w:rsidR="003913BC" w:rsidRPr="00F425CB" w:rsidRDefault="003913BC" w:rsidP="003913BC">
      <w:pPr>
        <w:pStyle w:val="ListParagraph"/>
        <w:spacing w:before="120" w:after="240" w:line="240" w:lineRule="auto"/>
        <w:ind w:left="1440"/>
        <w:contextualSpacing w:val="0"/>
      </w:pPr>
    </w:p>
    <w:p w:rsidR="003B6019" w:rsidRPr="00F425CB" w:rsidRDefault="003B6019" w:rsidP="00BE428C">
      <w:pPr>
        <w:pStyle w:val="ListParagraph"/>
        <w:numPr>
          <w:ilvl w:val="0"/>
          <w:numId w:val="4"/>
        </w:numPr>
        <w:spacing w:before="120" w:after="240" w:line="240" w:lineRule="auto"/>
        <w:contextualSpacing w:val="0"/>
      </w:pPr>
      <w:r w:rsidRPr="00F425CB">
        <w:t>Relative indication</w:t>
      </w:r>
    </w:p>
    <w:p w:rsidR="003B6019" w:rsidRPr="00F425CB" w:rsidRDefault="003B6019" w:rsidP="00BE428C">
      <w:pPr>
        <w:pStyle w:val="ListParagraph"/>
        <w:numPr>
          <w:ilvl w:val="1"/>
          <w:numId w:val="4"/>
        </w:numPr>
        <w:spacing w:before="120" w:after="240" w:line="240" w:lineRule="auto"/>
        <w:contextualSpacing w:val="0"/>
      </w:pPr>
      <w:r w:rsidRPr="00F425CB">
        <w:t xml:space="preserve">DM </w:t>
      </w:r>
      <w:r w:rsidR="0059461C">
        <w:t>without</w:t>
      </w:r>
      <w:r w:rsidRPr="00F425CB">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882848" w:rsidRDefault="003B6019" w:rsidP="00BE428C">
      <w:pPr>
        <w:pStyle w:val="ListParagraph"/>
        <w:numPr>
          <w:ilvl w:val="1"/>
          <w:numId w:val="4"/>
        </w:numPr>
        <w:spacing w:before="120" w:after="240" w:line="240" w:lineRule="auto"/>
        <w:contextualSpacing w:val="0"/>
      </w:pPr>
      <w:r w:rsidRPr="00882848">
        <w:t>ADR of anaphylaxis</w:t>
      </w:r>
      <w:r w:rsidRPr="00882848">
        <w:fldChar w:fldCharType="begin"/>
      </w:r>
      <w:r w:rsidRPr="00882848">
        <w:instrText xml:space="preserve"> NOTEREF _Ref521310979 \f \h  \* MERGEFORMAT </w:instrText>
      </w:r>
      <w:r w:rsidRPr="00882848">
        <w:fldChar w:fldCharType="separate"/>
      </w:r>
      <w:r w:rsidRPr="00882848">
        <w:rPr>
          <w:rStyle w:val="FootnoteReference"/>
        </w:rPr>
        <w:t>1</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of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ACE</w:t>
      </w:r>
    </w:p>
    <w:p w:rsidR="003B6019" w:rsidRPr="00336D69" w:rsidRDefault="003B6019" w:rsidP="00BE428C">
      <w:pPr>
        <w:pStyle w:val="ListParagraph"/>
        <w:numPr>
          <w:ilvl w:val="1"/>
          <w:numId w:val="4"/>
        </w:numPr>
        <w:spacing w:before="120" w:after="240" w:line="240" w:lineRule="auto"/>
        <w:contextualSpacing w:val="0"/>
      </w:pPr>
      <w:r w:rsidRPr="00336D69">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C60DFC" w:rsidRDefault="003B6019" w:rsidP="00BE428C">
      <w:pPr>
        <w:pStyle w:val="ListParagraph"/>
        <w:numPr>
          <w:ilvl w:val="1"/>
          <w:numId w:val="4"/>
        </w:numPr>
        <w:spacing w:before="120" w:after="240" w:line="240" w:lineRule="auto"/>
        <w:contextualSpacing w:val="0"/>
      </w:pPr>
      <w:r w:rsidRPr="00C60DFC">
        <w:t>K sparing diuretics</w:t>
      </w:r>
    </w:p>
    <w:p w:rsidR="003B6019" w:rsidRPr="00C60DFC" w:rsidRDefault="003B6019" w:rsidP="003B6019">
      <w:pPr>
        <w:pStyle w:val="ListParagraph"/>
        <w:ind w:left="1440"/>
      </w:pPr>
      <w:r w:rsidRPr="00C60DFC">
        <w:t xml:space="preserve">When adding ARB or increasing dose of ARB, if </w:t>
      </w:r>
      <w:proofErr w:type="spellStart"/>
      <w:r w:rsidRPr="00C60DFC">
        <w:t>pt</w:t>
      </w:r>
      <w:proofErr w:type="spellEnd"/>
      <w:r w:rsidRPr="00C60DFC">
        <w:t xml:space="preserve"> has Rx for K sparing diuretics, there will be a relative contraindication message</w:t>
      </w:r>
    </w:p>
    <w:p w:rsidR="00B24983" w:rsidRPr="00C60DFC" w:rsidRDefault="00B24983" w:rsidP="00D1136A">
      <w:pPr>
        <w:ind w:left="1440" w:firstLine="360"/>
        <w:rPr>
          <w:i/>
        </w:rPr>
      </w:pPr>
      <w:r w:rsidRPr="00C60DFC">
        <w:rPr>
          <w:i/>
        </w:rPr>
        <w:t xml:space="preserve">Relative contraindication: </w:t>
      </w:r>
      <w:proofErr w:type="spellStart"/>
      <w:r w:rsidRPr="00C60DFC">
        <w:rPr>
          <w:i/>
        </w:rPr>
        <w:t>Pt</w:t>
      </w:r>
      <w:proofErr w:type="spellEnd"/>
      <w:r w:rsidRPr="00C60DFC">
        <w:rPr>
          <w:i/>
        </w:rPr>
        <w:t xml:space="preserve"> has Rx </w:t>
      </w:r>
      <w:proofErr w:type="gramStart"/>
      <w:r w:rsidRPr="00C60DFC">
        <w:rPr>
          <w:i/>
        </w:rPr>
        <w:t>for ?</w:t>
      </w:r>
      <w:proofErr w:type="spellStart"/>
      <w:r w:rsidRPr="00C60DFC">
        <w:rPr>
          <w:i/>
        </w:rPr>
        <w:t>K</w:t>
      </w:r>
      <w:proofErr w:type="gramEnd"/>
      <w:r w:rsidRPr="00C60DFC">
        <w:rPr>
          <w:i/>
        </w:rPr>
        <w:t>_sparing_diuretic</w:t>
      </w:r>
      <w:proofErr w:type="spellEnd"/>
      <w:r w:rsidRPr="00C60DFC">
        <w:rPr>
          <w:i/>
        </w:rPr>
        <w:t>.</w:t>
      </w:r>
    </w:p>
    <w:p w:rsidR="00B24983" w:rsidRPr="00C60DFC" w:rsidRDefault="00B24983" w:rsidP="00B24983">
      <w:pPr>
        <w:pStyle w:val="ListParagraph"/>
        <w:rPr>
          <w:i/>
        </w:rPr>
      </w:pPr>
    </w:p>
    <w:p w:rsidR="003B6019" w:rsidRPr="00C60DFC" w:rsidRDefault="003B6019" w:rsidP="00BE428C">
      <w:pPr>
        <w:pStyle w:val="ListParagraph"/>
        <w:numPr>
          <w:ilvl w:val="1"/>
          <w:numId w:val="4"/>
        </w:numPr>
        <w:spacing w:before="120" w:after="240" w:line="240" w:lineRule="auto"/>
        <w:contextualSpacing w:val="0"/>
      </w:pPr>
      <w:r w:rsidRPr="00C60DFC">
        <w:t>5&lt;K&lt;=5.5 past month</w:t>
      </w:r>
    </w:p>
    <w:p w:rsidR="003B6019" w:rsidRPr="00C60DFC" w:rsidRDefault="003B6019" w:rsidP="00B24983">
      <w:pPr>
        <w:ind w:left="1440"/>
      </w:pPr>
      <w:r w:rsidRPr="00C60DFC">
        <w:t xml:space="preserve">When adding ARB or increasing dose </w:t>
      </w:r>
      <w:proofErr w:type="gramStart"/>
      <w:r w:rsidRPr="00C60DFC">
        <w:t>of  ARB</w:t>
      </w:r>
      <w:proofErr w:type="gramEnd"/>
      <w:r w:rsidRPr="00C60DFC">
        <w:t>, if 5&lt;K&lt;=5.5 past month, there will be a rel</w:t>
      </w:r>
      <w:r w:rsidR="00B24983" w:rsidRPr="00C60DFC">
        <w:t>ative contraindication message:</w:t>
      </w:r>
    </w:p>
    <w:p w:rsidR="003B6019" w:rsidRDefault="00B24983" w:rsidP="00D1136A">
      <w:pPr>
        <w:ind w:left="2160"/>
        <w:rPr>
          <w:i/>
        </w:rPr>
      </w:pPr>
      <w:r w:rsidRPr="00C60DFC">
        <w:rPr>
          <w:i/>
        </w:rPr>
        <w:t>Relative contraindication</w:t>
      </w:r>
      <w:r w:rsidR="003B6019" w:rsidRPr="00C60DFC">
        <w:rPr>
          <w:i/>
        </w:rPr>
        <w:t xml:space="preserve">:  </w:t>
      </w:r>
      <w:proofErr w:type="spellStart"/>
      <w:r w:rsidR="003B6019" w:rsidRPr="00C60DFC">
        <w:rPr>
          <w:i/>
        </w:rPr>
        <w:t>Pt</w:t>
      </w:r>
      <w:proofErr w:type="spellEnd"/>
      <w:r w:rsidR="003B6019" w:rsidRPr="00C60DFC">
        <w:rPr>
          <w:i/>
        </w:rPr>
        <w:t xml:space="preserve"> has </w:t>
      </w:r>
      <w:proofErr w:type="gramStart"/>
      <w:r w:rsidR="003B6019" w:rsidRPr="00C60DFC">
        <w:rPr>
          <w:i/>
        </w:rPr>
        <w:t>K ?</w:t>
      </w:r>
      <w:proofErr w:type="gramEnd"/>
      <w:r w:rsidR="003B6019" w:rsidRPr="00C60DFC">
        <w:rPr>
          <w:i/>
        </w:rPr>
        <w:t>value (?date).  Hypokalemia may worsen.</w:t>
      </w:r>
    </w:p>
    <w:p w:rsidR="00B24983" w:rsidRPr="00B24983" w:rsidRDefault="00B24983" w:rsidP="003B6019">
      <w:pPr>
        <w:ind w:left="1440"/>
        <w:rPr>
          <w:i/>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27E98" w:rsidP="003B6019">
      <w:pPr>
        <w:pStyle w:val="ListParagraph"/>
        <w:ind w:left="1440"/>
      </w:pPr>
      <w:r>
        <w:t>See Messages associated with multiple drugs</w:t>
      </w:r>
    </w:p>
    <w:p w:rsidR="00927E98" w:rsidRPr="00336D69" w:rsidRDefault="00927E98" w:rsidP="003B6019">
      <w:pPr>
        <w:pStyle w:val="ListParagraph"/>
        <w:ind w:left="1440"/>
      </w:pPr>
    </w:p>
    <w:p w:rsidR="00B77259" w:rsidRPr="00C60DFC" w:rsidRDefault="00B77259" w:rsidP="00BE428C">
      <w:pPr>
        <w:pStyle w:val="ListParagraph"/>
        <w:numPr>
          <w:ilvl w:val="1"/>
          <w:numId w:val="4"/>
        </w:numPr>
      </w:pPr>
      <w:r w:rsidRPr="00C60DFC">
        <w:t>Absence of K in past month</w:t>
      </w:r>
    </w:p>
    <w:p w:rsidR="00B77259" w:rsidRPr="00C60DFC" w:rsidRDefault="00B77259" w:rsidP="00B77259">
      <w:pPr>
        <w:ind w:left="1440"/>
      </w:pPr>
      <w:r w:rsidRPr="00C60DFC">
        <w:t>If there is no K, the following collateral “do not start” message will be displayed:</w:t>
      </w:r>
    </w:p>
    <w:p w:rsidR="00B77259" w:rsidRPr="00C60DFC" w:rsidRDefault="00B77259" w:rsidP="00D1136A">
      <w:pPr>
        <w:ind w:left="2160"/>
        <w:rPr>
          <w:i/>
        </w:rPr>
      </w:pPr>
      <w:proofErr w:type="gramStart"/>
      <w:r w:rsidRPr="00215A91">
        <w:rPr>
          <w:i/>
          <w:strike/>
        </w:rPr>
        <w:t>Would add ARB, but</w:t>
      </w:r>
      <w:r w:rsidRPr="00C60DFC">
        <w:rPr>
          <w:i/>
        </w:rPr>
        <w:t xml:space="preserve"> missing K.</w:t>
      </w:r>
      <w:proofErr w:type="gramEnd"/>
    </w:p>
    <w:p w:rsidR="00B77259" w:rsidRPr="00C60DFC" w:rsidRDefault="00B77259" w:rsidP="00B77259">
      <w:pPr>
        <w:pStyle w:val="ListParagraph"/>
        <w:ind w:left="1440"/>
      </w:pPr>
      <w:r w:rsidRPr="00C60DFC">
        <w:t>If there is no K in the past month, but there is a value of K&lt;=5.5, the following collateral “do not start” message will be displayed</w:t>
      </w:r>
    </w:p>
    <w:p w:rsidR="00B77259" w:rsidRPr="00C60DFC" w:rsidRDefault="00B77259" w:rsidP="00B77259">
      <w:pPr>
        <w:ind w:left="1440" w:firstLine="720"/>
        <w:rPr>
          <w:i/>
        </w:rPr>
      </w:pPr>
      <w:r w:rsidRPr="00215A91">
        <w:rPr>
          <w:i/>
          <w:strike/>
        </w:rPr>
        <w:t>Would add ARB, but</w:t>
      </w:r>
      <w:r w:rsidRPr="00C60DFC">
        <w:rPr>
          <w:i/>
        </w:rPr>
        <w:t xml:space="preserve"> old </w:t>
      </w:r>
      <w:proofErr w:type="gramStart"/>
      <w:r w:rsidRPr="00C60DFC">
        <w:rPr>
          <w:i/>
        </w:rPr>
        <w:t>K ?</w:t>
      </w:r>
      <w:proofErr w:type="gramEnd"/>
      <w:r w:rsidRPr="00C60DFC">
        <w:rPr>
          <w:i/>
        </w:rPr>
        <w:t>value (?date).</w:t>
      </w:r>
    </w:p>
    <w:p w:rsidR="00B77259" w:rsidRPr="00C60DFC" w:rsidRDefault="00B77259" w:rsidP="00B77259">
      <w:pPr>
        <w:pStyle w:val="ListParagraph"/>
        <w:ind w:left="1440"/>
      </w:pPr>
      <w:r w:rsidRPr="00C60DFC">
        <w:t>If there is no K in the past month, but there is a value of K&gt;5.5, the following collateral “do not start” message will be displayed</w:t>
      </w:r>
    </w:p>
    <w:p w:rsidR="00B77259" w:rsidRPr="00C60DFC" w:rsidRDefault="00B77259" w:rsidP="00B77259">
      <w:pPr>
        <w:ind w:left="2160"/>
        <w:rPr>
          <w:i/>
        </w:rPr>
      </w:pPr>
      <w:r w:rsidRPr="00215A91">
        <w:rPr>
          <w:i/>
          <w:strike/>
        </w:rPr>
        <w:t>Would consider adding ARB, but</w:t>
      </w:r>
      <w:r w:rsidRPr="00C60DFC">
        <w:rPr>
          <w:i/>
        </w:rPr>
        <w:t xml:space="preserve"> old and high value of </w:t>
      </w:r>
      <w:proofErr w:type="gramStart"/>
      <w:r w:rsidRPr="00C60DFC">
        <w:rPr>
          <w:i/>
        </w:rPr>
        <w:t>K ?</w:t>
      </w:r>
      <w:proofErr w:type="gramEnd"/>
      <w:r w:rsidRPr="00C60DFC">
        <w:rPr>
          <w:i/>
        </w:rPr>
        <w:t>value (?date).</w:t>
      </w:r>
    </w:p>
    <w:p w:rsidR="005229EC" w:rsidRPr="00336D69" w:rsidRDefault="005229EC" w:rsidP="005229EC">
      <w:pPr>
        <w:ind w:left="720" w:firstLine="720"/>
      </w:pPr>
    </w:p>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the following collateral “do not start</w:t>
      </w:r>
      <w:proofErr w:type="gramStart"/>
      <w:r w:rsidRPr="00336D69">
        <w:t>”  message</w:t>
      </w:r>
      <w:proofErr w:type="gramEnd"/>
      <w:r w:rsidRPr="00336D69">
        <w:t xml:space="preserve"> will be displayed:  </w:t>
      </w:r>
    </w:p>
    <w:p w:rsidR="003B6019" w:rsidRPr="00D1136A" w:rsidRDefault="003B6019" w:rsidP="00843A40">
      <w:pPr>
        <w:pStyle w:val="ListParagraph"/>
        <w:ind w:left="1440" w:firstLine="720"/>
        <w:rPr>
          <w:i/>
        </w:rPr>
      </w:pPr>
      <w:proofErr w:type="gramStart"/>
      <w:r w:rsidRPr="00215A91">
        <w:rPr>
          <w:i/>
          <w:strike/>
        </w:rPr>
        <w:t>“Would add ARB, but</w:t>
      </w:r>
      <w:r w:rsidRPr="00D1136A">
        <w:rPr>
          <w:i/>
        </w:rPr>
        <w:t xml:space="preserve"> missing </w:t>
      </w:r>
      <w:r w:rsidR="00ED2DBD" w:rsidRPr="00D1136A">
        <w:rPr>
          <w:i/>
        </w:rPr>
        <w:t>GFR</w:t>
      </w:r>
      <w:r w:rsidRPr="00D1136A">
        <w:rPr>
          <w:i/>
        </w:rPr>
        <w:t>.”</w:t>
      </w:r>
      <w:proofErr w:type="gramEnd"/>
    </w:p>
    <w:p w:rsidR="005229EC" w:rsidRPr="00843A40" w:rsidRDefault="005229EC"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start” message will be displayed:</w:t>
      </w:r>
    </w:p>
    <w:p w:rsidR="003B6019" w:rsidRPr="00336D69" w:rsidRDefault="003B6019" w:rsidP="00843A40">
      <w:pPr>
        <w:pStyle w:val="ListParagraph"/>
        <w:ind w:left="1440" w:firstLine="720"/>
      </w:pPr>
      <w:r w:rsidRPr="00843A40">
        <w:t xml:space="preserve"> </w:t>
      </w:r>
      <w:r w:rsidRPr="00215A91">
        <w:rPr>
          <w:i/>
          <w:strike/>
        </w:rPr>
        <w:t>“Would add ARB, but</w:t>
      </w:r>
      <w:r w:rsidRPr="00D1136A">
        <w:rPr>
          <w:i/>
        </w:rPr>
        <w:t xml:space="preserve"> old </w:t>
      </w:r>
      <w:proofErr w:type="gramStart"/>
      <w:r w:rsidR="00ED2DBD" w:rsidRPr="00D1136A">
        <w:rPr>
          <w:i/>
        </w:rPr>
        <w:t>GFR</w:t>
      </w:r>
      <w:r w:rsidRPr="00D1136A">
        <w:rPr>
          <w:i/>
        </w:rPr>
        <w:t xml:space="preserve"> ?</w:t>
      </w:r>
      <w:proofErr w:type="gramEnd"/>
      <w:r w:rsidRPr="00D1136A">
        <w:rPr>
          <w:i/>
        </w:rPr>
        <w:t>value (?date).”</w:t>
      </w:r>
    </w:p>
    <w:p w:rsidR="003B6019" w:rsidRPr="00336D69" w:rsidRDefault="00843A40" w:rsidP="003B6019">
      <w:r>
        <w:tab/>
      </w:r>
      <w:r>
        <w:tab/>
      </w: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B77259" w:rsidRDefault="00B77259" w:rsidP="00B77259">
      <w:pPr>
        <w:pStyle w:val="ListParagraph"/>
        <w:ind w:firstLine="720"/>
      </w:pPr>
      <w:r>
        <w:t>See Messages associated with multiple drugs</w:t>
      </w:r>
    </w:p>
    <w:p w:rsidR="003B6019" w:rsidRPr="00336D69" w:rsidRDefault="003B6019"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lastRenderedPageBreak/>
        <w:t>Absence of K in past month</w:t>
      </w:r>
    </w:p>
    <w:p w:rsidR="003B6019" w:rsidRPr="00336D69" w:rsidRDefault="003B6019" w:rsidP="003B6019">
      <w:pPr>
        <w:ind w:left="1440"/>
      </w:pPr>
      <w:r w:rsidRPr="00336D69">
        <w:t xml:space="preserve">If there is no K, the following collateral </w:t>
      </w:r>
      <w:r w:rsidR="00572079">
        <w:t xml:space="preserve">“do not intensify” </w:t>
      </w:r>
      <w:r w:rsidRPr="00336D69">
        <w:t>message will be displayed:</w:t>
      </w:r>
    </w:p>
    <w:p w:rsidR="003B6019" w:rsidRDefault="003B6019" w:rsidP="00843A40">
      <w:pPr>
        <w:ind w:left="1440" w:firstLine="720"/>
      </w:pPr>
      <w:r w:rsidRPr="00843A40">
        <w:t xml:space="preserve">“Would </w:t>
      </w:r>
      <w:proofErr w:type="gramStart"/>
      <w:r w:rsidRPr="00843A40">
        <w:t xml:space="preserve">increase </w:t>
      </w:r>
      <w:r w:rsidR="00572079" w:rsidRPr="00843A40">
        <w:t>?</w:t>
      </w:r>
      <w:r w:rsidRPr="00843A40">
        <w:t>ARB</w:t>
      </w:r>
      <w:proofErr w:type="gramEnd"/>
      <w:r w:rsidRPr="00843A40">
        <w:t>, but missing K.”</w:t>
      </w:r>
    </w:p>
    <w:p w:rsidR="00572079" w:rsidRPr="00843A40" w:rsidRDefault="00572079" w:rsidP="00572079">
      <w:pPr>
        <w:ind w:left="1440"/>
      </w:pPr>
      <w:proofErr w:type="gramStart"/>
      <w:r w:rsidRPr="00843A40">
        <w:t>Where ?ARB</w:t>
      </w:r>
      <w:proofErr w:type="gramEnd"/>
      <w:r w:rsidRPr="00843A40">
        <w:t xml:space="preserve"> is the name of the ARB.</w:t>
      </w:r>
    </w:p>
    <w:p w:rsidR="00572079" w:rsidRPr="00843A40" w:rsidRDefault="00572079" w:rsidP="00572079">
      <w:pPr>
        <w:pStyle w:val="ListParagraph"/>
        <w:ind w:left="1440"/>
      </w:pPr>
      <w:r w:rsidRPr="00843A40">
        <w:t>If there is no K in the past month, but there is a value of K&lt;=5.5, the following collateral “do not intensify” message will be displayed</w:t>
      </w:r>
    </w:p>
    <w:p w:rsidR="00572079" w:rsidRPr="00843A40" w:rsidRDefault="00572079" w:rsidP="00572079">
      <w:pPr>
        <w:ind w:left="1440" w:firstLine="720"/>
        <w:rPr>
          <w:i/>
        </w:rPr>
      </w:pPr>
      <w:r w:rsidRPr="00215A91">
        <w:rPr>
          <w:i/>
          <w:strike/>
        </w:rPr>
        <w:t>Would increase? ARB, but</w:t>
      </w:r>
      <w:r w:rsidRPr="00843A40">
        <w:rPr>
          <w:i/>
        </w:rPr>
        <w:t xml:space="preserve"> old </w:t>
      </w:r>
      <w:proofErr w:type="gramStart"/>
      <w:r w:rsidRPr="00843A40">
        <w:rPr>
          <w:i/>
        </w:rPr>
        <w:t>K ?</w:t>
      </w:r>
      <w:proofErr w:type="gramEnd"/>
      <w:r w:rsidRPr="00843A40">
        <w:rPr>
          <w:i/>
        </w:rPr>
        <w:t>value (?date).</w:t>
      </w:r>
    </w:p>
    <w:p w:rsidR="00572079" w:rsidRPr="00843A40" w:rsidRDefault="00572079" w:rsidP="00572079">
      <w:pPr>
        <w:pStyle w:val="ListParagraph"/>
        <w:ind w:left="1440"/>
      </w:pPr>
      <w:r w:rsidRPr="00843A40">
        <w:t>If there is no K in the past month, but there is a value of K&gt;5.5, the following collateral “do not intensify” message will be displayed</w:t>
      </w:r>
    </w:p>
    <w:p w:rsidR="00572079" w:rsidRPr="00843A40" w:rsidRDefault="00572079" w:rsidP="00572079">
      <w:pPr>
        <w:ind w:left="2160"/>
        <w:rPr>
          <w:i/>
        </w:rPr>
      </w:pPr>
      <w:r w:rsidRPr="00215A91">
        <w:rPr>
          <w:i/>
          <w:strike/>
        </w:rPr>
        <w:t xml:space="preserve">Would consider </w:t>
      </w:r>
      <w:proofErr w:type="gramStart"/>
      <w:r w:rsidRPr="00215A91">
        <w:rPr>
          <w:i/>
          <w:strike/>
        </w:rPr>
        <w:t>adding ?ARB</w:t>
      </w:r>
      <w:proofErr w:type="gramEnd"/>
      <w:r w:rsidRPr="00215A91">
        <w:rPr>
          <w:i/>
          <w:strike/>
        </w:rPr>
        <w:t>, but</w:t>
      </w:r>
      <w:r w:rsidRPr="00843A40">
        <w:rPr>
          <w:i/>
        </w:rPr>
        <w:t xml:space="preserve"> old and high value of K ?value (?date).</w:t>
      </w:r>
    </w:p>
    <w:p w:rsidR="003B6019" w:rsidRPr="00843A40" w:rsidRDefault="003B6019" w:rsidP="003B6019"/>
    <w:p w:rsidR="003B6019" w:rsidRPr="00843A40" w:rsidRDefault="003B6019" w:rsidP="00BE428C">
      <w:pPr>
        <w:pStyle w:val="ListParagraph"/>
        <w:numPr>
          <w:ilvl w:val="1"/>
          <w:numId w:val="4"/>
        </w:numPr>
        <w:spacing w:before="120" w:after="240" w:line="240" w:lineRule="auto"/>
        <w:contextualSpacing w:val="0"/>
      </w:pPr>
      <w:r w:rsidRPr="00843A40">
        <w:t xml:space="preserve">Absence of </w:t>
      </w:r>
      <w:r w:rsidR="00ED2DBD" w:rsidRPr="00843A40">
        <w:t>GFR</w:t>
      </w:r>
      <w:r w:rsidRPr="00843A40">
        <w:t xml:space="preserve"> in past month</w:t>
      </w:r>
    </w:p>
    <w:p w:rsidR="003B6019" w:rsidRPr="00843A40" w:rsidRDefault="003B6019" w:rsidP="003B6019">
      <w:pPr>
        <w:pStyle w:val="ListParagraph"/>
        <w:ind w:left="1440"/>
      </w:pPr>
      <w:r w:rsidRPr="00843A40">
        <w:t xml:space="preserve">If there is no </w:t>
      </w:r>
      <w:r w:rsidR="00ED2DBD" w:rsidRPr="00843A40">
        <w:t>GFR</w:t>
      </w:r>
      <w:r w:rsidRPr="00843A40">
        <w:t xml:space="preserve">, the following collateral “do not intensify” message will be displayed:  </w:t>
      </w:r>
    </w:p>
    <w:p w:rsidR="003B6019" w:rsidRPr="00D1136A" w:rsidRDefault="003B6019" w:rsidP="00843A40">
      <w:pPr>
        <w:pStyle w:val="ListParagraph"/>
        <w:ind w:left="1440" w:firstLine="720"/>
        <w:rPr>
          <w:i/>
        </w:rPr>
      </w:pPr>
      <w:proofErr w:type="gramStart"/>
      <w:r w:rsidRPr="00215A91">
        <w:rPr>
          <w:strike/>
        </w:rPr>
        <w:t>“</w:t>
      </w:r>
      <w:r w:rsidRPr="00215A91">
        <w:rPr>
          <w:i/>
          <w:strike/>
        </w:rPr>
        <w:t>Would increase ARB, but</w:t>
      </w:r>
      <w:r w:rsidRPr="00D1136A">
        <w:rPr>
          <w:i/>
        </w:rPr>
        <w:t xml:space="preserve"> missing </w:t>
      </w:r>
      <w:r w:rsidR="00ED2DBD" w:rsidRPr="00D1136A">
        <w:rPr>
          <w:i/>
        </w:rPr>
        <w:t>GFR</w:t>
      </w:r>
      <w:r w:rsidRPr="00D1136A">
        <w:rPr>
          <w:i/>
        </w:rPr>
        <w:t>.”</w:t>
      </w:r>
      <w:proofErr w:type="gramEnd"/>
    </w:p>
    <w:p w:rsidR="00AE2F8B" w:rsidRPr="00843A40" w:rsidRDefault="00AE2F8B"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intensify” message will be displayed:</w:t>
      </w:r>
    </w:p>
    <w:p w:rsidR="003B6019" w:rsidRPr="00D1136A" w:rsidRDefault="003B6019" w:rsidP="00843A40">
      <w:pPr>
        <w:ind w:left="1440" w:firstLine="720"/>
        <w:rPr>
          <w:i/>
        </w:rPr>
      </w:pPr>
      <w:r w:rsidRPr="00215A91">
        <w:rPr>
          <w:i/>
          <w:strike/>
        </w:rPr>
        <w:t>“Would increase ARB, but</w:t>
      </w:r>
      <w:r w:rsidRPr="00D1136A">
        <w:rPr>
          <w:i/>
        </w:rPr>
        <w:t xml:space="preserve"> old </w:t>
      </w:r>
      <w:proofErr w:type="gramStart"/>
      <w:r w:rsidR="00ED2DBD" w:rsidRPr="00D1136A">
        <w:rPr>
          <w:i/>
        </w:rPr>
        <w:t>GFR</w:t>
      </w:r>
      <w:r w:rsidRPr="00D1136A">
        <w:rPr>
          <w:i/>
        </w:rPr>
        <w:t xml:space="preserve"> ?</w:t>
      </w:r>
      <w:proofErr w:type="gramEnd"/>
      <w:r w:rsidRPr="00D1136A">
        <w:rPr>
          <w:i/>
        </w:rPr>
        <w:t>value (?date).”</w:t>
      </w:r>
    </w:p>
    <w:p w:rsidR="003B6019" w:rsidRPr="00336D69" w:rsidRDefault="00843A40" w:rsidP="00215A91">
      <w:r>
        <w:tab/>
      </w:r>
      <w:r>
        <w:tab/>
      </w:r>
      <w:r w:rsidR="003B6019"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ACE</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pPr>
    </w:p>
    <w:p w:rsidR="006321B5" w:rsidRPr="00336D69" w:rsidRDefault="006321B5" w:rsidP="00BE428C">
      <w:pPr>
        <w:pStyle w:val="ListParagraph"/>
        <w:numPr>
          <w:ilvl w:val="0"/>
          <w:numId w:val="4"/>
        </w:numPr>
        <w:spacing w:before="120" w:after="240" w:line="240" w:lineRule="auto"/>
        <w:contextualSpacing w:val="0"/>
      </w:pPr>
      <w:r w:rsidRPr="00336D69">
        <w:t xml:space="preserve">Other </w:t>
      </w:r>
      <w:r w:rsidR="00227A4E">
        <w:t xml:space="preserve">collateral </w:t>
      </w:r>
      <w:r w:rsidRPr="00336D69">
        <w:t>messages, of type=</w:t>
      </w:r>
      <w:r w:rsidRPr="00E97811">
        <w:t>General Info</w:t>
      </w:r>
      <w:r w:rsidRPr="00336D69">
        <w:t xml:space="preserve"> issued when </w:t>
      </w:r>
      <w:r>
        <w:t>adding</w:t>
      </w:r>
      <w:r w:rsidRPr="00336D69">
        <w:t xml:space="preserve">  ACE inhibitors </w:t>
      </w:r>
      <w:r>
        <w:t xml:space="preserve">and/or ARBs or increasing dose of </w:t>
      </w:r>
      <w:r w:rsidRPr="00336D69">
        <w:t>ACE Inhibitors</w:t>
      </w:r>
      <w:r>
        <w:t xml:space="preserve"> or ARBs</w:t>
      </w:r>
    </w:p>
    <w:p w:rsidR="006321B5" w:rsidRPr="00F81AAA" w:rsidRDefault="006321B5" w:rsidP="00BE428C">
      <w:pPr>
        <w:pStyle w:val="ListParagraph"/>
        <w:numPr>
          <w:ilvl w:val="1"/>
          <w:numId w:val="4"/>
        </w:numPr>
        <w:spacing w:before="120" w:after="240" w:line="240" w:lineRule="auto"/>
        <w:contextualSpacing w:val="0"/>
        <w:rPr>
          <w:i/>
        </w:rPr>
      </w:pPr>
      <w:r w:rsidRPr="00F81AAA">
        <w:rPr>
          <w:i/>
        </w:rPr>
        <w:t xml:space="preserve">Beware of 20% increase in </w:t>
      </w:r>
      <w:proofErr w:type="spellStart"/>
      <w:r w:rsidRPr="00F81AAA">
        <w:rPr>
          <w:i/>
        </w:rPr>
        <w:t>creatinine</w:t>
      </w:r>
      <w:proofErr w:type="spellEnd"/>
      <w:r w:rsidRPr="00F81AAA">
        <w:rPr>
          <w:i/>
        </w:rPr>
        <w:t xml:space="preserve"> (or 15% decrease in GFR) after initiation or change in dose of ACE/ARB.</w:t>
      </w:r>
    </w:p>
    <w:p w:rsidR="00E71DCD" w:rsidRPr="00E71DCD" w:rsidRDefault="006321B5" w:rsidP="00BE428C">
      <w:pPr>
        <w:pStyle w:val="ListParagraph"/>
        <w:numPr>
          <w:ilvl w:val="0"/>
          <w:numId w:val="10"/>
        </w:numPr>
        <w:spacing w:before="120" w:after="240" w:line="240" w:lineRule="auto"/>
        <w:contextualSpacing w:val="0"/>
        <w:rPr>
          <w:i/>
        </w:rPr>
      </w:pPr>
      <w:r w:rsidRPr="00A72825">
        <w:t>If age&gt;70</w:t>
      </w:r>
      <w:r>
        <w:t xml:space="preserve"> and Presence of CKD  </w:t>
      </w:r>
    </w:p>
    <w:p w:rsidR="006321B5" w:rsidRPr="00E71DCD" w:rsidRDefault="006321B5" w:rsidP="00D1136A">
      <w:pPr>
        <w:spacing w:before="120" w:after="240" w:line="240" w:lineRule="auto"/>
        <w:ind w:left="2160"/>
        <w:rPr>
          <w:i/>
        </w:rPr>
      </w:pPr>
      <w:r w:rsidRPr="00E71DCD">
        <w:rPr>
          <w:i/>
        </w:rPr>
        <w:t>Per JNC8 there is lack of evidence to support use of ACE Inhibitor for patients with CKD and age&gt;70 years. Evaluate clinical benefit.</w:t>
      </w:r>
    </w:p>
    <w:p w:rsidR="006321B5" w:rsidRPr="00336D69" w:rsidRDefault="006321B5" w:rsidP="006321B5">
      <w:pPr>
        <w:pStyle w:val="ListParagraph"/>
        <w:ind w:left="1440"/>
        <w:rPr>
          <w:highlight w:val="yellow"/>
        </w:rPr>
      </w:pPr>
    </w:p>
    <w:p w:rsidR="006321B5" w:rsidRPr="006E7EDD" w:rsidRDefault="006321B5" w:rsidP="00BE428C">
      <w:pPr>
        <w:pStyle w:val="ListParagraph"/>
        <w:numPr>
          <w:ilvl w:val="0"/>
          <w:numId w:val="10"/>
        </w:numPr>
        <w:spacing w:before="120" w:after="240" w:line="240" w:lineRule="auto"/>
        <w:contextualSpacing w:val="0"/>
      </w:pPr>
      <w:r w:rsidRPr="006E7EDD">
        <w:t xml:space="preserve">Presence of DM:  </w:t>
      </w:r>
    </w:p>
    <w:p w:rsidR="006321B5" w:rsidRPr="006E7EDD" w:rsidRDefault="006321B5" w:rsidP="00D1136A">
      <w:pPr>
        <w:pStyle w:val="ListParagraph"/>
        <w:ind w:left="2160"/>
      </w:pPr>
      <w:r w:rsidRPr="006E7EDD">
        <w:rPr>
          <w:i/>
        </w:rPr>
        <w:t xml:space="preserve">ACE Inhibitors or ARBs in </w:t>
      </w:r>
      <w:proofErr w:type="spellStart"/>
      <w:r w:rsidRPr="006E7EDD">
        <w:rPr>
          <w:i/>
        </w:rPr>
        <w:t>pt</w:t>
      </w:r>
      <w:proofErr w:type="spellEnd"/>
      <w:r w:rsidRPr="006E7EDD">
        <w:rPr>
          <w:i/>
        </w:rPr>
        <w:t xml:space="preserve"> with DM and proteinuria significantly reduces risk of MI, stroke, overt nephropathy and cardiovascular death.</w:t>
      </w:r>
    </w:p>
    <w:p w:rsidR="006321B5" w:rsidRPr="00336D69" w:rsidRDefault="006321B5" w:rsidP="006321B5">
      <w:pPr>
        <w:pStyle w:val="ListParagraph"/>
        <w:ind w:left="1440"/>
        <w:rPr>
          <w:highlight w:val="red"/>
        </w:rPr>
      </w:pPr>
    </w:p>
    <w:p w:rsidR="006321B5" w:rsidRPr="00336D69" w:rsidRDefault="006321B5" w:rsidP="00BE428C">
      <w:pPr>
        <w:pStyle w:val="ListParagraph"/>
        <w:numPr>
          <w:ilvl w:val="0"/>
          <w:numId w:val="11"/>
        </w:numPr>
        <w:spacing w:before="120" w:after="240" w:line="240" w:lineRule="auto"/>
        <w:contextualSpacing w:val="0"/>
      </w:pPr>
      <w:r w:rsidRPr="00336D69">
        <w:t>Other messages, of type=</w:t>
      </w:r>
      <w:r>
        <w:t xml:space="preserve">Drug Related, </w:t>
      </w:r>
      <w:r w:rsidRPr="00336D69">
        <w:t xml:space="preserve"> issued when recommending  ACE inhibitors and ARB</w:t>
      </w:r>
      <w:r>
        <w:t xml:space="preserve">, </w:t>
      </w:r>
      <w:r w:rsidR="007D7278">
        <w:t>that</w:t>
      </w:r>
      <w:r>
        <w:t xml:space="preserve"> are not collateral messages</w:t>
      </w:r>
      <w:r w:rsidRPr="00336D69">
        <w:t xml:space="preserve">:   </w:t>
      </w:r>
    </w:p>
    <w:p w:rsidR="006321B5" w:rsidRPr="00336D69" w:rsidRDefault="006321B5" w:rsidP="00BE428C">
      <w:pPr>
        <w:pStyle w:val="ListParagraph"/>
        <w:numPr>
          <w:ilvl w:val="1"/>
          <w:numId w:val="11"/>
        </w:numPr>
        <w:spacing w:before="120" w:after="240" w:line="240" w:lineRule="auto"/>
        <w:contextualSpacing w:val="0"/>
      </w:pPr>
      <w:r w:rsidRPr="00336D69">
        <w:t>If p</w:t>
      </w:r>
      <w:r>
        <w:t>atien</w:t>
      </w:r>
      <w:r w:rsidRPr="00336D69">
        <w:t xml:space="preserve">t is </w:t>
      </w:r>
      <w:r>
        <w:t>African American</w:t>
      </w:r>
      <w:r w:rsidRPr="00336D69">
        <w:t>:</w:t>
      </w:r>
    </w:p>
    <w:p w:rsidR="006321B5" w:rsidRPr="006A7127" w:rsidRDefault="006321B5" w:rsidP="006321B5">
      <w:pPr>
        <w:pStyle w:val="ListParagraph"/>
        <w:ind w:left="2160"/>
        <w:rPr>
          <w:i/>
        </w:rPr>
      </w:pPr>
      <w:r w:rsidRPr="006A7127">
        <w:rPr>
          <w:i/>
        </w:rPr>
        <w:t xml:space="preserve">For African Americans with hypertension, the VA GL recommends against using ACE or ARB as </w:t>
      </w:r>
      <w:proofErr w:type="spellStart"/>
      <w:r w:rsidRPr="006A7127">
        <w:rPr>
          <w:i/>
        </w:rPr>
        <w:t>monotherapy</w:t>
      </w:r>
      <w:proofErr w:type="spellEnd"/>
      <w:r w:rsidRPr="006A7127">
        <w:rPr>
          <w:i/>
        </w:rPr>
        <w:t>.</w:t>
      </w:r>
    </w:p>
    <w:p w:rsidR="006321B5" w:rsidRPr="00336D69" w:rsidRDefault="006321B5" w:rsidP="006321B5">
      <w:pPr>
        <w:pStyle w:val="ListParagraph"/>
        <w:ind w:left="1440"/>
      </w:pPr>
    </w:p>
    <w:p w:rsidR="006321B5" w:rsidRPr="00C265B9" w:rsidRDefault="006321B5" w:rsidP="00BE428C">
      <w:pPr>
        <w:pStyle w:val="ListParagraph"/>
        <w:numPr>
          <w:ilvl w:val="1"/>
          <w:numId w:val="11"/>
        </w:numPr>
        <w:spacing w:before="120" w:after="240" w:line="240" w:lineRule="auto"/>
        <w:contextualSpacing w:val="0"/>
      </w:pPr>
      <w:r>
        <w:t xml:space="preserve">When recommending an </w:t>
      </w:r>
      <w:r w:rsidRPr="00C265B9">
        <w:t>ACE and an ARB:</w:t>
      </w:r>
    </w:p>
    <w:p w:rsidR="006321B5" w:rsidRDefault="006321B5" w:rsidP="006321B5">
      <w:pPr>
        <w:pStyle w:val="ListParagraph"/>
        <w:ind w:left="2160"/>
        <w:rPr>
          <w:i/>
        </w:rPr>
      </w:pPr>
      <w:r w:rsidRPr="00356D63">
        <w:rPr>
          <w:i/>
        </w:rPr>
        <w:t>VA</w:t>
      </w:r>
      <w:r w:rsidRPr="006A7127">
        <w:rPr>
          <w:i/>
        </w:rPr>
        <w:t xml:space="preserve"> Guidelines recommends against the use of both an ACE and ARB together.</w:t>
      </w:r>
    </w:p>
    <w:p w:rsidR="003B6019" w:rsidRPr="00336D69" w:rsidRDefault="003B6019" w:rsidP="003B6019"/>
    <w:p w:rsidR="003B6019" w:rsidRDefault="003B6019" w:rsidP="003B6019"/>
    <w:p w:rsidR="003B6019" w:rsidRPr="00F626D2" w:rsidRDefault="003B6019" w:rsidP="003B6019">
      <w:pPr>
        <w:pStyle w:val="Heading3"/>
      </w:pPr>
      <w:bookmarkStart w:id="97" w:name="_Toc532200703"/>
      <w:r>
        <w:t xml:space="preserve">Long Acting </w:t>
      </w:r>
      <w:proofErr w:type="spellStart"/>
      <w:r w:rsidR="003B695B">
        <w:t>Dihydropyridine</w:t>
      </w:r>
      <w:proofErr w:type="spellEnd"/>
      <w:r>
        <w:t xml:space="preserve"> Calcium Channel Blocker (DHP CCB)</w:t>
      </w:r>
      <w:bookmarkEnd w:id="97"/>
      <w:r>
        <w:t xml:space="preserve"> </w:t>
      </w:r>
    </w:p>
    <w:p w:rsidR="003B6019" w:rsidRDefault="003B6019" w:rsidP="003B6019"/>
    <w:p w:rsidR="00076513" w:rsidRDefault="00076513" w:rsidP="00076513">
      <w:r>
        <w:t>DHP CCBs are the second line drug for</w:t>
      </w:r>
    </w:p>
    <w:p w:rsidR="00076513" w:rsidRDefault="00076513" w:rsidP="00BE428C">
      <w:pPr>
        <w:pStyle w:val="ListParagraph"/>
        <w:numPr>
          <w:ilvl w:val="0"/>
          <w:numId w:val="1"/>
        </w:numPr>
      </w:pPr>
      <w:r>
        <w:t>HTN and no CKD</w:t>
      </w:r>
    </w:p>
    <w:p w:rsidR="00076513" w:rsidRDefault="00076513" w:rsidP="00BE428C">
      <w:pPr>
        <w:pStyle w:val="ListParagraph"/>
        <w:numPr>
          <w:ilvl w:val="0"/>
          <w:numId w:val="1"/>
        </w:numPr>
      </w:pPr>
      <w:r w:rsidRPr="002F4B2D">
        <w:t>HTN and CKD and African American</w:t>
      </w:r>
    </w:p>
    <w:p w:rsidR="00046BBA" w:rsidRDefault="00046BBA" w:rsidP="00046BBA">
      <w:r>
        <w:t>And third line drug for</w:t>
      </w:r>
    </w:p>
    <w:p w:rsidR="00076513" w:rsidRDefault="00076513" w:rsidP="00BE428C">
      <w:pPr>
        <w:pStyle w:val="ListParagraph"/>
        <w:numPr>
          <w:ilvl w:val="0"/>
          <w:numId w:val="1"/>
        </w:numPr>
      </w:pPr>
      <w:r w:rsidRPr="002F4B2D">
        <w:t>HTN and CKD and not African American</w:t>
      </w:r>
    </w:p>
    <w:p w:rsidR="00046BBA" w:rsidRDefault="00046BBA" w:rsidP="003B6019">
      <w:pPr>
        <w:rPr>
          <w:u w:val="single"/>
        </w:rPr>
      </w:pPr>
    </w:p>
    <w:p w:rsidR="00115C9F" w:rsidRDefault="00331BAA" w:rsidP="003B6019">
      <w:r w:rsidRPr="002F4B2D">
        <w:rPr>
          <w:u w:val="single"/>
        </w:rPr>
        <w:t>Recommended drug:</w:t>
      </w:r>
      <w:r w:rsidR="00115C9F">
        <w:t xml:space="preserve">  amlodipine</w:t>
      </w:r>
    </w:p>
    <w:p w:rsidR="003B6019" w:rsidRPr="004F42E8" w:rsidRDefault="003B6019" w:rsidP="003B6019">
      <w:pPr>
        <w:rPr>
          <w:u w:val="single"/>
        </w:rPr>
      </w:pPr>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 (none)</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4F42E8" w:rsidRDefault="003B6019" w:rsidP="00BE428C">
      <w:pPr>
        <w:pStyle w:val="ListParagraph"/>
        <w:numPr>
          <w:ilvl w:val="1"/>
          <w:numId w:val="4"/>
        </w:numPr>
        <w:spacing w:before="120" w:after="240" w:line="240" w:lineRule="auto"/>
        <w:contextualSpacing w:val="0"/>
      </w:pPr>
      <w:r w:rsidRPr="004F42E8">
        <w:t>Angina</w:t>
      </w:r>
    </w:p>
    <w:p w:rsidR="003B6019" w:rsidRPr="004F42E8" w:rsidRDefault="003B6019" w:rsidP="00BE428C">
      <w:pPr>
        <w:pStyle w:val="ListParagraph"/>
        <w:numPr>
          <w:ilvl w:val="1"/>
          <w:numId w:val="4"/>
        </w:numPr>
        <w:spacing w:before="120" w:after="240" w:line="240" w:lineRule="auto"/>
        <w:contextualSpacing w:val="0"/>
      </w:pPr>
      <w:r w:rsidRPr="004F42E8">
        <w:t>Raynaud’s syndrome</w:t>
      </w:r>
    </w:p>
    <w:p w:rsidR="003B6019" w:rsidRPr="004F42E8" w:rsidRDefault="003B6019" w:rsidP="00BE428C">
      <w:pPr>
        <w:pStyle w:val="ListParagraph"/>
        <w:numPr>
          <w:ilvl w:val="1"/>
          <w:numId w:val="4"/>
        </w:numPr>
        <w:spacing w:before="120" w:after="240" w:line="240" w:lineRule="auto"/>
        <w:contextualSpacing w:val="0"/>
      </w:pPr>
      <w:r w:rsidRPr="004F42E8">
        <w:t>Migraine</w:t>
      </w:r>
    </w:p>
    <w:p w:rsidR="003B6019" w:rsidRPr="004F42E8" w:rsidRDefault="003B6019" w:rsidP="00BE428C">
      <w:pPr>
        <w:pStyle w:val="ListParagraph"/>
        <w:numPr>
          <w:ilvl w:val="1"/>
          <w:numId w:val="4"/>
        </w:numPr>
        <w:spacing w:before="120" w:after="240" w:line="240" w:lineRule="auto"/>
        <w:contextualSpacing w:val="0"/>
      </w:pPr>
      <w:r w:rsidRPr="004F42E8">
        <w:t>DM</w:t>
      </w:r>
    </w:p>
    <w:p w:rsidR="003B6019" w:rsidRPr="004F42E8" w:rsidRDefault="003B6019" w:rsidP="00BE428C">
      <w:pPr>
        <w:pStyle w:val="ListParagraph"/>
        <w:numPr>
          <w:ilvl w:val="0"/>
          <w:numId w:val="4"/>
        </w:numPr>
        <w:spacing w:before="120" w:after="240" w:line="240" w:lineRule="auto"/>
        <w:contextualSpacing w:val="0"/>
      </w:pPr>
      <w:r w:rsidRPr="004F42E8">
        <w:lastRenderedPageBreak/>
        <w:t>Absolute contraindication</w:t>
      </w:r>
    </w:p>
    <w:p w:rsidR="003B6019" w:rsidRPr="00F425CB" w:rsidRDefault="003B6019" w:rsidP="00BE428C">
      <w:pPr>
        <w:pStyle w:val="ListParagraph"/>
        <w:numPr>
          <w:ilvl w:val="1"/>
          <w:numId w:val="4"/>
        </w:numPr>
        <w:spacing w:before="120" w:after="240" w:line="240" w:lineRule="auto"/>
        <w:contextualSpacing w:val="0"/>
      </w:pPr>
      <w:r w:rsidRPr="00F425CB">
        <w:t>ADR of anaphylaxis</w:t>
      </w:r>
      <w:r w:rsidRPr="00F425CB">
        <w:fldChar w:fldCharType="begin"/>
      </w:r>
      <w:r w:rsidRPr="00F425CB">
        <w:instrText xml:space="preserve"> NOTEREF _Ref521310979 \f \h  \* MERGEFORMAT </w:instrText>
      </w:r>
      <w:r w:rsidRPr="00F425CB">
        <w:fldChar w:fldCharType="separate"/>
      </w:r>
      <w:r w:rsidRPr="00F425CB">
        <w:rPr>
          <w:rStyle w:val="FootnoteReference"/>
        </w:rPr>
        <w:t>1</w:t>
      </w:r>
      <w:r w:rsidRPr="00F425CB">
        <w:fldChar w:fldCharType="end"/>
      </w:r>
      <w:r w:rsidR="004C53FB">
        <w:t xml:space="preserve"> to DHP CCB or NDHP CCB</w:t>
      </w:r>
    </w:p>
    <w:p w:rsidR="003B6019" w:rsidRPr="00F425CB" w:rsidRDefault="003B6019" w:rsidP="00BE428C">
      <w:pPr>
        <w:pStyle w:val="ListParagraph"/>
        <w:numPr>
          <w:ilvl w:val="1"/>
          <w:numId w:val="4"/>
        </w:numPr>
        <w:spacing w:before="120" w:after="240" w:line="240" w:lineRule="auto"/>
        <w:contextualSpacing w:val="0"/>
      </w:pPr>
      <w:r w:rsidRPr="00F425CB">
        <w:t>ADR of angioedema</w:t>
      </w:r>
      <w:r w:rsidRPr="00F425CB">
        <w:fldChar w:fldCharType="begin"/>
      </w:r>
      <w:r w:rsidRPr="00F425CB">
        <w:instrText xml:space="preserve"> NOTEREF _Ref521313941 \f \h  \* MERGEFORMAT </w:instrText>
      </w:r>
      <w:r w:rsidRPr="00F425CB">
        <w:fldChar w:fldCharType="separate"/>
      </w:r>
      <w:r w:rsidRPr="00F425CB">
        <w:rPr>
          <w:rStyle w:val="FootnoteReference"/>
        </w:rPr>
        <w:t>2</w:t>
      </w:r>
      <w:r w:rsidRPr="00F425CB">
        <w:fldChar w:fldCharType="end"/>
      </w:r>
      <w:r w:rsidRPr="00F425CB">
        <w:t xml:space="preserve"> to DHP CCB or NDHP CCB</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 (none)</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720" w:firstLine="360"/>
      </w:pPr>
      <w:r>
        <w:t>See Messages associated with multiple drugs</w:t>
      </w:r>
    </w:p>
    <w:p w:rsidR="006D3B98" w:rsidRPr="004F42E8" w:rsidRDefault="006D3B98" w:rsidP="006D3B98">
      <w:pPr>
        <w:pStyle w:val="ListParagraph"/>
        <w:spacing w:before="120" w:after="240" w:line="240" w:lineRule="auto"/>
        <w:ind w:left="1440"/>
        <w:contextualSpacing w:val="0"/>
      </w:pP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1080"/>
      </w:pPr>
      <w:r>
        <w:t>See Messages associated with multiple drugs</w:t>
      </w:r>
    </w:p>
    <w:p w:rsidR="006D3B98" w:rsidRDefault="006D3B98" w:rsidP="006D3B98">
      <w:pPr>
        <w:ind w:left="108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NDHP CCB</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BE428C">
      <w:pPr>
        <w:pStyle w:val="ListParagraph"/>
        <w:numPr>
          <w:ilvl w:val="1"/>
          <w:numId w:val="4"/>
        </w:numPr>
        <w:spacing w:before="120" w:after="240" w:line="240" w:lineRule="auto"/>
        <w:contextualSpacing w:val="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 xml:space="preserve">Other </w:t>
      </w:r>
      <w:r w:rsidR="006B4652">
        <w:t xml:space="preserve">collateral </w:t>
      </w:r>
      <w:r w:rsidRPr="004F42E8">
        <w:t>messages</w:t>
      </w:r>
      <w:r w:rsidRPr="004F42E8">
        <w:rPr>
          <w:u w:val="single"/>
        </w:rPr>
        <w:t xml:space="preserve">, </w:t>
      </w:r>
      <w:r w:rsidRPr="004F42E8">
        <w:t>of type</w:t>
      </w:r>
      <w:r w:rsidRPr="00B57F1B">
        <w:t>=</w:t>
      </w:r>
      <w:r w:rsidR="00731D3B" w:rsidRPr="00B57F1B">
        <w:t xml:space="preserve"> General Info</w:t>
      </w:r>
      <w:r w:rsidRPr="00B57F1B">
        <w:t>,</w:t>
      </w:r>
      <w:r w:rsidRPr="004F42E8">
        <w:t xml:space="preserve"> issued when recommending  </w:t>
      </w:r>
      <w:r w:rsidR="00397BF8">
        <w:t xml:space="preserve">adding </w:t>
      </w:r>
      <w:r>
        <w:t>DHP CCB</w:t>
      </w:r>
      <w:r w:rsidRPr="004F42E8">
        <w:rPr>
          <w:rFonts w:ascii="Calibri" w:hAnsi="Calibri" w:cs="Calibri"/>
          <w:color w:val="000000"/>
        </w:rPr>
        <w:t xml:space="preserve"> </w:t>
      </w:r>
    </w:p>
    <w:p w:rsidR="003B6019" w:rsidRPr="0051250B"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proofErr w:type="gramStart"/>
      <w:r w:rsidRPr="006A067E">
        <w:rPr>
          <w:rFonts w:ascii="Calibri" w:hAnsi="Calibri" w:cs="Calibri"/>
          <w:i/>
          <w:color w:val="000000"/>
        </w:rPr>
        <w:t>“ Use</w:t>
      </w:r>
      <w:proofErr w:type="gramEnd"/>
      <w:r w:rsidRPr="006A067E">
        <w:rPr>
          <w:rFonts w:ascii="Calibri" w:hAnsi="Calibri" w:cs="Calibri"/>
          <w:i/>
          <w:color w:val="000000"/>
        </w:rPr>
        <w:t xml:space="preserve"> with caution in patients with hepatic or renal dysfunction</w:t>
      </w:r>
      <w:r w:rsidRPr="0051250B">
        <w:rPr>
          <w:rFonts w:ascii="Calibri" w:hAnsi="Calibri" w:cs="Calibri"/>
          <w:color w:val="000000"/>
        </w:rPr>
        <w:t>. “</w:t>
      </w:r>
    </w:p>
    <w:p w:rsidR="006B4652" w:rsidRDefault="006B4652" w:rsidP="006B4652">
      <w:pPr>
        <w:autoSpaceDE w:val="0"/>
        <w:autoSpaceDN w:val="0"/>
        <w:adjustRightInd w:val="0"/>
        <w:spacing w:before="120" w:after="240" w:line="240" w:lineRule="auto"/>
        <w:rPr>
          <w:rFonts w:ascii="Calibri" w:hAnsi="Calibri" w:cs="Calibri"/>
          <w:color w:val="000000"/>
          <w:highlight w:val="yellow"/>
        </w:rPr>
      </w:pP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7C78D9">
        <w:t>=</w:t>
      </w:r>
      <w:r w:rsidR="007C78D9">
        <w:t xml:space="preserve"> </w:t>
      </w:r>
      <w:proofErr w:type="spellStart"/>
      <w:r w:rsidR="007C78D9">
        <w:t>Drug_Related</w:t>
      </w:r>
      <w:proofErr w:type="spellEnd"/>
      <w:r w:rsidR="007C78D9">
        <w:t xml:space="preserve">, </w:t>
      </w:r>
      <w:r>
        <w:t xml:space="preserve"> that are not collateral messages:</w:t>
      </w:r>
    </w:p>
    <w:p w:rsidR="00FC098D" w:rsidRPr="007C78D9"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7C78D9">
        <w:rPr>
          <w:rFonts w:ascii="Calibri" w:hAnsi="Calibri" w:cs="Calibri"/>
          <w:color w:val="000000"/>
        </w:rPr>
        <w:t>If patient has activ</w:t>
      </w:r>
      <w:r w:rsidR="00780082" w:rsidRPr="007C78D9">
        <w:rPr>
          <w:rFonts w:ascii="Calibri" w:hAnsi="Calibri" w:cs="Calibri"/>
          <w:color w:val="000000"/>
        </w:rPr>
        <w:t xml:space="preserve">e prescription of short acting </w:t>
      </w:r>
      <w:r w:rsidRPr="007C78D9">
        <w:rPr>
          <w:rFonts w:ascii="Calibri" w:hAnsi="Calibri" w:cs="Calibri"/>
          <w:color w:val="000000"/>
        </w:rPr>
        <w:t>DHP CCBs:</w:t>
      </w:r>
    </w:p>
    <w:p w:rsidR="00FC098D" w:rsidRDefault="002573C4" w:rsidP="00D1136A">
      <w:pPr>
        <w:pStyle w:val="ListParagraph"/>
        <w:autoSpaceDE w:val="0"/>
        <w:autoSpaceDN w:val="0"/>
        <w:adjustRightInd w:val="0"/>
        <w:spacing w:before="120" w:after="240" w:line="240" w:lineRule="auto"/>
        <w:ind w:left="2160"/>
        <w:contextualSpacing w:val="0"/>
        <w:rPr>
          <w:i/>
        </w:rPr>
      </w:pPr>
      <w:r w:rsidRPr="006A067E">
        <w:rPr>
          <w:i/>
        </w:rPr>
        <w:t>“</w:t>
      </w:r>
      <w:proofErr w:type="spellStart"/>
      <w:r w:rsidR="007C78D9" w:rsidRPr="006A067E">
        <w:rPr>
          <w:i/>
        </w:rPr>
        <w:t>Pt</w:t>
      </w:r>
      <w:proofErr w:type="spellEnd"/>
      <w:r w:rsidR="007C78D9" w:rsidRPr="006A067E">
        <w:rPr>
          <w:i/>
        </w:rPr>
        <w:t xml:space="preserve"> has Rx </w:t>
      </w:r>
      <w:proofErr w:type="gramStart"/>
      <w:r w:rsidR="007C78D9" w:rsidRPr="006A067E">
        <w:rPr>
          <w:i/>
        </w:rPr>
        <w:t>for ?</w:t>
      </w:r>
      <w:proofErr w:type="spellStart"/>
      <w:r w:rsidR="007C78D9" w:rsidRPr="006A067E">
        <w:rPr>
          <w:i/>
        </w:rPr>
        <w:t>ShortActingDHP</w:t>
      </w:r>
      <w:proofErr w:type="gramEnd"/>
      <w:r w:rsidR="007C78D9" w:rsidRPr="006A067E">
        <w:rPr>
          <w:i/>
        </w:rPr>
        <w:t>_CCB</w:t>
      </w:r>
      <w:proofErr w:type="spellEnd"/>
      <w:r w:rsidR="007C78D9" w:rsidRPr="006A067E">
        <w:rPr>
          <w:i/>
        </w:rPr>
        <w:t>.  VA recommends long acting DHP CCBs for treatment of HTN</w:t>
      </w:r>
      <w:r w:rsidRPr="006A067E">
        <w:rPr>
          <w:i/>
        </w:rPr>
        <w:t>.”</w:t>
      </w:r>
    </w:p>
    <w:p w:rsidR="006A067E" w:rsidRPr="007C78D9" w:rsidRDefault="006A067E" w:rsidP="00FC098D">
      <w:pPr>
        <w:pStyle w:val="ListParagraph"/>
        <w:autoSpaceDE w:val="0"/>
        <w:autoSpaceDN w:val="0"/>
        <w:adjustRightInd w:val="0"/>
        <w:spacing w:before="120" w:after="240" w:line="240" w:lineRule="auto"/>
        <w:ind w:left="1440"/>
        <w:contextualSpacing w:val="0"/>
        <w:rPr>
          <w:rFonts w:ascii="Calibri" w:hAnsi="Calibri" w:cs="Calibri"/>
          <w:color w:val="000000"/>
        </w:rPr>
      </w:pPr>
      <w:proofErr w:type="gramStart"/>
      <w:r>
        <w:rPr>
          <w:rFonts w:ascii="Calibri" w:hAnsi="Calibri" w:cs="Calibri"/>
          <w:color w:val="000000"/>
        </w:rPr>
        <w:t xml:space="preserve">Where </w:t>
      </w:r>
      <w:r w:rsidRPr="006A067E">
        <w:rPr>
          <w:i/>
        </w:rPr>
        <w:t>?</w:t>
      </w:r>
      <w:proofErr w:type="spellStart"/>
      <w:r w:rsidRPr="006A067E">
        <w:rPr>
          <w:i/>
        </w:rPr>
        <w:t>ShortActingDHP</w:t>
      </w:r>
      <w:proofErr w:type="gramEnd"/>
      <w:r w:rsidRPr="006A067E">
        <w:rPr>
          <w:i/>
        </w:rPr>
        <w:t>_CCB</w:t>
      </w:r>
      <w:proofErr w:type="spellEnd"/>
      <w:r>
        <w:rPr>
          <w:i/>
        </w:rPr>
        <w:t xml:space="preserve"> </w:t>
      </w:r>
      <w:r w:rsidRPr="006A067E">
        <w:t>is the short acting DHP CCB</w:t>
      </w:r>
      <w:r>
        <w:rPr>
          <w:i/>
        </w:rPr>
        <w:t>.</w:t>
      </w:r>
    </w:p>
    <w:p w:rsidR="003B6019" w:rsidRDefault="006A067E" w:rsidP="003B6019">
      <w:pPr>
        <w:rPr>
          <w:sz w:val="28"/>
          <w:szCs w:val="28"/>
        </w:rPr>
      </w:pPr>
      <w:r>
        <w:rPr>
          <w:sz w:val="28"/>
          <w:szCs w:val="28"/>
        </w:rPr>
        <w:tab/>
      </w:r>
      <w:r>
        <w:rPr>
          <w:sz w:val="28"/>
          <w:szCs w:val="28"/>
        </w:rPr>
        <w:tab/>
      </w:r>
    </w:p>
    <w:p w:rsidR="003B6019" w:rsidRDefault="003B6019" w:rsidP="003B6019">
      <w:pPr>
        <w:rPr>
          <w:sz w:val="28"/>
          <w:szCs w:val="28"/>
        </w:rPr>
      </w:pPr>
      <w:r w:rsidRPr="00511CC8">
        <w:rPr>
          <w:sz w:val="28"/>
          <w:szCs w:val="28"/>
        </w:rPr>
        <w:t>Third line Drugs</w:t>
      </w:r>
    </w:p>
    <w:p w:rsidR="003B6019" w:rsidRDefault="003B6019" w:rsidP="003B6019">
      <w:pPr>
        <w:pStyle w:val="Heading3"/>
      </w:pPr>
      <w:bookmarkStart w:id="98" w:name="_Toc532200704"/>
      <w:r>
        <w:lastRenderedPageBreak/>
        <w:t xml:space="preserve">Long Acting Non </w:t>
      </w:r>
      <w:proofErr w:type="spellStart"/>
      <w:r w:rsidR="003B695B">
        <w:t>Dihydropyridine</w:t>
      </w:r>
      <w:proofErr w:type="spellEnd"/>
      <w:r>
        <w:t xml:space="preserve"> Calcium Channel Blocker (NDPH CCB)</w:t>
      </w:r>
      <w:bookmarkEnd w:id="98"/>
    </w:p>
    <w:p w:rsidR="003B6019" w:rsidRDefault="003B6019" w:rsidP="003B6019"/>
    <w:p w:rsidR="00281A2C" w:rsidRDefault="00281A2C" w:rsidP="00281A2C">
      <w:r>
        <w:t>NDHP CCBs are the third line drug for</w:t>
      </w:r>
    </w:p>
    <w:p w:rsidR="00281A2C" w:rsidRDefault="00281A2C" w:rsidP="00BE428C">
      <w:pPr>
        <w:pStyle w:val="ListParagraph"/>
        <w:numPr>
          <w:ilvl w:val="0"/>
          <w:numId w:val="1"/>
        </w:numPr>
      </w:pPr>
      <w:r>
        <w:t>HTN and no CKD</w:t>
      </w:r>
    </w:p>
    <w:p w:rsidR="00281A2C" w:rsidRDefault="00281A2C" w:rsidP="00BE428C">
      <w:pPr>
        <w:pStyle w:val="ListParagraph"/>
        <w:numPr>
          <w:ilvl w:val="0"/>
          <w:numId w:val="1"/>
        </w:numPr>
      </w:pPr>
      <w:r w:rsidRPr="002F4B2D">
        <w:t>HTN and CKD and African American</w:t>
      </w:r>
    </w:p>
    <w:p w:rsidR="00281A2C" w:rsidRDefault="00281A2C" w:rsidP="00BE428C">
      <w:pPr>
        <w:pStyle w:val="ListParagraph"/>
        <w:numPr>
          <w:ilvl w:val="0"/>
          <w:numId w:val="1"/>
        </w:numPr>
      </w:pPr>
      <w:r w:rsidRPr="002F4B2D">
        <w:t>HTN and CKD and not African American</w:t>
      </w:r>
    </w:p>
    <w:p w:rsidR="00281A2C" w:rsidRDefault="00281A2C" w:rsidP="00BE428C">
      <w:pPr>
        <w:pStyle w:val="ListParagraph"/>
        <w:numPr>
          <w:ilvl w:val="0"/>
          <w:numId w:val="1"/>
        </w:numPr>
      </w:pPr>
    </w:p>
    <w:p w:rsidR="003B6019" w:rsidRPr="004F42E8" w:rsidRDefault="003B6019" w:rsidP="003B6019">
      <w:r w:rsidRPr="004F42E8">
        <w:rPr>
          <w:u w:val="single"/>
        </w:rPr>
        <w:t>Recommended drug:</w:t>
      </w:r>
      <w:r>
        <w:t xml:space="preserve">  verapamil SA</w:t>
      </w:r>
      <w:proofErr w:type="gramStart"/>
      <w:r>
        <w:t>,</w:t>
      </w:r>
      <w:r w:rsidRPr="004F42E8">
        <w:t xml:space="preserve">  </w:t>
      </w:r>
      <w:proofErr w:type="spellStart"/>
      <w:r w:rsidRPr="004F42E8">
        <w:t>diltiazem</w:t>
      </w:r>
      <w:proofErr w:type="spellEnd"/>
      <w:proofErr w:type="gramEnd"/>
      <w:r w:rsidRPr="004F42E8">
        <w:t xml:space="preserve"> SA</w:t>
      </w:r>
    </w:p>
    <w:p w:rsidR="003B6019" w:rsidRPr="004F42E8" w:rsidRDefault="003B6019" w:rsidP="003B6019"/>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ADR to DHP CCB not anaphylaxis nor angioedema</w:t>
      </w:r>
    </w:p>
    <w:p w:rsidR="00416675" w:rsidRPr="00F84FB1" w:rsidRDefault="00416675" w:rsidP="003B6019">
      <w:pPr>
        <w:pStyle w:val="ListParagraph"/>
        <w:ind w:left="1440"/>
        <w:rPr>
          <w:highlight w:val="yellow"/>
        </w:rPr>
      </w:pP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A1632C" w:rsidRDefault="003B6019" w:rsidP="00BE428C">
      <w:pPr>
        <w:pStyle w:val="ListParagraph"/>
        <w:numPr>
          <w:ilvl w:val="1"/>
          <w:numId w:val="4"/>
        </w:numPr>
        <w:spacing w:before="120" w:after="240" w:line="240" w:lineRule="auto"/>
        <w:contextualSpacing w:val="0"/>
      </w:pPr>
      <w:r w:rsidRPr="00A1632C">
        <w:t>Angina</w:t>
      </w:r>
    </w:p>
    <w:p w:rsidR="003B6019" w:rsidRPr="00A1632C" w:rsidRDefault="003B6019" w:rsidP="00BE428C">
      <w:pPr>
        <w:pStyle w:val="ListParagraph"/>
        <w:numPr>
          <w:ilvl w:val="1"/>
          <w:numId w:val="4"/>
        </w:numPr>
        <w:spacing w:before="120" w:after="240" w:line="240" w:lineRule="auto"/>
        <w:contextualSpacing w:val="0"/>
      </w:pPr>
      <w:r w:rsidRPr="00A1632C">
        <w:t>Raynaud’s syndrome</w:t>
      </w:r>
    </w:p>
    <w:p w:rsidR="003B6019" w:rsidRPr="00A1632C" w:rsidRDefault="003B6019" w:rsidP="00BE428C">
      <w:pPr>
        <w:pStyle w:val="ListParagraph"/>
        <w:numPr>
          <w:ilvl w:val="1"/>
          <w:numId w:val="4"/>
        </w:numPr>
        <w:spacing w:before="120" w:after="240" w:line="240" w:lineRule="auto"/>
        <w:contextualSpacing w:val="0"/>
      </w:pPr>
      <w:r w:rsidRPr="00A1632C">
        <w:t>Myocardial Infarction</w:t>
      </w:r>
    </w:p>
    <w:p w:rsidR="003B6019" w:rsidRPr="00A1632C" w:rsidRDefault="003B6019" w:rsidP="00BE428C">
      <w:pPr>
        <w:pStyle w:val="ListParagraph"/>
        <w:numPr>
          <w:ilvl w:val="1"/>
          <w:numId w:val="4"/>
        </w:numPr>
        <w:spacing w:before="120" w:after="240" w:line="240" w:lineRule="auto"/>
        <w:contextualSpacing w:val="0"/>
      </w:pPr>
      <w:r w:rsidRPr="00A1632C">
        <w:t>Atrial Fibrillation</w:t>
      </w:r>
    </w:p>
    <w:p w:rsidR="003B6019" w:rsidRPr="00A1632C" w:rsidRDefault="003B6019" w:rsidP="00BE428C">
      <w:pPr>
        <w:pStyle w:val="ListParagraph"/>
        <w:numPr>
          <w:ilvl w:val="1"/>
          <w:numId w:val="4"/>
        </w:numPr>
        <w:spacing w:before="120" w:after="240" w:line="240" w:lineRule="auto"/>
        <w:contextualSpacing w:val="0"/>
      </w:pPr>
      <w:r w:rsidRPr="00A1632C">
        <w:t>Atrial Tachycardia</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232CE4"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ADR of angioedema</w:t>
      </w:r>
      <w:r w:rsidRPr="00F931AF">
        <w:fldChar w:fldCharType="begin"/>
      </w:r>
      <w:r w:rsidRPr="00F931AF">
        <w:instrText xml:space="preserve"> NOTEREF _Ref521313941 \f \h  \* MERGEFORMAT </w:instrText>
      </w:r>
      <w:r w:rsidRPr="00F931AF">
        <w:fldChar w:fldCharType="separate"/>
      </w:r>
      <w:r w:rsidRPr="00F931AF">
        <w:rPr>
          <w:rStyle w:val="FootnoteReference"/>
        </w:rPr>
        <w:t>2</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Unspecified heart block and no pacemaker </w:t>
      </w:r>
    </w:p>
    <w:p w:rsidR="003B6019" w:rsidRPr="00F931AF" w:rsidRDefault="003B6019" w:rsidP="00BE428C">
      <w:pPr>
        <w:pStyle w:val="ListParagraph"/>
        <w:numPr>
          <w:ilvl w:val="1"/>
          <w:numId w:val="4"/>
        </w:numPr>
        <w:spacing w:before="120" w:after="240" w:line="240" w:lineRule="auto"/>
        <w:contextualSpacing w:val="0"/>
        <w:rPr>
          <w:strike/>
        </w:rPr>
      </w:pPr>
      <w:proofErr w:type="spellStart"/>
      <w:r w:rsidRPr="00F931AF">
        <w:t>Sinoatrial</w:t>
      </w:r>
      <w:proofErr w:type="spellEnd"/>
      <w:r w:rsidRPr="00F931AF">
        <w:t xml:space="preserve"> node dysfunction and no pacemaker </w:t>
      </w:r>
    </w:p>
    <w:p w:rsidR="003B6019" w:rsidRPr="004F42E8" w:rsidRDefault="003B6019" w:rsidP="003B6019">
      <w:pPr>
        <w:pStyle w:val="ListParagraph"/>
        <w:ind w:left="1440"/>
        <w:rPr>
          <w:highlight w:val="yellow"/>
        </w:rPr>
      </w:pPr>
    </w:p>
    <w:p w:rsidR="003B6019" w:rsidRPr="004F42E8" w:rsidRDefault="003B6019" w:rsidP="00BE428C">
      <w:pPr>
        <w:pStyle w:val="ListParagraph"/>
        <w:numPr>
          <w:ilvl w:val="0"/>
          <w:numId w:val="9"/>
        </w:numPr>
        <w:spacing w:before="120" w:after="240" w:line="240" w:lineRule="auto"/>
        <w:contextualSpacing w:val="0"/>
      </w:pPr>
      <w:r w:rsidRPr="004F42E8">
        <w:t>Relative contraindication</w:t>
      </w:r>
    </w:p>
    <w:p w:rsidR="003B6019" w:rsidRDefault="003B6019" w:rsidP="00BE428C">
      <w:pPr>
        <w:pStyle w:val="ListParagraph"/>
        <w:numPr>
          <w:ilvl w:val="1"/>
          <w:numId w:val="9"/>
        </w:numPr>
        <w:spacing w:before="120" w:after="240" w:line="240" w:lineRule="auto"/>
        <w:contextualSpacing w:val="0"/>
      </w:pPr>
      <w:r w:rsidRPr="004F42E8">
        <w:t>Heart Failure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CHF</w:t>
      </w:r>
    </w:p>
    <w:p w:rsidR="003B6019" w:rsidRDefault="003B6019" w:rsidP="00BE428C">
      <w:pPr>
        <w:pStyle w:val="ListParagraph"/>
        <w:numPr>
          <w:ilvl w:val="1"/>
          <w:numId w:val="9"/>
        </w:numPr>
        <w:spacing w:before="120" w:after="240" w:line="240" w:lineRule="auto"/>
        <w:contextualSpacing w:val="0"/>
      </w:pPr>
      <w:proofErr w:type="spellStart"/>
      <w:r w:rsidRPr="004F42E8">
        <w:lastRenderedPageBreak/>
        <w:t>Amiodarone</w:t>
      </w:r>
      <w:proofErr w:type="spellEnd"/>
    </w:p>
    <w:p w:rsidR="00932839" w:rsidRPr="00932839" w:rsidRDefault="00932839" w:rsidP="00932839">
      <w:pPr>
        <w:spacing w:before="120" w:after="240" w:line="240" w:lineRule="auto"/>
        <w:ind w:left="2160"/>
        <w:rPr>
          <w:i/>
        </w:rPr>
      </w:pPr>
      <w:r w:rsidRPr="00932839">
        <w:rPr>
          <w:i/>
        </w:rPr>
        <w:t xml:space="preserve">Relative contraindication:  Rx </w:t>
      </w:r>
      <w:proofErr w:type="spellStart"/>
      <w:r w:rsidRPr="00932839">
        <w:rPr>
          <w:i/>
        </w:rPr>
        <w:t>amiodarone</w:t>
      </w:r>
      <w:proofErr w:type="spellEnd"/>
    </w:p>
    <w:p w:rsidR="003B6019" w:rsidRDefault="003B6019" w:rsidP="00BE428C">
      <w:pPr>
        <w:pStyle w:val="ListParagraph"/>
        <w:numPr>
          <w:ilvl w:val="1"/>
          <w:numId w:val="9"/>
        </w:numPr>
        <w:spacing w:before="120" w:after="240" w:line="240" w:lineRule="auto"/>
        <w:contextualSpacing w:val="0"/>
      </w:pPr>
      <w:proofErr w:type="spellStart"/>
      <w:r w:rsidRPr="004F42E8">
        <w:t>Bradycardia</w:t>
      </w:r>
      <w:proofErr w:type="spellEnd"/>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w:t>
      </w:r>
      <w:proofErr w:type="spellStart"/>
      <w:r w:rsidRPr="00932839">
        <w:rPr>
          <w:i/>
        </w:rPr>
        <w:t>Bradycardia</w:t>
      </w:r>
      <w:proofErr w:type="spellEnd"/>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3B6019">
      <w:pPr>
        <w:pStyle w:val="ListParagraph"/>
        <w:ind w:left="144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DHP CCB</w:t>
      </w:r>
    </w:p>
    <w:p w:rsidR="003B6019" w:rsidRDefault="003B6019" w:rsidP="00BE428C">
      <w:pPr>
        <w:pStyle w:val="ListParagraph"/>
        <w:numPr>
          <w:ilvl w:val="1"/>
          <w:numId w:val="4"/>
        </w:numPr>
        <w:spacing w:before="120" w:after="240" w:line="240" w:lineRule="auto"/>
        <w:contextualSpacing w:val="0"/>
      </w:pPr>
      <w:r>
        <w:t>Beta Blockers</w:t>
      </w:r>
    </w:p>
    <w:p w:rsidR="003B6019" w:rsidRDefault="0052661B" w:rsidP="00BE428C">
      <w:pPr>
        <w:pStyle w:val="ListParagraph"/>
        <w:numPr>
          <w:ilvl w:val="1"/>
          <w:numId w:val="4"/>
        </w:numPr>
        <w:spacing w:before="120" w:after="240" w:line="240" w:lineRule="auto"/>
        <w:contextualSpacing w:val="0"/>
      </w:pPr>
      <w:proofErr w:type="spellStart"/>
      <w:r>
        <w:t>S</w:t>
      </w:r>
      <w:r w:rsidR="003B6019">
        <w:t>otalo</w:t>
      </w:r>
      <w:r w:rsidR="00C05B2E">
        <w:t>l</w:t>
      </w:r>
      <w:proofErr w:type="spellEnd"/>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52661B">
      <w:pPr>
        <w:spacing w:before="120" w:after="240" w:line="240" w:lineRule="auto"/>
        <w:ind w:left="108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6529BE">
        <w:t>General info,</w:t>
      </w:r>
      <w:r w:rsidRPr="004F42E8">
        <w:t xml:space="preserve"> issued when </w:t>
      </w:r>
      <w:proofErr w:type="gramStart"/>
      <w:r w:rsidRPr="004F42E8">
        <w:t xml:space="preserve">recommending  </w:t>
      </w:r>
      <w:r w:rsidR="006529BE">
        <w:t>adding</w:t>
      </w:r>
      <w:proofErr w:type="gramEnd"/>
      <w:r w:rsidR="006529BE">
        <w:t xml:space="preserve"> </w:t>
      </w:r>
      <w:r>
        <w:t>NDHP CCBs</w:t>
      </w:r>
      <w:r w:rsidR="006529BE">
        <w:t>.</w:t>
      </w:r>
      <w:r w:rsidRPr="004F42E8">
        <w:rPr>
          <w:rFonts w:ascii="Calibri" w:hAnsi="Calibri" w:cs="Calibri"/>
          <w:color w:val="000000"/>
        </w:rPr>
        <w:t xml:space="preserve"> </w:t>
      </w:r>
    </w:p>
    <w:p w:rsidR="003B6019" w:rsidRPr="006529BE"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i/>
          <w:color w:val="000000"/>
        </w:rPr>
      </w:pPr>
      <w:proofErr w:type="gramStart"/>
      <w:r w:rsidRPr="006529BE">
        <w:rPr>
          <w:rFonts w:ascii="Calibri" w:hAnsi="Calibri" w:cs="Calibri"/>
          <w:i/>
          <w:color w:val="000000"/>
        </w:rPr>
        <w:t>“ Use</w:t>
      </w:r>
      <w:proofErr w:type="gramEnd"/>
      <w:r w:rsidRPr="006529BE">
        <w:rPr>
          <w:rFonts w:ascii="Calibri" w:hAnsi="Calibri" w:cs="Calibri"/>
          <w:i/>
          <w:color w:val="000000"/>
        </w:rPr>
        <w:t xml:space="preserve"> with caution in patients with Rx for drugs that are CYP3A4/5 inhibitors or substrates. “</w:t>
      </w: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w:t>
      </w:r>
      <w:r>
        <w:rPr>
          <w:u w:val="single"/>
        </w:rPr>
        <w:t xml:space="preserve"> </w:t>
      </w:r>
      <w:r w:rsidRPr="004F42E8">
        <w:rPr>
          <w:u w:val="single"/>
        </w:rPr>
        <w:t xml:space="preserve"> </w:t>
      </w:r>
      <w:r w:rsidRPr="004F42E8">
        <w:t>of type=</w:t>
      </w:r>
      <w:proofErr w:type="spellStart"/>
      <w:r w:rsidR="006A067E" w:rsidRPr="006A067E">
        <w:t>Drug_Related</w:t>
      </w:r>
      <w:proofErr w:type="spellEnd"/>
      <w:r w:rsidRPr="006A067E">
        <w:t>,</w:t>
      </w:r>
      <w:r w:rsidRPr="004F42E8">
        <w:t xml:space="preserve"> </w:t>
      </w:r>
      <w:r>
        <w:t>that are not collateral messages</w:t>
      </w:r>
      <w:r w:rsidRPr="004F42E8">
        <w:rPr>
          <w:rFonts w:ascii="Calibri" w:hAnsi="Calibri" w:cs="Calibri"/>
          <w:color w:val="000000"/>
        </w:rPr>
        <w:t xml:space="preserve"> </w:t>
      </w:r>
    </w:p>
    <w:p w:rsidR="00FC098D" w:rsidRPr="006A067E"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color w:val="000000"/>
        </w:rPr>
        <w:t>If patient has active prescription of short acting NDHP CCBs:</w:t>
      </w:r>
    </w:p>
    <w:p w:rsidR="006A067E" w:rsidRPr="006A067E" w:rsidRDefault="006A067E" w:rsidP="00D1136A">
      <w:pPr>
        <w:autoSpaceDE w:val="0"/>
        <w:autoSpaceDN w:val="0"/>
        <w:adjustRightInd w:val="0"/>
        <w:spacing w:before="120" w:after="240" w:line="240" w:lineRule="auto"/>
        <w:ind w:left="1440"/>
        <w:rPr>
          <w:i/>
        </w:rPr>
      </w:pPr>
      <w:r w:rsidRPr="006A067E">
        <w:rPr>
          <w:i/>
        </w:rPr>
        <w:t>“</w:t>
      </w:r>
      <w:proofErr w:type="spellStart"/>
      <w:r w:rsidRPr="006A067E">
        <w:rPr>
          <w:i/>
        </w:rPr>
        <w:t>Pt</w:t>
      </w:r>
      <w:proofErr w:type="spellEnd"/>
      <w:r w:rsidRPr="006A067E">
        <w:rPr>
          <w:i/>
        </w:rPr>
        <w:t xml:space="preserve"> has Rx </w:t>
      </w:r>
      <w:proofErr w:type="gramStart"/>
      <w:r w:rsidRPr="006A067E">
        <w:rPr>
          <w:i/>
        </w:rPr>
        <w:t>for ?</w:t>
      </w:r>
      <w:proofErr w:type="spellStart"/>
      <w:r w:rsidRPr="006A067E">
        <w:rPr>
          <w:i/>
        </w:rPr>
        <w:t>ShortActing</w:t>
      </w:r>
      <w:r>
        <w:rPr>
          <w:i/>
        </w:rPr>
        <w:t>N</w:t>
      </w:r>
      <w:r w:rsidRPr="006A067E">
        <w:rPr>
          <w:i/>
        </w:rPr>
        <w:t>DHP</w:t>
      </w:r>
      <w:proofErr w:type="gramEnd"/>
      <w:r w:rsidRPr="006A067E">
        <w:rPr>
          <w:i/>
        </w:rPr>
        <w:t>_CCB</w:t>
      </w:r>
      <w:proofErr w:type="spellEnd"/>
      <w:r w:rsidRPr="006A067E">
        <w:rPr>
          <w:i/>
        </w:rPr>
        <w:t>.  VA recommends long acting DHP CCBs for treatment of HTN.”</w:t>
      </w:r>
    </w:p>
    <w:p w:rsidR="006A067E" w:rsidRPr="006A067E" w:rsidRDefault="006A067E" w:rsidP="006A067E">
      <w:pPr>
        <w:autoSpaceDE w:val="0"/>
        <w:autoSpaceDN w:val="0"/>
        <w:adjustRightInd w:val="0"/>
        <w:spacing w:before="120" w:after="240" w:line="240" w:lineRule="auto"/>
        <w:ind w:left="1080"/>
        <w:rPr>
          <w:rFonts w:ascii="Calibri" w:hAnsi="Calibri" w:cs="Calibri"/>
          <w:color w:val="000000"/>
        </w:rPr>
      </w:pPr>
      <w:proofErr w:type="gramStart"/>
      <w:r w:rsidRPr="006A067E">
        <w:rPr>
          <w:rFonts w:ascii="Calibri" w:hAnsi="Calibri" w:cs="Calibri"/>
          <w:color w:val="000000"/>
        </w:rPr>
        <w:t xml:space="preserve">Where </w:t>
      </w:r>
      <w:r w:rsidRPr="006A067E">
        <w:rPr>
          <w:i/>
        </w:rPr>
        <w:t>?</w:t>
      </w:r>
      <w:proofErr w:type="spellStart"/>
      <w:r w:rsidRPr="006A067E">
        <w:rPr>
          <w:i/>
        </w:rPr>
        <w:t>ShortActing</w:t>
      </w:r>
      <w:r>
        <w:rPr>
          <w:i/>
        </w:rPr>
        <w:t>N</w:t>
      </w:r>
      <w:r w:rsidRPr="006A067E">
        <w:rPr>
          <w:i/>
        </w:rPr>
        <w:t>DHP</w:t>
      </w:r>
      <w:proofErr w:type="gramEnd"/>
      <w:r w:rsidRPr="006A067E">
        <w:rPr>
          <w:i/>
        </w:rPr>
        <w:t>_CCB</w:t>
      </w:r>
      <w:proofErr w:type="spellEnd"/>
      <w:r w:rsidRPr="006A067E">
        <w:rPr>
          <w:i/>
        </w:rPr>
        <w:t xml:space="preserve"> </w:t>
      </w:r>
      <w:r w:rsidRPr="006A067E">
        <w:t xml:space="preserve">is the short acting </w:t>
      </w:r>
      <w:r>
        <w:t>N</w:t>
      </w:r>
      <w:r w:rsidRPr="006A067E">
        <w:t>DHP CCB</w:t>
      </w:r>
      <w:r w:rsidRPr="006A067E">
        <w:rPr>
          <w:i/>
        </w:rPr>
        <w:t>.</w:t>
      </w:r>
    </w:p>
    <w:p w:rsidR="003B6019" w:rsidRDefault="003B6019" w:rsidP="002573C4">
      <w:pPr>
        <w:pStyle w:val="ListParagraph"/>
        <w:autoSpaceDE w:val="0"/>
        <w:autoSpaceDN w:val="0"/>
        <w:adjustRightInd w:val="0"/>
        <w:spacing w:before="120" w:after="240" w:line="240" w:lineRule="auto"/>
        <w:ind w:left="1440"/>
        <w:contextualSpacing w:val="0"/>
      </w:pPr>
    </w:p>
    <w:p w:rsidR="003B6019" w:rsidRDefault="003B6019" w:rsidP="003B6019"/>
    <w:p w:rsidR="003B6019" w:rsidRDefault="00932839" w:rsidP="003B6019">
      <w:pPr>
        <w:pStyle w:val="Heading3"/>
      </w:pPr>
      <w:bookmarkStart w:id="99" w:name="_Toc532200705"/>
      <w:proofErr w:type="spellStart"/>
      <w:r>
        <w:lastRenderedPageBreak/>
        <w:t>Cardioselective</w:t>
      </w:r>
      <w:proofErr w:type="spellEnd"/>
      <w:r>
        <w:t xml:space="preserve"> BB, non-</w:t>
      </w:r>
      <w:proofErr w:type="spellStart"/>
      <w:r>
        <w:t>card</w:t>
      </w:r>
      <w:r w:rsidR="000656D4">
        <w:t>i</w:t>
      </w:r>
      <w:r>
        <w:t>oselective</w:t>
      </w:r>
      <w:proofErr w:type="spellEnd"/>
      <w:r>
        <w:t xml:space="preserve"> BB and alpha beta blockers</w:t>
      </w:r>
      <w:bookmarkEnd w:id="99"/>
    </w:p>
    <w:p w:rsidR="003B6019" w:rsidRDefault="003B6019" w:rsidP="003B6019"/>
    <w:p w:rsidR="00932839" w:rsidRDefault="00932839" w:rsidP="003B6019">
      <w:r>
        <w:t>We have combined messa</w:t>
      </w:r>
      <w:r w:rsidR="000656D4">
        <w:t xml:space="preserve">ges for these drugs because the </w:t>
      </w:r>
      <w:r w:rsidR="000656D4" w:rsidRPr="000656D4">
        <w:rPr>
          <w:u w:val="single"/>
        </w:rPr>
        <w:t>messages</w:t>
      </w:r>
      <w:r>
        <w:t xml:space="preserve"> are all essentially the same.</w:t>
      </w:r>
      <w:r w:rsidR="00576E20">
        <w:t xml:space="preserve">  The sections that differ for the different BB </w:t>
      </w:r>
      <w:r w:rsidR="00445469">
        <w:t xml:space="preserve">are indicated and those </w:t>
      </w:r>
      <w:proofErr w:type="spellStart"/>
      <w:r w:rsidR="00445469">
        <w:t>Dx</w:t>
      </w:r>
      <w:proofErr w:type="spellEnd"/>
      <w:r w:rsidR="00445469">
        <w:t xml:space="preserve"> that are significantly different (Compelling </w:t>
      </w:r>
      <w:proofErr w:type="spellStart"/>
      <w:r w:rsidR="00445469">
        <w:t>Indicaation</w:t>
      </w:r>
      <w:proofErr w:type="spellEnd"/>
      <w:r w:rsidR="00445469">
        <w:t xml:space="preserve"> and Relative indication) </w:t>
      </w:r>
      <w:r w:rsidR="00576E20">
        <w:t>have been removed.</w:t>
      </w:r>
    </w:p>
    <w:p w:rsidR="00046BBA" w:rsidRDefault="00932839" w:rsidP="00046BBA">
      <w:proofErr w:type="spellStart"/>
      <w:r>
        <w:t>Cardioselective</w:t>
      </w:r>
      <w:proofErr w:type="spellEnd"/>
      <w:r>
        <w:t>, non-</w:t>
      </w:r>
      <w:proofErr w:type="spellStart"/>
      <w:r>
        <w:t>cardioselective</w:t>
      </w:r>
      <w:proofErr w:type="spellEnd"/>
      <w:r w:rsidR="00046BBA">
        <w:t xml:space="preserve"> BB </w:t>
      </w:r>
      <w:r>
        <w:t xml:space="preserve">and alpha-beta blockers </w:t>
      </w:r>
      <w:proofErr w:type="gramStart"/>
      <w:r w:rsidR="00046BBA">
        <w:t>are</w:t>
      </w:r>
      <w:proofErr w:type="gramEnd"/>
      <w:r w:rsidR="00046BBA">
        <w:t xml:space="preserve"> </w:t>
      </w:r>
      <w:r>
        <w:t xml:space="preserve">all </w:t>
      </w:r>
      <w:r w:rsidR="00046BBA">
        <w:t>third line drug for</w:t>
      </w:r>
    </w:p>
    <w:p w:rsidR="00046BBA" w:rsidRDefault="00046BBA" w:rsidP="00BE428C">
      <w:pPr>
        <w:pStyle w:val="ListParagraph"/>
        <w:numPr>
          <w:ilvl w:val="0"/>
          <w:numId w:val="1"/>
        </w:numPr>
      </w:pPr>
      <w:r>
        <w:t>HTN and no CKD</w:t>
      </w:r>
    </w:p>
    <w:p w:rsidR="00046BBA" w:rsidRDefault="00046BBA" w:rsidP="00BE428C">
      <w:pPr>
        <w:pStyle w:val="ListParagraph"/>
        <w:numPr>
          <w:ilvl w:val="0"/>
          <w:numId w:val="1"/>
        </w:numPr>
      </w:pPr>
      <w:r w:rsidRPr="002F4B2D">
        <w:t>HTN and CKD and African American</w:t>
      </w:r>
    </w:p>
    <w:p w:rsidR="00046BBA" w:rsidRDefault="00046BBA" w:rsidP="00BE428C">
      <w:pPr>
        <w:pStyle w:val="ListParagraph"/>
        <w:numPr>
          <w:ilvl w:val="0"/>
          <w:numId w:val="1"/>
        </w:numPr>
      </w:pPr>
      <w:r w:rsidRPr="002F4B2D">
        <w:t>HTN and CKD and not African American</w:t>
      </w:r>
    </w:p>
    <w:p w:rsidR="00046BBA" w:rsidRDefault="00046BBA" w:rsidP="00461834">
      <w:pPr>
        <w:pStyle w:val="ListParagraph"/>
      </w:pPr>
    </w:p>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r w:rsidR="00576E20">
        <w:t xml:space="preserve"> (differs for </w:t>
      </w:r>
      <w:proofErr w:type="spellStart"/>
      <w:r w:rsidR="00576E20">
        <w:t>Cardioselective</w:t>
      </w:r>
      <w:proofErr w:type="spellEnd"/>
      <w:r w:rsidR="00576E20">
        <w:t xml:space="preserve"> </w:t>
      </w:r>
      <w:proofErr w:type="spellStart"/>
      <w:r w:rsidR="00576E20">
        <w:t>vs</w:t>
      </w:r>
      <w:proofErr w:type="spellEnd"/>
      <w:r w:rsidR="00576E20">
        <w:t xml:space="preserve"> non-</w:t>
      </w:r>
      <w:proofErr w:type="spellStart"/>
      <w:r w:rsidR="00576E20">
        <w:t>cardioselective</w:t>
      </w:r>
      <w:proofErr w:type="spellEnd"/>
      <w:r w:rsidR="00576E20">
        <w:t xml:space="preserve"> </w:t>
      </w:r>
      <w:proofErr w:type="spellStart"/>
      <w:r w:rsidR="00576E20">
        <w:t>vs</w:t>
      </w:r>
      <w:proofErr w:type="spellEnd"/>
      <w:r w:rsidR="00576E20">
        <w:t xml:space="preserve"> alpha beta blockers)</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r w:rsidR="00576E20">
        <w:t xml:space="preserve"> (differs for </w:t>
      </w:r>
      <w:proofErr w:type="spellStart"/>
      <w:r w:rsidR="00576E20">
        <w:t>Cardioselective</w:t>
      </w:r>
      <w:proofErr w:type="spellEnd"/>
      <w:r w:rsidR="00576E20">
        <w:t xml:space="preserve"> </w:t>
      </w:r>
      <w:proofErr w:type="spellStart"/>
      <w:r w:rsidR="00576E20">
        <w:t>vs</w:t>
      </w:r>
      <w:proofErr w:type="spellEnd"/>
      <w:r w:rsidR="00576E20">
        <w:t xml:space="preserve"> non-</w:t>
      </w:r>
      <w:proofErr w:type="spellStart"/>
      <w:r w:rsidR="00576E20">
        <w:t>cardioselective</w:t>
      </w:r>
      <w:proofErr w:type="spellEnd"/>
      <w:r w:rsidR="00576E20">
        <w:t xml:space="preserve"> </w:t>
      </w:r>
      <w:proofErr w:type="spellStart"/>
      <w:r w:rsidR="00576E20">
        <w:t>vs</w:t>
      </w:r>
      <w:proofErr w:type="spellEnd"/>
      <w:r w:rsidR="00576E20">
        <w:t xml:space="preserve"> alpha beta blockers)</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BB</w:t>
      </w:r>
    </w:p>
    <w:p w:rsidR="00576E20" w:rsidRPr="00F931AF" w:rsidRDefault="00576E20" w:rsidP="00576E20">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w:t>
      </w:r>
      <w:r>
        <w:t>alpha beta blockers</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Unspecified heart block and no pacemaker</w:t>
      </w:r>
    </w:p>
    <w:p w:rsidR="003B6019" w:rsidRPr="00F931AF" w:rsidRDefault="003B6019" w:rsidP="00BE428C">
      <w:pPr>
        <w:pStyle w:val="ListParagraph"/>
        <w:numPr>
          <w:ilvl w:val="1"/>
          <w:numId w:val="4"/>
        </w:numPr>
        <w:spacing w:before="120" w:after="240" w:line="240" w:lineRule="auto"/>
        <w:contextualSpacing w:val="0"/>
      </w:pPr>
      <w:proofErr w:type="spellStart"/>
      <w:r w:rsidRPr="00F931AF">
        <w:t>Sinoatrial</w:t>
      </w:r>
      <w:proofErr w:type="spellEnd"/>
      <w:r w:rsidRPr="00F931AF">
        <w:t xml:space="preserve"> node dysfunction and no pacemaker</w:t>
      </w:r>
      <w:r w:rsidR="00576E20">
        <w:t xml:space="preserve"> (not Absolute contraindication for Alpha-beta blockers</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w:t>
      </w:r>
    </w:p>
    <w:p w:rsidR="003B6019" w:rsidRDefault="003B6019" w:rsidP="00BE428C">
      <w:pPr>
        <w:pStyle w:val="ListParagraph"/>
        <w:numPr>
          <w:ilvl w:val="1"/>
          <w:numId w:val="4"/>
        </w:numPr>
        <w:spacing w:before="120" w:after="240" w:line="240" w:lineRule="auto"/>
        <w:contextualSpacing w:val="0"/>
      </w:pPr>
      <w:r w:rsidRPr="0092614F">
        <w:t>Depression</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Depression</w:t>
      </w:r>
    </w:p>
    <w:p w:rsidR="003B6019" w:rsidRDefault="003B6019" w:rsidP="00BE428C">
      <w:pPr>
        <w:pStyle w:val="ListParagraph"/>
        <w:numPr>
          <w:ilvl w:val="1"/>
          <w:numId w:val="4"/>
        </w:numPr>
        <w:spacing w:before="120" w:after="240" w:line="240" w:lineRule="auto"/>
        <w:contextualSpacing w:val="0"/>
      </w:pPr>
      <w:r w:rsidRPr="0092614F">
        <w:t>Obstructive Pulmonary Disease</w:t>
      </w:r>
    </w:p>
    <w:p w:rsidR="00932839" w:rsidRPr="00932839" w:rsidRDefault="00932839" w:rsidP="00932839">
      <w:pPr>
        <w:spacing w:before="120" w:after="240" w:line="240" w:lineRule="auto"/>
        <w:ind w:left="2160"/>
        <w:rPr>
          <w:i/>
        </w:rPr>
      </w:pPr>
      <w:r w:rsidRPr="00932839">
        <w:rPr>
          <w:i/>
        </w:rPr>
        <w:t>Relative contraindication:  Obstructive Pulmonary Disease</w:t>
      </w:r>
    </w:p>
    <w:p w:rsidR="003B6019" w:rsidRDefault="003B6019" w:rsidP="00BE428C">
      <w:pPr>
        <w:pStyle w:val="ListParagraph"/>
        <w:numPr>
          <w:ilvl w:val="1"/>
          <w:numId w:val="4"/>
        </w:numPr>
        <w:spacing w:before="120" w:after="240" w:line="240" w:lineRule="auto"/>
        <w:contextualSpacing w:val="0"/>
      </w:pPr>
      <w:proofErr w:type="spellStart"/>
      <w:r w:rsidRPr="0092614F">
        <w:t>Bronchospastic</w:t>
      </w:r>
      <w:proofErr w:type="spellEnd"/>
      <w:r w:rsidRPr="0092614F">
        <w:t xml:space="preserve"> disease</w:t>
      </w:r>
    </w:p>
    <w:p w:rsidR="00932839" w:rsidRPr="00932839" w:rsidRDefault="00932839" w:rsidP="00932839">
      <w:pPr>
        <w:pStyle w:val="ListParagraph"/>
        <w:spacing w:before="120" w:after="240" w:line="240" w:lineRule="auto"/>
        <w:ind w:left="2160"/>
        <w:contextualSpacing w:val="0"/>
        <w:rPr>
          <w:i/>
        </w:rPr>
      </w:pPr>
      <w:r w:rsidRPr="00932839">
        <w:rPr>
          <w:i/>
        </w:rPr>
        <w:t xml:space="preserve">Relative contraindication:  </w:t>
      </w:r>
      <w:proofErr w:type="spellStart"/>
      <w:r w:rsidRPr="00932839">
        <w:rPr>
          <w:i/>
        </w:rPr>
        <w:t>Bronchospastic</w:t>
      </w:r>
      <w:proofErr w:type="spellEnd"/>
      <w:r w:rsidRPr="00932839">
        <w:rPr>
          <w:i/>
        </w:rPr>
        <w:t xml:space="preserve"> Disease</w:t>
      </w:r>
    </w:p>
    <w:p w:rsidR="003B6019" w:rsidRDefault="003B6019" w:rsidP="00BE428C">
      <w:pPr>
        <w:pStyle w:val="ListParagraph"/>
        <w:numPr>
          <w:ilvl w:val="1"/>
          <w:numId w:val="4"/>
        </w:numPr>
        <w:spacing w:before="120" w:after="240" w:line="240" w:lineRule="auto"/>
        <w:contextualSpacing w:val="0"/>
      </w:pPr>
      <w:proofErr w:type="spellStart"/>
      <w:r w:rsidRPr="0092614F">
        <w:t>Amiodarone</w:t>
      </w:r>
      <w:proofErr w:type="spellEnd"/>
      <w:r w:rsidR="00445469">
        <w:t xml:space="preserve"> (not Alpha beta blocker)</w:t>
      </w:r>
    </w:p>
    <w:p w:rsidR="00932839" w:rsidRDefault="00932839" w:rsidP="00932839">
      <w:pPr>
        <w:pStyle w:val="ListParagraph"/>
        <w:spacing w:before="120" w:after="240" w:line="240" w:lineRule="auto"/>
        <w:ind w:left="2160"/>
        <w:contextualSpacing w:val="0"/>
        <w:rPr>
          <w:i/>
        </w:rPr>
      </w:pPr>
      <w:r w:rsidRPr="00932839">
        <w:rPr>
          <w:i/>
        </w:rPr>
        <w:t xml:space="preserve">Relative contraindication:  Rx </w:t>
      </w:r>
      <w:proofErr w:type="spellStart"/>
      <w:r w:rsidRPr="00932839">
        <w:rPr>
          <w:i/>
        </w:rPr>
        <w:t>amiodarone</w:t>
      </w:r>
      <w:proofErr w:type="spellEnd"/>
    </w:p>
    <w:p w:rsidR="00445469" w:rsidRPr="002F4B2D" w:rsidRDefault="00445469" w:rsidP="00445469">
      <w:pPr>
        <w:pStyle w:val="ListParagraph"/>
        <w:numPr>
          <w:ilvl w:val="1"/>
          <w:numId w:val="4"/>
        </w:numPr>
        <w:spacing w:before="120" w:after="240" w:line="240" w:lineRule="auto"/>
        <w:contextualSpacing w:val="0"/>
      </w:pPr>
      <w:r w:rsidRPr="002F4B2D">
        <w:t>Myocardial Infarction</w:t>
      </w:r>
      <w:r>
        <w:t xml:space="preserve"> (Alpha beta blocker only)</w:t>
      </w:r>
    </w:p>
    <w:p w:rsidR="00445469" w:rsidRPr="00932839" w:rsidRDefault="00445469" w:rsidP="00932839">
      <w:pPr>
        <w:pStyle w:val="ListParagraph"/>
        <w:spacing w:before="120" w:after="240" w:line="240" w:lineRule="auto"/>
        <w:ind w:left="2160"/>
        <w:contextualSpacing w:val="0"/>
        <w:rPr>
          <w:i/>
        </w:rPr>
      </w:pPr>
      <w:r w:rsidRPr="00932839">
        <w:rPr>
          <w:i/>
        </w:rPr>
        <w:lastRenderedPageBreak/>
        <w:t xml:space="preserve">Relative contraindication:  </w:t>
      </w:r>
      <w:r>
        <w:rPr>
          <w:i/>
        </w:rPr>
        <w:t>Myocardial infarction</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C873A2"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Pr="004F42E8" w:rsidRDefault="00445469" w:rsidP="00BE428C">
      <w:pPr>
        <w:pStyle w:val="ListParagraph"/>
        <w:numPr>
          <w:ilvl w:val="1"/>
          <w:numId w:val="4"/>
        </w:numPr>
        <w:spacing w:before="120" w:after="240" w:line="240" w:lineRule="auto"/>
        <w:contextualSpacing w:val="0"/>
      </w:pPr>
      <w:r>
        <w:t xml:space="preserve">Other </w:t>
      </w:r>
      <w:r w:rsidR="003B6019" w:rsidRPr="004F42E8">
        <w:t>beta blockers</w:t>
      </w:r>
      <w:r>
        <w:t xml:space="preserve"> and alpha-beta blocker</w:t>
      </w:r>
    </w:p>
    <w:p w:rsidR="003B6019" w:rsidRPr="004F42E8" w:rsidRDefault="003B6019" w:rsidP="00BE428C">
      <w:pPr>
        <w:pStyle w:val="ListParagraph"/>
        <w:numPr>
          <w:ilvl w:val="1"/>
          <w:numId w:val="4"/>
        </w:numPr>
        <w:spacing w:before="120" w:after="240" w:line="240" w:lineRule="auto"/>
        <w:contextualSpacing w:val="0"/>
      </w:pPr>
      <w:proofErr w:type="spellStart"/>
      <w:r w:rsidRPr="004F42E8">
        <w:t>Sotaol</w:t>
      </w:r>
      <w:proofErr w:type="spellEnd"/>
    </w:p>
    <w:p w:rsidR="00445469" w:rsidRDefault="00445469" w:rsidP="00445469">
      <w:pPr>
        <w:pStyle w:val="ListParagraph"/>
        <w:numPr>
          <w:ilvl w:val="1"/>
          <w:numId w:val="4"/>
        </w:numPr>
        <w:spacing w:before="120" w:after="240" w:line="240" w:lineRule="auto"/>
        <w:contextualSpacing w:val="0"/>
      </w:pPr>
      <w:r w:rsidRPr="002F4B2D">
        <w:t>Central adrenergic inhibitors</w:t>
      </w:r>
    </w:p>
    <w:p w:rsidR="003B6019" w:rsidRPr="006634E3" w:rsidRDefault="003B6019" w:rsidP="00BE428C">
      <w:pPr>
        <w:pStyle w:val="ListParagraph"/>
        <w:numPr>
          <w:ilvl w:val="1"/>
          <w:numId w:val="4"/>
        </w:numPr>
        <w:spacing w:before="120" w:after="240" w:line="240" w:lineRule="auto"/>
        <w:contextualSpacing w:val="0"/>
      </w:pPr>
      <w:r w:rsidRPr="006634E3">
        <w:t>NDHP CCB</w:t>
      </w:r>
    </w:p>
    <w:p w:rsidR="003B6019" w:rsidRPr="00ED0690" w:rsidRDefault="00403185" w:rsidP="00BE428C">
      <w:pPr>
        <w:pStyle w:val="ListParagraph"/>
        <w:numPr>
          <w:ilvl w:val="0"/>
          <w:numId w:val="4"/>
        </w:numPr>
        <w:spacing w:before="120" w:after="240" w:line="240" w:lineRule="auto"/>
        <w:contextualSpacing w:val="0"/>
      </w:pPr>
      <w:r>
        <w:t>There are o</w:t>
      </w:r>
      <w:r w:rsidR="003B6019" w:rsidRPr="00ED0690">
        <w:t>ther messages, of type= Genera</w:t>
      </w:r>
      <w:r w:rsidR="00D44468">
        <w:t>l Info, issued when recommend adding</w:t>
      </w:r>
      <w:r w:rsidR="003B6019" w:rsidRPr="00ED0690">
        <w:t xml:space="preserve">  </w:t>
      </w:r>
      <w:r w:rsidR="00A30683">
        <w:t xml:space="preserve">or increasing dose of </w:t>
      </w:r>
      <w:proofErr w:type="spellStart"/>
      <w:r w:rsidR="003B6019" w:rsidRPr="00ED0690">
        <w:t>Cardioselective</w:t>
      </w:r>
      <w:proofErr w:type="spellEnd"/>
      <w:r w:rsidR="003B6019" w:rsidRPr="00ED0690">
        <w:t xml:space="preserve"> BB  or </w:t>
      </w:r>
      <w:r w:rsidR="00D44468">
        <w:t>non-</w:t>
      </w:r>
      <w:proofErr w:type="spellStart"/>
      <w:r w:rsidR="00D44468">
        <w:t>Cardioselective</w:t>
      </w:r>
      <w:proofErr w:type="spellEnd"/>
      <w:r w:rsidR="00D44468">
        <w:t xml:space="preserve"> BB or </w:t>
      </w:r>
      <w:proofErr w:type="spellStart"/>
      <w:r w:rsidR="00D44468">
        <w:t>apha</w:t>
      </w:r>
      <w:proofErr w:type="spellEnd"/>
      <w:r w:rsidR="00D44468">
        <w:t>-beta blocker</w:t>
      </w:r>
      <w:r>
        <w:t xml:space="preserve">.  However, because all BB are often recommended, </w:t>
      </w:r>
      <w:r w:rsidR="00815BFD">
        <w:t>rather than duplicate these messages for each type of BB, instead, these messages will be displayed only once.  See Messages associated with multiple drugs.</w:t>
      </w:r>
      <w:r>
        <w:t xml:space="preserve"> </w:t>
      </w:r>
    </w:p>
    <w:p w:rsidR="003B6019" w:rsidRDefault="003B6019" w:rsidP="003B6019">
      <w:pPr>
        <w:pStyle w:val="ListParagraph"/>
        <w:ind w:left="1440"/>
        <w:rPr>
          <w:szCs w:val="24"/>
        </w:rPr>
      </w:pPr>
    </w:p>
    <w:p w:rsidR="003B6019" w:rsidRPr="002E2746" w:rsidRDefault="003B6019" w:rsidP="003B6019">
      <w:pPr>
        <w:rPr>
          <w:szCs w:val="24"/>
        </w:rPr>
      </w:pPr>
    </w:p>
    <w:p w:rsidR="003B6019" w:rsidRDefault="003B6019" w:rsidP="003B6019">
      <w:pPr>
        <w:pStyle w:val="Heading3"/>
      </w:pPr>
      <w:bookmarkStart w:id="100" w:name="_Toc532200706"/>
      <w:r>
        <w:t>Messages associated with multiple drugs</w:t>
      </w:r>
      <w:bookmarkEnd w:id="100"/>
    </w:p>
    <w:p w:rsidR="003B6019" w:rsidRDefault="003B6019" w:rsidP="003B6019"/>
    <w:p w:rsidR="003B6019" w:rsidRPr="00010A79" w:rsidRDefault="003B6019" w:rsidP="003B6019">
      <w:pPr>
        <w:rPr>
          <w:u w:val="single"/>
        </w:rPr>
      </w:pPr>
      <w:r w:rsidRPr="0078711C">
        <w:rPr>
          <w:u w:val="single"/>
        </w:rPr>
        <w:t xml:space="preserve">Do </w:t>
      </w:r>
      <w:r w:rsidR="00010A79">
        <w:rPr>
          <w:u w:val="single"/>
        </w:rPr>
        <w:t>not start controllable messages</w:t>
      </w:r>
    </w:p>
    <w:p w:rsidR="003B6019" w:rsidRPr="0078711C" w:rsidRDefault="003B6019" w:rsidP="003B6019">
      <w:r w:rsidRPr="0078711C">
        <w:t xml:space="preserve">If SBP is missing in the past </w:t>
      </w:r>
      <w:proofErr w:type="gramStart"/>
      <w:r w:rsidRPr="0078711C">
        <w:t>month,</w:t>
      </w:r>
      <w:proofErr w:type="gramEnd"/>
      <w:r w:rsidRPr="0078711C">
        <w:t xml:space="preserve"> and if there are multiple drugs that have a “blocked </w:t>
      </w:r>
      <w:r w:rsidR="00AB62C0">
        <w:t>add</w:t>
      </w:r>
      <w:r w:rsidRPr="0078711C">
        <w:t>” recommendations, rather than displaying multiple messages, there will be, instead, one message:</w:t>
      </w:r>
    </w:p>
    <w:p w:rsidR="003B6019" w:rsidRPr="00350EC7" w:rsidRDefault="003B6019" w:rsidP="00D1136A">
      <w:pPr>
        <w:ind w:left="1440"/>
        <w:rPr>
          <w:i/>
        </w:rPr>
      </w:pPr>
      <w:r w:rsidRPr="00350EC7">
        <w:rPr>
          <w:i/>
        </w:rPr>
        <w:t xml:space="preserve">Would </w:t>
      </w:r>
      <w:proofErr w:type="gramStart"/>
      <w:r w:rsidRPr="00350EC7">
        <w:rPr>
          <w:i/>
        </w:rPr>
        <w:t>add ?</w:t>
      </w:r>
      <w:proofErr w:type="spellStart"/>
      <w:proofErr w:type="gramEnd"/>
      <w:r w:rsidRPr="00350EC7">
        <w:rPr>
          <w:i/>
        </w:rPr>
        <w:t>blockedDrug</w:t>
      </w:r>
      <w:proofErr w:type="spellEnd"/>
      <w:r w:rsidRPr="00350EC7">
        <w:rPr>
          <w:i/>
        </w:rPr>
        <w:t xml:space="preserve"> </w:t>
      </w:r>
      <w:r w:rsidR="000C59F4" w:rsidRPr="00350EC7">
        <w:rPr>
          <w:i/>
        </w:rPr>
        <w:t>but missing SBP ?value (?date).</w:t>
      </w:r>
    </w:p>
    <w:p w:rsidR="003B6019" w:rsidRPr="0078711C" w:rsidRDefault="003B6019" w:rsidP="003B6019">
      <w:pPr>
        <w:ind w:left="720"/>
      </w:pPr>
      <w:proofErr w:type="gramStart"/>
      <w:r w:rsidRPr="00350EC7">
        <w:t>Where ?</w:t>
      </w:r>
      <w:proofErr w:type="spellStart"/>
      <w:proofErr w:type="gramEnd"/>
      <w:r w:rsidRPr="00350EC7">
        <w:t>blockedDrug</w:t>
      </w:r>
      <w:proofErr w:type="spellEnd"/>
      <w:r w:rsidRPr="00350EC7">
        <w:t xml:space="preserve"> contains the list of drug classes described above, and ?value and ?date are the most recent SBP value and date, respectively.</w:t>
      </w:r>
    </w:p>
    <w:p w:rsidR="003B6019" w:rsidRPr="00CD5A1D" w:rsidRDefault="003B6019" w:rsidP="003B6019">
      <w:pPr>
        <w:rPr>
          <w:highlight w:val="yellow"/>
        </w:rPr>
      </w:pPr>
    </w:p>
    <w:p w:rsidR="003B6019" w:rsidRPr="00CD5A1D" w:rsidRDefault="003B6019" w:rsidP="003B6019">
      <w:pPr>
        <w:rPr>
          <w:highlight w:val="yellow"/>
        </w:rPr>
      </w:pPr>
    </w:p>
    <w:p w:rsidR="003B6019" w:rsidRPr="00AB62C0" w:rsidRDefault="003B6019" w:rsidP="003B6019">
      <w:pPr>
        <w:rPr>
          <w:u w:val="single"/>
        </w:rPr>
      </w:pPr>
      <w:r w:rsidRPr="00AB62C0">
        <w:rPr>
          <w:u w:val="single"/>
        </w:rPr>
        <w:t>Do not intensify controllable messages</w:t>
      </w:r>
    </w:p>
    <w:p w:rsidR="003B6019" w:rsidRPr="00B12533" w:rsidRDefault="003B6019" w:rsidP="003B6019">
      <w:r w:rsidRPr="00B12533">
        <w:lastRenderedPageBreak/>
        <w:t>If SBP is missing in the past month, and if there are multiple drugs that have a “blocked increase dose” recommendations, rather than displaying multiple messages, there will be, instead, one message:</w:t>
      </w:r>
    </w:p>
    <w:p w:rsidR="003B6019" w:rsidRPr="00B12533" w:rsidRDefault="003B6019" w:rsidP="00AB62C0">
      <w:pPr>
        <w:ind w:left="720"/>
        <w:rPr>
          <w:i/>
        </w:rPr>
      </w:pPr>
      <w:r w:rsidRPr="00B12533">
        <w:rPr>
          <w:i/>
        </w:rPr>
        <w:t xml:space="preserve">“Would </w:t>
      </w:r>
      <w:proofErr w:type="gramStart"/>
      <w:r w:rsidRPr="00B12533">
        <w:rPr>
          <w:i/>
        </w:rPr>
        <w:t>increase ?</w:t>
      </w:r>
      <w:proofErr w:type="spellStart"/>
      <w:proofErr w:type="gramEnd"/>
      <w:r w:rsidRPr="00B12533">
        <w:rPr>
          <w:i/>
        </w:rPr>
        <w:t>blockedDrug</w:t>
      </w:r>
      <w:proofErr w:type="spellEnd"/>
      <w:r w:rsidRPr="00B12533">
        <w:rPr>
          <w:i/>
        </w:rPr>
        <w:t xml:space="preserve"> but missing SBP ?value (?date).”</w:t>
      </w:r>
    </w:p>
    <w:p w:rsidR="003B6019" w:rsidRPr="000E4711" w:rsidRDefault="003B6019" w:rsidP="003B6019">
      <w:pPr>
        <w:rPr>
          <w:highlight w:val="yellow"/>
        </w:rPr>
      </w:pPr>
    </w:p>
    <w:p w:rsidR="0040191F" w:rsidRPr="00AB600A" w:rsidRDefault="00AB600A" w:rsidP="003B6019">
      <w:pPr>
        <w:rPr>
          <w:u w:val="single"/>
        </w:rPr>
      </w:pPr>
      <w:r>
        <w:rPr>
          <w:u w:val="single"/>
        </w:rPr>
        <w:t>Primary Messages</w:t>
      </w:r>
    </w:p>
    <w:p w:rsidR="003B6019" w:rsidRPr="009C56CD" w:rsidRDefault="003B6019" w:rsidP="003B6019">
      <w:r w:rsidRPr="009C56CD">
        <w:t>If patient has Rx for two drugs that are normally not prescribed together (“bad drug partners”):</w:t>
      </w:r>
    </w:p>
    <w:p w:rsidR="003B6019" w:rsidRPr="007E0C01" w:rsidRDefault="003B6019" w:rsidP="003B6019">
      <w:pPr>
        <w:rPr>
          <w:i/>
        </w:rPr>
      </w:pPr>
      <w:r w:rsidRPr="007E0C01">
        <w:tab/>
      </w:r>
      <w:r w:rsidRPr="007E0C01">
        <w:rPr>
          <w:i/>
        </w:rPr>
        <w:t>“</w:t>
      </w:r>
      <w:proofErr w:type="spellStart"/>
      <w:r w:rsidRPr="007E0C01">
        <w:rPr>
          <w:i/>
        </w:rPr>
        <w:t>Pt</w:t>
      </w:r>
      <w:proofErr w:type="spellEnd"/>
      <w:r w:rsidRPr="007E0C01">
        <w:rPr>
          <w:i/>
        </w:rPr>
        <w:t xml:space="preserve"> has Rx </w:t>
      </w:r>
      <w:proofErr w:type="gramStart"/>
      <w:r w:rsidRPr="007E0C01">
        <w:rPr>
          <w:i/>
        </w:rPr>
        <w:t>for ?</w:t>
      </w:r>
      <w:proofErr w:type="spellStart"/>
      <w:r w:rsidRPr="007E0C01">
        <w:rPr>
          <w:i/>
        </w:rPr>
        <w:t>BadDrugPartnerHTNGL</w:t>
      </w:r>
      <w:proofErr w:type="spellEnd"/>
      <w:proofErr w:type="gramEnd"/>
      <w:r w:rsidRPr="007E0C01">
        <w:rPr>
          <w:i/>
        </w:rPr>
        <w:t xml:space="preserve">  Evaluate clinically.”</w:t>
      </w:r>
    </w:p>
    <w:p w:rsidR="003B6019" w:rsidRPr="007E0C01" w:rsidRDefault="003B6019" w:rsidP="003B6019">
      <w:r w:rsidRPr="007E0C01">
        <w:tab/>
      </w:r>
      <w:proofErr w:type="gramStart"/>
      <w:r w:rsidRPr="007E0C01">
        <w:t>Where ?</w:t>
      </w:r>
      <w:proofErr w:type="spellStart"/>
      <w:r w:rsidRPr="007E0C01">
        <w:t>BadDrugPartnerHTNGL</w:t>
      </w:r>
      <w:proofErr w:type="spellEnd"/>
      <w:proofErr w:type="gramEnd"/>
      <w:r w:rsidRPr="007E0C01">
        <w:t xml:space="preserve"> are the bad drug partners.</w:t>
      </w:r>
    </w:p>
    <w:p w:rsidR="003B6019" w:rsidRDefault="003B6019" w:rsidP="003B6019"/>
    <w:p w:rsidR="003B6019" w:rsidRPr="0078711C" w:rsidRDefault="003B6019" w:rsidP="003B6019">
      <w:r w:rsidRPr="0078711C">
        <w:t>If patient has Rx for two drugs in the same drug class:</w:t>
      </w:r>
    </w:p>
    <w:p w:rsidR="003B6019" w:rsidRPr="00F42AFF" w:rsidRDefault="003B6019" w:rsidP="003B6019">
      <w:pPr>
        <w:ind w:left="720"/>
        <w:rPr>
          <w:i/>
        </w:rPr>
      </w:pPr>
      <w:r w:rsidRPr="00F42AFF">
        <w:rPr>
          <w:i/>
        </w:rPr>
        <w:t>“</w:t>
      </w:r>
      <w:proofErr w:type="spellStart"/>
      <w:r w:rsidRPr="00F42AFF">
        <w:rPr>
          <w:i/>
        </w:rPr>
        <w:t>Pt</w:t>
      </w:r>
      <w:proofErr w:type="spellEnd"/>
      <w:r w:rsidRPr="00F42AFF">
        <w:rPr>
          <w:i/>
        </w:rPr>
        <w:t xml:space="preserve"> has Rx for two </w:t>
      </w:r>
      <w:proofErr w:type="gramStart"/>
      <w:r w:rsidRPr="00F42AFF">
        <w:rPr>
          <w:i/>
        </w:rPr>
        <w:t>drugs ?</w:t>
      </w:r>
      <w:proofErr w:type="spellStart"/>
      <w:r w:rsidRPr="00F42AFF">
        <w:rPr>
          <w:i/>
        </w:rPr>
        <w:t>MultiMedHTNGL</w:t>
      </w:r>
      <w:proofErr w:type="spellEnd"/>
      <w:proofErr w:type="gramEnd"/>
      <w:r w:rsidRPr="00F42AFF">
        <w:rPr>
          <w:i/>
        </w:rPr>
        <w:t xml:space="preserve"> from the same drug class. Stop one.”</w:t>
      </w:r>
    </w:p>
    <w:p w:rsidR="003B6019" w:rsidRPr="00F42AFF" w:rsidRDefault="003B6019" w:rsidP="003B6019">
      <w:pPr>
        <w:ind w:left="720"/>
      </w:pPr>
      <w:proofErr w:type="gramStart"/>
      <w:r w:rsidRPr="00F42AFF">
        <w:t>Where ?</w:t>
      </w:r>
      <w:proofErr w:type="spellStart"/>
      <w:r w:rsidRPr="00F42AFF">
        <w:t>MultiMedHTNGL</w:t>
      </w:r>
      <w:proofErr w:type="spellEnd"/>
      <w:proofErr w:type="gramEnd"/>
      <w:r w:rsidRPr="00F42AFF">
        <w:t xml:space="preserve"> are the two drugs from the same drug class.</w:t>
      </w:r>
    </w:p>
    <w:p w:rsidR="003B6019" w:rsidRPr="00CD5A1D" w:rsidRDefault="003B6019" w:rsidP="003B6019">
      <w:pPr>
        <w:rPr>
          <w:highlight w:val="yellow"/>
        </w:rPr>
      </w:pPr>
    </w:p>
    <w:p w:rsidR="003B6019" w:rsidRDefault="003B6019" w:rsidP="003B6019">
      <w:r>
        <w:t>If patient adherence to drug prescription is less than 90%:</w:t>
      </w:r>
    </w:p>
    <w:p w:rsidR="007B35A0" w:rsidRPr="006A4BAA" w:rsidRDefault="007B35A0" w:rsidP="003B6019">
      <w:pPr>
        <w:ind w:left="720"/>
        <w:rPr>
          <w:i/>
        </w:rPr>
      </w:pPr>
      <w:proofErr w:type="gramStart"/>
      <w:r w:rsidRPr="006A4BAA">
        <w:rPr>
          <w:i/>
        </w:rPr>
        <w:t>MPR ?</w:t>
      </w:r>
      <w:proofErr w:type="spellStart"/>
      <w:proofErr w:type="gramEnd"/>
      <w:r w:rsidRPr="006A4BAA">
        <w:rPr>
          <w:i/>
        </w:rPr>
        <w:t>mpr</w:t>
      </w:r>
      <w:proofErr w:type="spellEnd"/>
      <w:r w:rsidRPr="006A4BAA">
        <w:rPr>
          <w:i/>
        </w:rPr>
        <w:t>% - evaluate adherence to ?</w:t>
      </w:r>
      <w:proofErr w:type="spellStart"/>
      <w:r w:rsidRPr="006A4BAA">
        <w:rPr>
          <w:i/>
        </w:rPr>
        <w:t>drugName</w:t>
      </w:r>
      <w:proofErr w:type="spellEnd"/>
      <w:r w:rsidRPr="006A4BAA">
        <w:rPr>
          <w:i/>
        </w:rPr>
        <w:t>. &lt;Br&gt;</w:t>
      </w:r>
    </w:p>
    <w:p w:rsidR="003B6019" w:rsidRDefault="003B6019" w:rsidP="003B6019">
      <w:pPr>
        <w:rPr>
          <w:highlight w:val="yellow"/>
        </w:rPr>
      </w:pPr>
    </w:p>
    <w:p w:rsidR="003B6019" w:rsidRDefault="003B6019" w:rsidP="003B6019">
      <w:r>
        <w:t xml:space="preserve">If patient </w:t>
      </w:r>
      <w:proofErr w:type="gramStart"/>
      <w:r>
        <w:t>has</w:t>
      </w:r>
      <w:proofErr w:type="gramEnd"/>
      <w:r>
        <w:t xml:space="preserve"> multiple prescriptions for the same drug:</w:t>
      </w:r>
    </w:p>
    <w:p w:rsidR="003B6019" w:rsidRPr="0040191F" w:rsidRDefault="003B6019" w:rsidP="0040191F">
      <w:pPr>
        <w:ind w:left="720"/>
        <w:rPr>
          <w:i/>
        </w:rPr>
      </w:pPr>
      <w:r>
        <w:t>“</w:t>
      </w:r>
      <w:r w:rsidRPr="003104A8">
        <w:rPr>
          <w:i/>
        </w:rPr>
        <w:t xml:space="preserve">There are multiple </w:t>
      </w:r>
      <w:proofErr w:type="spellStart"/>
      <w:r w:rsidRPr="003104A8">
        <w:rPr>
          <w:i/>
        </w:rPr>
        <w:t>Rxs</w:t>
      </w:r>
      <w:proofErr w:type="spellEnd"/>
      <w:r w:rsidRPr="003104A8">
        <w:rPr>
          <w:i/>
        </w:rPr>
        <w:t xml:space="preserve"> </w:t>
      </w:r>
      <w:proofErr w:type="gramStart"/>
      <w:r w:rsidRPr="003104A8">
        <w:rPr>
          <w:i/>
        </w:rPr>
        <w:t>fo</w:t>
      </w:r>
      <w:r w:rsidR="0040191F">
        <w:rPr>
          <w:i/>
        </w:rPr>
        <w:t>r ?</w:t>
      </w:r>
      <w:proofErr w:type="spellStart"/>
      <w:proofErr w:type="gramEnd"/>
      <w:r w:rsidR="0040191F">
        <w:rPr>
          <w:i/>
        </w:rPr>
        <w:t>dup_GL_drug</w:t>
      </w:r>
      <w:proofErr w:type="spellEnd"/>
      <w:r w:rsidR="0040191F">
        <w:rPr>
          <w:i/>
        </w:rPr>
        <w:t>.  Doses summed.”</w:t>
      </w:r>
    </w:p>
    <w:p w:rsidR="003B6019" w:rsidRDefault="003B6019" w:rsidP="003B6019">
      <w:pPr>
        <w:rPr>
          <w:highlight w:val="yellow"/>
          <w:u w:val="single"/>
        </w:rPr>
      </w:pPr>
    </w:p>
    <w:p w:rsidR="003B6019" w:rsidRPr="0078711C" w:rsidRDefault="003459C8" w:rsidP="003B6019">
      <w:pPr>
        <w:rPr>
          <w:u w:val="single"/>
        </w:rPr>
      </w:pPr>
      <w:r>
        <w:rPr>
          <w:u w:val="single"/>
        </w:rPr>
        <w:t>Drug-related messages</w:t>
      </w:r>
    </w:p>
    <w:p w:rsidR="00002BA7" w:rsidRDefault="00002BA7" w:rsidP="00002BA7">
      <w:r>
        <w:t>If no encoded drug can be recommended,</w:t>
      </w:r>
    </w:p>
    <w:p w:rsidR="00002BA7" w:rsidRPr="0027376C" w:rsidRDefault="00002BA7" w:rsidP="00002BA7">
      <w:pPr>
        <w:spacing w:before="100" w:beforeAutospacing="1" w:after="100" w:afterAutospacing="1" w:line="240" w:lineRule="auto"/>
        <w:ind w:left="720"/>
        <w:rPr>
          <w:i/>
        </w:rPr>
      </w:pPr>
      <w:r>
        <w:rPr>
          <w:i/>
        </w:rPr>
        <w:t>N</w:t>
      </w:r>
      <w:r w:rsidRPr="0027376C">
        <w:rPr>
          <w:i/>
        </w:rPr>
        <w:t>o thia</w:t>
      </w:r>
      <w:r w:rsidR="0078055A">
        <w:rPr>
          <w:i/>
        </w:rPr>
        <w:t>z</w:t>
      </w:r>
      <w:r w:rsidRPr="0027376C">
        <w:rPr>
          <w:i/>
        </w:rPr>
        <w:t xml:space="preserve">ide, ACE, ARB, CCB, </w:t>
      </w:r>
      <w:proofErr w:type="gramStart"/>
      <w:r w:rsidRPr="0027376C">
        <w:rPr>
          <w:i/>
        </w:rPr>
        <w:t>BB</w:t>
      </w:r>
      <w:proofErr w:type="gramEnd"/>
      <w:r w:rsidRPr="0027376C">
        <w:rPr>
          <w:i/>
        </w:rPr>
        <w:t xml:space="preserve"> can be recommended. Please consider other drugs “Appendix E, Table E1 of the VA 2014 HTN Guidelines “</w:t>
      </w:r>
    </w:p>
    <w:p w:rsidR="00002BA7" w:rsidRPr="0027376C" w:rsidRDefault="00002BA7" w:rsidP="00002BA7">
      <w:pPr>
        <w:ind w:left="720"/>
      </w:pPr>
      <w:r>
        <w:t>Where ?</w:t>
      </w:r>
      <w:proofErr w:type="spellStart"/>
      <w:r>
        <w:t>contraindicatedDrug</w:t>
      </w:r>
      <w:proofErr w:type="spellEnd"/>
      <w:r>
        <w:t xml:space="preserve"> is the contraindicated drug, and “</w:t>
      </w:r>
      <w:r w:rsidRPr="0027376C">
        <w:rPr>
          <w:i/>
        </w:rPr>
        <w:t>Appendix E, Table E1 of the VA 2014 HTN Guidelines “</w:t>
      </w:r>
      <w:r>
        <w:rPr>
          <w:i/>
        </w:rPr>
        <w:t xml:space="preserve"> </w:t>
      </w:r>
      <w:r w:rsidRPr="0027376C">
        <w:t>is a hyperlink.</w:t>
      </w:r>
    </w:p>
    <w:p w:rsidR="00002BA7" w:rsidRDefault="00002BA7" w:rsidP="00002BA7"/>
    <w:p w:rsidR="00002BA7" w:rsidRDefault="00002BA7" w:rsidP="00002BA7">
      <w:r>
        <w:t>If there needs to be a substitution, but no encoded drug can be recommended, then the following message is displayed:</w:t>
      </w:r>
    </w:p>
    <w:p w:rsidR="00002BA7" w:rsidRPr="0027376C" w:rsidRDefault="00002BA7" w:rsidP="00002BA7">
      <w:pPr>
        <w:spacing w:before="100" w:beforeAutospacing="1" w:after="100" w:afterAutospacing="1" w:line="240" w:lineRule="auto"/>
        <w:ind w:left="720"/>
        <w:rPr>
          <w:i/>
        </w:rPr>
      </w:pPr>
      <w:proofErr w:type="gramStart"/>
      <w:r w:rsidRPr="0027376C">
        <w:rPr>
          <w:i/>
        </w:rPr>
        <w:lastRenderedPageBreak/>
        <w:t>Contraindicated ?</w:t>
      </w:r>
      <w:proofErr w:type="spellStart"/>
      <w:proofErr w:type="gramEnd"/>
      <w:r w:rsidRPr="0027376C">
        <w:rPr>
          <w:i/>
        </w:rPr>
        <w:t>contraindicatedDrug</w:t>
      </w:r>
      <w:proofErr w:type="spellEnd"/>
      <w:r w:rsidRPr="0027376C">
        <w:rPr>
          <w:i/>
        </w:rPr>
        <w:t xml:space="preserve"> but no thia</w:t>
      </w:r>
      <w:r w:rsidR="0078055A">
        <w:rPr>
          <w:i/>
        </w:rPr>
        <w:t>z</w:t>
      </w:r>
      <w:r w:rsidRPr="0027376C">
        <w:rPr>
          <w:i/>
        </w:rPr>
        <w:t>ide, ACE, ARB, CCB, BB can be recommended. Please consider other drugs “Appendix E, Table E1 of the VA 2014 HTN Guidelines “</w:t>
      </w:r>
    </w:p>
    <w:p w:rsidR="00002BA7" w:rsidRDefault="00002BA7" w:rsidP="003B6019"/>
    <w:p w:rsidR="003B6019" w:rsidRDefault="003B6019" w:rsidP="003B6019">
      <w:r>
        <w:t>If a patient has active prescription(s) for a drug with a dose greater than its maximum dose</w:t>
      </w:r>
    </w:p>
    <w:p w:rsidR="003B6019" w:rsidRPr="006A4BAA" w:rsidRDefault="003B6019" w:rsidP="003B6019">
      <w:pPr>
        <w:ind w:left="720"/>
        <w:rPr>
          <w:i/>
        </w:rPr>
      </w:pPr>
      <w:r w:rsidRPr="006A4BAA">
        <w:rPr>
          <w:i/>
        </w:rPr>
        <w:t>?</w:t>
      </w:r>
      <w:proofErr w:type="spellStart"/>
      <w:r w:rsidRPr="006A4BAA">
        <w:rPr>
          <w:i/>
        </w:rPr>
        <w:t>drugName</w:t>
      </w:r>
      <w:proofErr w:type="spellEnd"/>
      <w:r w:rsidRPr="006A4BAA">
        <w:rPr>
          <w:i/>
        </w:rPr>
        <w:t xml:space="preserve"> dose (</w:t>
      </w:r>
      <w:proofErr w:type="gramStart"/>
      <w:r w:rsidRPr="006A4BAA">
        <w:rPr>
          <w:i/>
        </w:rPr>
        <w:t>?</w:t>
      </w:r>
      <w:proofErr w:type="spellStart"/>
      <w:r w:rsidRPr="006A4BAA">
        <w:rPr>
          <w:i/>
        </w:rPr>
        <w:t>dailyDose</w:t>
      </w:r>
      <w:proofErr w:type="spellEnd"/>
      <w:proofErr w:type="gramEnd"/>
      <w:r w:rsidRPr="006A4BAA">
        <w:rPr>
          <w:i/>
        </w:rPr>
        <w:t>) greater than max dose.</w:t>
      </w:r>
    </w:p>
    <w:p w:rsidR="003B6019" w:rsidRDefault="00E84352" w:rsidP="00E84352">
      <w:pPr>
        <w:ind w:left="720"/>
      </w:pPr>
      <w:proofErr w:type="gramStart"/>
      <w:r>
        <w:t>Where ?</w:t>
      </w:r>
      <w:proofErr w:type="spellStart"/>
      <w:proofErr w:type="gramEnd"/>
      <w:r>
        <w:t>drugName</w:t>
      </w:r>
      <w:proofErr w:type="spellEnd"/>
      <w:r>
        <w:t xml:space="preserve"> is name of the drug and ?daily dose is dose of the drug.</w:t>
      </w:r>
    </w:p>
    <w:p w:rsidR="00E84352" w:rsidRDefault="00E84352" w:rsidP="00E84352">
      <w:pPr>
        <w:ind w:left="720"/>
      </w:pPr>
    </w:p>
    <w:p w:rsidR="003B6019" w:rsidRPr="0078711C" w:rsidRDefault="003B6019" w:rsidP="003B6019">
      <w:r w:rsidRPr="0078711C">
        <w:t>If patient has benign prostatic hypertrophy (BPH) and has an active prescription of one antihypertensive drug that is an alpha blocker:</w:t>
      </w:r>
    </w:p>
    <w:p w:rsidR="003B6019" w:rsidRPr="006A4BAA" w:rsidRDefault="003B6019" w:rsidP="003B6019">
      <w:pPr>
        <w:pStyle w:val="Default"/>
        <w:ind w:left="720"/>
        <w:rPr>
          <w:i/>
          <w:sz w:val="22"/>
          <w:szCs w:val="22"/>
        </w:rPr>
      </w:pPr>
      <w:r w:rsidRPr="006A4BAA">
        <w:rPr>
          <w:i/>
          <w:sz w:val="22"/>
          <w:szCs w:val="22"/>
        </w:rPr>
        <w:t xml:space="preserve">“VA recommends against the use of alpha-adrenergic blockers as </w:t>
      </w:r>
      <w:proofErr w:type="spellStart"/>
      <w:r w:rsidRPr="006A4BAA">
        <w:rPr>
          <w:i/>
          <w:sz w:val="22"/>
          <w:szCs w:val="22"/>
        </w:rPr>
        <w:t>monotherapy</w:t>
      </w:r>
      <w:proofErr w:type="spellEnd"/>
      <w:r w:rsidRPr="006A4BAA">
        <w:rPr>
          <w:i/>
          <w:sz w:val="22"/>
          <w:szCs w:val="22"/>
        </w:rPr>
        <w:t xml:space="preserve"> for </w:t>
      </w:r>
      <w:r w:rsidR="006A4BAA" w:rsidRPr="006A4BAA">
        <w:rPr>
          <w:i/>
          <w:sz w:val="22"/>
          <w:szCs w:val="22"/>
        </w:rPr>
        <w:t>HTN</w:t>
      </w:r>
      <w:r w:rsidRPr="006A4BAA">
        <w:rPr>
          <w:i/>
          <w:sz w:val="22"/>
          <w:szCs w:val="22"/>
        </w:rPr>
        <w:t xml:space="preserve">, but this </w:t>
      </w:r>
      <w:r w:rsidR="006A4BAA" w:rsidRPr="006A4BAA">
        <w:rPr>
          <w:i/>
          <w:sz w:val="22"/>
          <w:szCs w:val="22"/>
        </w:rPr>
        <w:t xml:space="preserve">drug </w:t>
      </w:r>
      <w:r w:rsidRPr="006A4BAA">
        <w:rPr>
          <w:i/>
          <w:sz w:val="22"/>
          <w:szCs w:val="22"/>
        </w:rPr>
        <w:t>class may be used as supplemental therapy or if warranted by BPH. “</w:t>
      </w:r>
    </w:p>
    <w:p w:rsidR="003B6019" w:rsidRDefault="003B6019" w:rsidP="003B6019">
      <w:pPr>
        <w:pStyle w:val="Default"/>
        <w:rPr>
          <w:i/>
          <w:sz w:val="22"/>
          <w:szCs w:val="22"/>
        </w:rPr>
      </w:pPr>
    </w:p>
    <w:p w:rsidR="007E1E8B" w:rsidRDefault="007E1E8B" w:rsidP="003B6019">
      <w:pPr>
        <w:pStyle w:val="Default"/>
        <w:rPr>
          <w:sz w:val="22"/>
          <w:szCs w:val="22"/>
          <w:highlight w:val="yellow"/>
        </w:rPr>
      </w:pPr>
    </w:p>
    <w:p w:rsidR="003B6019" w:rsidRPr="0078711C" w:rsidRDefault="003B6019" w:rsidP="003B6019">
      <w:r w:rsidRPr="0078711C">
        <w:t>If patient does NOT have benign prostatic hypertrophy (BPH) and has an active prescription one hypertensive drug that is an alpha blocker:</w:t>
      </w:r>
    </w:p>
    <w:p w:rsidR="003B6019" w:rsidRPr="007E1E8B" w:rsidRDefault="003B6019" w:rsidP="003B6019">
      <w:pPr>
        <w:pStyle w:val="Default"/>
        <w:ind w:left="720"/>
        <w:rPr>
          <w:i/>
          <w:sz w:val="22"/>
          <w:szCs w:val="22"/>
        </w:rPr>
      </w:pPr>
      <w:r w:rsidRPr="007E1E8B">
        <w:rPr>
          <w:i/>
          <w:sz w:val="22"/>
          <w:szCs w:val="22"/>
        </w:rPr>
        <w:t xml:space="preserve">“VA recommends against the use of alpha-adrenergic blockers as </w:t>
      </w:r>
      <w:proofErr w:type="spellStart"/>
      <w:r w:rsidRPr="007E1E8B">
        <w:rPr>
          <w:i/>
          <w:sz w:val="22"/>
          <w:szCs w:val="22"/>
        </w:rPr>
        <w:t>monotherapy</w:t>
      </w:r>
      <w:proofErr w:type="spellEnd"/>
      <w:r w:rsidR="00357E56" w:rsidRPr="007E1E8B">
        <w:rPr>
          <w:i/>
          <w:sz w:val="22"/>
          <w:szCs w:val="22"/>
        </w:rPr>
        <w:t xml:space="preserve"> for HTN</w:t>
      </w:r>
      <w:r w:rsidRPr="007E1E8B">
        <w:rPr>
          <w:i/>
          <w:sz w:val="22"/>
          <w:szCs w:val="22"/>
        </w:rPr>
        <w:t>.”</w:t>
      </w:r>
    </w:p>
    <w:p w:rsidR="003B6019" w:rsidRPr="00CD5A1D" w:rsidRDefault="003B6019" w:rsidP="003B6019">
      <w:pPr>
        <w:pStyle w:val="Default"/>
        <w:rPr>
          <w:sz w:val="22"/>
          <w:szCs w:val="22"/>
          <w:highlight w:val="yellow"/>
        </w:rPr>
      </w:pPr>
    </w:p>
    <w:p w:rsidR="003B6019" w:rsidRPr="00CD5A1D" w:rsidRDefault="003B6019" w:rsidP="003B6019">
      <w:pPr>
        <w:pStyle w:val="Default"/>
        <w:rPr>
          <w:sz w:val="22"/>
          <w:szCs w:val="22"/>
          <w:highlight w:val="yellow"/>
        </w:rPr>
      </w:pPr>
      <w:r w:rsidRPr="0078711C">
        <w:rPr>
          <w:sz w:val="22"/>
          <w:szCs w:val="22"/>
        </w:rPr>
        <w:t xml:space="preserve">If patient has active prescription of loop diuretic (e.g. furosemide) and does </w:t>
      </w:r>
      <w:proofErr w:type="gramStart"/>
      <w:r w:rsidR="00A51ABB">
        <w:rPr>
          <w:sz w:val="22"/>
          <w:szCs w:val="22"/>
        </w:rPr>
        <w:t xml:space="preserve">not </w:t>
      </w:r>
      <w:r w:rsidRPr="0078711C">
        <w:rPr>
          <w:sz w:val="22"/>
          <w:szCs w:val="22"/>
        </w:rPr>
        <w:t xml:space="preserve"> have</w:t>
      </w:r>
      <w:proofErr w:type="gramEnd"/>
      <w:r w:rsidRPr="0078711C">
        <w:rPr>
          <w:sz w:val="22"/>
          <w:szCs w:val="22"/>
        </w:rPr>
        <w:t xml:space="preserve"> heart failure </w:t>
      </w:r>
      <w:r w:rsidR="00C0774B">
        <w:rPr>
          <w:sz w:val="22"/>
          <w:szCs w:val="22"/>
        </w:rPr>
        <w:t>n</w:t>
      </w:r>
      <w:r w:rsidRPr="0078711C">
        <w:rPr>
          <w:sz w:val="22"/>
          <w:szCs w:val="22"/>
        </w:rPr>
        <w:t xml:space="preserve">or </w:t>
      </w:r>
      <w:proofErr w:type="spellStart"/>
      <w:r w:rsidRPr="006E4B39">
        <w:rPr>
          <w:sz w:val="22"/>
          <w:szCs w:val="22"/>
        </w:rPr>
        <w:t>egGFR</w:t>
      </w:r>
      <w:proofErr w:type="spellEnd"/>
      <w:r w:rsidRPr="006E4B39">
        <w:rPr>
          <w:sz w:val="22"/>
          <w:szCs w:val="22"/>
        </w:rPr>
        <w:t>&lt;</w:t>
      </w:r>
      <w:r w:rsidR="00A51ABB" w:rsidRPr="006E4B39">
        <w:rPr>
          <w:sz w:val="22"/>
          <w:szCs w:val="22"/>
        </w:rPr>
        <w:t>45</w:t>
      </w:r>
      <w:r w:rsidRPr="006E4B39">
        <w:rPr>
          <w:sz w:val="22"/>
          <w:szCs w:val="22"/>
        </w:rPr>
        <w:t>:</w:t>
      </w:r>
    </w:p>
    <w:p w:rsidR="003B6019" w:rsidRPr="006E4B39" w:rsidRDefault="00805001" w:rsidP="003B6019">
      <w:pPr>
        <w:pStyle w:val="Default"/>
        <w:ind w:left="720"/>
        <w:rPr>
          <w:i/>
          <w:sz w:val="22"/>
          <w:szCs w:val="22"/>
        </w:rPr>
      </w:pPr>
      <w:proofErr w:type="gramStart"/>
      <w:r w:rsidRPr="006E4B39">
        <w:rPr>
          <w:i/>
          <w:sz w:val="22"/>
          <w:szCs w:val="22"/>
        </w:rPr>
        <w:t xml:space="preserve">“ </w:t>
      </w:r>
      <w:proofErr w:type="spellStart"/>
      <w:r w:rsidRPr="006E4B39">
        <w:rPr>
          <w:i/>
          <w:sz w:val="22"/>
          <w:szCs w:val="22"/>
        </w:rPr>
        <w:t>Pt</w:t>
      </w:r>
      <w:proofErr w:type="spellEnd"/>
      <w:proofErr w:type="gramEnd"/>
      <w:r w:rsidRPr="006E4B39">
        <w:rPr>
          <w:i/>
          <w:sz w:val="22"/>
          <w:szCs w:val="22"/>
        </w:rPr>
        <w:t xml:space="preserve"> has Rx for</w:t>
      </w:r>
      <w:r w:rsidR="003B6019" w:rsidRPr="006E4B39">
        <w:rPr>
          <w:i/>
          <w:sz w:val="22"/>
          <w:szCs w:val="22"/>
        </w:rPr>
        <w:t xml:space="preserve"> loop diuretic and does not have heart failure or renal insufficiency.  Assess risks”</w:t>
      </w:r>
    </w:p>
    <w:p w:rsidR="003B6019" w:rsidRDefault="003B6019" w:rsidP="003B6019"/>
    <w:p w:rsidR="003B6019" w:rsidRPr="00116327" w:rsidRDefault="003B6019" w:rsidP="003B6019">
      <w:r w:rsidRPr="00116327">
        <w:t xml:space="preserve">If patient has active prescription for a drug that belongs to </w:t>
      </w:r>
      <w:r w:rsidR="00B400EC">
        <w:t>an encoded drug class</w:t>
      </w:r>
      <w:r w:rsidRPr="00116327">
        <w:t>, but for which we have</w:t>
      </w:r>
      <w:r w:rsidR="00AB600A">
        <w:t xml:space="preserve"> no included dosage information, if that drug is evaluated:</w:t>
      </w:r>
    </w:p>
    <w:p w:rsidR="003B6019" w:rsidRPr="00116327" w:rsidRDefault="003B6019" w:rsidP="003B6019">
      <w:pPr>
        <w:ind w:left="720"/>
        <w:rPr>
          <w:i/>
        </w:rPr>
      </w:pPr>
      <w:proofErr w:type="spellStart"/>
      <w:r w:rsidRPr="00116327">
        <w:rPr>
          <w:i/>
        </w:rPr>
        <w:t>Pt</w:t>
      </w:r>
      <w:proofErr w:type="spellEnd"/>
      <w:r w:rsidRPr="00116327">
        <w:rPr>
          <w:i/>
        </w:rPr>
        <w:t xml:space="preserve"> has Rx </w:t>
      </w:r>
      <w:proofErr w:type="gramStart"/>
      <w:r w:rsidRPr="00116327">
        <w:rPr>
          <w:i/>
        </w:rPr>
        <w:t>for ?</w:t>
      </w:r>
      <w:proofErr w:type="gramEnd"/>
      <w:r w:rsidRPr="00116327">
        <w:rPr>
          <w:i/>
        </w:rPr>
        <w:t xml:space="preserve">1st2nd3rdLineNoDose.  Drug considered </w:t>
      </w:r>
      <w:proofErr w:type="gramStart"/>
      <w:r w:rsidRPr="00116327">
        <w:rPr>
          <w:i/>
        </w:rPr>
        <w:t>to be</w:t>
      </w:r>
      <w:proofErr w:type="gramEnd"/>
      <w:r w:rsidRPr="00116327">
        <w:rPr>
          <w:i/>
        </w:rPr>
        <w:t xml:space="preserve"> at max dose because we have not encoded dosage information.</w:t>
      </w:r>
    </w:p>
    <w:p w:rsidR="003B6019" w:rsidRPr="004C1765" w:rsidRDefault="00116327" w:rsidP="003B6019">
      <w:pPr>
        <w:ind w:left="720"/>
      </w:pPr>
      <w:proofErr w:type="gramStart"/>
      <w:r>
        <w:t>Where ?</w:t>
      </w:r>
      <w:proofErr w:type="gramEnd"/>
      <w:r w:rsidR="003B6019" w:rsidRPr="00116327">
        <w:t>1st2nd3rdLineNoDose is the drug in question.</w:t>
      </w:r>
    </w:p>
    <w:p w:rsidR="00815BFD" w:rsidRDefault="00815BFD" w:rsidP="00066BE9"/>
    <w:p w:rsidR="00815BFD" w:rsidRPr="00815BFD" w:rsidRDefault="00815BFD" w:rsidP="00066BE9">
      <w:pPr>
        <w:rPr>
          <w:u w:val="single"/>
        </w:rPr>
      </w:pPr>
      <w:r w:rsidRPr="00815BFD">
        <w:rPr>
          <w:u w:val="single"/>
        </w:rPr>
        <w:t>General info messages</w:t>
      </w:r>
    </w:p>
    <w:p w:rsidR="00815BFD" w:rsidRDefault="00815BFD" w:rsidP="00066BE9">
      <w:r>
        <w:t>When we are recommend adding or increase dose of any BB:</w:t>
      </w:r>
    </w:p>
    <w:p w:rsidR="00815BFD" w:rsidRPr="00A5478D" w:rsidRDefault="00815BFD" w:rsidP="00BE428C">
      <w:pPr>
        <w:pStyle w:val="ListParagraph"/>
        <w:numPr>
          <w:ilvl w:val="1"/>
          <w:numId w:val="4"/>
        </w:numPr>
        <w:spacing w:before="120" w:after="240" w:line="240" w:lineRule="auto"/>
        <w:contextualSpacing w:val="0"/>
      </w:pPr>
      <w:r w:rsidRPr="00A5478D">
        <w:t xml:space="preserve">If patient has </w:t>
      </w:r>
      <w:proofErr w:type="spellStart"/>
      <w:r w:rsidRPr="00A5478D">
        <w:t>Dx</w:t>
      </w:r>
      <w:proofErr w:type="spellEnd"/>
      <w:r w:rsidRPr="00A5478D">
        <w:t xml:space="preserve"> of DM:</w:t>
      </w:r>
    </w:p>
    <w:p w:rsidR="00815BFD" w:rsidRPr="001D1A8D" w:rsidRDefault="00815BFD" w:rsidP="00815BFD">
      <w:pPr>
        <w:pStyle w:val="ListParagraph"/>
        <w:ind w:left="2160"/>
        <w:rPr>
          <w:i/>
        </w:rPr>
      </w:pPr>
      <w:r w:rsidRPr="001D1A8D">
        <w:rPr>
          <w:i/>
        </w:rPr>
        <w:t>“Beta blockers may diminish symptoms of and recovery from hypoglycemia.</w:t>
      </w:r>
    </w:p>
    <w:p w:rsidR="00815BFD" w:rsidRDefault="00815BFD" w:rsidP="00815BFD">
      <w:pPr>
        <w:pStyle w:val="ListParagraph"/>
        <w:ind w:left="1440"/>
      </w:pPr>
    </w:p>
    <w:p w:rsidR="00815BFD" w:rsidRDefault="00815BFD" w:rsidP="00BE428C">
      <w:pPr>
        <w:pStyle w:val="ListParagraph"/>
        <w:numPr>
          <w:ilvl w:val="1"/>
          <w:numId w:val="4"/>
        </w:numPr>
      </w:pPr>
      <w:r w:rsidRPr="00A5478D">
        <w:t xml:space="preserve">If patient has </w:t>
      </w:r>
      <w:r>
        <w:t>Rx for</w:t>
      </w:r>
      <w:r w:rsidRPr="00A5478D">
        <w:t xml:space="preserve"> </w:t>
      </w:r>
      <w:proofErr w:type="spellStart"/>
      <w:r w:rsidRPr="00A5478D">
        <w:t>diltiazem</w:t>
      </w:r>
      <w:proofErr w:type="spellEnd"/>
      <w:r w:rsidRPr="00A5478D">
        <w:t>:</w:t>
      </w:r>
    </w:p>
    <w:p w:rsidR="00815BFD" w:rsidRPr="00A5478D" w:rsidRDefault="00815BFD" w:rsidP="00815BFD">
      <w:pPr>
        <w:pStyle w:val="ListParagraph"/>
        <w:ind w:left="1440"/>
      </w:pPr>
    </w:p>
    <w:p w:rsidR="00815BFD" w:rsidRPr="00ED0690" w:rsidRDefault="00815BFD" w:rsidP="00815BFD">
      <w:pPr>
        <w:pStyle w:val="ListParagraph"/>
        <w:ind w:left="2160"/>
        <w:rPr>
          <w:i/>
        </w:rPr>
      </w:pPr>
      <w:r w:rsidRPr="00ED0690">
        <w:rPr>
          <w:i/>
        </w:rPr>
        <w:lastRenderedPageBreak/>
        <w:t xml:space="preserve">“Use caution if combining a beta blocker with </w:t>
      </w:r>
      <w:proofErr w:type="spellStart"/>
      <w:r w:rsidRPr="00ED0690">
        <w:rPr>
          <w:i/>
        </w:rPr>
        <w:t>diltiazem</w:t>
      </w:r>
      <w:proofErr w:type="spellEnd"/>
      <w:r w:rsidRPr="00ED0690">
        <w:rPr>
          <w:i/>
        </w:rPr>
        <w:t xml:space="preserve"> because of the risk of heart block or myocardial depression. “</w:t>
      </w:r>
    </w:p>
    <w:p w:rsidR="00815BFD" w:rsidRPr="00721868"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 xml:space="preserve">If patient has </w:t>
      </w:r>
      <w:proofErr w:type="spellStart"/>
      <w:r w:rsidRPr="00A5478D">
        <w:t>Dx</w:t>
      </w:r>
      <w:proofErr w:type="spellEnd"/>
      <w:r w:rsidRPr="00A5478D">
        <w:t xml:space="preserve"> of peripheral vascular disease</w:t>
      </w:r>
    </w:p>
    <w:p w:rsidR="00815BFD" w:rsidRPr="00721868" w:rsidRDefault="00815BFD" w:rsidP="00815BFD">
      <w:pPr>
        <w:pStyle w:val="ListParagraph"/>
        <w:ind w:left="2160"/>
        <w:rPr>
          <w:highlight w:val="yellow"/>
        </w:rPr>
      </w:pPr>
      <w:r w:rsidRPr="009D7C8D">
        <w:t>“</w:t>
      </w:r>
      <w:r w:rsidRPr="009D7C8D">
        <w:rPr>
          <w:i/>
        </w:rPr>
        <w:t>Beta blockers may exacerbate symptoms of peripheral vascular disease.”</w:t>
      </w:r>
    </w:p>
    <w:p w:rsidR="00815BFD" w:rsidRPr="00A5478D" w:rsidRDefault="00815BFD" w:rsidP="00BE428C">
      <w:pPr>
        <w:pStyle w:val="ListParagraph"/>
        <w:numPr>
          <w:ilvl w:val="1"/>
          <w:numId w:val="4"/>
        </w:numPr>
        <w:spacing w:before="120" w:after="240" w:line="240" w:lineRule="auto"/>
        <w:contextualSpacing w:val="0"/>
      </w:pPr>
      <w:r w:rsidRPr="00A5478D">
        <w:t>If patient has asthma:</w:t>
      </w:r>
    </w:p>
    <w:p w:rsidR="00815BFD" w:rsidRDefault="00815BFD" w:rsidP="00815BFD">
      <w:pPr>
        <w:pStyle w:val="ListParagraph"/>
        <w:ind w:left="2160"/>
        <w:rPr>
          <w:i/>
        </w:rPr>
      </w:pPr>
      <w:r w:rsidRPr="00390D73">
        <w:t>“</w:t>
      </w:r>
      <w:proofErr w:type="spellStart"/>
      <w:r w:rsidRPr="00390D73">
        <w:rPr>
          <w:i/>
        </w:rPr>
        <w:t>Pt</w:t>
      </w:r>
      <w:proofErr w:type="spellEnd"/>
      <w:r w:rsidRPr="00390D73">
        <w:rPr>
          <w:i/>
        </w:rPr>
        <w:t xml:space="preserve"> has asthma.  Use with caution.”</w:t>
      </w:r>
    </w:p>
    <w:p w:rsidR="00815BFD" w:rsidRPr="00390D73" w:rsidRDefault="00815BFD" w:rsidP="00815BFD">
      <w:pPr>
        <w:pStyle w:val="ListParagraph"/>
        <w:ind w:left="1440"/>
      </w:pPr>
    </w:p>
    <w:p w:rsidR="00815BFD" w:rsidRPr="00A5478D" w:rsidRDefault="00815BFD" w:rsidP="00BE428C">
      <w:pPr>
        <w:pStyle w:val="ListParagraph"/>
        <w:numPr>
          <w:ilvl w:val="1"/>
          <w:numId w:val="4"/>
        </w:numPr>
        <w:spacing w:before="120" w:after="240" w:line="240" w:lineRule="auto"/>
        <w:contextualSpacing w:val="0"/>
      </w:pPr>
      <w:r w:rsidRPr="00A5478D">
        <w:t>If patient’s pulse &lt;65</w:t>
      </w:r>
    </w:p>
    <w:p w:rsidR="00815BFD" w:rsidRPr="00985AE2" w:rsidRDefault="00815BFD" w:rsidP="00815BFD">
      <w:pPr>
        <w:pStyle w:val="ListParagraph"/>
        <w:ind w:left="2160"/>
        <w:rPr>
          <w:i/>
        </w:rPr>
      </w:pPr>
      <w:r w:rsidRPr="00985AE2">
        <w:rPr>
          <w:i/>
        </w:rPr>
        <w:t>“</w:t>
      </w:r>
      <w:proofErr w:type="spellStart"/>
      <w:r w:rsidRPr="00985AE2">
        <w:rPr>
          <w:i/>
        </w:rPr>
        <w:t>Pt</w:t>
      </w:r>
      <w:proofErr w:type="spellEnd"/>
      <w:r w:rsidRPr="00985AE2">
        <w:rPr>
          <w:i/>
        </w:rPr>
        <w:t xml:space="preserve"> has relatively low heart rate; BB may reduce heart rate.”</w:t>
      </w:r>
    </w:p>
    <w:p w:rsidR="00815BFD"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All patients, all BB</w:t>
      </w:r>
    </w:p>
    <w:p w:rsidR="00815BFD" w:rsidRPr="00A36578" w:rsidRDefault="00815BFD" w:rsidP="00815BFD">
      <w:pPr>
        <w:pStyle w:val="ListParagraph"/>
        <w:ind w:left="2160"/>
        <w:rPr>
          <w:i/>
        </w:rPr>
      </w:pPr>
      <w:r w:rsidRPr="00A36578">
        <w:rPr>
          <w:i/>
        </w:rPr>
        <w:t>“Discontinue BB with slow taper over 1 week.”</w:t>
      </w:r>
    </w:p>
    <w:p w:rsidR="00815BFD" w:rsidRPr="002E2746" w:rsidRDefault="00815BFD" w:rsidP="00815BFD">
      <w:pPr>
        <w:rPr>
          <w:szCs w:val="24"/>
        </w:rPr>
      </w:pPr>
    </w:p>
    <w:p w:rsidR="0004445C" w:rsidRDefault="0004445C" w:rsidP="0004445C">
      <w:pPr>
        <w:pStyle w:val="Heading2"/>
      </w:pPr>
      <w:bookmarkStart w:id="101" w:name="_Toc532200707"/>
      <w:r>
        <w:t>Other messages</w:t>
      </w:r>
      <w:bookmarkEnd w:id="101"/>
    </w:p>
    <w:p w:rsidR="0004445C" w:rsidRDefault="0004445C" w:rsidP="0004445C">
      <w:r>
        <w:t>Follow Up message, displayed to all patients:</w:t>
      </w:r>
    </w:p>
    <w:p w:rsidR="0089542D" w:rsidRDefault="0004445C" w:rsidP="00F726E8">
      <w:pPr>
        <w:ind w:firstLine="720"/>
        <w:rPr>
          <w:i/>
        </w:rPr>
      </w:pPr>
      <w:r w:rsidRPr="0004445C">
        <w:rPr>
          <w:i/>
        </w:rPr>
        <w:t>Follow up in 1 month</w:t>
      </w:r>
      <w:r w:rsidR="000877CD">
        <w:rPr>
          <w:i/>
        </w:rPr>
        <w:t>.</w:t>
      </w:r>
    </w:p>
    <w:p w:rsidR="0089542D" w:rsidRDefault="0089542D" w:rsidP="0089542D">
      <w:r w:rsidRPr="0089542D">
        <w:t>Alerts</w:t>
      </w:r>
      <w:r w:rsidR="00791A0D">
        <w:t xml:space="preserve"> (Primary message)</w:t>
      </w:r>
    </w:p>
    <w:p w:rsidR="0089542D" w:rsidRDefault="0089542D" w:rsidP="0089542D">
      <w:r>
        <w:tab/>
        <w:t xml:space="preserve">If most recent K&gt;5.5 </w:t>
      </w:r>
    </w:p>
    <w:p w:rsidR="0089542D" w:rsidRPr="0089542D" w:rsidRDefault="0089542D" w:rsidP="0089542D">
      <w:pPr>
        <w:rPr>
          <w:i/>
        </w:rPr>
      </w:pPr>
      <w:r>
        <w:tab/>
      </w:r>
      <w:r w:rsidRPr="0089542D">
        <w:rPr>
          <w:i/>
        </w:rPr>
        <w:t xml:space="preserve">ALERT.  </w:t>
      </w:r>
      <w:proofErr w:type="gramStart"/>
      <w:r w:rsidRPr="0089542D">
        <w:rPr>
          <w:i/>
        </w:rPr>
        <w:t>K ?</w:t>
      </w:r>
      <w:proofErr w:type="gramEnd"/>
      <w:r w:rsidRPr="0089542D">
        <w:rPr>
          <w:i/>
        </w:rPr>
        <w:t>value (?date).</w:t>
      </w:r>
    </w:p>
    <w:p w:rsidR="0089542D" w:rsidRDefault="0089542D" w:rsidP="0089542D"/>
    <w:p w:rsidR="0089542D" w:rsidRDefault="0089542D" w:rsidP="0089542D">
      <w:r>
        <w:tab/>
        <w:t>If most recent Na&lt;=130:</w:t>
      </w:r>
    </w:p>
    <w:p w:rsidR="0089542D" w:rsidRDefault="0089542D" w:rsidP="0089542D">
      <w:pPr>
        <w:rPr>
          <w:i/>
        </w:rPr>
      </w:pPr>
      <w:r>
        <w:tab/>
      </w:r>
      <w:r w:rsidRPr="0089542D">
        <w:rPr>
          <w:i/>
        </w:rPr>
        <w:t xml:space="preserve">ALERT:  </w:t>
      </w:r>
      <w:proofErr w:type="gramStart"/>
      <w:r w:rsidRPr="0089542D">
        <w:rPr>
          <w:i/>
        </w:rPr>
        <w:t>Na ?</w:t>
      </w:r>
      <w:proofErr w:type="gramEnd"/>
      <w:r w:rsidRPr="0089542D">
        <w:rPr>
          <w:i/>
        </w:rPr>
        <w:t>value (?date).</w:t>
      </w:r>
    </w:p>
    <w:p w:rsidR="00084CB6" w:rsidRDefault="00084CB6" w:rsidP="0089542D">
      <w:pPr>
        <w:rPr>
          <w:i/>
        </w:rPr>
      </w:pPr>
    </w:p>
    <w:p w:rsidR="00084CB6" w:rsidRDefault="00084CB6" w:rsidP="0089542D">
      <w:r>
        <w:t>If patient’s race is “unknown” or “missing”</w:t>
      </w:r>
      <w:r w:rsidR="00230F7B">
        <w:t>, the following message is displayed (not Primary message)</w:t>
      </w:r>
    </w:p>
    <w:p w:rsidR="00084CB6" w:rsidRDefault="00084CB6" w:rsidP="00084CB6">
      <w:pPr>
        <w:ind w:left="720"/>
        <w:rPr>
          <w:i/>
        </w:rPr>
      </w:pPr>
      <w:proofErr w:type="spellStart"/>
      <w:r w:rsidRPr="003237CD">
        <w:rPr>
          <w:i/>
        </w:rPr>
        <w:t>Pt’s</w:t>
      </w:r>
      <w:proofErr w:type="spellEnd"/>
      <w:r w:rsidRPr="003237CD">
        <w:rPr>
          <w:i/>
        </w:rPr>
        <w:t xml:space="preserve"> race is unknown or missing.  We have assumed he/she is not African American.  Please update race.</w:t>
      </w:r>
    </w:p>
    <w:p w:rsidR="0027376C" w:rsidRDefault="00791A0D" w:rsidP="00791A0D">
      <w:r w:rsidRPr="00791A0D">
        <w:t>If patient’s race is “declined to answer”</w:t>
      </w:r>
      <w:r w:rsidR="00230F7B">
        <w:t>, the following message is displayed (not Primary message)</w:t>
      </w:r>
    </w:p>
    <w:p w:rsidR="00791A0D" w:rsidRDefault="00791A0D" w:rsidP="00791A0D">
      <w:pPr>
        <w:ind w:left="720"/>
        <w:rPr>
          <w:i/>
        </w:rPr>
      </w:pPr>
      <w:proofErr w:type="spellStart"/>
      <w:r w:rsidRPr="00791A0D">
        <w:rPr>
          <w:i/>
        </w:rPr>
        <w:t>Pt</w:t>
      </w:r>
      <w:proofErr w:type="spellEnd"/>
      <w:r w:rsidRPr="00791A0D">
        <w:rPr>
          <w:i/>
        </w:rPr>
        <w:t xml:space="preserve"> declined to answer race.  We have assumed he/she is not African American.</w:t>
      </w:r>
    </w:p>
    <w:p w:rsidR="00791A0D" w:rsidRDefault="00791A0D" w:rsidP="0089542D">
      <w:pPr>
        <w:rPr>
          <w:i/>
        </w:rPr>
      </w:pPr>
    </w:p>
    <w:p w:rsidR="00F46925" w:rsidRDefault="00F46925" w:rsidP="0089542D">
      <w:r>
        <w:lastRenderedPageBreak/>
        <w:t xml:space="preserve">Following </w:t>
      </w:r>
      <w:r w:rsidR="00230F7B">
        <w:t xml:space="preserve">message (not Primary message) is </w:t>
      </w:r>
      <w:r>
        <w:t>displayed to all patients who receive recommendations and who are above target goals:</w:t>
      </w:r>
    </w:p>
    <w:p w:rsidR="00084CB6" w:rsidRDefault="00F46925" w:rsidP="0089542D">
      <w:pPr>
        <w:rPr>
          <w:i/>
        </w:rPr>
      </w:pPr>
      <w:r>
        <w:tab/>
      </w:r>
      <w:r w:rsidRPr="00F46925">
        <w:rPr>
          <w:i/>
        </w:rPr>
        <w:t>These recommendations are applicable when BP is above target goals.</w:t>
      </w:r>
      <w:r w:rsidR="00084CB6" w:rsidRPr="00F46925">
        <w:rPr>
          <w:i/>
        </w:rPr>
        <w:tab/>
      </w:r>
    </w:p>
    <w:p w:rsidR="00230F7B" w:rsidRDefault="00230F7B" w:rsidP="0089542D">
      <w:pPr>
        <w:rPr>
          <w:i/>
        </w:rPr>
      </w:pPr>
    </w:p>
    <w:p w:rsidR="00230F7B" w:rsidRPr="00230F7B" w:rsidRDefault="00230F7B" w:rsidP="0089542D">
      <w:r w:rsidRPr="00230F7B">
        <w:t xml:space="preserve">If patient has </w:t>
      </w:r>
      <w:proofErr w:type="spellStart"/>
      <w:r w:rsidRPr="00230F7B">
        <w:t>Dx</w:t>
      </w:r>
      <w:proofErr w:type="spellEnd"/>
      <w:r w:rsidRPr="00230F7B">
        <w:t xml:space="preserve"> of CKD via icd9/10 code OR most recent GFR&lt;60 in the past year</w:t>
      </w:r>
      <w:r>
        <w:t xml:space="preserve">, the following message (not Primary message) </w:t>
      </w:r>
      <w:proofErr w:type="gramStart"/>
      <w:r>
        <w:t>is</w:t>
      </w:r>
      <w:proofErr w:type="gramEnd"/>
      <w:r>
        <w:t xml:space="preserve"> displayed:</w:t>
      </w:r>
    </w:p>
    <w:p w:rsidR="00230F7B" w:rsidRDefault="00230F7B" w:rsidP="00230F7B">
      <w:pPr>
        <w:ind w:left="720"/>
        <w:rPr>
          <w:i/>
        </w:rPr>
      </w:pPr>
      <w:r>
        <w:rPr>
          <w:i/>
        </w:rPr>
        <w:t>CKD defined by icd9/10 code OR most recent GFR&lt;60 in the past year.</w:t>
      </w:r>
    </w:p>
    <w:p w:rsidR="005712F4" w:rsidRDefault="005712F4">
      <w:pPr>
        <w:rPr>
          <w:i/>
        </w:rPr>
      </w:pPr>
    </w:p>
    <w:p w:rsidR="005712F4" w:rsidRPr="005712F4" w:rsidRDefault="005712F4">
      <w:r w:rsidRPr="005712F4">
        <w:t>If patient’s GFR &gt;=60, the following messages (not Primary message) is displayed</w:t>
      </w:r>
    </w:p>
    <w:p w:rsidR="00230F7B" w:rsidRDefault="005712F4" w:rsidP="005712F4">
      <w:pPr>
        <w:ind w:left="720"/>
        <w:rPr>
          <w:i/>
        </w:rPr>
      </w:pPr>
      <w:r w:rsidRPr="005712F4">
        <w:rPr>
          <w:i/>
        </w:rPr>
        <w:t>Changes in GFR when GFR &gt;= 60 are not interpretable.</w:t>
      </w:r>
      <w:r w:rsidR="00230F7B">
        <w:rPr>
          <w:i/>
        </w:rPr>
        <w:br w:type="page"/>
      </w:r>
    </w:p>
    <w:p w:rsidR="00230F7B" w:rsidRPr="00F46925" w:rsidRDefault="00230F7B" w:rsidP="00230F7B">
      <w:pPr>
        <w:ind w:left="360"/>
        <w:rPr>
          <w:i/>
        </w:rPr>
      </w:pPr>
    </w:p>
    <w:p w:rsidR="00226276" w:rsidRPr="00226276" w:rsidRDefault="00226276" w:rsidP="00226276">
      <w:pPr>
        <w:pStyle w:val="Heading1"/>
      </w:pPr>
      <w:bookmarkStart w:id="102" w:name="_Toc532200708"/>
      <w:proofErr w:type="gramStart"/>
      <w:r>
        <w:t>Some final notes.</w:t>
      </w:r>
      <w:bookmarkEnd w:id="102"/>
      <w:proofErr w:type="gramEnd"/>
    </w:p>
    <w:p w:rsidR="00D44F37" w:rsidRDefault="00D44F37">
      <w:r>
        <w:t xml:space="preserve">Recommendations </w:t>
      </w:r>
      <w:r w:rsidR="00ED286D">
        <w:t xml:space="preserve">and Knowledge </w:t>
      </w:r>
      <w:r>
        <w:t>from the VA 2014 GL that were used in the creation of the KB and Rules document can be found</w:t>
      </w:r>
      <w:r w:rsidR="00ED286D" w:rsidRPr="00ED286D">
        <w:t xml:space="preserve"> </w:t>
      </w:r>
      <w:r w:rsidR="00ED286D">
        <w:t xml:space="preserve">in </w:t>
      </w:r>
      <w:r w:rsidR="00ED286D">
        <w:rPr>
          <w:rStyle w:val="IntenseEmphasis"/>
        </w:rPr>
        <w:fldChar w:fldCharType="begin"/>
      </w:r>
      <w:r w:rsidR="00ED286D" w:rsidRPr="00ED286D">
        <w:rPr>
          <w:rStyle w:val="IntenseEmphasis"/>
        </w:rPr>
        <w:instrText xml:space="preserve"> REF _Ref532201647 \h </w:instrText>
      </w:r>
      <w:r w:rsidR="00ED286D">
        <w:rPr>
          <w:rStyle w:val="IntenseEmphasis"/>
        </w:rPr>
        <w:instrText xml:space="preserve"> \* MERGEFORMAT </w:instrText>
      </w:r>
      <w:r w:rsidR="00ED286D">
        <w:rPr>
          <w:rStyle w:val="IntenseEmphasis"/>
        </w:rPr>
      </w:r>
      <w:r w:rsidR="00ED286D">
        <w:rPr>
          <w:rStyle w:val="IntenseEmphasis"/>
        </w:rPr>
        <w:fldChar w:fldCharType="separate"/>
      </w:r>
      <w:r w:rsidR="00ED286D" w:rsidRPr="00ED286D">
        <w:rPr>
          <w:rStyle w:val="IntenseEmphasis"/>
        </w:rPr>
        <w:t>Encoded</w:t>
      </w:r>
      <w:r w:rsidR="00ED286D">
        <w:t xml:space="preserve"> </w:t>
      </w:r>
      <w:r w:rsidR="00ED286D" w:rsidRPr="00ED286D">
        <w:rPr>
          <w:rStyle w:val="IntenseEmphasis"/>
        </w:rPr>
        <w:t>Knowledge</w:t>
      </w:r>
      <w:r w:rsidR="00ED286D">
        <w:t xml:space="preserve"> and Recommendations from VA 2014 HTN Guidelines</w:t>
      </w:r>
      <w:r w:rsidR="00ED286D">
        <w:fldChar w:fldCharType="end"/>
      </w:r>
    </w:p>
    <w:p w:rsidR="001A5B82" w:rsidRPr="00226276" w:rsidRDefault="001A5B82">
      <w:r>
        <w:t>Wish list/</w:t>
      </w:r>
      <w:proofErr w:type="gramStart"/>
      <w:r>
        <w:t>To</w:t>
      </w:r>
      <w:proofErr w:type="gramEnd"/>
      <w:r>
        <w:t xml:space="preserve"> do items are found in </w:t>
      </w:r>
      <w:r w:rsidRPr="001A5B82">
        <w:rPr>
          <w:rStyle w:val="IntenseEmphasis"/>
        </w:rPr>
        <w:fldChar w:fldCharType="begin"/>
      </w:r>
      <w:r w:rsidRPr="001A5B82">
        <w:rPr>
          <w:rStyle w:val="IntenseEmphasis"/>
        </w:rPr>
        <w:instrText xml:space="preserve"> REF _Ref532202032 \h </w:instrText>
      </w:r>
      <w:r>
        <w:rPr>
          <w:rStyle w:val="IntenseEmphasis"/>
        </w:rPr>
        <w:instrText xml:space="preserve"> \* MERGEFORMAT </w:instrText>
      </w:r>
      <w:r w:rsidRPr="001A5B82">
        <w:rPr>
          <w:rStyle w:val="IntenseEmphasis"/>
        </w:rPr>
      </w:r>
      <w:r w:rsidRPr="001A5B82">
        <w:rPr>
          <w:rStyle w:val="IntenseEmphasis"/>
        </w:rPr>
        <w:fldChar w:fldCharType="separate"/>
      </w:r>
      <w:r w:rsidRPr="001A5B82">
        <w:rPr>
          <w:rStyle w:val="IntenseEmphasis"/>
        </w:rPr>
        <w:t>Wish list/To do</w:t>
      </w:r>
      <w:r w:rsidRPr="001A5B82">
        <w:rPr>
          <w:rStyle w:val="IntenseEmphasis"/>
        </w:rPr>
        <w:fldChar w:fldCharType="end"/>
      </w:r>
    </w:p>
    <w:p w:rsidR="0052661B" w:rsidRPr="0089542D" w:rsidRDefault="00D44F37" w:rsidP="0089542D">
      <w:pPr>
        <w:rPr>
          <w:i/>
        </w:rPr>
      </w:pPr>
      <w:r>
        <w:rPr>
          <w:i/>
        </w:rPr>
        <w:br w:type="page"/>
      </w:r>
    </w:p>
    <w:p w:rsidR="002712B9" w:rsidRDefault="00D44F37" w:rsidP="002712B9">
      <w:pPr>
        <w:pStyle w:val="Heading1"/>
        <w:numPr>
          <w:ilvl w:val="0"/>
          <w:numId w:val="0"/>
        </w:numPr>
      </w:pPr>
      <w:bookmarkStart w:id="103" w:name="_Appendix_A:_"/>
      <w:bookmarkStart w:id="104" w:name="_Toc532200709"/>
      <w:bookmarkEnd w:id="103"/>
      <w:r>
        <w:lastRenderedPageBreak/>
        <w:t>Appendix A</w:t>
      </w:r>
      <w:r w:rsidR="002712B9">
        <w:t>:  Anti-Hypertensive drugs:  encoded, non-encoded, those with antihypertensive effects</w:t>
      </w:r>
      <w:bookmarkEnd w:id="104"/>
    </w:p>
    <w:p w:rsidR="002712B9" w:rsidRDefault="002712B9" w:rsidP="002712B9"/>
    <w:p w:rsidR="002712B9" w:rsidRDefault="00680941" w:rsidP="00680941">
      <w:pPr>
        <w:pStyle w:val="Heading3"/>
      </w:pPr>
      <w:bookmarkStart w:id="105" w:name="_Toc532200710"/>
      <w:r>
        <w:t xml:space="preserve">Encoded Drugs, </w:t>
      </w:r>
      <w:r w:rsidR="00472FF9">
        <w:t xml:space="preserve">used in the treatment for HTN, </w:t>
      </w:r>
      <w:r>
        <w:t>organized by Drug Class</w:t>
      </w:r>
      <w:r w:rsidR="00687418">
        <w:t xml:space="preserve"> (not all have dosage info)</w:t>
      </w:r>
      <w:bookmarkEnd w:id="105"/>
    </w:p>
    <w:p w:rsidR="00680941" w:rsidRDefault="00680941" w:rsidP="00680941"/>
    <w:p w:rsidR="00680941" w:rsidRPr="00680941" w:rsidRDefault="00680941" w:rsidP="00680941">
      <w:pPr>
        <w:rPr>
          <w:b/>
        </w:rPr>
      </w:pPr>
      <w:r w:rsidRPr="00680941">
        <w:rPr>
          <w:b/>
        </w:rPr>
        <w:t>Thiazide Diuretics</w:t>
      </w:r>
    </w:p>
    <w:p w:rsidR="00680941" w:rsidRDefault="00680941" w:rsidP="00680941">
      <w:r>
        <w:t xml:space="preserve">    </w:t>
      </w:r>
      <w:proofErr w:type="spellStart"/>
      <w:proofErr w:type="gramStart"/>
      <w:r>
        <w:t>bendroflumethiazide</w:t>
      </w:r>
      <w:proofErr w:type="spellEnd"/>
      <w:proofErr w:type="gramEnd"/>
    </w:p>
    <w:p w:rsidR="00680941" w:rsidRDefault="00680941" w:rsidP="00680941">
      <w:r>
        <w:t xml:space="preserve">    </w:t>
      </w:r>
      <w:proofErr w:type="spellStart"/>
      <w:r>
        <w:t>bendroflumethiazide_SA</w:t>
      </w:r>
      <w:proofErr w:type="spellEnd"/>
    </w:p>
    <w:p w:rsidR="00680941" w:rsidRDefault="00680941" w:rsidP="00680941">
      <w:r>
        <w:t xml:space="preserve">    </w:t>
      </w:r>
      <w:proofErr w:type="spellStart"/>
      <w:proofErr w:type="gramStart"/>
      <w:r>
        <w:t>benzthiazide</w:t>
      </w:r>
      <w:proofErr w:type="spellEnd"/>
      <w:proofErr w:type="gramEnd"/>
    </w:p>
    <w:p w:rsidR="00680941" w:rsidRDefault="00680941" w:rsidP="00680941">
      <w:r>
        <w:t xml:space="preserve">    </w:t>
      </w:r>
      <w:proofErr w:type="spellStart"/>
      <w:proofErr w:type="gramStart"/>
      <w:r>
        <w:t>chlorothiazide</w:t>
      </w:r>
      <w:proofErr w:type="spellEnd"/>
      <w:proofErr w:type="gramEnd"/>
    </w:p>
    <w:p w:rsidR="00680941" w:rsidRDefault="00680941" w:rsidP="00680941">
      <w:r>
        <w:t xml:space="preserve">    </w:t>
      </w:r>
      <w:proofErr w:type="spellStart"/>
      <w:proofErr w:type="gramStart"/>
      <w:r>
        <w:t>cyclothiazide</w:t>
      </w:r>
      <w:proofErr w:type="spellEnd"/>
      <w:proofErr w:type="gramEnd"/>
    </w:p>
    <w:p w:rsidR="00680941" w:rsidRDefault="00680941" w:rsidP="00680941">
      <w:r>
        <w:t xml:space="preserve">    </w:t>
      </w:r>
      <w:proofErr w:type="spellStart"/>
      <w:proofErr w:type="gramStart"/>
      <w:r>
        <w:t>hydroflumethiazide</w:t>
      </w:r>
      <w:proofErr w:type="spellEnd"/>
      <w:proofErr w:type="gramEnd"/>
    </w:p>
    <w:p w:rsidR="00680941" w:rsidRDefault="00680941" w:rsidP="00680941">
      <w:r>
        <w:t xml:space="preserve">    </w:t>
      </w:r>
      <w:proofErr w:type="spellStart"/>
      <w:proofErr w:type="gramStart"/>
      <w:r>
        <w:t>indapamide</w:t>
      </w:r>
      <w:proofErr w:type="spellEnd"/>
      <w:proofErr w:type="gramEnd"/>
    </w:p>
    <w:p w:rsidR="00680941" w:rsidRDefault="00680941" w:rsidP="00680941">
      <w:r>
        <w:t xml:space="preserve">    </w:t>
      </w:r>
      <w:proofErr w:type="spellStart"/>
      <w:proofErr w:type="gramStart"/>
      <w:r>
        <w:t>methyclothiazide</w:t>
      </w:r>
      <w:proofErr w:type="spellEnd"/>
      <w:proofErr w:type="gramEnd"/>
    </w:p>
    <w:p w:rsidR="00680941" w:rsidRDefault="00680941" w:rsidP="00680941">
      <w:r>
        <w:t xml:space="preserve">    </w:t>
      </w:r>
      <w:proofErr w:type="spellStart"/>
      <w:proofErr w:type="gramStart"/>
      <w:r>
        <w:t>polythiazide</w:t>
      </w:r>
      <w:proofErr w:type="spellEnd"/>
      <w:proofErr w:type="gramEnd"/>
    </w:p>
    <w:p w:rsidR="00680941" w:rsidRDefault="00680941" w:rsidP="00680941">
      <w:r>
        <w:t xml:space="preserve">    </w:t>
      </w:r>
      <w:proofErr w:type="spellStart"/>
      <w:proofErr w:type="gramStart"/>
      <w:r>
        <w:t>quinethazone</w:t>
      </w:r>
      <w:proofErr w:type="spellEnd"/>
      <w:proofErr w:type="gramEnd"/>
    </w:p>
    <w:p w:rsidR="00680941" w:rsidRDefault="00680941" w:rsidP="00680941">
      <w:r>
        <w:t xml:space="preserve">    </w:t>
      </w:r>
      <w:proofErr w:type="spellStart"/>
      <w:proofErr w:type="gramStart"/>
      <w:r>
        <w:t>trichlormethiazide</w:t>
      </w:r>
      <w:proofErr w:type="spellEnd"/>
      <w:proofErr w:type="gramEnd"/>
    </w:p>
    <w:p w:rsidR="00680941" w:rsidRDefault="00680941" w:rsidP="00680941">
      <w:r>
        <w:t xml:space="preserve">    </w:t>
      </w:r>
      <w:proofErr w:type="spellStart"/>
      <w:proofErr w:type="gramStart"/>
      <w:r>
        <w:t>chlorthalidone</w:t>
      </w:r>
      <w:proofErr w:type="spellEnd"/>
      <w:proofErr w:type="gramEnd"/>
    </w:p>
    <w:p w:rsidR="00680941" w:rsidRDefault="00680941" w:rsidP="00680941">
      <w:r>
        <w:t xml:space="preserve">    </w:t>
      </w:r>
      <w:proofErr w:type="gramStart"/>
      <w:r>
        <w:t>hydrochlorothiazide</w:t>
      </w:r>
      <w:proofErr w:type="gramEnd"/>
    </w:p>
    <w:p w:rsidR="00680941" w:rsidRDefault="00680941" w:rsidP="00680941"/>
    <w:p w:rsidR="00680941" w:rsidRPr="00680941" w:rsidRDefault="00680941" w:rsidP="00680941">
      <w:pPr>
        <w:rPr>
          <w:b/>
        </w:rPr>
      </w:pPr>
      <w:r w:rsidRPr="00680941">
        <w:rPr>
          <w:b/>
        </w:rPr>
        <w:t>ACE Inhibitors</w:t>
      </w:r>
    </w:p>
    <w:p w:rsidR="00680941" w:rsidRDefault="00680941" w:rsidP="00680941">
      <w:r>
        <w:t xml:space="preserve">    </w:t>
      </w:r>
      <w:proofErr w:type="gramStart"/>
      <w:r>
        <w:t>captopril</w:t>
      </w:r>
      <w:proofErr w:type="gramEnd"/>
    </w:p>
    <w:p w:rsidR="00680941" w:rsidRDefault="00680941" w:rsidP="00680941">
      <w:r>
        <w:t xml:space="preserve">    </w:t>
      </w:r>
      <w:proofErr w:type="spellStart"/>
      <w:proofErr w:type="gramStart"/>
      <w:r>
        <w:t>enalapril</w:t>
      </w:r>
      <w:proofErr w:type="spellEnd"/>
      <w:proofErr w:type="gramEnd"/>
    </w:p>
    <w:p w:rsidR="00680941" w:rsidRDefault="00680941" w:rsidP="00680941">
      <w:r>
        <w:t xml:space="preserve">   </w:t>
      </w:r>
      <w:proofErr w:type="spellStart"/>
      <w:proofErr w:type="gramStart"/>
      <w:r>
        <w:t>fosinopril</w:t>
      </w:r>
      <w:proofErr w:type="spellEnd"/>
      <w:proofErr w:type="gramEnd"/>
      <w:r>
        <w:t xml:space="preserve"> NA</w:t>
      </w:r>
    </w:p>
    <w:p w:rsidR="00680941" w:rsidRDefault="00680941" w:rsidP="00680941">
      <w:r>
        <w:t xml:space="preserve">    </w:t>
      </w:r>
      <w:proofErr w:type="spellStart"/>
      <w:proofErr w:type="gramStart"/>
      <w:r>
        <w:t>lisinopril</w:t>
      </w:r>
      <w:proofErr w:type="spellEnd"/>
      <w:proofErr w:type="gramEnd"/>
    </w:p>
    <w:p w:rsidR="00680941" w:rsidRDefault="00680941" w:rsidP="00680941">
      <w:r>
        <w:t xml:space="preserve">    </w:t>
      </w:r>
      <w:proofErr w:type="gramStart"/>
      <w:r>
        <w:t>quinapril</w:t>
      </w:r>
      <w:proofErr w:type="gramEnd"/>
    </w:p>
    <w:p w:rsidR="00680941" w:rsidRDefault="00680941" w:rsidP="00680941">
      <w:r>
        <w:lastRenderedPageBreak/>
        <w:t xml:space="preserve">    </w:t>
      </w:r>
      <w:proofErr w:type="gramStart"/>
      <w:r>
        <w:t>benazepril</w:t>
      </w:r>
      <w:proofErr w:type="gramEnd"/>
    </w:p>
    <w:p w:rsidR="00680941" w:rsidRDefault="00680941" w:rsidP="00680941">
      <w:r>
        <w:t xml:space="preserve">    </w:t>
      </w:r>
      <w:proofErr w:type="spellStart"/>
      <w:proofErr w:type="gramStart"/>
      <w:r>
        <w:t>moexipril</w:t>
      </w:r>
      <w:proofErr w:type="spellEnd"/>
      <w:proofErr w:type="gramEnd"/>
    </w:p>
    <w:p w:rsidR="00680941" w:rsidRDefault="00680941" w:rsidP="00680941">
      <w:r>
        <w:t xml:space="preserve">    </w:t>
      </w:r>
      <w:proofErr w:type="gramStart"/>
      <w:r>
        <w:t>perindopril</w:t>
      </w:r>
      <w:proofErr w:type="gramEnd"/>
    </w:p>
    <w:p w:rsidR="00680941" w:rsidRDefault="00680941" w:rsidP="00680941">
      <w:r>
        <w:t xml:space="preserve">    </w:t>
      </w:r>
      <w:proofErr w:type="spellStart"/>
      <w:proofErr w:type="gramStart"/>
      <w:r>
        <w:t>ramipril</w:t>
      </w:r>
      <w:proofErr w:type="spellEnd"/>
      <w:proofErr w:type="gramEnd"/>
    </w:p>
    <w:p w:rsidR="00680941" w:rsidRDefault="00680941" w:rsidP="00680941">
      <w:r>
        <w:t xml:space="preserve">    </w:t>
      </w:r>
      <w:proofErr w:type="spellStart"/>
      <w:proofErr w:type="gramStart"/>
      <w:r>
        <w:t>trandolapril</w:t>
      </w:r>
      <w:proofErr w:type="spellEnd"/>
      <w:proofErr w:type="gramEnd"/>
    </w:p>
    <w:p w:rsidR="00680941" w:rsidRDefault="00680941" w:rsidP="00680941"/>
    <w:p w:rsidR="00680941" w:rsidRPr="00680941" w:rsidRDefault="00680941" w:rsidP="00680941">
      <w:pPr>
        <w:rPr>
          <w:b/>
        </w:rPr>
      </w:pPr>
      <w:r w:rsidRPr="00680941">
        <w:rPr>
          <w:b/>
        </w:rPr>
        <w:t>Angiotensin II Receptor Blockers</w:t>
      </w:r>
    </w:p>
    <w:p w:rsidR="00680941" w:rsidRDefault="00680941" w:rsidP="00680941">
      <w:r>
        <w:t xml:space="preserve">    </w:t>
      </w:r>
      <w:proofErr w:type="gramStart"/>
      <w:r>
        <w:t>candesartan</w:t>
      </w:r>
      <w:proofErr w:type="gramEnd"/>
    </w:p>
    <w:p w:rsidR="00680941" w:rsidRDefault="00680941" w:rsidP="00680941">
      <w:r>
        <w:t xml:space="preserve">    </w:t>
      </w:r>
      <w:proofErr w:type="spellStart"/>
      <w:proofErr w:type="gramStart"/>
      <w:r>
        <w:t>azilsartan</w:t>
      </w:r>
      <w:proofErr w:type="spellEnd"/>
      <w:proofErr w:type="gramEnd"/>
    </w:p>
    <w:p w:rsidR="00680941" w:rsidRDefault="00680941" w:rsidP="00680941">
      <w:r>
        <w:t xml:space="preserve">    </w:t>
      </w:r>
      <w:proofErr w:type="spellStart"/>
      <w:proofErr w:type="gramStart"/>
      <w:r>
        <w:t>irbesartan</w:t>
      </w:r>
      <w:proofErr w:type="spellEnd"/>
      <w:proofErr w:type="gramEnd"/>
    </w:p>
    <w:p w:rsidR="00680941" w:rsidRDefault="00680941" w:rsidP="00680941">
      <w:r>
        <w:t xml:space="preserve">    </w:t>
      </w:r>
      <w:proofErr w:type="gramStart"/>
      <w:r>
        <w:t>losartan</w:t>
      </w:r>
      <w:proofErr w:type="gramEnd"/>
    </w:p>
    <w:p w:rsidR="00680941" w:rsidRDefault="00680941" w:rsidP="00680941">
      <w:r>
        <w:t xml:space="preserve">    </w:t>
      </w:r>
      <w:proofErr w:type="spellStart"/>
      <w:proofErr w:type="gramStart"/>
      <w:r>
        <w:t>telmisartan</w:t>
      </w:r>
      <w:proofErr w:type="spellEnd"/>
      <w:proofErr w:type="gramEnd"/>
    </w:p>
    <w:p w:rsidR="00680941" w:rsidRDefault="00680941" w:rsidP="00680941">
      <w:r>
        <w:t xml:space="preserve">    </w:t>
      </w:r>
      <w:proofErr w:type="gramStart"/>
      <w:r>
        <w:t>valsartan</w:t>
      </w:r>
      <w:proofErr w:type="gramEnd"/>
    </w:p>
    <w:p w:rsidR="00680941" w:rsidRDefault="00680941" w:rsidP="00680941">
      <w:r>
        <w:t xml:space="preserve">    </w:t>
      </w:r>
      <w:proofErr w:type="spellStart"/>
      <w:proofErr w:type="gramStart"/>
      <w:r>
        <w:t>olmesartan</w:t>
      </w:r>
      <w:proofErr w:type="spellEnd"/>
      <w:proofErr w:type="gramEnd"/>
    </w:p>
    <w:p w:rsidR="00680941" w:rsidRDefault="00680941" w:rsidP="00680941">
      <w:r>
        <w:t xml:space="preserve">    </w:t>
      </w:r>
      <w:proofErr w:type="spellStart"/>
      <w:proofErr w:type="gramStart"/>
      <w:r>
        <w:t>eprosartan</w:t>
      </w:r>
      <w:proofErr w:type="spellEnd"/>
      <w:proofErr w:type="gramEnd"/>
    </w:p>
    <w:p w:rsidR="00680941" w:rsidRDefault="00680941" w:rsidP="00680941"/>
    <w:p w:rsidR="00680941" w:rsidRPr="00680941" w:rsidRDefault="008C089D" w:rsidP="00680941">
      <w:pPr>
        <w:rPr>
          <w:b/>
        </w:rPr>
      </w:pPr>
      <w:r>
        <w:rPr>
          <w:b/>
        </w:rPr>
        <w:t xml:space="preserve">Long Acting </w:t>
      </w:r>
      <w:proofErr w:type="spellStart"/>
      <w:r w:rsidR="00680941" w:rsidRPr="00680941">
        <w:rPr>
          <w:b/>
        </w:rPr>
        <w:t>Dihydropyridines</w:t>
      </w:r>
      <w:proofErr w:type="spellEnd"/>
      <w:r w:rsidR="00680941" w:rsidRPr="00680941">
        <w:rPr>
          <w:b/>
        </w:rPr>
        <w:t xml:space="preserve"> </w:t>
      </w:r>
      <w:proofErr w:type="spellStart"/>
      <w:r w:rsidR="00680941" w:rsidRPr="00680941">
        <w:rPr>
          <w:b/>
        </w:rPr>
        <w:t>Calcium_channel_blockers</w:t>
      </w:r>
      <w:proofErr w:type="spellEnd"/>
    </w:p>
    <w:p w:rsidR="00680941" w:rsidRDefault="00680941" w:rsidP="00680941">
      <w:proofErr w:type="gramStart"/>
      <w:r>
        <w:t>amlodipine</w:t>
      </w:r>
      <w:proofErr w:type="gramEnd"/>
    </w:p>
    <w:p w:rsidR="00680941" w:rsidRDefault="00680941" w:rsidP="00680941">
      <w:proofErr w:type="spellStart"/>
      <w:r>
        <w:t>felodipine_SA</w:t>
      </w:r>
      <w:proofErr w:type="spellEnd"/>
    </w:p>
    <w:p w:rsidR="00680941" w:rsidRDefault="00680941" w:rsidP="00680941">
      <w:proofErr w:type="spellStart"/>
      <w:r>
        <w:t>nifedipine_SA</w:t>
      </w:r>
      <w:proofErr w:type="spellEnd"/>
    </w:p>
    <w:p w:rsidR="00680941" w:rsidRDefault="00680941" w:rsidP="00680941">
      <w:proofErr w:type="spellStart"/>
      <w:r>
        <w:t>nisoldipine_SA</w:t>
      </w:r>
      <w:proofErr w:type="spellEnd"/>
    </w:p>
    <w:p w:rsidR="00680941" w:rsidRDefault="00680941" w:rsidP="00680941">
      <w:proofErr w:type="spellStart"/>
      <w:r>
        <w:t>nicardipine_SA</w:t>
      </w:r>
      <w:proofErr w:type="spellEnd"/>
    </w:p>
    <w:p w:rsidR="00680941" w:rsidRDefault="00680941" w:rsidP="00680941">
      <w:proofErr w:type="spellStart"/>
      <w:r>
        <w:t>isradipine_SA</w:t>
      </w:r>
      <w:proofErr w:type="spellEnd"/>
    </w:p>
    <w:p w:rsidR="008C089D" w:rsidRDefault="008C089D" w:rsidP="00680941"/>
    <w:p w:rsidR="008C089D" w:rsidRPr="00680941" w:rsidRDefault="008C089D" w:rsidP="008C089D">
      <w:pPr>
        <w:rPr>
          <w:b/>
        </w:rPr>
      </w:pPr>
      <w:r>
        <w:rPr>
          <w:b/>
        </w:rPr>
        <w:t xml:space="preserve">Short Acting </w:t>
      </w:r>
      <w:proofErr w:type="spellStart"/>
      <w:r w:rsidRPr="00680941">
        <w:rPr>
          <w:b/>
        </w:rPr>
        <w:t>Dihydropyridines</w:t>
      </w:r>
      <w:proofErr w:type="spellEnd"/>
      <w:r w:rsidRPr="00680941">
        <w:rPr>
          <w:b/>
        </w:rPr>
        <w:t xml:space="preserve"> </w:t>
      </w:r>
      <w:proofErr w:type="spellStart"/>
      <w:r w:rsidRPr="00680941">
        <w:rPr>
          <w:b/>
        </w:rPr>
        <w:t>Calcium_channel_blockers</w:t>
      </w:r>
      <w:proofErr w:type="spellEnd"/>
    </w:p>
    <w:p w:rsidR="008C089D" w:rsidRDefault="008C089D" w:rsidP="008C089D">
      <w:proofErr w:type="spellStart"/>
      <w:proofErr w:type="gramStart"/>
      <w:r>
        <w:t>nimodipine</w:t>
      </w:r>
      <w:proofErr w:type="spellEnd"/>
      <w:proofErr w:type="gramEnd"/>
    </w:p>
    <w:p w:rsidR="008C089D" w:rsidRDefault="008C089D" w:rsidP="008C089D">
      <w:proofErr w:type="spellStart"/>
      <w:proofErr w:type="gramStart"/>
      <w:r>
        <w:t>nifedipine</w:t>
      </w:r>
      <w:proofErr w:type="spellEnd"/>
      <w:proofErr w:type="gramEnd"/>
    </w:p>
    <w:p w:rsidR="008C089D" w:rsidRDefault="008C089D" w:rsidP="008C089D">
      <w:proofErr w:type="spellStart"/>
      <w:proofErr w:type="gramStart"/>
      <w:r>
        <w:lastRenderedPageBreak/>
        <w:t>nicardipine</w:t>
      </w:r>
      <w:proofErr w:type="spellEnd"/>
      <w:proofErr w:type="gramEnd"/>
    </w:p>
    <w:p w:rsidR="008C089D" w:rsidRDefault="008C089D" w:rsidP="008C089D">
      <w:proofErr w:type="spellStart"/>
      <w:proofErr w:type="gramStart"/>
      <w:r>
        <w:t>isradipine</w:t>
      </w:r>
      <w:proofErr w:type="spellEnd"/>
      <w:proofErr w:type="gramEnd"/>
    </w:p>
    <w:p w:rsidR="008C089D" w:rsidRDefault="008C089D" w:rsidP="00680941"/>
    <w:p w:rsidR="00680941" w:rsidRDefault="00680941" w:rsidP="00680941"/>
    <w:p w:rsidR="00680941" w:rsidRPr="00680941" w:rsidRDefault="008C089D" w:rsidP="00680941">
      <w:pPr>
        <w:rPr>
          <w:b/>
        </w:rPr>
      </w:pPr>
      <w:r>
        <w:rPr>
          <w:b/>
        </w:rPr>
        <w:t xml:space="preserve">Long Acting </w:t>
      </w:r>
      <w:r w:rsidR="00680941" w:rsidRPr="00680941">
        <w:rPr>
          <w:b/>
        </w:rPr>
        <w:t xml:space="preserve">Non </w:t>
      </w:r>
      <w:proofErr w:type="spellStart"/>
      <w:r w:rsidR="00680941" w:rsidRPr="00680941">
        <w:rPr>
          <w:b/>
        </w:rPr>
        <w:t>Dihydropyridines</w:t>
      </w:r>
      <w:proofErr w:type="spellEnd"/>
      <w:r w:rsidR="00680941" w:rsidRPr="00680941">
        <w:rPr>
          <w:b/>
        </w:rPr>
        <w:t xml:space="preserve"> </w:t>
      </w:r>
      <w:proofErr w:type="spellStart"/>
      <w:r w:rsidR="00680941" w:rsidRPr="00680941">
        <w:rPr>
          <w:b/>
        </w:rPr>
        <w:t>Calcium_channel_blockers</w:t>
      </w:r>
      <w:proofErr w:type="spellEnd"/>
    </w:p>
    <w:p w:rsidR="00680941" w:rsidRDefault="00680941" w:rsidP="00680941">
      <w:proofErr w:type="spellStart"/>
      <w:r>
        <w:t>diltiazem_SA</w:t>
      </w:r>
      <w:proofErr w:type="spellEnd"/>
      <w:r>
        <w:t xml:space="preserve">  </w:t>
      </w:r>
    </w:p>
    <w:p w:rsidR="00680941" w:rsidRDefault="00680941" w:rsidP="00680941">
      <w:proofErr w:type="spellStart"/>
      <w:r>
        <w:t>verapamil_SA</w:t>
      </w:r>
      <w:proofErr w:type="spellEnd"/>
      <w:r>
        <w:t xml:space="preserve"> </w:t>
      </w:r>
    </w:p>
    <w:p w:rsidR="008C089D" w:rsidRDefault="008C089D" w:rsidP="00680941"/>
    <w:p w:rsidR="008C089D" w:rsidRPr="00680941" w:rsidRDefault="008C089D" w:rsidP="008C089D">
      <w:pPr>
        <w:rPr>
          <w:b/>
        </w:rPr>
      </w:pPr>
      <w:r>
        <w:rPr>
          <w:b/>
        </w:rPr>
        <w:t xml:space="preserve">Short Acting </w:t>
      </w:r>
      <w:r w:rsidRPr="00680941">
        <w:rPr>
          <w:b/>
        </w:rPr>
        <w:t xml:space="preserve">Non </w:t>
      </w:r>
      <w:proofErr w:type="spellStart"/>
      <w:r w:rsidRPr="00680941">
        <w:rPr>
          <w:b/>
        </w:rPr>
        <w:t>Dihydropyridines</w:t>
      </w:r>
      <w:proofErr w:type="spellEnd"/>
      <w:r w:rsidRPr="00680941">
        <w:rPr>
          <w:b/>
        </w:rPr>
        <w:t xml:space="preserve"> </w:t>
      </w:r>
      <w:proofErr w:type="spellStart"/>
      <w:r w:rsidRPr="00680941">
        <w:rPr>
          <w:b/>
        </w:rPr>
        <w:t>Calcium_channel_blockers</w:t>
      </w:r>
      <w:proofErr w:type="spellEnd"/>
    </w:p>
    <w:p w:rsidR="008C089D" w:rsidRDefault="003A65E0" w:rsidP="008C089D">
      <w:proofErr w:type="spellStart"/>
      <w:r>
        <w:t>B</w:t>
      </w:r>
      <w:r w:rsidR="008C089D">
        <w:t>epridil</w:t>
      </w:r>
      <w:proofErr w:type="spellEnd"/>
      <w:r>
        <w:t xml:space="preserve"> (out of scope)</w:t>
      </w:r>
    </w:p>
    <w:p w:rsidR="008C089D" w:rsidRDefault="008C089D" w:rsidP="008C089D">
      <w:proofErr w:type="spellStart"/>
      <w:proofErr w:type="gramStart"/>
      <w:r>
        <w:t>diltiazem</w:t>
      </w:r>
      <w:proofErr w:type="spellEnd"/>
      <w:proofErr w:type="gramEnd"/>
      <w:r>
        <w:t xml:space="preserve"> </w:t>
      </w:r>
    </w:p>
    <w:p w:rsidR="008C089D" w:rsidRDefault="008C089D" w:rsidP="00680941">
      <w:proofErr w:type="gramStart"/>
      <w:r>
        <w:t>verapamil</w:t>
      </w:r>
      <w:proofErr w:type="gramEnd"/>
      <w:r>
        <w:t xml:space="preserve">  </w:t>
      </w:r>
    </w:p>
    <w:p w:rsidR="00680941" w:rsidRDefault="00680941" w:rsidP="00680941"/>
    <w:p w:rsidR="00680941" w:rsidRPr="00680941" w:rsidRDefault="00680941" w:rsidP="00680941">
      <w:pPr>
        <w:rPr>
          <w:b/>
        </w:rPr>
      </w:pPr>
      <w:proofErr w:type="spellStart"/>
      <w:r w:rsidRPr="00680941">
        <w:rPr>
          <w:b/>
        </w:rPr>
        <w:t>Cardioselective</w:t>
      </w:r>
      <w:proofErr w:type="spellEnd"/>
      <w:r w:rsidRPr="00680941">
        <w:rPr>
          <w:b/>
        </w:rPr>
        <w:t xml:space="preserve"> beta blockers</w:t>
      </w:r>
    </w:p>
    <w:p w:rsidR="00680941" w:rsidRDefault="00680941" w:rsidP="00680941">
      <w:proofErr w:type="gramStart"/>
      <w:r>
        <w:t>sustained</w:t>
      </w:r>
      <w:proofErr w:type="gramEnd"/>
      <w:r>
        <w:t xml:space="preserve"> release </w:t>
      </w:r>
      <w:proofErr w:type="spellStart"/>
      <w:r>
        <w:t>metoprolol</w:t>
      </w:r>
      <w:proofErr w:type="spellEnd"/>
      <w:r>
        <w:t xml:space="preserve"> succinate</w:t>
      </w:r>
    </w:p>
    <w:p w:rsidR="00680941" w:rsidRDefault="00680941" w:rsidP="00680941">
      <w:proofErr w:type="spellStart"/>
      <w:r>
        <w:t>metoprolol_tartrate</w:t>
      </w:r>
      <w:proofErr w:type="spellEnd"/>
    </w:p>
    <w:p w:rsidR="00680941" w:rsidRDefault="00680941" w:rsidP="00680941">
      <w:proofErr w:type="spellStart"/>
      <w:proofErr w:type="gramStart"/>
      <w:r>
        <w:t>bisoprolol</w:t>
      </w:r>
      <w:proofErr w:type="spellEnd"/>
      <w:proofErr w:type="gramEnd"/>
    </w:p>
    <w:p w:rsidR="00680941" w:rsidRDefault="00680941" w:rsidP="00680941">
      <w:proofErr w:type="spellStart"/>
      <w:proofErr w:type="gramStart"/>
      <w:r>
        <w:t>acebutolol</w:t>
      </w:r>
      <w:proofErr w:type="spellEnd"/>
      <w:proofErr w:type="gramEnd"/>
    </w:p>
    <w:p w:rsidR="00680941" w:rsidRDefault="00680941" w:rsidP="00680941">
      <w:proofErr w:type="spellStart"/>
      <w:proofErr w:type="gramStart"/>
      <w:r>
        <w:t>betaxolol</w:t>
      </w:r>
      <w:proofErr w:type="spellEnd"/>
      <w:proofErr w:type="gramEnd"/>
    </w:p>
    <w:p w:rsidR="00680941" w:rsidRDefault="00680941" w:rsidP="00680941">
      <w:proofErr w:type="gramStart"/>
      <w:r>
        <w:t>atenolol</w:t>
      </w:r>
      <w:proofErr w:type="gramEnd"/>
    </w:p>
    <w:p w:rsidR="00970740" w:rsidRDefault="00680941" w:rsidP="00680941">
      <w:r>
        <w:t xml:space="preserve">    </w:t>
      </w:r>
    </w:p>
    <w:p w:rsidR="00680941" w:rsidRPr="00970740" w:rsidRDefault="00680941" w:rsidP="00680941">
      <w:pPr>
        <w:rPr>
          <w:b/>
        </w:rPr>
      </w:pPr>
      <w:r w:rsidRPr="00970740">
        <w:rPr>
          <w:b/>
        </w:rPr>
        <w:t>No</w:t>
      </w:r>
      <w:r w:rsidR="00970740" w:rsidRPr="00970740">
        <w:rPr>
          <w:b/>
        </w:rPr>
        <w:t xml:space="preserve">n </w:t>
      </w:r>
      <w:proofErr w:type="spellStart"/>
      <w:r w:rsidR="00970740" w:rsidRPr="00970740">
        <w:rPr>
          <w:b/>
        </w:rPr>
        <w:t>cardioselective</w:t>
      </w:r>
      <w:proofErr w:type="spellEnd"/>
      <w:r w:rsidR="00970740" w:rsidRPr="00970740">
        <w:rPr>
          <w:b/>
        </w:rPr>
        <w:t xml:space="preserve"> beta blockers</w:t>
      </w:r>
    </w:p>
    <w:p w:rsidR="00680941" w:rsidRDefault="00970740" w:rsidP="00680941">
      <w:proofErr w:type="spellStart"/>
      <w:proofErr w:type="gramStart"/>
      <w:r>
        <w:t>carteolol</w:t>
      </w:r>
      <w:proofErr w:type="spellEnd"/>
      <w:proofErr w:type="gramEnd"/>
    </w:p>
    <w:p w:rsidR="00680941" w:rsidRDefault="00680941" w:rsidP="00680941">
      <w:proofErr w:type="spellStart"/>
      <w:proofErr w:type="gramStart"/>
      <w:r>
        <w:t>nadolol</w:t>
      </w:r>
      <w:proofErr w:type="spellEnd"/>
      <w:proofErr w:type="gramEnd"/>
    </w:p>
    <w:p w:rsidR="00680941" w:rsidRDefault="00970740" w:rsidP="00680941">
      <w:proofErr w:type="spellStart"/>
      <w:proofErr w:type="gramStart"/>
      <w:r>
        <w:t>penbutolol</w:t>
      </w:r>
      <w:proofErr w:type="spellEnd"/>
      <w:proofErr w:type="gramEnd"/>
    </w:p>
    <w:p w:rsidR="00680941" w:rsidRDefault="00680941" w:rsidP="00680941">
      <w:proofErr w:type="gramStart"/>
      <w:r>
        <w:t>propranolol</w:t>
      </w:r>
      <w:proofErr w:type="gramEnd"/>
    </w:p>
    <w:p w:rsidR="00680941" w:rsidRDefault="00680941" w:rsidP="00680941">
      <w:proofErr w:type="spellStart"/>
      <w:r>
        <w:t>propranolol_SA</w:t>
      </w:r>
      <w:proofErr w:type="spellEnd"/>
    </w:p>
    <w:p w:rsidR="00680941" w:rsidRDefault="00680941" w:rsidP="00680941">
      <w:proofErr w:type="spellStart"/>
      <w:proofErr w:type="gramStart"/>
      <w:r>
        <w:lastRenderedPageBreak/>
        <w:t>timolol</w:t>
      </w:r>
      <w:proofErr w:type="spellEnd"/>
      <w:proofErr w:type="gramEnd"/>
    </w:p>
    <w:p w:rsidR="00970740" w:rsidRDefault="00970740" w:rsidP="00680941"/>
    <w:p w:rsidR="00970740" w:rsidRDefault="00970740" w:rsidP="00680941">
      <w:pPr>
        <w:rPr>
          <w:b/>
        </w:rPr>
      </w:pPr>
      <w:r w:rsidRPr="00970740">
        <w:rPr>
          <w:b/>
        </w:rPr>
        <w:t>Alpha beta blockers</w:t>
      </w:r>
    </w:p>
    <w:p w:rsidR="00970740" w:rsidRPr="00970740" w:rsidRDefault="00970740" w:rsidP="00680941">
      <w:pPr>
        <w:rPr>
          <w:b/>
        </w:rPr>
      </w:pPr>
      <w:proofErr w:type="spellStart"/>
      <w:proofErr w:type="gramStart"/>
      <w:r>
        <w:t>carvedilol</w:t>
      </w:r>
      <w:proofErr w:type="spellEnd"/>
      <w:proofErr w:type="gramEnd"/>
    </w:p>
    <w:p w:rsidR="00970740" w:rsidRDefault="00970740" w:rsidP="00680941">
      <w:proofErr w:type="spellStart"/>
      <w:r>
        <w:t>carvedilol_SA</w:t>
      </w:r>
      <w:proofErr w:type="spellEnd"/>
    </w:p>
    <w:p w:rsidR="00680941" w:rsidRDefault="00680941" w:rsidP="00680941">
      <w:proofErr w:type="gramStart"/>
      <w:r>
        <w:t>labetalol</w:t>
      </w:r>
      <w:proofErr w:type="gramEnd"/>
      <w:r w:rsidR="00115C9F">
        <w:t xml:space="preserve"> (tablet, not injectable)</w:t>
      </w:r>
    </w:p>
    <w:p w:rsidR="00970740" w:rsidRDefault="00680941" w:rsidP="00680941">
      <w:r>
        <w:t xml:space="preserve">    </w:t>
      </w:r>
    </w:p>
    <w:p w:rsidR="00970740" w:rsidRDefault="00970740" w:rsidP="00970740">
      <w:pPr>
        <w:pStyle w:val="Heading3"/>
      </w:pPr>
      <w:bookmarkStart w:id="106" w:name="_Toc532200711"/>
      <w:r>
        <w:t>Non-encoded drugs</w:t>
      </w:r>
      <w:bookmarkEnd w:id="106"/>
    </w:p>
    <w:p w:rsidR="00970740" w:rsidRDefault="00970740" w:rsidP="00680941">
      <w:pPr>
        <w:rPr>
          <w:b/>
        </w:rPr>
      </w:pPr>
    </w:p>
    <w:p w:rsidR="00970740" w:rsidRPr="00970740" w:rsidRDefault="00970740" w:rsidP="00680941">
      <w:pPr>
        <w:rPr>
          <w:b/>
        </w:rPr>
      </w:pPr>
      <w:proofErr w:type="spellStart"/>
      <w:r w:rsidRPr="00970740">
        <w:rPr>
          <w:b/>
        </w:rPr>
        <w:t>Cardioselective</w:t>
      </w:r>
      <w:proofErr w:type="spellEnd"/>
      <w:r w:rsidRPr="00970740">
        <w:rPr>
          <w:b/>
        </w:rPr>
        <w:t xml:space="preserve"> and </w:t>
      </w:r>
      <w:proofErr w:type="spellStart"/>
      <w:r w:rsidRPr="00970740">
        <w:rPr>
          <w:b/>
        </w:rPr>
        <w:t>vasodilatory</w:t>
      </w:r>
      <w:proofErr w:type="spellEnd"/>
      <w:r w:rsidRPr="00970740">
        <w:rPr>
          <w:b/>
        </w:rPr>
        <w:t xml:space="preserve"> beta blockers</w:t>
      </w:r>
    </w:p>
    <w:p w:rsidR="00970740" w:rsidRDefault="00970740" w:rsidP="00680941">
      <w:proofErr w:type="spellStart"/>
      <w:proofErr w:type="gramStart"/>
      <w:r>
        <w:t>nebivolol</w:t>
      </w:r>
      <w:proofErr w:type="spellEnd"/>
      <w:proofErr w:type="gramEnd"/>
    </w:p>
    <w:p w:rsidR="00970740" w:rsidRDefault="00970740" w:rsidP="00680941">
      <w:pPr>
        <w:rPr>
          <w:b/>
        </w:rPr>
      </w:pPr>
    </w:p>
    <w:p w:rsidR="00680941" w:rsidRPr="00970740" w:rsidRDefault="00970740" w:rsidP="00680941">
      <w:pPr>
        <w:rPr>
          <w:b/>
        </w:rPr>
      </w:pPr>
      <w:r w:rsidRPr="00970740">
        <w:rPr>
          <w:b/>
        </w:rPr>
        <w:t>ISA beta blockers</w:t>
      </w:r>
    </w:p>
    <w:p w:rsidR="00680941" w:rsidRDefault="00680941" w:rsidP="00680941">
      <w:proofErr w:type="spellStart"/>
      <w:proofErr w:type="gramStart"/>
      <w:r>
        <w:t>pindolol</w:t>
      </w:r>
      <w:proofErr w:type="spellEnd"/>
      <w:proofErr w:type="gramEnd"/>
    </w:p>
    <w:p w:rsidR="00680941" w:rsidRDefault="00680941" w:rsidP="002712B9"/>
    <w:p w:rsidR="00970740" w:rsidRPr="00970740" w:rsidRDefault="00970740" w:rsidP="00970740">
      <w:pPr>
        <w:rPr>
          <w:b/>
        </w:rPr>
      </w:pPr>
      <w:r w:rsidRPr="00970740">
        <w:rPr>
          <w:b/>
        </w:rPr>
        <w:t>Alpha blockers</w:t>
      </w:r>
    </w:p>
    <w:p w:rsidR="00970740" w:rsidRDefault="00970740" w:rsidP="00970740">
      <w:proofErr w:type="spellStart"/>
      <w:proofErr w:type="gramStart"/>
      <w:r>
        <w:t>doxazosin</w:t>
      </w:r>
      <w:proofErr w:type="spellEnd"/>
      <w:proofErr w:type="gramEnd"/>
    </w:p>
    <w:p w:rsidR="00970740" w:rsidRDefault="00970740" w:rsidP="00970740">
      <w:proofErr w:type="spellStart"/>
      <w:proofErr w:type="gramStart"/>
      <w:r>
        <w:t>prazosin</w:t>
      </w:r>
      <w:proofErr w:type="spellEnd"/>
      <w:proofErr w:type="gramEnd"/>
    </w:p>
    <w:p w:rsidR="00970740" w:rsidRDefault="00970740" w:rsidP="00970740">
      <w:proofErr w:type="gramStart"/>
      <w:r>
        <w:t>terazosin</w:t>
      </w:r>
      <w:proofErr w:type="gramEnd"/>
    </w:p>
    <w:p w:rsidR="00970740" w:rsidRDefault="00970740" w:rsidP="00970740"/>
    <w:p w:rsidR="00970740" w:rsidRPr="00970740" w:rsidRDefault="00970740" w:rsidP="00970740">
      <w:pPr>
        <w:rPr>
          <w:b/>
        </w:rPr>
      </w:pPr>
      <w:proofErr w:type="spellStart"/>
      <w:r w:rsidRPr="00970740">
        <w:rPr>
          <w:b/>
        </w:rPr>
        <w:t>Direct_vasodilators</w:t>
      </w:r>
      <w:proofErr w:type="spellEnd"/>
    </w:p>
    <w:p w:rsidR="00970740" w:rsidRDefault="00970740" w:rsidP="00970740">
      <w:r>
        <w:t>Hydralazine</w:t>
      </w:r>
    </w:p>
    <w:p w:rsidR="00970740" w:rsidRDefault="00970740" w:rsidP="00970740">
      <w:proofErr w:type="spellStart"/>
      <w:proofErr w:type="gramStart"/>
      <w:r>
        <w:t>minoxidil</w:t>
      </w:r>
      <w:proofErr w:type="spellEnd"/>
      <w:proofErr w:type="gramEnd"/>
    </w:p>
    <w:p w:rsidR="00970740" w:rsidRDefault="00970740" w:rsidP="00970740">
      <w:proofErr w:type="spellStart"/>
      <w:proofErr w:type="gramStart"/>
      <w:r>
        <w:t>flosequinan</w:t>
      </w:r>
      <w:proofErr w:type="spellEnd"/>
      <w:proofErr w:type="gramEnd"/>
    </w:p>
    <w:p w:rsidR="00970740" w:rsidRDefault="00970740" w:rsidP="00970740"/>
    <w:p w:rsidR="00970740" w:rsidRPr="00970740" w:rsidRDefault="00970740" w:rsidP="00970740">
      <w:pPr>
        <w:rPr>
          <w:b/>
        </w:rPr>
      </w:pPr>
      <w:r w:rsidRPr="00970740">
        <w:rPr>
          <w:b/>
        </w:rPr>
        <w:t>Central adrenergic inhibitors</w:t>
      </w:r>
    </w:p>
    <w:p w:rsidR="00970740" w:rsidRDefault="00970740" w:rsidP="00970740">
      <w:proofErr w:type="gramStart"/>
      <w:r>
        <w:t>clonidine</w:t>
      </w:r>
      <w:proofErr w:type="gramEnd"/>
    </w:p>
    <w:p w:rsidR="00970740" w:rsidRDefault="00970740" w:rsidP="00970740">
      <w:proofErr w:type="spellStart"/>
      <w:proofErr w:type="gramStart"/>
      <w:r>
        <w:lastRenderedPageBreak/>
        <w:t>guanabenz</w:t>
      </w:r>
      <w:proofErr w:type="spellEnd"/>
      <w:proofErr w:type="gramEnd"/>
    </w:p>
    <w:p w:rsidR="00970740" w:rsidRDefault="00970740" w:rsidP="00970740">
      <w:proofErr w:type="spellStart"/>
      <w:proofErr w:type="gramStart"/>
      <w:r>
        <w:t>guanfacine</w:t>
      </w:r>
      <w:proofErr w:type="spellEnd"/>
      <w:proofErr w:type="gramEnd"/>
    </w:p>
    <w:p w:rsidR="00970740" w:rsidRDefault="00970740" w:rsidP="00970740">
      <w:proofErr w:type="gramStart"/>
      <w:r>
        <w:t>methyldopa</w:t>
      </w:r>
      <w:proofErr w:type="gramEnd"/>
    </w:p>
    <w:p w:rsidR="00970740" w:rsidRDefault="00970740" w:rsidP="00970740">
      <w:proofErr w:type="spellStart"/>
      <w:r>
        <w:t>methyldopa_SA</w:t>
      </w:r>
      <w:proofErr w:type="spellEnd"/>
    </w:p>
    <w:p w:rsidR="00970740" w:rsidRDefault="00970740" w:rsidP="00970740"/>
    <w:p w:rsidR="00970740" w:rsidRPr="00970740" w:rsidRDefault="00970740" w:rsidP="00970740">
      <w:pPr>
        <w:rPr>
          <w:b/>
        </w:rPr>
      </w:pPr>
      <w:r w:rsidRPr="00970740">
        <w:rPr>
          <w:b/>
        </w:rPr>
        <w:t>Peripheral adrenergic inhibitors</w:t>
      </w:r>
    </w:p>
    <w:p w:rsidR="00970740" w:rsidRDefault="00970740" w:rsidP="00970740">
      <w:proofErr w:type="gramStart"/>
      <w:r>
        <w:t>reserpine</w:t>
      </w:r>
      <w:proofErr w:type="gramEnd"/>
    </w:p>
    <w:p w:rsidR="00970740" w:rsidRDefault="00970740" w:rsidP="00970740">
      <w:proofErr w:type="spellStart"/>
      <w:proofErr w:type="gramStart"/>
      <w:r>
        <w:t>alseroxylon</w:t>
      </w:r>
      <w:proofErr w:type="spellEnd"/>
      <w:proofErr w:type="gramEnd"/>
    </w:p>
    <w:p w:rsidR="00970740" w:rsidRDefault="00970740" w:rsidP="00970740">
      <w:proofErr w:type="spellStart"/>
      <w:proofErr w:type="gramStart"/>
      <w:r>
        <w:t>cryptenamine</w:t>
      </w:r>
      <w:proofErr w:type="spellEnd"/>
      <w:proofErr w:type="gramEnd"/>
    </w:p>
    <w:p w:rsidR="00970740" w:rsidRDefault="00970740" w:rsidP="00970740">
      <w:proofErr w:type="spellStart"/>
      <w:proofErr w:type="gramStart"/>
      <w:r>
        <w:t>deserpidine</w:t>
      </w:r>
      <w:proofErr w:type="spellEnd"/>
      <w:proofErr w:type="gramEnd"/>
    </w:p>
    <w:p w:rsidR="00970740" w:rsidRDefault="00970740" w:rsidP="00970740">
      <w:proofErr w:type="spellStart"/>
      <w:proofErr w:type="gramStart"/>
      <w:r>
        <w:t>guanadrel</w:t>
      </w:r>
      <w:proofErr w:type="spellEnd"/>
      <w:proofErr w:type="gramEnd"/>
    </w:p>
    <w:p w:rsidR="00970740" w:rsidRDefault="00970740" w:rsidP="00970740">
      <w:proofErr w:type="spellStart"/>
      <w:proofErr w:type="gramStart"/>
      <w:r>
        <w:t>guanethidine</w:t>
      </w:r>
      <w:proofErr w:type="spellEnd"/>
      <w:proofErr w:type="gramEnd"/>
    </w:p>
    <w:p w:rsidR="00970740" w:rsidRDefault="00970740" w:rsidP="00970740">
      <w:proofErr w:type="spellStart"/>
      <w:proofErr w:type="gramStart"/>
      <w:r>
        <w:t>rauwolfia</w:t>
      </w:r>
      <w:proofErr w:type="spellEnd"/>
      <w:proofErr w:type="gramEnd"/>
      <w:r>
        <w:t xml:space="preserve"> </w:t>
      </w:r>
      <w:proofErr w:type="spellStart"/>
      <w:r>
        <w:t>serpentina</w:t>
      </w:r>
      <w:proofErr w:type="spellEnd"/>
    </w:p>
    <w:p w:rsidR="00970740" w:rsidRDefault="00970740" w:rsidP="00970740">
      <w:proofErr w:type="spellStart"/>
      <w:proofErr w:type="gramStart"/>
      <w:r>
        <w:t>rauwolfia</w:t>
      </w:r>
      <w:proofErr w:type="spellEnd"/>
      <w:proofErr w:type="gramEnd"/>
    </w:p>
    <w:p w:rsidR="00970740" w:rsidRDefault="00970740" w:rsidP="00970740">
      <w:proofErr w:type="spellStart"/>
      <w:proofErr w:type="gramStart"/>
      <w:r>
        <w:t>rescinnamine</w:t>
      </w:r>
      <w:proofErr w:type="spellEnd"/>
      <w:proofErr w:type="gramEnd"/>
    </w:p>
    <w:p w:rsidR="002712B9" w:rsidRDefault="002712B9" w:rsidP="002712B9"/>
    <w:p w:rsidR="00BE2902" w:rsidRDefault="00BE2902" w:rsidP="002712B9">
      <w:pPr>
        <w:rPr>
          <w:b/>
        </w:rPr>
      </w:pPr>
      <w:r w:rsidRPr="00BE2902">
        <w:rPr>
          <w:b/>
        </w:rPr>
        <w:t>Aldosterone/mineralocorticoid receptor antagonist</w:t>
      </w:r>
    </w:p>
    <w:p w:rsidR="00BE2902" w:rsidRDefault="00BE2902" w:rsidP="00BE2902">
      <w:proofErr w:type="gramStart"/>
      <w:r>
        <w:t>spironolactone</w:t>
      </w:r>
      <w:proofErr w:type="gramEnd"/>
    </w:p>
    <w:p w:rsidR="00BE2902" w:rsidRDefault="00BE2902" w:rsidP="00BE2902">
      <w:proofErr w:type="spellStart"/>
      <w:proofErr w:type="gramStart"/>
      <w:r>
        <w:t>eplerenone</w:t>
      </w:r>
      <w:proofErr w:type="spellEnd"/>
      <w:proofErr w:type="gramEnd"/>
    </w:p>
    <w:p w:rsidR="00BE2902" w:rsidRPr="00BE2902" w:rsidRDefault="00BE2902" w:rsidP="002712B9">
      <w:pPr>
        <w:rPr>
          <w:b/>
        </w:rPr>
      </w:pPr>
    </w:p>
    <w:p w:rsidR="00970740" w:rsidRPr="00EC12D1" w:rsidRDefault="00EC12D1" w:rsidP="00970740">
      <w:pPr>
        <w:rPr>
          <w:b/>
        </w:rPr>
      </w:pPr>
      <w:r w:rsidRPr="00EC12D1">
        <w:rPr>
          <w:b/>
        </w:rPr>
        <w:t>Potassium sparing diuretics</w:t>
      </w:r>
    </w:p>
    <w:p w:rsidR="00970740" w:rsidRDefault="00C070D6" w:rsidP="00970740">
      <w:proofErr w:type="spellStart"/>
      <w:r>
        <w:t>A</w:t>
      </w:r>
      <w:r w:rsidR="00970740">
        <w:t>miloride</w:t>
      </w:r>
      <w:proofErr w:type="spellEnd"/>
      <w:r>
        <w:t xml:space="preserve"> (out of scope)</w:t>
      </w:r>
    </w:p>
    <w:p w:rsidR="00970740" w:rsidRDefault="00970740" w:rsidP="00970740">
      <w:proofErr w:type="gramStart"/>
      <w:r>
        <w:t>triamterene</w:t>
      </w:r>
      <w:proofErr w:type="gramEnd"/>
    </w:p>
    <w:p w:rsidR="00970740" w:rsidRDefault="00BE2902" w:rsidP="00970740">
      <w:proofErr w:type="gramStart"/>
      <w:r>
        <w:t>spironolactone</w:t>
      </w:r>
      <w:proofErr w:type="gramEnd"/>
      <w:r>
        <w:t xml:space="preserve"> (also aldosterone antagonist)</w:t>
      </w:r>
    </w:p>
    <w:p w:rsidR="00BE2902" w:rsidRDefault="00BE2902" w:rsidP="00BE2902">
      <w:proofErr w:type="spellStart"/>
      <w:proofErr w:type="gramStart"/>
      <w:r>
        <w:t>eplerenone</w:t>
      </w:r>
      <w:proofErr w:type="spellEnd"/>
      <w:proofErr w:type="gramEnd"/>
      <w:r>
        <w:t xml:space="preserve"> ((also aldosterone antagonist)</w:t>
      </w:r>
    </w:p>
    <w:p w:rsidR="00472FF9" w:rsidRDefault="00472FF9" w:rsidP="00BE2902"/>
    <w:p w:rsidR="00472FF9" w:rsidRDefault="00472FF9" w:rsidP="00AD7C15">
      <w:pPr>
        <w:pStyle w:val="Heading3"/>
      </w:pPr>
      <w:bookmarkStart w:id="107" w:name="_Toc532200712"/>
      <w:r w:rsidRPr="00472FF9">
        <w:lastRenderedPageBreak/>
        <w:t>Other drugs with anti-hypertensive effects</w:t>
      </w:r>
      <w:bookmarkEnd w:id="107"/>
    </w:p>
    <w:p w:rsidR="00AD7C15" w:rsidRDefault="00AD7C15" w:rsidP="00BE2902"/>
    <w:p w:rsidR="00472FF9" w:rsidRDefault="00AD7C15" w:rsidP="00BE2902">
      <w:proofErr w:type="spellStart"/>
      <w:r>
        <w:t>Sotalol</w:t>
      </w:r>
      <w:proofErr w:type="spellEnd"/>
    </w:p>
    <w:p w:rsidR="00AD7C15" w:rsidRPr="00AD7C15" w:rsidRDefault="00AD7C15" w:rsidP="00BE2902"/>
    <w:p w:rsidR="00472FF9" w:rsidRPr="00472FF9" w:rsidRDefault="00472FF9" w:rsidP="00BE2902">
      <w:pPr>
        <w:rPr>
          <w:b/>
        </w:rPr>
      </w:pPr>
      <w:r w:rsidRPr="00472FF9">
        <w:rPr>
          <w:b/>
        </w:rPr>
        <w:t>Direct Renin Inhibitor</w:t>
      </w:r>
    </w:p>
    <w:p w:rsidR="00472FF9" w:rsidRDefault="00472FF9" w:rsidP="00BE2902">
      <w:proofErr w:type="spellStart"/>
      <w:r w:rsidRPr="00472FF9">
        <w:t>Aliskiren</w:t>
      </w:r>
      <w:proofErr w:type="spellEnd"/>
    </w:p>
    <w:p w:rsidR="00472FF9" w:rsidRPr="00472FF9" w:rsidRDefault="00472FF9" w:rsidP="00BE2902"/>
    <w:p w:rsidR="00472FF9" w:rsidRPr="00472FF9" w:rsidRDefault="00472FF9" w:rsidP="00472FF9">
      <w:pPr>
        <w:rPr>
          <w:b/>
        </w:rPr>
      </w:pPr>
      <w:proofErr w:type="spellStart"/>
      <w:r w:rsidRPr="00472FF9">
        <w:rPr>
          <w:b/>
        </w:rPr>
        <w:t>Loop_diuretics</w:t>
      </w:r>
      <w:proofErr w:type="spellEnd"/>
    </w:p>
    <w:p w:rsidR="00472FF9" w:rsidRPr="00472FF9" w:rsidRDefault="00472FF9" w:rsidP="00472FF9">
      <w:proofErr w:type="spellStart"/>
      <w:r w:rsidRPr="00472FF9">
        <w:t>ethacrynic_acid</w:t>
      </w:r>
      <w:proofErr w:type="spellEnd"/>
    </w:p>
    <w:p w:rsidR="00472FF9" w:rsidRPr="00472FF9" w:rsidRDefault="00472FF9" w:rsidP="00472FF9">
      <w:proofErr w:type="spellStart"/>
      <w:proofErr w:type="gramStart"/>
      <w:r w:rsidRPr="00472FF9">
        <w:t>torsemide</w:t>
      </w:r>
      <w:proofErr w:type="spellEnd"/>
      <w:proofErr w:type="gramEnd"/>
    </w:p>
    <w:p w:rsidR="00472FF9" w:rsidRPr="00472FF9" w:rsidRDefault="00472FF9" w:rsidP="00472FF9">
      <w:proofErr w:type="spellStart"/>
      <w:proofErr w:type="gramStart"/>
      <w:r w:rsidRPr="00472FF9">
        <w:t>bumetanide</w:t>
      </w:r>
      <w:proofErr w:type="spellEnd"/>
      <w:proofErr w:type="gramEnd"/>
    </w:p>
    <w:p w:rsidR="00970740" w:rsidRPr="00472FF9" w:rsidRDefault="00472FF9" w:rsidP="00472FF9">
      <w:proofErr w:type="gramStart"/>
      <w:r w:rsidRPr="00472FF9">
        <w:t>furosemide</w:t>
      </w:r>
      <w:proofErr w:type="gramEnd"/>
    </w:p>
    <w:p w:rsidR="002712B9" w:rsidRDefault="002712B9" w:rsidP="002712B9"/>
    <w:p w:rsidR="00F411DE" w:rsidRDefault="00F411DE">
      <w:r>
        <w:br w:type="page"/>
      </w:r>
    </w:p>
    <w:p w:rsidR="002712B9" w:rsidRDefault="00D44F37" w:rsidP="007330D4">
      <w:pPr>
        <w:pStyle w:val="Heading1"/>
        <w:numPr>
          <w:ilvl w:val="0"/>
          <w:numId w:val="0"/>
        </w:numPr>
      </w:pPr>
      <w:bookmarkStart w:id="108" w:name="_Appendix_B:_"/>
      <w:bookmarkStart w:id="109" w:name="_Toc532200713"/>
      <w:bookmarkEnd w:id="108"/>
      <w:r>
        <w:lastRenderedPageBreak/>
        <w:t>Appendix B</w:t>
      </w:r>
      <w:r w:rsidR="002712B9">
        <w:t>:  Dosage</w:t>
      </w:r>
      <w:r w:rsidR="0023735C">
        <w:t>:  Medication cut-off doses</w:t>
      </w:r>
      <w:bookmarkEnd w:id="109"/>
    </w:p>
    <w:p w:rsidR="0023735C" w:rsidRPr="00840DE3" w:rsidRDefault="0023735C" w:rsidP="0023735C">
      <w:r w:rsidRPr="00840DE3">
        <w:t>The table below contains two different cutoff values used in the KB: the “increase dose ceiling” and the “maximum dose.” If a patient has an active prescription with a dose that is greater than or equal to the “increase dose ceiling,” then we will not recommend increasing the dose of the drug. If a patient has an active prescription with a dose that is greater than the “maximum dose,” then a message will be issued stating that patient has an active prescription for a dose greater than the maximum dose.</w:t>
      </w:r>
    </w:p>
    <w:p w:rsidR="0023735C" w:rsidRPr="00840DE3" w:rsidRDefault="0023735C" w:rsidP="0023735C">
      <w:r w:rsidRPr="00840DE3">
        <w:t>The following cutoff area is used, in part, because the daily drug dose is calculated using the (strength of the tablet * number of tablets)/days of prescription; this may not be an integer. Example: 100 pills at 5mg each for 90 days. Calculation applies to tablets only (encoded drugs are all tablets).</w:t>
      </w:r>
    </w:p>
    <w:p w:rsidR="002712B9" w:rsidRDefault="0023735C" w:rsidP="002712B9">
      <w:r>
        <w:t>Not all en</w:t>
      </w:r>
      <w:r w:rsidR="00A3642F">
        <w:t xml:space="preserve">coded drugs listed in Appendix </w:t>
      </w:r>
      <w:proofErr w:type="gramStart"/>
      <w:r w:rsidR="00A3642F">
        <w:t>A</w:t>
      </w:r>
      <w:proofErr w:type="gramEnd"/>
      <w:r>
        <w:t xml:space="preserve"> are listed here because these cutoff values are not in the KB.  Should a patient have a prescription for such a drug, that drug is assumed to be at its maximum dose.</w:t>
      </w:r>
    </w:p>
    <w:p w:rsidR="0023735C" w:rsidRDefault="0023735C" w:rsidP="002712B9"/>
    <w:tbl>
      <w:tblPr>
        <w:tblW w:w="6600" w:type="dxa"/>
        <w:tblInd w:w="93" w:type="dxa"/>
        <w:tblLook w:val="04A0" w:firstRow="1" w:lastRow="0" w:firstColumn="1" w:lastColumn="0" w:noHBand="0" w:noVBand="1"/>
      </w:tblPr>
      <w:tblGrid>
        <w:gridCol w:w="3580"/>
        <w:gridCol w:w="1480"/>
        <w:gridCol w:w="1540"/>
      </w:tblGrid>
      <w:tr w:rsidR="006B0F45" w:rsidRPr="006B0F45" w:rsidTr="006B0F45">
        <w:trPr>
          <w:trHeight w:val="576"/>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Increease</w:t>
            </w:r>
            <w:proofErr w:type="spellEnd"/>
            <w:r w:rsidRPr="006B0F45">
              <w:rPr>
                <w:rFonts w:ascii="Calibri" w:eastAsia="Times New Roman" w:hAnsi="Calibri" w:cs="Times New Roman"/>
                <w:b/>
                <w:bCs/>
                <w:color w:val="000000"/>
              </w:rPr>
              <w:t xml:space="preserve"> dose </w:t>
            </w:r>
            <w:proofErr w:type="spellStart"/>
            <w:r w:rsidRPr="006B0F45">
              <w:rPr>
                <w:rFonts w:ascii="Calibri" w:eastAsia="Times New Roman" w:hAnsi="Calibri" w:cs="Times New Roman"/>
                <w:b/>
                <w:bCs/>
                <w:color w:val="000000"/>
              </w:rPr>
              <w:t>celing</w:t>
            </w:r>
            <w:proofErr w:type="spellEnd"/>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r w:rsidRPr="006B0F45">
              <w:rPr>
                <w:rFonts w:ascii="Calibri" w:eastAsia="Times New Roman" w:hAnsi="Calibri" w:cs="Times New Roman"/>
                <w:b/>
                <w:bCs/>
                <w:color w:val="000000"/>
              </w:rPr>
              <w:t>Maximum dose</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Thiazide diuretics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chlorthalidone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25.1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hydrochlorothiazide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indapamide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2.6</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ACE inhibitors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benazepril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captopril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fosinopril</w:t>
            </w:r>
            <w:proofErr w:type="spellEnd"/>
            <w:r w:rsidRPr="006B0F45">
              <w:rPr>
                <w:rFonts w:ascii="Calibri" w:eastAsia="Times New Roman" w:hAnsi="Calibri" w:cs="Times New Roman"/>
                <w:color w:val="000000"/>
              </w:rPr>
              <w:t xml:space="preserve"> NA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lisinopril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quinapril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ramipril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ARB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irbesartan</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losartan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valsartan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amlodipine_besylate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felodipine_SA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nifedipine</w:t>
            </w:r>
            <w:proofErr w:type="spellEnd"/>
            <w:r w:rsidRPr="006B0F45">
              <w:rPr>
                <w:rFonts w:ascii="Calibri" w:eastAsia="Times New Roman" w:hAnsi="Calibri" w:cs="Times New Roman"/>
                <w:color w:val="000000"/>
              </w:rPr>
              <w:t xml:space="preserve"> 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diltiazem</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diltiazem_SA</w:t>
            </w:r>
            <w:proofErr w:type="spellEnd"/>
            <w:r w:rsidRPr="006B0F45">
              <w:rPr>
                <w:rFonts w:ascii="Calibri" w:eastAsia="Times New Roman" w:hAnsi="Calibri" w:cs="Times New Roman"/>
                <w:color w:val="000000"/>
              </w:rPr>
              <w:t xml:space="preserve">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verapamil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lastRenderedPageBreak/>
              <w:t>verapamil_SA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Cardioselective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acebutolol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600.1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atenolol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bisoprolol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metoprolol_tartrate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xml:space="preserve">sustained release </w:t>
            </w:r>
            <w:proofErr w:type="spellStart"/>
            <w:r w:rsidRPr="006B0F45">
              <w:rPr>
                <w:rFonts w:ascii="Calibri" w:eastAsia="Times New Roman" w:hAnsi="Calibri" w:cs="Times New Roman"/>
                <w:color w:val="000000"/>
              </w:rPr>
              <w:t>metoprolol</w:t>
            </w:r>
            <w:proofErr w:type="spellEnd"/>
            <w:r w:rsidRPr="006B0F45">
              <w:rPr>
                <w:rFonts w:ascii="Calibri" w:eastAsia="Times New Roman" w:hAnsi="Calibri" w:cs="Times New Roman"/>
                <w:color w:val="000000"/>
              </w:rPr>
              <w:t xml:space="preserve"> succinate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Non-</w:t>
            </w:r>
            <w:proofErr w:type="spellStart"/>
            <w:r w:rsidRPr="006B0F45">
              <w:rPr>
                <w:rFonts w:ascii="Calibri" w:eastAsia="Times New Roman" w:hAnsi="Calibri" w:cs="Times New Roman"/>
                <w:b/>
                <w:bCs/>
                <w:color w:val="000000"/>
              </w:rPr>
              <w:t>cadioselective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propranolol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propranolol_SA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Alpha-beta blocker</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carvedilol</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labetalol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800.1</w:t>
            </w:r>
          </w:p>
        </w:tc>
      </w:tr>
    </w:tbl>
    <w:p w:rsidR="0072257C" w:rsidRPr="002712B9" w:rsidRDefault="0072257C" w:rsidP="002712B9"/>
    <w:p w:rsidR="003B6019" w:rsidRPr="002F4B2D" w:rsidRDefault="003B6019" w:rsidP="003B6019"/>
    <w:p w:rsidR="00034ACB" w:rsidRDefault="00034ACB">
      <w:pPr>
        <w:rPr>
          <w:rFonts w:asciiTheme="majorHAnsi" w:eastAsiaTheme="majorEastAsia" w:hAnsiTheme="majorHAnsi" w:cstheme="majorBidi"/>
          <w:b/>
          <w:color w:val="244061" w:themeColor="accent1" w:themeShade="80"/>
          <w:sz w:val="36"/>
          <w:szCs w:val="32"/>
        </w:rPr>
      </w:pPr>
      <w:r>
        <w:br w:type="page"/>
      </w:r>
    </w:p>
    <w:p w:rsidR="00034ACB" w:rsidRDefault="00034ACB" w:rsidP="00034ACB">
      <w:pPr>
        <w:pStyle w:val="Heading1"/>
        <w:numPr>
          <w:ilvl w:val="0"/>
          <w:numId w:val="0"/>
        </w:numPr>
        <w:ind w:left="780" w:hanging="420"/>
      </w:pPr>
      <w:bookmarkStart w:id="110" w:name="_Appendix_C:_"/>
      <w:bookmarkStart w:id="111" w:name="_Toc532200714"/>
      <w:bookmarkEnd w:id="110"/>
      <w:r>
        <w:lastRenderedPageBreak/>
        <w:t>Appendix C:  Dealing with Adverse Reactions (ADRs)</w:t>
      </w:r>
      <w:bookmarkEnd w:id="111"/>
    </w:p>
    <w:p w:rsidR="00034ACB" w:rsidRPr="00840DE3" w:rsidRDefault="00034ACB" w:rsidP="00034ACB">
      <w:pPr>
        <w:ind w:left="360"/>
      </w:pPr>
      <w:r w:rsidRPr="00840DE3">
        <w:t>An ADR has two components: a reactant and a reaction. For this discussion, the reactant is a drug and the reaction can be a myriad of possibilities, e.g. rash, cough, angioedema, etc.</w:t>
      </w:r>
    </w:p>
    <w:p w:rsidR="00034ACB" w:rsidRPr="00840DE3" w:rsidRDefault="00034ACB" w:rsidP="00034ACB">
      <w:pPr>
        <w:ind w:left="360"/>
      </w:pPr>
      <w:r w:rsidRPr="00840DE3">
        <w:t xml:space="preserve">We have encoded specific, potentially life-threatening reactions to </w:t>
      </w:r>
      <w:r>
        <w:t>a HTN</w:t>
      </w:r>
      <w:r w:rsidRPr="00840DE3">
        <w:t xml:space="preserve"> drug as absolute contraindications. This is for not only the </w:t>
      </w:r>
      <w:r>
        <w:t>HTN</w:t>
      </w:r>
      <w:r w:rsidRPr="00840DE3">
        <w:t xml:space="preserve"> drug that is being evaluated, but also a related drug that has </w:t>
      </w:r>
      <w:proofErr w:type="gramStart"/>
      <w:r w:rsidRPr="00840DE3">
        <w:t>a cross</w:t>
      </w:r>
      <w:proofErr w:type="gramEnd"/>
      <w:r w:rsidRPr="00840DE3">
        <w:t>-reactivity</w:t>
      </w:r>
      <w:r>
        <w:t>, listed under “Additional ADR check”</w:t>
      </w:r>
      <w:r w:rsidRPr="00840DE3">
        <w:t xml:space="preserve">. Thus, for reactant = </w:t>
      </w:r>
      <w:r>
        <w:t xml:space="preserve">thiazide </w:t>
      </w:r>
      <w:proofErr w:type="spellStart"/>
      <w:r>
        <w:t>duiretics</w:t>
      </w:r>
      <w:proofErr w:type="spellEnd"/>
      <w:r w:rsidRPr="00840DE3">
        <w:t xml:space="preserve">, we have, as an absolute contraindication, the reaction = anaphylaxis, to </w:t>
      </w:r>
      <w:r>
        <w:t xml:space="preserve">all the thiazide diuretics, as well as sulfa drugs, and the </w:t>
      </w:r>
      <w:proofErr w:type="spellStart"/>
      <w:r>
        <w:t>sulfonylureases</w:t>
      </w:r>
      <w:proofErr w:type="spellEnd"/>
      <w:r>
        <w:t xml:space="preserve"> such as </w:t>
      </w:r>
      <w:proofErr w:type="spellStart"/>
      <w:r>
        <w:t>glipizide</w:t>
      </w:r>
      <w:proofErr w:type="spellEnd"/>
      <w:r>
        <w:t>, glyburide used in the treatment of DM</w:t>
      </w:r>
      <w:r w:rsidRPr="00840DE3">
        <w:t>.</w:t>
      </w:r>
    </w:p>
    <w:p w:rsidR="00034ACB" w:rsidRPr="00840DE3" w:rsidRDefault="00034ACB" w:rsidP="00034ACB">
      <w:pPr>
        <w:ind w:left="360"/>
      </w:pPr>
      <w:r>
        <w:t>Thiazide diuretics</w:t>
      </w:r>
      <w:r w:rsidRPr="00840DE3">
        <w:t xml:space="preserve">, and these cross-reactive drugs may have reactions other than anaphylaxis </w:t>
      </w:r>
      <w:r>
        <w:t xml:space="preserve">or angioedema (that are absolute contraindications) </w:t>
      </w:r>
      <w:r w:rsidRPr="00840DE3">
        <w:t xml:space="preserve">and these other reactions are handled differently. </w:t>
      </w:r>
      <w:r>
        <w:t>Thiazide diuretics</w:t>
      </w:r>
      <w:r w:rsidRPr="00840DE3">
        <w:t xml:space="preserve"> and these cross-reactive drugs, along with their asso</w:t>
      </w:r>
      <w:r>
        <w:t xml:space="preserve">ciated reactions, are displayed.  </w:t>
      </w:r>
      <w:r w:rsidRPr="00840DE3">
        <w:t>Note that, while the encoding in the KB identifies the cross-reactive drugs and associates these ADRs with the recommended drugs, there is no additional KB/EON processing (except for the absolute contraindications, above). The ADRs are a “pass-through” of the patient data.</w:t>
      </w:r>
    </w:p>
    <w:p w:rsidR="00034ACB" w:rsidRPr="00840DE3" w:rsidRDefault="00034ACB" w:rsidP="00034ACB">
      <w:pPr>
        <w:ind w:left="360"/>
      </w:pPr>
    </w:p>
    <w:p w:rsidR="007330D4" w:rsidRDefault="007E5D64" w:rsidP="00034ACB">
      <w:pPr>
        <w:pStyle w:val="Heading1"/>
        <w:numPr>
          <w:ilvl w:val="0"/>
          <w:numId w:val="0"/>
        </w:numPr>
      </w:pPr>
      <w:r w:rsidRPr="002F4B2D">
        <w:br w:type="page"/>
      </w:r>
    </w:p>
    <w:p w:rsidR="0022602A" w:rsidRDefault="0022602A" w:rsidP="007249BC"/>
    <w:p w:rsidR="0022602A" w:rsidRDefault="00034ACB" w:rsidP="0022602A">
      <w:pPr>
        <w:pStyle w:val="Heading1"/>
        <w:numPr>
          <w:ilvl w:val="0"/>
          <w:numId w:val="0"/>
        </w:numPr>
      </w:pPr>
      <w:bookmarkStart w:id="112" w:name="_Toc532200715"/>
      <w:r>
        <w:t>Appendix D</w:t>
      </w:r>
      <w:r w:rsidR="0022602A">
        <w:t>:  Bad drug partners</w:t>
      </w:r>
      <w:bookmarkEnd w:id="112"/>
    </w:p>
    <w:p w:rsidR="007330D4" w:rsidRDefault="007330D4" w:rsidP="007249BC"/>
    <w:p w:rsidR="0022602A" w:rsidRDefault="0022602A" w:rsidP="007249BC">
      <w:proofErr w:type="gramStart"/>
      <w:r>
        <w:t xml:space="preserve">Footnote </w:t>
      </w:r>
      <w:r w:rsidR="00A51390">
        <w:t xml:space="preserve"> #</w:t>
      </w:r>
      <w:proofErr w:type="gramEnd"/>
      <w:r w:rsidR="00A51390">
        <w:t xml:space="preserve">2 The VA GL is silent about these bad drug partners.  </w:t>
      </w:r>
    </w:p>
    <w:p w:rsidR="0022602A" w:rsidRDefault="0022602A" w:rsidP="007249BC">
      <w:r>
        <w:t xml:space="preserve">We have encoded </w:t>
      </w:r>
    </w:p>
    <w:p w:rsidR="0022602A" w:rsidRDefault="0022602A" w:rsidP="00BE428C">
      <w:pPr>
        <w:pStyle w:val="ListParagraph"/>
        <w:numPr>
          <w:ilvl w:val="0"/>
          <w:numId w:val="1"/>
        </w:numPr>
      </w:pPr>
      <w:r>
        <w:t>loop diuretics as bad drug partners to thiazide diuretics</w:t>
      </w:r>
    </w:p>
    <w:p w:rsidR="0022602A" w:rsidRDefault="0022602A" w:rsidP="00BE428C">
      <w:pPr>
        <w:pStyle w:val="ListParagraph"/>
        <w:numPr>
          <w:ilvl w:val="0"/>
          <w:numId w:val="1"/>
        </w:numPr>
      </w:pPr>
      <w:r>
        <w:t>NDHP CCB as bad drug partners to DHP CCB</w:t>
      </w:r>
    </w:p>
    <w:p w:rsidR="0022602A" w:rsidRDefault="0022602A" w:rsidP="00BE428C">
      <w:pPr>
        <w:pStyle w:val="ListParagraph"/>
        <w:numPr>
          <w:ilvl w:val="0"/>
          <w:numId w:val="1"/>
        </w:numPr>
      </w:pPr>
      <w:r>
        <w:t>DHP CCB as bad drug partners to NDHP</w:t>
      </w:r>
    </w:p>
    <w:p w:rsidR="0022602A" w:rsidRDefault="00D63F5C" w:rsidP="0022602A">
      <w:r>
        <w:t>And are aware that t</w:t>
      </w:r>
      <w:r w:rsidR="0022602A">
        <w:t xml:space="preserve">his is in contrast to the 2017 ACC/AHA HTN GL </w:t>
      </w:r>
      <w:r>
        <w:t>that</w:t>
      </w:r>
      <w:r w:rsidR="0022602A">
        <w:t xml:space="preserve"> state</w:t>
      </w:r>
      <w:r>
        <w:t>s</w:t>
      </w:r>
      <w:r w:rsidR="0022602A">
        <w:t xml:space="preserve"> (</w:t>
      </w:r>
      <w:r w:rsidR="0022602A" w:rsidRPr="0022602A">
        <w:rPr>
          <w:b/>
          <w:i/>
        </w:rPr>
        <w:t>text in boldface, italics</w:t>
      </w:r>
      <w:r w:rsidR="0022602A">
        <w:t>)</w:t>
      </w:r>
    </w:p>
    <w:p w:rsidR="0022602A" w:rsidRPr="0022602A" w:rsidRDefault="0022602A" w:rsidP="0022602A">
      <w:pPr>
        <w:autoSpaceDE w:val="0"/>
        <w:autoSpaceDN w:val="0"/>
        <w:adjustRightInd w:val="0"/>
        <w:spacing w:after="0" w:line="240" w:lineRule="auto"/>
        <w:ind w:left="720"/>
        <w:rPr>
          <w:rFonts w:ascii="Calibri" w:hAnsi="Calibri" w:cs="Calibri"/>
          <w:b/>
          <w:i/>
          <w:sz w:val="21"/>
          <w:szCs w:val="21"/>
        </w:rPr>
      </w:pPr>
      <w:r w:rsidRPr="0022602A">
        <w:rPr>
          <w:rFonts w:ascii="Calibri" w:hAnsi="Calibri" w:cs="Calibri"/>
          <w:b/>
          <w:i/>
          <w:sz w:val="21"/>
          <w:szCs w:val="21"/>
        </w:rPr>
        <w:t>Drug combinations that have similar mechanisms of action or clinical effects should be avoided. For</w:t>
      </w:r>
      <w:r>
        <w:rPr>
          <w:rFonts w:ascii="Calibri" w:hAnsi="Calibri" w:cs="Calibri"/>
          <w:b/>
          <w:i/>
          <w:sz w:val="21"/>
          <w:szCs w:val="21"/>
        </w:rPr>
        <w:t xml:space="preserve"> </w:t>
      </w:r>
      <w:r w:rsidRPr="0022602A">
        <w:rPr>
          <w:rFonts w:ascii="Calibri" w:hAnsi="Calibri" w:cs="Calibri"/>
          <w:b/>
          <w:i/>
          <w:sz w:val="21"/>
          <w:szCs w:val="21"/>
        </w:rPr>
        <w:t>example</w:t>
      </w:r>
      <w:r>
        <w:rPr>
          <w:rFonts w:ascii="Calibri" w:hAnsi="Calibri" w:cs="Calibri"/>
          <w:sz w:val="21"/>
          <w:szCs w:val="21"/>
        </w:rPr>
        <w:t xml:space="preserve">, 2 drugs from the same class should not be administered together (e.g., 2 different beta blockers, ACE inhibitors, or </w:t>
      </w:r>
      <w:proofErr w:type="spellStart"/>
      <w:r>
        <w:rPr>
          <w:rFonts w:ascii="Calibri" w:hAnsi="Calibri" w:cs="Calibri"/>
          <w:sz w:val="21"/>
          <w:szCs w:val="21"/>
        </w:rPr>
        <w:t>nondihydropyridine</w:t>
      </w:r>
      <w:proofErr w:type="spellEnd"/>
      <w:r>
        <w:rPr>
          <w:rFonts w:ascii="Calibri" w:hAnsi="Calibri" w:cs="Calibri"/>
          <w:sz w:val="21"/>
          <w:szCs w:val="21"/>
        </w:rPr>
        <w:t xml:space="preserve"> CCBs). Likewise, 2 drugs from classes that target the same BP control system are less effective and potentially harmful when used together (e.g., ACE inhibitors, ARBs). </w:t>
      </w:r>
      <w:r w:rsidRPr="0022602A">
        <w:rPr>
          <w:rFonts w:ascii="Calibri" w:hAnsi="Calibri" w:cs="Calibri"/>
          <w:b/>
          <w:i/>
          <w:sz w:val="21"/>
          <w:szCs w:val="21"/>
        </w:rPr>
        <w:t xml:space="preserve">Exceptions to this rule include concomitant use of a thiazide diuretic, K-sparing diuretic, and/or loop diuretic in various combinations. Also, </w:t>
      </w:r>
      <w:proofErr w:type="spellStart"/>
      <w:r w:rsidRPr="0022602A">
        <w:rPr>
          <w:rFonts w:ascii="Calibri" w:hAnsi="Calibri" w:cs="Calibri"/>
          <w:b/>
          <w:i/>
          <w:sz w:val="21"/>
          <w:szCs w:val="21"/>
        </w:rPr>
        <w:t>dihydropyridine</w:t>
      </w:r>
      <w:proofErr w:type="spellEnd"/>
      <w:r w:rsidRPr="0022602A">
        <w:rPr>
          <w:rFonts w:ascii="Calibri" w:hAnsi="Calibri" w:cs="Calibri"/>
          <w:b/>
          <w:i/>
          <w:sz w:val="21"/>
          <w:szCs w:val="21"/>
        </w:rPr>
        <w:t xml:space="preserve"> and </w:t>
      </w:r>
      <w:proofErr w:type="spellStart"/>
      <w:r w:rsidRPr="0022602A">
        <w:rPr>
          <w:rFonts w:ascii="Calibri" w:hAnsi="Calibri" w:cs="Calibri"/>
          <w:b/>
          <w:i/>
          <w:sz w:val="21"/>
          <w:szCs w:val="21"/>
        </w:rPr>
        <w:t>nondihydropyridine</w:t>
      </w:r>
      <w:proofErr w:type="spellEnd"/>
      <w:r w:rsidRPr="0022602A">
        <w:rPr>
          <w:rFonts w:ascii="Calibri" w:hAnsi="Calibri" w:cs="Calibri"/>
          <w:b/>
          <w:i/>
          <w:sz w:val="21"/>
          <w:szCs w:val="21"/>
        </w:rPr>
        <w:t xml:space="preserve"> CCBs can be combined</w:t>
      </w:r>
      <w:r w:rsidRPr="0022602A">
        <w:rPr>
          <w:rFonts w:ascii="Calibri" w:hAnsi="Calibri" w:cs="Calibri"/>
          <w:b/>
          <w:sz w:val="21"/>
          <w:szCs w:val="21"/>
        </w:rPr>
        <w:t xml:space="preserve">. </w:t>
      </w:r>
      <w:r>
        <w:rPr>
          <w:rFonts w:ascii="Calibri" w:hAnsi="Calibri" w:cs="Calibri"/>
          <w:sz w:val="21"/>
          <w:szCs w:val="21"/>
        </w:rPr>
        <w:t xml:space="preserve">High-quality RCT data demonstrate that simultaneous administration of RAS blockers (i.e., ACE inhibitor with ARB; ACE inhibitor or ARB with renin inhibitor </w:t>
      </w:r>
      <w:proofErr w:type="spellStart"/>
      <w:r>
        <w:rPr>
          <w:rFonts w:ascii="Calibri" w:hAnsi="Calibri" w:cs="Calibri"/>
          <w:sz w:val="21"/>
          <w:szCs w:val="21"/>
        </w:rPr>
        <w:t>aliskiren</w:t>
      </w:r>
      <w:proofErr w:type="spellEnd"/>
      <w:r>
        <w:rPr>
          <w:rFonts w:ascii="Calibri" w:hAnsi="Calibri" w:cs="Calibri"/>
          <w:sz w:val="21"/>
          <w:szCs w:val="21"/>
        </w:rPr>
        <w:t>) increases cardiovascular and renal risk</w:t>
      </w:r>
    </w:p>
    <w:p w:rsidR="0022602A" w:rsidRDefault="0022602A"/>
    <w:p w:rsidR="00D63F5C" w:rsidRDefault="00D63F5C" w:rsidP="00D63F5C">
      <w:r>
        <w:t xml:space="preserve">The 2014 VA HTN Guidelines are silent about bad drug partners for thiazide diuretics, NDHP CCBs and DHP CCBs, which is the primary basis for our work.  We have encoded in a different way, following historic KB encoding precedence, following the input of a domain expert (Dr. Brian Hoffman, head of HTN clinic). </w:t>
      </w:r>
    </w:p>
    <w:p w:rsidR="00D63F5C" w:rsidRDefault="00D63F5C" w:rsidP="00D63F5C">
      <w:r>
        <w:t xml:space="preserve">We </w:t>
      </w:r>
      <w:r w:rsidR="003660B6">
        <w:t>are unable to</w:t>
      </w:r>
      <w:r>
        <w:t xml:space="preserve"> include all recommendations from all guidelines.</w:t>
      </w:r>
    </w:p>
    <w:p w:rsidR="007330D4" w:rsidRDefault="007330D4">
      <w:r>
        <w:br w:type="page"/>
      </w:r>
    </w:p>
    <w:p w:rsidR="00355E56" w:rsidRDefault="00034ACB" w:rsidP="007330D4">
      <w:pPr>
        <w:pStyle w:val="Heading1"/>
        <w:numPr>
          <w:ilvl w:val="0"/>
          <w:numId w:val="0"/>
        </w:numPr>
      </w:pPr>
      <w:bookmarkStart w:id="113" w:name="_Appendix_D:_"/>
      <w:bookmarkStart w:id="114" w:name="_Toc532200716"/>
      <w:bookmarkEnd w:id="113"/>
      <w:r>
        <w:lastRenderedPageBreak/>
        <w:t>Appendix E</w:t>
      </w:r>
      <w:r w:rsidR="00355E56">
        <w:t>:  Race</w:t>
      </w:r>
      <w:bookmarkEnd w:id="114"/>
    </w:p>
    <w:p w:rsidR="00355E56" w:rsidRDefault="00355E56">
      <w:r>
        <w:t xml:space="preserve">The current values of race </w:t>
      </w:r>
      <w:r w:rsidR="00640FBE">
        <w:t xml:space="preserve">in the database </w:t>
      </w:r>
      <w:r>
        <w:t>are</w:t>
      </w:r>
    </w:p>
    <w:p w:rsidR="00355E56" w:rsidRDefault="00AD79DB" w:rsidP="00355E56">
      <w:pPr>
        <w:pStyle w:val="NormalWeb"/>
        <w:spacing w:before="0" w:beforeAutospacing="0" w:after="0" w:afterAutospacing="0"/>
      </w:pPr>
      <w:r>
        <w:t>*</w:t>
      </w:r>
      <w:r w:rsidR="00355E56">
        <w:t>Missing</w:t>
      </w:r>
      <w:r>
        <w:t>*</w:t>
      </w:r>
    </w:p>
    <w:p w:rsidR="00355E56" w:rsidRDefault="00AD79DB" w:rsidP="00355E56">
      <w:pPr>
        <w:pStyle w:val="NormalWeb"/>
        <w:spacing w:before="0" w:beforeAutospacing="0" w:after="0" w:afterAutospacing="0"/>
      </w:pPr>
      <w:r>
        <w:t>*</w:t>
      </w:r>
      <w:r w:rsidR="00355E56">
        <w:t>Unknown at this time</w:t>
      </w:r>
      <w:r>
        <w:t>*</w:t>
      </w:r>
    </w:p>
    <w:p w:rsidR="00355E56" w:rsidRDefault="00355E56" w:rsidP="00355E56">
      <w:pPr>
        <w:pStyle w:val="NormalWeb"/>
        <w:spacing w:before="0" w:beforeAutospacing="0" w:after="0" w:afterAutospacing="0"/>
      </w:pPr>
      <w:r>
        <w:t>AMERICAN INDIAN OR ALASKA NATIVE</w:t>
      </w:r>
    </w:p>
    <w:p w:rsidR="00355E56" w:rsidRDefault="00355E56" w:rsidP="00355E56">
      <w:pPr>
        <w:pStyle w:val="NormalWeb"/>
        <w:spacing w:before="0" w:beforeAutospacing="0" w:after="0" w:afterAutospacing="0"/>
      </w:pPr>
      <w:r>
        <w:t>ASIAN</w:t>
      </w:r>
    </w:p>
    <w:p w:rsidR="00355E56" w:rsidRDefault="00355E56" w:rsidP="00355E56">
      <w:pPr>
        <w:pStyle w:val="NormalWeb"/>
        <w:spacing w:before="0" w:beforeAutospacing="0" w:after="0" w:afterAutospacing="0"/>
      </w:pPr>
      <w:r>
        <w:t>BLACK OR AFRICAN AMERICAN</w:t>
      </w:r>
    </w:p>
    <w:p w:rsidR="00355E56" w:rsidRDefault="00355E56" w:rsidP="00355E56">
      <w:pPr>
        <w:pStyle w:val="NormalWeb"/>
        <w:spacing w:before="0" w:beforeAutospacing="0" w:after="0" w:afterAutospacing="0"/>
      </w:pPr>
      <w:r>
        <w:t>DECLINED TO ANSWER</w:t>
      </w:r>
    </w:p>
    <w:p w:rsidR="00355E56" w:rsidRDefault="00355E56" w:rsidP="00355E56">
      <w:pPr>
        <w:pStyle w:val="NormalWeb"/>
        <w:spacing w:before="0" w:beforeAutospacing="0" w:after="0" w:afterAutospacing="0"/>
      </w:pPr>
      <w:r>
        <w:t>NATIVE HAWAIIAN OR OTHER PACIFIC ISLANDER</w:t>
      </w:r>
    </w:p>
    <w:p w:rsidR="00355E56" w:rsidRDefault="00355E56" w:rsidP="00355E56">
      <w:pPr>
        <w:pStyle w:val="NormalWeb"/>
        <w:spacing w:before="0" w:beforeAutospacing="0" w:after="0" w:afterAutospacing="0"/>
      </w:pPr>
      <w:r>
        <w:t>UNKNOWN BY PATIENT</w:t>
      </w:r>
    </w:p>
    <w:p w:rsidR="00355E56" w:rsidRDefault="00355E56" w:rsidP="00355E56">
      <w:pPr>
        <w:pStyle w:val="NormalWeb"/>
        <w:spacing w:before="0" w:beforeAutospacing="0" w:after="0" w:afterAutospacing="0"/>
      </w:pPr>
      <w:r>
        <w:t>WHITE</w:t>
      </w:r>
    </w:p>
    <w:p w:rsidR="00355E56" w:rsidRDefault="00355E56" w:rsidP="00355E56">
      <w:pPr>
        <w:pStyle w:val="NormalWeb"/>
        <w:spacing w:before="0" w:beforeAutospacing="0" w:after="0" w:afterAutospacing="0"/>
      </w:pPr>
      <w:r>
        <w:t>WHITE NOT OF HISP ORIG</w:t>
      </w:r>
    </w:p>
    <w:p w:rsidR="00355E56" w:rsidRDefault="00355E56" w:rsidP="00355E56">
      <w:pPr>
        <w:rPr>
          <w:rFonts w:asciiTheme="majorHAnsi" w:eastAsiaTheme="majorEastAsia" w:hAnsiTheme="majorHAnsi" w:cstheme="majorBidi"/>
          <w:b/>
          <w:color w:val="244061" w:themeColor="accent1" w:themeShade="80"/>
          <w:sz w:val="36"/>
          <w:szCs w:val="32"/>
        </w:rPr>
      </w:pPr>
      <w:r>
        <w:t xml:space="preserve"> </w:t>
      </w:r>
      <w:r>
        <w:br w:type="page"/>
      </w:r>
    </w:p>
    <w:p w:rsidR="007330D4" w:rsidRDefault="00034ACB" w:rsidP="007330D4">
      <w:pPr>
        <w:pStyle w:val="Heading1"/>
        <w:numPr>
          <w:ilvl w:val="0"/>
          <w:numId w:val="0"/>
        </w:numPr>
      </w:pPr>
      <w:bookmarkStart w:id="115" w:name="_Appendix_E:_"/>
      <w:bookmarkStart w:id="116" w:name="_Toc532200717"/>
      <w:bookmarkEnd w:id="115"/>
      <w:r>
        <w:lastRenderedPageBreak/>
        <w:t>Appendix F</w:t>
      </w:r>
      <w:r w:rsidR="007330D4">
        <w:t>:  Examples of No Med Scenario using simple, sample patient characteristics</w:t>
      </w:r>
      <w:bookmarkEnd w:id="116"/>
    </w:p>
    <w:p w:rsidR="007330D4" w:rsidRPr="00840DE3" w:rsidRDefault="007330D4" w:rsidP="007330D4">
      <w:proofErr w:type="gramStart"/>
      <w:r w:rsidRPr="00840DE3">
        <w:t>session</w:t>
      </w:r>
      <w:proofErr w:type="gramEnd"/>
      <w:r w:rsidRPr="00840DE3">
        <w:t xml:space="preserve"> time = 8/15/2017.</w:t>
      </w:r>
    </w:p>
    <w:p w:rsidR="007562B3" w:rsidRDefault="007562B3" w:rsidP="007249BC"/>
    <w:p w:rsidR="007330D4" w:rsidRPr="00E1422A" w:rsidRDefault="007330D4" w:rsidP="007249BC">
      <w:pPr>
        <w:rPr>
          <w:b/>
          <w:sz w:val="24"/>
          <w:szCs w:val="24"/>
        </w:rPr>
      </w:pPr>
      <w:r w:rsidRPr="00E1422A">
        <w:rPr>
          <w:b/>
          <w:sz w:val="24"/>
          <w:szCs w:val="24"/>
        </w:rPr>
        <w:t>HTN no CKD</w:t>
      </w:r>
    </w:p>
    <w:p w:rsidR="007330D4" w:rsidRDefault="00080F91" w:rsidP="007330D4">
      <w:pPr>
        <w:pStyle w:val="Heading3"/>
      </w:pPr>
      <w:bookmarkStart w:id="117" w:name="_Toc532200718"/>
      <w:r>
        <w:t>Case i</w:t>
      </w:r>
      <w:r w:rsidR="007330D4">
        <w:t>:  rec 1st line drug</w:t>
      </w:r>
      <w:bookmarkEnd w:id="117"/>
    </w:p>
    <w:p w:rsidR="007330D4" w:rsidRDefault="007330D4"/>
    <w:p w:rsidR="004A4093" w:rsidRDefault="004A4093">
      <w:proofErr w:type="spellStart"/>
      <w:r>
        <w:t>Dx</w:t>
      </w:r>
      <w:proofErr w:type="spellEnd"/>
      <w:r>
        <w:t>: HTN no CKD</w:t>
      </w:r>
    </w:p>
    <w:p w:rsidR="007427AD" w:rsidRDefault="007427AD" w:rsidP="007330D4">
      <w:proofErr w:type="gramStart"/>
      <w:r>
        <w:t>all</w:t>
      </w:r>
      <w:proofErr w:type="gramEnd"/>
      <w:r>
        <w:t xml:space="preserve"> labs ok (K=4.1 past month, Na=140 past month, uric acid=6 past year, GFR=80 past year), no ADR</w:t>
      </w:r>
    </w:p>
    <w:p w:rsidR="007330D4" w:rsidRDefault="007427AD" w:rsidP="007330D4">
      <w:r>
        <w:t>SBP=160 past month</w:t>
      </w:r>
    </w:p>
    <w:p w:rsidR="007427AD" w:rsidRDefault="007427AD" w:rsidP="007427AD">
      <w:r>
        <w:t xml:space="preserve">Therapeutic options:  </w:t>
      </w:r>
    </w:p>
    <w:p w:rsidR="007427AD" w:rsidRDefault="007427AD"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4A4093" w:rsidRDefault="004A4093"/>
    <w:p w:rsidR="004A4093" w:rsidRDefault="00080F91" w:rsidP="004A4093">
      <w:pPr>
        <w:pStyle w:val="Heading3"/>
      </w:pPr>
      <w:bookmarkStart w:id="118" w:name="_Toc532200719"/>
      <w:r>
        <w:t>Case ii</w:t>
      </w:r>
      <w:r w:rsidR="004A4093">
        <w:t>:  rec</w:t>
      </w:r>
      <w:r w:rsidR="00680AE5">
        <w:t xml:space="preserve"> </w:t>
      </w:r>
      <w:r w:rsidR="004A4093">
        <w:t>2</w:t>
      </w:r>
      <w:r w:rsidR="00680AE5" w:rsidRPr="00680AE5">
        <w:rPr>
          <w:vertAlign w:val="superscript"/>
        </w:rPr>
        <w:t>nd</w:t>
      </w:r>
      <w:r w:rsidR="00680AE5">
        <w:t xml:space="preserve"> l</w:t>
      </w:r>
      <w:r w:rsidR="004A4093">
        <w:t>ine drug</w:t>
      </w:r>
      <w:bookmarkEnd w:id="118"/>
    </w:p>
    <w:p w:rsidR="004A4093" w:rsidRDefault="004A4093"/>
    <w:p w:rsidR="004A4093" w:rsidRDefault="004A4093" w:rsidP="004A4093">
      <w:proofErr w:type="spellStart"/>
      <w:r>
        <w:t>Dx</w:t>
      </w:r>
      <w:proofErr w:type="spellEnd"/>
      <w:r>
        <w:t>: HTN no CKD</w:t>
      </w:r>
    </w:p>
    <w:p w:rsidR="004A4093" w:rsidRDefault="009C40C2" w:rsidP="004A4093">
      <w:r>
        <w:t>Na=120&lt;130 past month an absolute contraindication to thiazide diuretics,</w:t>
      </w:r>
      <w:r w:rsidR="004A4093">
        <w:t xml:space="preserve"> all other labs </w:t>
      </w:r>
      <w:proofErr w:type="gramStart"/>
      <w:r w:rsidR="004A4093">
        <w:t>ok ,</w:t>
      </w:r>
      <w:proofErr w:type="gramEnd"/>
      <w:r w:rsidR="004A4093">
        <w:t xml:space="preserve"> no ADR, SBP=160 past month</w:t>
      </w:r>
    </w:p>
    <w:p w:rsidR="004A4093" w:rsidRDefault="004A4093" w:rsidP="004A4093">
      <w:r>
        <w:t xml:space="preserve">Therapeutic options:  </w:t>
      </w:r>
    </w:p>
    <w:p w:rsidR="004A4093" w:rsidRDefault="004A4093" w:rsidP="00BE428C">
      <w:pPr>
        <w:pStyle w:val="ListParagraph"/>
        <w:numPr>
          <w:ilvl w:val="0"/>
          <w:numId w:val="1"/>
        </w:numPr>
      </w:pPr>
      <w:r>
        <w:t>Add ACE (</w:t>
      </w:r>
      <w:proofErr w:type="spellStart"/>
      <w:r>
        <w:t>lisinopril</w:t>
      </w:r>
      <w:proofErr w:type="spellEnd"/>
      <w:r>
        <w:t>)</w:t>
      </w:r>
    </w:p>
    <w:p w:rsidR="004A4093" w:rsidRDefault="004A4093" w:rsidP="00BE428C">
      <w:pPr>
        <w:pStyle w:val="ListParagraph"/>
        <w:numPr>
          <w:ilvl w:val="0"/>
          <w:numId w:val="1"/>
        </w:numPr>
      </w:pPr>
      <w:r>
        <w:t>Add ARB (losartan)</w:t>
      </w:r>
    </w:p>
    <w:p w:rsidR="009C40C2" w:rsidRDefault="004A4093" w:rsidP="00BE428C">
      <w:pPr>
        <w:pStyle w:val="ListParagraph"/>
        <w:numPr>
          <w:ilvl w:val="0"/>
          <w:numId w:val="1"/>
        </w:numPr>
      </w:pPr>
      <w:r>
        <w:t>Add DHP CCB (</w:t>
      </w:r>
      <w:r w:rsidR="00115C9F">
        <w:t>amlodipine</w:t>
      </w:r>
      <w:r>
        <w:t>)</w:t>
      </w:r>
    </w:p>
    <w:p w:rsidR="009C40C2" w:rsidRDefault="009C40C2" w:rsidP="009C40C2"/>
    <w:p w:rsidR="009C40C2" w:rsidRDefault="009C40C2" w:rsidP="009C40C2">
      <w:pPr>
        <w:pStyle w:val="Heading3"/>
      </w:pPr>
      <w:bookmarkStart w:id="119" w:name="_Toc532200720"/>
      <w:r>
        <w:t>Case iii:  rec 3</w:t>
      </w:r>
      <w:r w:rsidRPr="009C40C2">
        <w:rPr>
          <w:vertAlign w:val="superscript"/>
        </w:rPr>
        <w:t>rd</w:t>
      </w:r>
      <w:r>
        <w:t xml:space="preserve"> line drug</w:t>
      </w:r>
      <w:bookmarkEnd w:id="119"/>
    </w:p>
    <w:p w:rsidR="009C40C2" w:rsidRDefault="009C40C2" w:rsidP="009C40C2"/>
    <w:p w:rsidR="009C40C2" w:rsidRDefault="009C40C2" w:rsidP="009C40C2">
      <w:proofErr w:type="spellStart"/>
      <w:r>
        <w:t>Dx</w:t>
      </w:r>
      <w:proofErr w:type="spellEnd"/>
      <w:r>
        <w:t>: HTN no CKD</w:t>
      </w:r>
    </w:p>
    <w:p w:rsidR="009C40C2" w:rsidRDefault="009C40C2" w:rsidP="009C40C2">
      <w:r>
        <w:t xml:space="preserve">Na=120&lt;130 past month an absolute contraindication to thiazide diuretics, K=5.6&gt;5.5 an absolute contraindication to ACE/ARB, ADR anaphylaxis to DHP CCB, all other labs </w:t>
      </w:r>
      <w:proofErr w:type="gramStart"/>
      <w:r>
        <w:t>ok ,</w:t>
      </w:r>
      <w:proofErr w:type="gramEnd"/>
      <w:r>
        <w:t xml:space="preserve"> SBP=160 past month</w:t>
      </w:r>
    </w:p>
    <w:p w:rsidR="009C40C2" w:rsidRDefault="009C40C2" w:rsidP="009C40C2">
      <w:r>
        <w:t>Therapeutic options:</w:t>
      </w:r>
    </w:p>
    <w:p w:rsidR="009C40C2" w:rsidRDefault="009C40C2" w:rsidP="00BE428C">
      <w:pPr>
        <w:pStyle w:val="ListParagraph"/>
        <w:numPr>
          <w:ilvl w:val="0"/>
          <w:numId w:val="1"/>
        </w:numPr>
      </w:pPr>
      <w:r>
        <w:lastRenderedPageBreak/>
        <w:t xml:space="preserve">Add </w:t>
      </w:r>
      <w:proofErr w:type="spellStart"/>
      <w:r>
        <w:t>Cardioselective</w:t>
      </w:r>
      <w:proofErr w:type="spellEnd"/>
      <w:r>
        <w:t xml:space="preserve"> BB (</w:t>
      </w:r>
      <w:r w:rsidRPr="004F42E8">
        <w:t xml:space="preserve">sustained release </w:t>
      </w:r>
      <w:proofErr w:type="spellStart"/>
      <w:r w:rsidRPr="004F42E8">
        <w:t>metoprolol</w:t>
      </w:r>
      <w:proofErr w:type="spellEnd"/>
      <w:r w:rsidRPr="004F42E8">
        <w:t xml:space="preserve"> succinate</w:t>
      </w:r>
      <w:r>
        <w:t>)</w:t>
      </w:r>
    </w:p>
    <w:p w:rsidR="009C40C2" w:rsidRDefault="009C40C2" w:rsidP="00BE428C">
      <w:pPr>
        <w:pStyle w:val="ListParagraph"/>
        <w:numPr>
          <w:ilvl w:val="0"/>
          <w:numId w:val="1"/>
        </w:numPr>
      </w:pPr>
      <w:r>
        <w:t>Add Non-</w:t>
      </w:r>
      <w:proofErr w:type="spellStart"/>
      <w:r>
        <w:t>cardioselective</w:t>
      </w:r>
      <w:proofErr w:type="spellEnd"/>
      <w:r>
        <w:t xml:space="preserve"> BB (propranolol)</w:t>
      </w:r>
    </w:p>
    <w:p w:rsidR="009C40C2" w:rsidRDefault="009C40C2" w:rsidP="00BE428C">
      <w:pPr>
        <w:pStyle w:val="ListParagraph"/>
        <w:numPr>
          <w:ilvl w:val="0"/>
          <w:numId w:val="1"/>
        </w:numPr>
      </w:pPr>
      <w:r>
        <w:t>Add Alpha-beta blocker (</w:t>
      </w:r>
      <w:proofErr w:type="spellStart"/>
      <w:r w:rsidRPr="004F42E8">
        <w:t>carvedilol</w:t>
      </w:r>
      <w:proofErr w:type="spellEnd"/>
      <w:r>
        <w:t>)</w:t>
      </w:r>
    </w:p>
    <w:p w:rsidR="006C0FE3" w:rsidRDefault="006C0FE3" w:rsidP="00BE428C">
      <w:pPr>
        <w:pStyle w:val="ListParagraph"/>
        <w:numPr>
          <w:ilvl w:val="0"/>
          <w:numId w:val="1"/>
        </w:numPr>
      </w:pPr>
    </w:p>
    <w:p w:rsidR="006C0FE3" w:rsidRDefault="006C0FE3" w:rsidP="006C0FE3">
      <w:pPr>
        <w:pStyle w:val="Heading3"/>
      </w:pPr>
      <w:bookmarkStart w:id="120" w:name="_Toc532200721"/>
      <w:r>
        <w:t xml:space="preserve">Case </w:t>
      </w:r>
      <w:proofErr w:type="gramStart"/>
      <w:r>
        <w:t>iv</w:t>
      </w:r>
      <w:proofErr w:type="gramEnd"/>
      <w:r>
        <w:t>:  rec 2</w:t>
      </w:r>
      <w:r w:rsidRPr="006C0FE3">
        <w:rPr>
          <w:vertAlign w:val="superscript"/>
        </w:rPr>
        <w:t>nd</w:t>
      </w:r>
      <w:r>
        <w:t xml:space="preserve"> and 3</w:t>
      </w:r>
      <w:r w:rsidRPr="009C40C2">
        <w:rPr>
          <w:vertAlign w:val="superscript"/>
        </w:rPr>
        <w:t>rd</w:t>
      </w:r>
      <w:r>
        <w:t xml:space="preserve"> line drug (if only rec ACE/ARB and African American)</w:t>
      </w:r>
      <w:bookmarkEnd w:id="120"/>
    </w:p>
    <w:p w:rsidR="009C40C2" w:rsidRDefault="009C40C2" w:rsidP="009C40C2"/>
    <w:p w:rsidR="006C0FE3" w:rsidRDefault="006C0FE3" w:rsidP="009C40C2">
      <w:proofErr w:type="spellStart"/>
      <w:r>
        <w:t>Dx</w:t>
      </w:r>
      <w:proofErr w:type="spellEnd"/>
      <w:r>
        <w:t>:  HTN no CKD</w:t>
      </w:r>
    </w:p>
    <w:p w:rsidR="006C0FE3" w:rsidRDefault="006C0FE3" w:rsidP="009C40C2">
      <w:r>
        <w:t>Race:  African American</w:t>
      </w:r>
    </w:p>
    <w:p w:rsidR="006C0FE3" w:rsidRDefault="006C0FE3" w:rsidP="006C0FE3">
      <w:r>
        <w:t>Na=120&lt;130 past month an absolute contraindication to thiazide diuretics</w:t>
      </w:r>
      <w:proofErr w:type="gramStart"/>
      <w:r>
        <w:t>,  ADR</w:t>
      </w:r>
      <w:proofErr w:type="gramEnd"/>
      <w:r>
        <w:t xml:space="preserve"> anaphylaxis to DHP CCB,  all other labs </w:t>
      </w:r>
      <w:proofErr w:type="spellStart"/>
      <w:r>
        <w:t>ok,SBP</w:t>
      </w:r>
      <w:proofErr w:type="spellEnd"/>
      <w:r>
        <w:t>=160 past month</w:t>
      </w:r>
    </w:p>
    <w:p w:rsidR="006C0FE3" w:rsidRDefault="006C0FE3" w:rsidP="006C0FE3">
      <w:r>
        <w:t>Therapeutic options:</w:t>
      </w:r>
    </w:p>
    <w:p w:rsidR="006C0FE3" w:rsidRDefault="006C0FE3" w:rsidP="00BE428C">
      <w:pPr>
        <w:pStyle w:val="ListParagraph"/>
        <w:numPr>
          <w:ilvl w:val="0"/>
          <w:numId w:val="1"/>
        </w:numPr>
      </w:pPr>
      <w:r>
        <w:t>Add ACE (</w:t>
      </w:r>
      <w:proofErr w:type="spellStart"/>
      <w:r>
        <w:t>lisinopril</w:t>
      </w:r>
      <w:proofErr w:type="spellEnd"/>
      <w:r>
        <w:t>)</w:t>
      </w:r>
    </w:p>
    <w:p w:rsidR="006C0FE3" w:rsidRDefault="006C0FE3" w:rsidP="00BE428C">
      <w:pPr>
        <w:pStyle w:val="ListParagraph"/>
        <w:numPr>
          <w:ilvl w:val="0"/>
          <w:numId w:val="1"/>
        </w:numPr>
      </w:pPr>
      <w:r>
        <w:t>Add ARB (losartan)</w:t>
      </w:r>
    </w:p>
    <w:p w:rsidR="006C0FE3" w:rsidRDefault="006C0FE3" w:rsidP="00BE428C">
      <w:pPr>
        <w:pStyle w:val="ListParagraph"/>
        <w:numPr>
          <w:ilvl w:val="0"/>
          <w:numId w:val="1"/>
        </w:numPr>
      </w:pPr>
      <w:r>
        <w:t xml:space="preserve">Add </w:t>
      </w:r>
      <w:proofErr w:type="spellStart"/>
      <w:r>
        <w:t>Cardioselective</w:t>
      </w:r>
      <w:proofErr w:type="spellEnd"/>
      <w:r>
        <w:t xml:space="preserve"> BB (</w:t>
      </w:r>
      <w:r w:rsidRPr="004F42E8">
        <w:t xml:space="preserve">sustained release </w:t>
      </w:r>
      <w:proofErr w:type="spellStart"/>
      <w:r w:rsidRPr="004F42E8">
        <w:t>metoprolol</w:t>
      </w:r>
      <w:proofErr w:type="spellEnd"/>
      <w:r w:rsidRPr="004F42E8">
        <w:t xml:space="preserve"> succinate</w:t>
      </w:r>
      <w:r>
        <w:t>)</w:t>
      </w:r>
    </w:p>
    <w:p w:rsidR="006C0FE3" w:rsidRDefault="006C0FE3" w:rsidP="00BE428C">
      <w:pPr>
        <w:pStyle w:val="ListParagraph"/>
        <w:numPr>
          <w:ilvl w:val="0"/>
          <w:numId w:val="1"/>
        </w:numPr>
      </w:pPr>
      <w:r>
        <w:t>Add Non-</w:t>
      </w:r>
      <w:proofErr w:type="spellStart"/>
      <w:r>
        <w:t>cardioselective</w:t>
      </w:r>
      <w:proofErr w:type="spellEnd"/>
      <w:r>
        <w:t xml:space="preserve"> BB (propranolol)</w:t>
      </w:r>
    </w:p>
    <w:p w:rsidR="006C0FE3" w:rsidRDefault="006C0FE3" w:rsidP="00BE428C">
      <w:pPr>
        <w:pStyle w:val="ListParagraph"/>
        <w:numPr>
          <w:ilvl w:val="0"/>
          <w:numId w:val="1"/>
        </w:numPr>
      </w:pPr>
      <w:r>
        <w:t>Add Alpha-beta blocker (</w:t>
      </w:r>
      <w:proofErr w:type="spellStart"/>
      <w:r w:rsidRPr="004F42E8">
        <w:t>carvedilol</w:t>
      </w:r>
      <w:proofErr w:type="spellEnd"/>
      <w:r>
        <w:t>)</w:t>
      </w:r>
    </w:p>
    <w:p w:rsidR="006C0FE3" w:rsidRDefault="006C0FE3" w:rsidP="006C0FE3">
      <w:pPr>
        <w:pStyle w:val="ListParagraph"/>
      </w:pPr>
    </w:p>
    <w:p w:rsidR="00E1422A" w:rsidRDefault="00E1422A" w:rsidP="006C0FE3">
      <w:pPr>
        <w:pStyle w:val="ListParagraph"/>
      </w:pPr>
    </w:p>
    <w:p w:rsidR="006C0FE3" w:rsidRPr="00E1422A" w:rsidRDefault="00E1422A" w:rsidP="006C0FE3">
      <w:pPr>
        <w:rPr>
          <w:sz w:val="24"/>
          <w:szCs w:val="24"/>
        </w:rPr>
      </w:pPr>
      <w:r w:rsidRPr="00E1422A">
        <w:rPr>
          <w:sz w:val="24"/>
          <w:szCs w:val="24"/>
        </w:rPr>
        <w:t>HTN and CKD and not African American</w:t>
      </w:r>
    </w:p>
    <w:p w:rsidR="00E1422A" w:rsidRDefault="00E1422A" w:rsidP="00E1422A">
      <w:pPr>
        <w:pStyle w:val="Heading3"/>
      </w:pPr>
      <w:bookmarkStart w:id="121" w:name="_Toc532200722"/>
      <w:r>
        <w:t>Case v:  rec 1st line drug</w:t>
      </w:r>
      <w:bookmarkEnd w:id="121"/>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proofErr w:type="gramStart"/>
      <w:r>
        <w:t>all</w:t>
      </w:r>
      <w:proofErr w:type="gramEnd"/>
      <w:r>
        <w:t xml:space="preserve"> labs ok (K=4.1 past month, Na=140 past month, uric acid=6 past year, GFR=80 past year), no ADR</w:t>
      </w:r>
    </w:p>
    <w:p w:rsidR="00E1422A" w:rsidRDefault="00E1422A" w:rsidP="00E1422A">
      <w:r>
        <w:t>SBP=160 past month</w:t>
      </w:r>
    </w:p>
    <w:p w:rsidR="00E1422A" w:rsidRDefault="00E1422A" w:rsidP="00E1422A">
      <w:r>
        <w:t xml:space="preserve">Therapeutic options:  </w:t>
      </w:r>
    </w:p>
    <w:p w:rsidR="00E1422A" w:rsidRDefault="00E1422A" w:rsidP="00BE428C">
      <w:pPr>
        <w:pStyle w:val="ListParagraph"/>
        <w:numPr>
          <w:ilvl w:val="0"/>
          <w:numId w:val="1"/>
        </w:numPr>
      </w:pPr>
      <w:r>
        <w:t>Add ACE (</w:t>
      </w:r>
      <w:proofErr w:type="spellStart"/>
      <w:r>
        <w:t>lisinopril</w:t>
      </w:r>
      <w:proofErr w:type="spellEnd"/>
      <w:r>
        <w:t>)</w:t>
      </w:r>
    </w:p>
    <w:p w:rsidR="00E1422A" w:rsidRDefault="00E1422A" w:rsidP="00BE428C">
      <w:pPr>
        <w:pStyle w:val="ListParagraph"/>
        <w:numPr>
          <w:ilvl w:val="0"/>
          <w:numId w:val="1"/>
        </w:numPr>
      </w:pPr>
      <w:r>
        <w:t>Add ARB (losartan)</w:t>
      </w:r>
    </w:p>
    <w:p w:rsidR="006C0FE3" w:rsidRDefault="006C0FE3" w:rsidP="009C40C2"/>
    <w:p w:rsidR="00E1422A" w:rsidRDefault="00E1422A" w:rsidP="00E1422A">
      <w:pPr>
        <w:pStyle w:val="Heading3"/>
      </w:pPr>
      <w:bookmarkStart w:id="122" w:name="_Toc532200723"/>
      <w:r>
        <w:t xml:space="preserve">Case </w:t>
      </w:r>
      <w:proofErr w:type="gramStart"/>
      <w:r>
        <w:t>vi</w:t>
      </w:r>
      <w:proofErr w:type="gramEnd"/>
      <w:r>
        <w:t>:  rec 2</w:t>
      </w:r>
      <w:r w:rsidRPr="00E1422A">
        <w:rPr>
          <w:vertAlign w:val="superscript"/>
        </w:rPr>
        <w:t>nd</w:t>
      </w:r>
      <w:r>
        <w:t xml:space="preserve"> line drug</w:t>
      </w:r>
      <w:bookmarkEnd w:id="122"/>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r>
        <w:t>K=5.6&gt;5.5 an absolute contraindication for ACE/ARB, all other labs ok, no ADR, SBP=160 past month</w:t>
      </w:r>
    </w:p>
    <w:p w:rsidR="00E1422A" w:rsidRDefault="00E1422A" w:rsidP="00E1422A">
      <w:r>
        <w:lastRenderedPageBreak/>
        <w:t>Therapeutic options:</w:t>
      </w:r>
    </w:p>
    <w:p w:rsidR="00E1422A" w:rsidRDefault="00E1422A"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E1422A" w:rsidRDefault="00E1422A" w:rsidP="00E1422A"/>
    <w:p w:rsidR="00E1422A" w:rsidRDefault="00E1422A" w:rsidP="00E1422A">
      <w:pPr>
        <w:pStyle w:val="Heading3"/>
      </w:pPr>
      <w:bookmarkStart w:id="123" w:name="_Toc532200724"/>
      <w:r>
        <w:t>Case vii:  rec 3</w:t>
      </w:r>
      <w:r w:rsidRPr="00E1422A">
        <w:rPr>
          <w:vertAlign w:val="superscript"/>
        </w:rPr>
        <w:t>rd</w:t>
      </w:r>
      <w:r>
        <w:t xml:space="preserve"> line drugs</w:t>
      </w:r>
      <w:bookmarkEnd w:id="123"/>
    </w:p>
    <w:p w:rsidR="00E1422A" w:rsidRDefault="00E1422A" w:rsidP="00E1422A"/>
    <w:p w:rsidR="00E1422A" w:rsidRDefault="00E1422A" w:rsidP="00E1422A">
      <w:proofErr w:type="spellStart"/>
      <w:r>
        <w:t>Dx</w:t>
      </w:r>
      <w:proofErr w:type="spellEnd"/>
      <w:r>
        <w:t>: HTN and CKD and not African American</w:t>
      </w:r>
    </w:p>
    <w:p w:rsidR="00E1422A" w:rsidRDefault="00E1422A" w:rsidP="00E1422A">
      <w:r>
        <w:t>Na=120&lt;130 an absolute contraindication for Thiazide diuretics, K=5.6&gt;5.5 an absolute contraindication for ACE/ARB, all other labs ok, no ADR, SBP=160 past month</w:t>
      </w:r>
    </w:p>
    <w:p w:rsidR="00E1422A" w:rsidRDefault="00E1422A" w:rsidP="00E1422A">
      <w:r>
        <w:t>Therapeutic options:</w:t>
      </w:r>
    </w:p>
    <w:p w:rsidR="00E1422A" w:rsidRDefault="00E1422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E1422A" w:rsidRDefault="00E1422A" w:rsidP="00BE428C">
      <w:pPr>
        <w:pStyle w:val="ListParagraph"/>
        <w:numPr>
          <w:ilvl w:val="0"/>
          <w:numId w:val="1"/>
        </w:numPr>
      </w:pPr>
      <w:r>
        <w:t>Add Non-</w:t>
      </w:r>
      <w:proofErr w:type="spellStart"/>
      <w:r>
        <w:t>cardioselective</w:t>
      </w:r>
      <w:proofErr w:type="spellEnd"/>
      <w:r>
        <w:t xml:space="preserve"> BB (propranolol)</w:t>
      </w:r>
    </w:p>
    <w:p w:rsidR="00E1422A" w:rsidRDefault="00E1422A" w:rsidP="00BE428C">
      <w:pPr>
        <w:pStyle w:val="ListParagraph"/>
        <w:numPr>
          <w:ilvl w:val="0"/>
          <w:numId w:val="1"/>
        </w:numPr>
      </w:pPr>
      <w:r>
        <w:t>Add Alpha-beta blocker (</w:t>
      </w:r>
      <w:proofErr w:type="spellStart"/>
      <w:r w:rsidRPr="004F42E8">
        <w:t>carvedilol</w:t>
      </w:r>
      <w:proofErr w:type="spellEnd"/>
      <w:r>
        <w:t>)</w:t>
      </w:r>
    </w:p>
    <w:p w:rsidR="00E1422A" w:rsidRPr="00E1422A" w:rsidRDefault="00E1422A"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E1422A" w:rsidRPr="00E1422A" w:rsidRDefault="00E1422A" w:rsidP="00BE428C">
      <w:pPr>
        <w:pStyle w:val="ListParagraph"/>
        <w:numPr>
          <w:ilvl w:val="0"/>
          <w:numId w:val="1"/>
        </w:numPr>
      </w:pPr>
      <w:r>
        <w:rPr>
          <w:rFonts w:eastAsia="Times New Roman" w:cs="Times New Roman"/>
        </w:rPr>
        <w:t xml:space="preserve">Add NDHP CCB (verapamil SA, </w:t>
      </w:r>
      <w:proofErr w:type="spellStart"/>
      <w:r>
        <w:rPr>
          <w:rFonts w:eastAsia="Times New Roman" w:cs="Times New Roman"/>
        </w:rPr>
        <w:t>diltiazem</w:t>
      </w:r>
      <w:proofErr w:type="spellEnd"/>
      <w:r>
        <w:rPr>
          <w:rFonts w:eastAsia="Times New Roman" w:cs="Times New Roman"/>
        </w:rPr>
        <w:t xml:space="preserve"> SA)</w:t>
      </w:r>
    </w:p>
    <w:p w:rsidR="00E1422A" w:rsidRDefault="00E1422A" w:rsidP="00E1422A"/>
    <w:p w:rsidR="00E1422A" w:rsidRPr="00E1422A" w:rsidRDefault="00E1422A" w:rsidP="00E1422A">
      <w:pPr>
        <w:rPr>
          <w:sz w:val="24"/>
          <w:szCs w:val="24"/>
        </w:rPr>
      </w:pPr>
      <w:r w:rsidRPr="00E1422A">
        <w:rPr>
          <w:sz w:val="24"/>
          <w:szCs w:val="24"/>
        </w:rPr>
        <w:t>HTN and CKD and African American</w:t>
      </w:r>
    </w:p>
    <w:p w:rsidR="00E1422A" w:rsidRDefault="00E1422A" w:rsidP="00E1422A">
      <w:pPr>
        <w:pStyle w:val="Heading3"/>
      </w:pPr>
      <w:bookmarkStart w:id="124" w:name="_Toc532200725"/>
      <w:r>
        <w:t>Case vii:  rec 1st line drug</w:t>
      </w:r>
      <w:bookmarkEnd w:id="124"/>
    </w:p>
    <w:p w:rsidR="00E1422A" w:rsidRDefault="00E1422A" w:rsidP="00E1422A"/>
    <w:p w:rsidR="00E1422A" w:rsidRDefault="00E1422A" w:rsidP="00E1422A">
      <w:proofErr w:type="spellStart"/>
      <w:r>
        <w:t>Dx</w:t>
      </w:r>
      <w:proofErr w:type="spellEnd"/>
      <w:r>
        <w:t>: HTN and CKD and African American</w:t>
      </w:r>
    </w:p>
    <w:p w:rsidR="00E1422A" w:rsidRDefault="00E1422A" w:rsidP="00E1422A">
      <w:r>
        <w:t>Race:  African American</w:t>
      </w:r>
    </w:p>
    <w:p w:rsidR="00E1422A" w:rsidRDefault="00E1422A" w:rsidP="00E1422A">
      <w:proofErr w:type="gramStart"/>
      <w:r>
        <w:t>all</w:t>
      </w:r>
      <w:proofErr w:type="gramEnd"/>
      <w:r>
        <w:t xml:space="preserve"> labs ok (K=4.1 past month, Na=140 past month, uric acid=6 past year, GFR=80 past year), no ADR, SBP=160 past month</w:t>
      </w:r>
    </w:p>
    <w:p w:rsidR="00E1422A" w:rsidRDefault="00E1422A" w:rsidP="00E1422A">
      <w:r>
        <w:t xml:space="preserve">Therapeutic options:  </w:t>
      </w:r>
    </w:p>
    <w:p w:rsidR="00E02760" w:rsidRDefault="00E02760"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E1422A" w:rsidRDefault="00E1422A" w:rsidP="00BE428C">
      <w:pPr>
        <w:pStyle w:val="ListParagraph"/>
        <w:numPr>
          <w:ilvl w:val="0"/>
          <w:numId w:val="1"/>
        </w:numPr>
      </w:pPr>
      <w:r>
        <w:t>Add ACE (</w:t>
      </w:r>
      <w:proofErr w:type="spellStart"/>
      <w:r>
        <w:t>lisinopril</w:t>
      </w:r>
      <w:proofErr w:type="spellEnd"/>
      <w:r>
        <w:t>)</w:t>
      </w:r>
    </w:p>
    <w:p w:rsidR="00E1422A" w:rsidRDefault="00E1422A" w:rsidP="00BE428C">
      <w:pPr>
        <w:pStyle w:val="ListParagraph"/>
        <w:numPr>
          <w:ilvl w:val="0"/>
          <w:numId w:val="1"/>
        </w:numPr>
      </w:pPr>
      <w:r>
        <w:t>Add ARB (losartan)</w:t>
      </w:r>
    </w:p>
    <w:p w:rsidR="00E1422A" w:rsidRDefault="00E1422A" w:rsidP="00E1422A"/>
    <w:p w:rsidR="00E1422A" w:rsidRDefault="00C84ADB" w:rsidP="00E1422A">
      <w:pPr>
        <w:pStyle w:val="Heading3"/>
      </w:pPr>
      <w:bookmarkStart w:id="125" w:name="_Toc532200726"/>
      <w:r>
        <w:t>Case ix</w:t>
      </w:r>
      <w:r w:rsidR="00E1422A">
        <w:t>:  rec 2</w:t>
      </w:r>
      <w:r w:rsidR="00E1422A" w:rsidRPr="00E1422A">
        <w:rPr>
          <w:vertAlign w:val="superscript"/>
        </w:rPr>
        <w:t>nd</w:t>
      </w:r>
      <w:r w:rsidR="00E1422A">
        <w:t xml:space="preserve"> line drug</w:t>
      </w:r>
      <w:bookmarkEnd w:id="125"/>
    </w:p>
    <w:p w:rsidR="00E1422A" w:rsidRDefault="00E1422A" w:rsidP="00E1422A"/>
    <w:p w:rsidR="00424CE5" w:rsidRDefault="00424CE5" w:rsidP="00424CE5">
      <w:proofErr w:type="spellStart"/>
      <w:r>
        <w:t>Dx</w:t>
      </w:r>
      <w:proofErr w:type="spellEnd"/>
      <w:r>
        <w:t>: HTN and CKD and African American</w:t>
      </w:r>
    </w:p>
    <w:p w:rsidR="00424CE5" w:rsidRDefault="00424CE5" w:rsidP="00424CE5">
      <w:r>
        <w:t>Race:  African American</w:t>
      </w:r>
    </w:p>
    <w:p w:rsidR="00424CE5" w:rsidRDefault="00424CE5" w:rsidP="00424CE5">
      <w:r>
        <w:lastRenderedPageBreak/>
        <w:t>Na=120&lt;130 an absolute contraindication for Thiazide diuretics, K=5.6&gt;5.5 an absolute contraindication for ACE/ARB, all other labs ok, no ADR, SBP=160 past month</w:t>
      </w:r>
    </w:p>
    <w:p w:rsidR="00424CE5" w:rsidRDefault="00424CE5" w:rsidP="00424CE5">
      <w:r>
        <w:t>Therapeutic options:</w:t>
      </w:r>
    </w:p>
    <w:p w:rsidR="00424CE5" w:rsidRPr="00E1422A" w:rsidRDefault="00424CE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424CE5" w:rsidRDefault="00424CE5" w:rsidP="00424CE5"/>
    <w:p w:rsidR="00C84ADB" w:rsidRDefault="00C84ADB" w:rsidP="00C84ADB">
      <w:pPr>
        <w:pStyle w:val="Heading3"/>
      </w:pPr>
      <w:bookmarkStart w:id="126" w:name="_Toc532200727"/>
      <w:r>
        <w:t>Case x:  rec 3</w:t>
      </w:r>
      <w:r w:rsidRPr="00C84ADB">
        <w:rPr>
          <w:vertAlign w:val="superscript"/>
        </w:rPr>
        <w:t>rd</w:t>
      </w:r>
      <w:r>
        <w:t xml:space="preserve"> line drug</w:t>
      </w:r>
      <w:bookmarkEnd w:id="126"/>
    </w:p>
    <w:p w:rsidR="00C84ADB" w:rsidRDefault="00C84ADB" w:rsidP="00C84ADB"/>
    <w:p w:rsidR="00C84ADB" w:rsidRDefault="00C84ADB" w:rsidP="00C84ADB">
      <w:proofErr w:type="spellStart"/>
      <w:r>
        <w:t>Dx</w:t>
      </w:r>
      <w:proofErr w:type="spellEnd"/>
      <w:r>
        <w:t>: HTN and CKD and African American</w:t>
      </w:r>
    </w:p>
    <w:p w:rsidR="00C84ADB" w:rsidRDefault="00C84ADB" w:rsidP="00C84ADB">
      <w:r>
        <w:t>Race:  African American</w:t>
      </w:r>
    </w:p>
    <w:p w:rsidR="00C84ADB" w:rsidRDefault="00C84ADB" w:rsidP="00C84ADB">
      <w:r>
        <w:t>Na=120&lt;130 an absolute contraindication for Thiazide diuretics, K=5.6&gt;5.5 an absolute contraindication for ACE/ARB, all other labs ok, ADR anaphylaxis to DHP CCB, SBP=160 past month</w:t>
      </w:r>
    </w:p>
    <w:p w:rsidR="00C84ADB" w:rsidRDefault="00C84ADB" w:rsidP="00C84ADB">
      <w:r>
        <w:t>Therapeutic options:</w:t>
      </w:r>
    </w:p>
    <w:p w:rsidR="00C84ADB" w:rsidRDefault="00C84ADB"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C84ADB" w:rsidRDefault="00C84ADB" w:rsidP="00BE428C">
      <w:pPr>
        <w:pStyle w:val="ListParagraph"/>
        <w:numPr>
          <w:ilvl w:val="0"/>
          <w:numId w:val="1"/>
        </w:numPr>
      </w:pPr>
      <w:r>
        <w:t>Add Non-</w:t>
      </w:r>
      <w:proofErr w:type="spellStart"/>
      <w:r>
        <w:t>cardioselective</w:t>
      </w:r>
      <w:proofErr w:type="spellEnd"/>
      <w:r>
        <w:t xml:space="preserve"> BB (propranolol)</w:t>
      </w:r>
    </w:p>
    <w:p w:rsidR="00C84ADB" w:rsidRDefault="00C84ADB" w:rsidP="00BE428C">
      <w:pPr>
        <w:pStyle w:val="ListParagraph"/>
        <w:numPr>
          <w:ilvl w:val="0"/>
          <w:numId w:val="1"/>
        </w:numPr>
      </w:pPr>
      <w:r>
        <w:t>Add Alpha-beta blocker (</w:t>
      </w:r>
      <w:proofErr w:type="spellStart"/>
      <w:r w:rsidRPr="004F42E8">
        <w:t>carvedilol</w:t>
      </w:r>
      <w:proofErr w:type="spellEnd"/>
      <w:r>
        <w:t>)</w:t>
      </w:r>
    </w:p>
    <w:p w:rsidR="00424CE5" w:rsidRDefault="00424CE5" w:rsidP="00424CE5"/>
    <w:p w:rsidR="00C84ADB" w:rsidRPr="00C84ADB" w:rsidRDefault="00C84ADB" w:rsidP="00C84ADB">
      <w:pPr>
        <w:pStyle w:val="Heading3"/>
        <w:rPr>
          <w:rFonts w:eastAsia="Times New Roman"/>
        </w:rPr>
      </w:pPr>
      <w:bookmarkStart w:id="127" w:name="_Toc532200728"/>
      <w:r>
        <w:rPr>
          <w:rFonts w:eastAsia="Times New Roman"/>
        </w:rPr>
        <w:t xml:space="preserve">Case xi: </w:t>
      </w:r>
      <w:r w:rsidRPr="00C84ADB">
        <w:rPr>
          <w:rFonts w:eastAsia="Times New Roman"/>
        </w:rPr>
        <w:t>rec 1st and 2nd l</w:t>
      </w:r>
      <w:r>
        <w:rPr>
          <w:rFonts w:eastAsia="Times New Roman"/>
        </w:rPr>
        <w:t>ine drugs</w:t>
      </w:r>
      <w:bookmarkEnd w:id="127"/>
    </w:p>
    <w:p w:rsidR="00C84ADB" w:rsidRDefault="00C84ADB" w:rsidP="00424CE5"/>
    <w:p w:rsidR="00C84ADB" w:rsidRDefault="00C84ADB" w:rsidP="00C84ADB">
      <w:proofErr w:type="spellStart"/>
      <w:r>
        <w:t>Dx</w:t>
      </w:r>
      <w:proofErr w:type="spellEnd"/>
      <w:r>
        <w:t>: HTN and CKD and African American</w:t>
      </w:r>
    </w:p>
    <w:p w:rsidR="00C84ADB" w:rsidRDefault="00C84ADB" w:rsidP="00C84ADB">
      <w:r>
        <w:t>Race:  African American</w:t>
      </w:r>
    </w:p>
    <w:p w:rsidR="00C84ADB" w:rsidRDefault="00C84ADB" w:rsidP="00C84ADB">
      <w:r>
        <w:t>Na=120&lt;130 an absolute contraindication for Thiazide diuretics, all other labs ok, SBP=160 past month</w:t>
      </w:r>
    </w:p>
    <w:p w:rsidR="00C84ADB" w:rsidRDefault="00C84ADB" w:rsidP="00C84ADB">
      <w:r>
        <w:t>Therapeutic options:</w:t>
      </w:r>
    </w:p>
    <w:p w:rsidR="00C84ADB" w:rsidRDefault="00C84ADB" w:rsidP="00BE428C">
      <w:pPr>
        <w:pStyle w:val="ListParagraph"/>
        <w:numPr>
          <w:ilvl w:val="0"/>
          <w:numId w:val="1"/>
        </w:numPr>
      </w:pPr>
      <w:r>
        <w:t>Add ACE (</w:t>
      </w:r>
      <w:proofErr w:type="spellStart"/>
      <w:r>
        <w:t>lisinopril</w:t>
      </w:r>
      <w:proofErr w:type="spellEnd"/>
      <w:r>
        <w:t>)</w:t>
      </w:r>
    </w:p>
    <w:p w:rsidR="00C84ADB" w:rsidRDefault="00C84ADB" w:rsidP="00BE428C">
      <w:pPr>
        <w:pStyle w:val="ListParagraph"/>
        <w:numPr>
          <w:ilvl w:val="0"/>
          <w:numId w:val="1"/>
        </w:numPr>
      </w:pPr>
      <w:r>
        <w:t>Add ARB (losartan)</w:t>
      </w:r>
    </w:p>
    <w:p w:rsidR="00C84ADB" w:rsidRPr="00E1422A" w:rsidRDefault="00C84ADB"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C84ADB" w:rsidRDefault="00C84ADB" w:rsidP="00C84ADB">
      <w:pPr>
        <w:ind w:left="360"/>
      </w:pPr>
    </w:p>
    <w:p w:rsidR="00C84ADB" w:rsidRDefault="00C84ADB" w:rsidP="00424CE5"/>
    <w:p w:rsidR="00424CE5" w:rsidRDefault="00424CE5" w:rsidP="00E1422A"/>
    <w:p w:rsidR="00E1422A" w:rsidRPr="009E478A" w:rsidRDefault="00E1422A" w:rsidP="00E1422A"/>
    <w:p w:rsidR="00E1422A" w:rsidRDefault="00E1422A" w:rsidP="00E1422A">
      <w:pPr>
        <w:pStyle w:val="ListParagraph"/>
      </w:pPr>
    </w:p>
    <w:p w:rsidR="007562B3" w:rsidRDefault="00034ACB" w:rsidP="00C260DA">
      <w:pPr>
        <w:pStyle w:val="Heading1"/>
        <w:numPr>
          <w:ilvl w:val="0"/>
          <w:numId w:val="0"/>
        </w:numPr>
        <w:ind w:left="780" w:hanging="420"/>
      </w:pPr>
      <w:bookmarkStart w:id="128" w:name="_Appendix_F:_"/>
      <w:bookmarkStart w:id="129" w:name="_Appendix_G:_"/>
      <w:bookmarkStart w:id="130" w:name="_Toc532200729"/>
      <w:bookmarkEnd w:id="128"/>
      <w:bookmarkEnd w:id="129"/>
      <w:r>
        <w:lastRenderedPageBreak/>
        <w:t>Appendix G</w:t>
      </w:r>
      <w:r w:rsidR="00C260DA">
        <w:t>:  Examples of One Med Scenario using simple, sample patient characteristics</w:t>
      </w:r>
      <w:bookmarkEnd w:id="130"/>
    </w:p>
    <w:p w:rsidR="00C260DA" w:rsidRDefault="00C260DA" w:rsidP="00C260DA"/>
    <w:p w:rsidR="004E0D54" w:rsidRPr="00840DE3" w:rsidRDefault="004E0D54" w:rsidP="004E0D54">
      <w:r w:rsidRPr="00840DE3">
        <w:t>All doses given as daily doses; session time = 8/15/2017.</w:t>
      </w:r>
    </w:p>
    <w:p w:rsidR="00C260DA" w:rsidRPr="00E43856" w:rsidRDefault="004E0D54" w:rsidP="00C260DA">
      <w:pPr>
        <w:rPr>
          <w:rFonts w:ascii="Calibri" w:eastAsia="Times New Roman" w:hAnsi="Calibri" w:cs="Times New Roman"/>
          <w:b/>
          <w:color w:val="000000"/>
          <w:sz w:val="24"/>
          <w:szCs w:val="24"/>
        </w:rPr>
      </w:pPr>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Pr="00E43856">
        <w:rPr>
          <w:rFonts w:ascii="Calibri" w:eastAsia="Times New Roman" w:hAnsi="Calibri" w:cs="Times New Roman"/>
          <w:b/>
          <w:color w:val="000000"/>
          <w:sz w:val="24"/>
          <w:szCs w:val="24"/>
        </w:rPr>
        <w:t xml:space="preserve"> line med, drug not contraindicated</w:t>
      </w:r>
    </w:p>
    <w:p w:rsidR="004E0D54" w:rsidRPr="004E0D54" w:rsidRDefault="004E0D54" w:rsidP="004E0D54">
      <w:pPr>
        <w:pStyle w:val="Heading3"/>
      </w:pPr>
      <w:bookmarkStart w:id="131" w:name="_Toc532200730"/>
      <w:r>
        <w:rPr>
          <w:rFonts w:eastAsia="Times New Roman"/>
        </w:rPr>
        <w:t xml:space="preserve">Case A:  </w:t>
      </w:r>
      <w:r w:rsidRPr="002F4B2D">
        <w:rPr>
          <w:rFonts w:eastAsia="Times New Roman"/>
        </w:rPr>
        <w:t>increase dose 1st or 2nd line, add 1st line drug</w:t>
      </w:r>
      <w:bookmarkEnd w:id="131"/>
    </w:p>
    <w:p w:rsidR="00C260DA" w:rsidRDefault="00C260DA" w:rsidP="00C260DA"/>
    <w:p w:rsidR="004E0D54" w:rsidRDefault="004E0D54" w:rsidP="00C260DA">
      <w:proofErr w:type="spellStart"/>
      <w:r>
        <w:t>Dx</w:t>
      </w:r>
      <w:proofErr w:type="spellEnd"/>
      <w:r>
        <w:t>:  HTN and no CKD</w:t>
      </w:r>
    </w:p>
    <w:p w:rsidR="004E0D54" w:rsidRDefault="004E0D54" w:rsidP="00C260DA">
      <w:r>
        <w:t>Race:  not African American</w:t>
      </w:r>
    </w:p>
    <w:p w:rsidR="004E0D54" w:rsidRDefault="004E0D54" w:rsidP="00C260DA">
      <w:r>
        <w:t xml:space="preserve">Medication:  </w:t>
      </w:r>
      <w:proofErr w:type="spellStart"/>
      <w:r>
        <w:t>lisinopril</w:t>
      </w:r>
      <w:proofErr w:type="spellEnd"/>
      <w:r>
        <w:t>; not contraindicated and dose can be increased; all labs ok; SBP=160 past month, no ADR</w:t>
      </w:r>
    </w:p>
    <w:p w:rsidR="004E0D54" w:rsidRDefault="004E0D54" w:rsidP="00C260DA">
      <w:r>
        <w:t xml:space="preserve">Therapeutic options:  </w:t>
      </w:r>
    </w:p>
    <w:p w:rsidR="004E0D54" w:rsidRDefault="004E0D54" w:rsidP="00BE428C">
      <w:pPr>
        <w:pStyle w:val="ListParagraph"/>
        <w:numPr>
          <w:ilvl w:val="0"/>
          <w:numId w:val="1"/>
        </w:numPr>
      </w:pPr>
      <w:r>
        <w:t xml:space="preserve">Increase dose </w:t>
      </w:r>
      <w:proofErr w:type="spellStart"/>
      <w:r>
        <w:t>lisinopril</w:t>
      </w:r>
      <w:proofErr w:type="spellEnd"/>
    </w:p>
    <w:p w:rsidR="004E0D54" w:rsidRDefault="004E0D54"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4E0D54" w:rsidRDefault="004E0D54" w:rsidP="004E0D54"/>
    <w:p w:rsidR="004E0D54" w:rsidRDefault="004E0D54" w:rsidP="004E0D54">
      <w:pPr>
        <w:pStyle w:val="Heading3"/>
      </w:pPr>
      <w:bookmarkStart w:id="132" w:name="_Toc532200731"/>
      <w:r>
        <w:t xml:space="preserve">Case B:  </w:t>
      </w:r>
      <w:r w:rsidRPr="002F4B2D">
        <w:rPr>
          <w:rFonts w:eastAsia="Times New Roman"/>
        </w:rPr>
        <w:t>increase dose 1st or 2nd line, add 2nd line drug</w:t>
      </w:r>
      <w:bookmarkEnd w:id="132"/>
    </w:p>
    <w:p w:rsidR="004E0D54" w:rsidRDefault="004E0D54" w:rsidP="00C260DA"/>
    <w:p w:rsidR="004E0D54" w:rsidRDefault="004E0D54" w:rsidP="00C260DA">
      <w:proofErr w:type="spellStart"/>
      <w:r>
        <w:t>Dx</w:t>
      </w:r>
      <w:proofErr w:type="spellEnd"/>
      <w:r>
        <w:t>:  HTN and no CKD</w:t>
      </w:r>
    </w:p>
    <w:p w:rsidR="004E0D54" w:rsidRDefault="004E0D54" w:rsidP="00C260DA">
      <w:r>
        <w:t>Race:  not African American</w:t>
      </w:r>
    </w:p>
    <w:p w:rsidR="004E0D54" w:rsidRDefault="004E0D54" w:rsidP="00C260DA">
      <w:r>
        <w:t xml:space="preserve">Medication:  </w:t>
      </w:r>
      <w:proofErr w:type="spellStart"/>
      <w:r w:rsidRPr="004E0D54">
        <w:t>chlorthalidone</w:t>
      </w:r>
      <w:proofErr w:type="spellEnd"/>
      <w:r>
        <w:t>, not contraindicated and dose can be increased; all labs ok; SBP=160 past month</w:t>
      </w:r>
      <w:proofErr w:type="gramStart"/>
      <w:r>
        <w:t>,  no</w:t>
      </w:r>
      <w:proofErr w:type="gramEnd"/>
      <w:r>
        <w:t xml:space="preserve"> ADR</w:t>
      </w:r>
    </w:p>
    <w:p w:rsidR="004E0D54" w:rsidRDefault="004E0D54" w:rsidP="004E0D54">
      <w:r>
        <w:t>Therapeutic options:</w:t>
      </w:r>
    </w:p>
    <w:p w:rsidR="004E0D54" w:rsidRDefault="004E0D54" w:rsidP="00BE428C">
      <w:pPr>
        <w:pStyle w:val="ListParagraph"/>
        <w:numPr>
          <w:ilvl w:val="0"/>
          <w:numId w:val="1"/>
        </w:numPr>
      </w:pPr>
      <w:r>
        <w:t xml:space="preserve">Increase dose </w:t>
      </w:r>
      <w:proofErr w:type="spellStart"/>
      <w:r>
        <w:t>chlorthalidone</w:t>
      </w:r>
      <w:proofErr w:type="spellEnd"/>
    </w:p>
    <w:p w:rsidR="004E0D54" w:rsidRDefault="004E0D54" w:rsidP="00BE428C">
      <w:pPr>
        <w:pStyle w:val="ListParagraph"/>
        <w:numPr>
          <w:ilvl w:val="0"/>
          <w:numId w:val="1"/>
        </w:numPr>
      </w:pPr>
      <w:r>
        <w:t>Add ACE inhibitors (</w:t>
      </w:r>
      <w:proofErr w:type="spellStart"/>
      <w:r>
        <w:t>lisinopril</w:t>
      </w:r>
      <w:proofErr w:type="spellEnd"/>
      <w:r>
        <w:t>)</w:t>
      </w:r>
    </w:p>
    <w:p w:rsidR="00D44F45" w:rsidRDefault="004E0D54" w:rsidP="00BE428C">
      <w:pPr>
        <w:pStyle w:val="ListParagraph"/>
        <w:numPr>
          <w:ilvl w:val="0"/>
          <w:numId w:val="1"/>
        </w:numPr>
      </w:pPr>
      <w:r>
        <w:t>Add ARB (losartan)</w:t>
      </w:r>
    </w:p>
    <w:p w:rsidR="00D44F45" w:rsidRPr="00D44F45" w:rsidRDefault="00D44F4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D44F45" w:rsidRDefault="00D44F45" w:rsidP="00D44F45">
      <w:pPr>
        <w:pStyle w:val="ListParagraph"/>
      </w:pPr>
    </w:p>
    <w:p w:rsidR="004E0D54" w:rsidRDefault="004E0D54" w:rsidP="00A100FA">
      <w:pPr>
        <w:pStyle w:val="Heading3"/>
        <w:rPr>
          <w:rFonts w:eastAsia="Times New Roman"/>
        </w:rPr>
      </w:pPr>
      <w:bookmarkStart w:id="133" w:name="_Toc532200732"/>
      <w:r>
        <w:t xml:space="preserve">Case C:  </w:t>
      </w:r>
      <w:r w:rsidRPr="002F4B2D">
        <w:rPr>
          <w:rFonts w:eastAsia="Times New Roman"/>
        </w:rPr>
        <w:t>increase dose 1st or 2nd line, add 3rd line drug</w:t>
      </w:r>
      <w:bookmarkEnd w:id="133"/>
    </w:p>
    <w:p w:rsidR="00A100FA" w:rsidRPr="00A100FA" w:rsidRDefault="00A100FA" w:rsidP="00A100FA"/>
    <w:p w:rsidR="004E0D54" w:rsidRDefault="004E0D54" w:rsidP="004E0D54">
      <w:proofErr w:type="spellStart"/>
      <w:r>
        <w:t>Dx</w:t>
      </w:r>
      <w:proofErr w:type="spellEnd"/>
      <w:r>
        <w:t>:  HTN and CKD and African American</w:t>
      </w:r>
    </w:p>
    <w:p w:rsidR="004E0D54" w:rsidRDefault="004E0D54" w:rsidP="004E0D54">
      <w:r>
        <w:lastRenderedPageBreak/>
        <w:t>Race:  African American</w:t>
      </w:r>
    </w:p>
    <w:p w:rsidR="004E0D54" w:rsidRDefault="004E0D54" w:rsidP="004E0D54">
      <w:r>
        <w:t xml:space="preserve">Medication:  </w:t>
      </w:r>
      <w:proofErr w:type="spellStart"/>
      <w:r>
        <w:t>chlorthalidone</w:t>
      </w:r>
      <w:proofErr w:type="spellEnd"/>
      <w:r>
        <w:t xml:space="preserve">, not contraindicated and dose can be increased; K=5.6&gt;5.5, an absolute contraindication for ACE and ARB, all other labs </w:t>
      </w:r>
      <w:proofErr w:type="gramStart"/>
      <w:r>
        <w:t>ok ,</w:t>
      </w:r>
      <w:proofErr w:type="gramEnd"/>
      <w:r>
        <w:t xml:space="preserve"> SBP=160 past month, ADR anaphylaxis to </w:t>
      </w:r>
      <w:r w:rsidR="00115C9F">
        <w:t>amlodipine</w:t>
      </w:r>
      <w:r>
        <w:t>, an absolute contraindication to CCB</w:t>
      </w:r>
    </w:p>
    <w:p w:rsidR="004E0D54" w:rsidRDefault="004E0D54" w:rsidP="004E0D54">
      <w:r>
        <w:t>Therapeutic options:</w:t>
      </w:r>
    </w:p>
    <w:p w:rsidR="004E0D54" w:rsidRDefault="004E0D54" w:rsidP="00BE428C">
      <w:pPr>
        <w:pStyle w:val="ListParagraph"/>
        <w:numPr>
          <w:ilvl w:val="0"/>
          <w:numId w:val="1"/>
        </w:numPr>
      </w:pPr>
      <w:r>
        <w:t xml:space="preserve">Increase dose </w:t>
      </w:r>
      <w:proofErr w:type="spellStart"/>
      <w:r>
        <w:t>chlorthalidone</w:t>
      </w:r>
      <w:proofErr w:type="spellEnd"/>
    </w:p>
    <w:p w:rsidR="004E0D54" w:rsidRDefault="004E0D54" w:rsidP="00BE428C">
      <w:pPr>
        <w:pStyle w:val="ListParagraph"/>
        <w:numPr>
          <w:ilvl w:val="0"/>
          <w:numId w:val="1"/>
        </w:numPr>
      </w:pPr>
      <w:r>
        <w:t xml:space="preserve">Add </w:t>
      </w:r>
      <w:proofErr w:type="spellStart"/>
      <w:r>
        <w:t>Cardioselective</w:t>
      </w:r>
      <w:proofErr w:type="spellEnd"/>
      <w:r>
        <w:t xml:space="preserve"> BB </w:t>
      </w:r>
      <w:r w:rsidR="00A100FA">
        <w:t>(</w:t>
      </w:r>
      <w:r w:rsidR="00A100FA" w:rsidRPr="004F42E8">
        <w:t xml:space="preserve"> sustained release </w:t>
      </w:r>
      <w:proofErr w:type="spellStart"/>
      <w:r w:rsidR="00A100FA" w:rsidRPr="004F42E8">
        <w:t>metoprolol</w:t>
      </w:r>
      <w:proofErr w:type="spellEnd"/>
      <w:r w:rsidR="00A100FA" w:rsidRPr="004F42E8">
        <w:t xml:space="preserve"> succinate</w:t>
      </w:r>
      <w:r w:rsidR="00A100FA">
        <w:t>)</w:t>
      </w:r>
    </w:p>
    <w:p w:rsidR="00A100FA" w:rsidRDefault="00A100FA" w:rsidP="00BE428C">
      <w:pPr>
        <w:pStyle w:val="ListParagraph"/>
        <w:numPr>
          <w:ilvl w:val="0"/>
          <w:numId w:val="1"/>
        </w:numPr>
      </w:pPr>
      <w:r>
        <w:t>Add Non-</w:t>
      </w:r>
      <w:proofErr w:type="spellStart"/>
      <w:r>
        <w:t>cardioselective</w:t>
      </w:r>
      <w:proofErr w:type="spellEnd"/>
      <w:r>
        <w:t xml:space="preserve"> BB (propranolol)</w:t>
      </w:r>
    </w:p>
    <w:p w:rsidR="00A100FA" w:rsidRDefault="00A100FA" w:rsidP="00BE428C">
      <w:pPr>
        <w:pStyle w:val="ListParagraph"/>
        <w:numPr>
          <w:ilvl w:val="0"/>
          <w:numId w:val="1"/>
        </w:numPr>
      </w:pPr>
      <w:r>
        <w:t>Add Alpha-beta blocker (</w:t>
      </w:r>
      <w:proofErr w:type="spellStart"/>
      <w:r w:rsidRPr="004F42E8">
        <w:t>carvedilol</w:t>
      </w:r>
      <w:proofErr w:type="spellEnd"/>
      <w:r>
        <w:t>)</w:t>
      </w:r>
    </w:p>
    <w:p w:rsidR="00A100FA" w:rsidRDefault="00A100FA" w:rsidP="00A100FA"/>
    <w:p w:rsidR="00A100FA" w:rsidRDefault="00A100FA" w:rsidP="00A100FA">
      <w:pPr>
        <w:pStyle w:val="Heading3"/>
      </w:pPr>
      <w:bookmarkStart w:id="134" w:name="_Toc532200733"/>
      <w:r>
        <w:t xml:space="preserve">Case D:  </w:t>
      </w:r>
      <w:r w:rsidRPr="002F4B2D">
        <w:rPr>
          <w:rFonts w:eastAsia="Times New Roman"/>
        </w:rPr>
        <w:t>increase dose 1st or 2nd line, link to other 3rd line drugs</w:t>
      </w:r>
      <w:bookmarkEnd w:id="134"/>
    </w:p>
    <w:p w:rsidR="004E0D54" w:rsidRDefault="004E0D54" w:rsidP="004E0D54"/>
    <w:p w:rsidR="00A100FA" w:rsidRDefault="00A100FA" w:rsidP="00A100FA">
      <w:proofErr w:type="spellStart"/>
      <w:r>
        <w:t>Dx</w:t>
      </w:r>
      <w:proofErr w:type="spellEnd"/>
      <w:r>
        <w:t>:  HTN and CKD and African American</w:t>
      </w:r>
    </w:p>
    <w:p w:rsidR="00A100FA" w:rsidRDefault="00A100FA" w:rsidP="00A100FA">
      <w:proofErr w:type="spellStart"/>
      <w:r>
        <w:t>Dx</w:t>
      </w:r>
      <w:proofErr w:type="spellEnd"/>
      <w:r>
        <w:t xml:space="preserve">:  </w:t>
      </w:r>
      <w:r w:rsidRPr="00A100FA">
        <w:t>Unspecified Heart Block and no pacemaker</w:t>
      </w:r>
      <w:r>
        <w:t xml:space="preserve"> (absolute contraindication all BB)</w:t>
      </w:r>
    </w:p>
    <w:p w:rsidR="00A100FA" w:rsidRDefault="00A100FA" w:rsidP="00A100FA">
      <w:r>
        <w:t>Race:  African American</w:t>
      </w:r>
    </w:p>
    <w:p w:rsidR="004E0D54" w:rsidRDefault="00A100FA" w:rsidP="004E0D54">
      <w:r>
        <w:t xml:space="preserve">Medication:  </w:t>
      </w:r>
      <w:proofErr w:type="spellStart"/>
      <w:r>
        <w:t>chlorthalidone</w:t>
      </w:r>
      <w:proofErr w:type="spellEnd"/>
      <w:r>
        <w:t xml:space="preserve">, not contraindicated and dose can be increased; K=5.6&gt;5.5, an absolute contraindication for ACE and ARB, SBP=160 past month, ADR anaphylaxis to </w:t>
      </w:r>
      <w:r w:rsidR="00115C9F">
        <w:t>amlodipine</w:t>
      </w:r>
      <w:r>
        <w:t>, an absolute contraindication to CCB</w:t>
      </w:r>
    </w:p>
    <w:p w:rsidR="00A100FA" w:rsidRDefault="00A100FA" w:rsidP="004E0D54">
      <w:r>
        <w:t>Therapeutic options:</w:t>
      </w:r>
    </w:p>
    <w:p w:rsidR="00A100FA" w:rsidRDefault="00A100FA" w:rsidP="00BE428C">
      <w:pPr>
        <w:pStyle w:val="ListParagraph"/>
        <w:numPr>
          <w:ilvl w:val="0"/>
          <w:numId w:val="1"/>
        </w:numPr>
      </w:pPr>
      <w:r>
        <w:t xml:space="preserve">Increase dose </w:t>
      </w:r>
      <w:proofErr w:type="spellStart"/>
      <w:r>
        <w:t>chlorthalidone</w:t>
      </w:r>
      <w:proofErr w:type="spellEnd"/>
    </w:p>
    <w:p w:rsidR="00A100FA" w:rsidRDefault="00A100FA" w:rsidP="00BE428C">
      <w:pPr>
        <w:pStyle w:val="ListParagraph"/>
        <w:numPr>
          <w:ilvl w:val="0"/>
          <w:numId w:val="1"/>
        </w:numPr>
      </w:pPr>
      <w:r>
        <w:t>Link to other 3</w:t>
      </w:r>
      <w:r w:rsidRPr="00A100FA">
        <w:rPr>
          <w:vertAlign w:val="superscript"/>
        </w:rPr>
        <w:t>rd</w:t>
      </w:r>
      <w:r>
        <w:t xml:space="preserve"> line non-encoded drugs</w:t>
      </w:r>
    </w:p>
    <w:p w:rsidR="00A100FA" w:rsidRDefault="00A100FA" w:rsidP="00A100FA"/>
    <w:p w:rsidR="007913D7" w:rsidRDefault="007913D7" w:rsidP="007913D7">
      <w:pPr>
        <w:pStyle w:val="Heading3"/>
      </w:pPr>
      <w:bookmarkStart w:id="135" w:name="_Toc532200734"/>
      <w:r>
        <w:t xml:space="preserve">Case E:  </w:t>
      </w:r>
      <w:r w:rsidRPr="002F4B2D">
        <w:rPr>
          <w:rFonts w:eastAsia="Times New Roman"/>
        </w:rPr>
        <w:t>1st or 2nd line not HCTZ at max dose, only add 1st line drug</w:t>
      </w:r>
      <w:bookmarkEnd w:id="135"/>
    </w:p>
    <w:p w:rsidR="004E0D54" w:rsidRDefault="004E0D54" w:rsidP="004E0D54"/>
    <w:p w:rsidR="007913D7" w:rsidRDefault="007913D7" w:rsidP="007913D7">
      <w:proofErr w:type="spellStart"/>
      <w:r>
        <w:t>Dx</w:t>
      </w:r>
      <w:proofErr w:type="spellEnd"/>
      <w:r>
        <w:t>:  HTN and no CKD</w:t>
      </w:r>
    </w:p>
    <w:p w:rsidR="007913D7" w:rsidRDefault="007913D7" w:rsidP="007913D7">
      <w:r>
        <w:t>Race:  not African American</w:t>
      </w:r>
    </w:p>
    <w:p w:rsidR="007913D7" w:rsidRDefault="007913D7" w:rsidP="007913D7">
      <w:r>
        <w:t xml:space="preserve">Medication:  </w:t>
      </w:r>
      <w:proofErr w:type="spellStart"/>
      <w:r>
        <w:t>lisinopril</w:t>
      </w:r>
      <w:proofErr w:type="spellEnd"/>
      <w:r>
        <w:t>, not contraindicated and at max dose; all labs ok; SBP=160 past month, no ADR</w:t>
      </w:r>
    </w:p>
    <w:p w:rsidR="007913D7" w:rsidRDefault="00393193" w:rsidP="004E0D54">
      <w:r>
        <w:t>Therapeutic option</w:t>
      </w:r>
      <w:r w:rsidR="007913D7">
        <w:t>:</w:t>
      </w:r>
    </w:p>
    <w:p w:rsidR="007913D7" w:rsidRDefault="007913D7"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7913D7" w:rsidRDefault="007913D7" w:rsidP="007913D7">
      <w:pPr>
        <w:pStyle w:val="ListParagraph"/>
      </w:pPr>
      <w:r>
        <w:t xml:space="preserve"> </w:t>
      </w:r>
    </w:p>
    <w:p w:rsidR="004E0D54" w:rsidRDefault="00A33067" w:rsidP="00A33067">
      <w:pPr>
        <w:pStyle w:val="Heading3"/>
      </w:pPr>
      <w:bookmarkStart w:id="136" w:name="_Toc532200735"/>
      <w:r>
        <w:lastRenderedPageBreak/>
        <w:t>Case F</w:t>
      </w:r>
      <w:r w:rsidR="00AB4567">
        <w:t>1</w:t>
      </w:r>
      <w:r>
        <w:t xml:space="preserve">:  </w:t>
      </w:r>
      <w:r w:rsidRPr="002F4B2D">
        <w:rPr>
          <w:rFonts w:eastAsia="Times New Roman"/>
        </w:rPr>
        <w:t>1st or 2nd line not HCTZ at max dose, only add 2nd line drug</w:t>
      </w:r>
      <w:bookmarkEnd w:id="136"/>
    </w:p>
    <w:p w:rsidR="004E0D54" w:rsidRDefault="004E0D54" w:rsidP="004E0D54"/>
    <w:p w:rsidR="00A33067" w:rsidRDefault="00A33067" w:rsidP="004E0D54">
      <w:proofErr w:type="spellStart"/>
      <w:r>
        <w:t>Dx</w:t>
      </w:r>
      <w:proofErr w:type="spellEnd"/>
      <w:r>
        <w:t>:  HTN and CKD and not African American</w:t>
      </w:r>
    </w:p>
    <w:p w:rsidR="00A33067" w:rsidRDefault="00A33067" w:rsidP="004E0D54">
      <w:r>
        <w:t>Race:  not African American</w:t>
      </w:r>
    </w:p>
    <w:p w:rsidR="00A33067" w:rsidRDefault="00A33067" w:rsidP="004E0D54">
      <w:r>
        <w:t xml:space="preserve">Medication:  </w:t>
      </w:r>
      <w:proofErr w:type="spellStart"/>
      <w:r>
        <w:t>lisinopril</w:t>
      </w:r>
      <w:proofErr w:type="spellEnd"/>
      <w:r>
        <w:t>, not contraindicated and at max dose, all labs ok; SBP=160 past month, no ADR</w:t>
      </w:r>
    </w:p>
    <w:p w:rsidR="00A33067" w:rsidRDefault="00A33067" w:rsidP="00A33067">
      <w:r>
        <w:t>Therapeutic option:</w:t>
      </w:r>
    </w:p>
    <w:p w:rsidR="00A33067" w:rsidRDefault="00A33067" w:rsidP="00BE428C">
      <w:pPr>
        <w:pStyle w:val="ListParagraph"/>
        <w:numPr>
          <w:ilvl w:val="0"/>
          <w:numId w:val="1"/>
        </w:numPr>
      </w:pPr>
      <w:r>
        <w:t>Add thiazide diuretics (</w:t>
      </w:r>
      <w:proofErr w:type="spellStart"/>
      <w:r>
        <w:t>chlorthalidone</w:t>
      </w:r>
      <w:proofErr w:type="spellEnd"/>
      <w:r>
        <w:t xml:space="preserve"> (preferred), </w:t>
      </w:r>
      <w:proofErr w:type="spellStart"/>
      <w:r>
        <w:t>indapamide</w:t>
      </w:r>
      <w:proofErr w:type="spellEnd"/>
      <w:r>
        <w:t xml:space="preserve"> (preferred), HCTZ)</w:t>
      </w:r>
    </w:p>
    <w:p w:rsidR="00AB4567" w:rsidRDefault="00AB4567" w:rsidP="00AB4567"/>
    <w:p w:rsidR="00AB4567" w:rsidRDefault="00AB4567" w:rsidP="00AB4567">
      <w:pPr>
        <w:pStyle w:val="Heading3"/>
      </w:pPr>
      <w:bookmarkStart w:id="137" w:name="_Toc532200736"/>
      <w:r>
        <w:t xml:space="preserve">Case F2:  </w:t>
      </w:r>
      <w:r w:rsidRPr="002F4B2D">
        <w:rPr>
          <w:rFonts w:eastAsia="Times New Roman"/>
        </w:rPr>
        <w:t>1st or 2nd line not HCTZ at max dose, only add 2nd line drug</w:t>
      </w:r>
      <w:bookmarkEnd w:id="137"/>
    </w:p>
    <w:p w:rsidR="00AB4567" w:rsidRDefault="00AB4567" w:rsidP="00AB4567"/>
    <w:p w:rsidR="00AB4567" w:rsidRDefault="00AB4567" w:rsidP="00AB4567">
      <w:proofErr w:type="spellStart"/>
      <w:r>
        <w:t>Dx</w:t>
      </w:r>
      <w:proofErr w:type="spellEnd"/>
      <w:r>
        <w:t>:  HTN and CKD and African American</w:t>
      </w:r>
    </w:p>
    <w:p w:rsidR="00AB4567" w:rsidRDefault="00AB4567" w:rsidP="00AB4567">
      <w:r>
        <w:t>Race:  African American</w:t>
      </w:r>
    </w:p>
    <w:p w:rsidR="00AB4567" w:rsidRDefault="00AB4567" w:rsidP="00AB4567">
      <w:r>
        <w:t xml:space="preserve">Medication:  </w:t>
      </w:r>
      <w:proofErr w:type="spellStart"/>
      <w:r>
        <w:t>chlorthalidone</w:t>
      </w:r>
      <w:proofErr w:type="spellEnd"/>
      <w:r>
        <w:t>, not contraindicated and at max dose, K=5.6&lt;5.5 an absolute contraindication for ACE and ARB; all other labs ok; SBP=160 past month, no ADR</w:t>
      </w:r>
    </w:p>
    <w:p w:rsidR="00AB4567" w:rsidRDefault="00AB4567" w:rsidP="00AB4567">
      <w:r>
        <w:t>Therapeutic option:</w:t>
      </w:r>
    </w:p>
    <w:p w:rsidR="00AB4567" w:rsidRPr="00D44F45" w:rsidRDefault="00AB4567"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AB4567" w:rsidRDefault="00AB4567" w:rsidP="00AB4567"/>
    <w:p w:rsidR="00BD7F89" w:rsidRDefault="00BD7F89" w:rsidP="00BD7F89"/>
    <w:p w:rsidR="00694008" w:rsidRPr="00694008" w:rsidRDefault="00694008" w:rsidP="00694008">
      <w:pPr>
        <w:pStyle w:val="Heading3"/>
        <w:rPr>
          <w:rFonts w:eastAsia="Times New Roman"/>
        </w:rPr>
      </w:pPr>
      <w:bookmarkStart w:id="138" w:name="_Toc532200737"/>
      <w:r>
        <w:t xml:space="preserve">Case G:  </w:t>
      </w:r>
      <w:r w:rsidRPr="00694008">
        <w:rPr>
          <w:rFonts w:eastAsia="Times New Roman"/>
        </w:rPr>
        <w:t>1st or 2nd line not HCTZ at max dose, only add 3rd line drug</w:t>
      </w:r>
      <w:bookmarkEnd w:id="138"/>
    </w:p>
    <w:p w:rsidR="00694008" w:rsidRDefault="00694008" w:rsidP="00BD7F89"/>
    <w:p w:rsidR="00694008" w:rsidRDefault="00694008" w:rsidP="00694008">
      <w:proofErr w:type="spellStart"/>
      <w:r>
        <w:t>Dx</w:t>
      </w:r>
      <w:proofErr w:type="spellEnd"/>
      <w:r>
        <w:t>:  HTN and CKD and African American</w:t>
      </w:r>
    </w:p>
    <w:p w:rsidR="00694008" w:rsidRDefault="00694008" w:rsidP="00694008">
      <w:r>
        <w:t>Race:  African American</w:t>
      </w:r>
    </w:p>
    <w:p w:rsidR="00694008" w:rsidRDefault="00694008" w:rsidP="00694008">
      <w:r>
        <w:t xml:space="preserve">Medication:  </w:t>
      </w:r>
      <w:proofErr w:type="spellStart"/>
      <w:r>
        <w:t>chlorthalidone</w:t>
      </w:r>
      <w:proofErr w:type="spellEnd"/>
      <w:r>
        <w:t xml:space="preserve">, not contraindicated and at max dose; K=5.6&gt;5.5, an absolute contraindication for ACE and ARB, all other labs </w:t>
      </w:r>
      <w:proofErr w:type="gramStart"/>
      <w:r>
        <w:t>ok ,</w:t>
      </w:r>
      <w:proofErr w:type="gramEnd"/>
      <w:r>
        <w:t xml:space="preserve"> SBP=160 past month, ADR anaphylaxis to </w:t>
      </w:r>
      <w:r w:rsidR="00115C9F">
        <w:t>amlodipine</w:t>
      </w:r>
      <w:r>
        <w:t>, an absolute contraindication to CCB</w:t>
      </w:r>
    </w:p>
    <w:p w:rsidR="00694008" w:rsidRDefault="00694008" w:rsidP="00694008">
      <w:r>
        <w:t>Therapeutic options:</w:t>
      </w:r>
    </w:p>
    <w:p w:rsidR="00694008" w:rsidRDefault="00694008"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694008" w:rsidRDefault="00694008" w:rsidP="00BE428C">
      <w:pPr>
        <w:pStyle w:val="ListParagraph"/>
        <w:numPr>
          <w:ilvl w:val="0"/>
          <w:numId w:val="1"/>
        </w:numPr>
      </w:pPr>
      <w:r>
        <w:t>Add Non-</w:t>
      </w:r>
      <w:proofErr w:type="spellStart"/>
      <w:r>
        <w:t>cardioselective</w:t>
      </w:r>
      <w:proofErr w:type="spellEnd"/>
      <w:r>
        <w:t xml:space="preserve"> BB (propranolol)</w:t>
      </w:r>
    </w:p>
    <w:p w:rsidR="00694008" w:rsidRDefault="00694008" w:rsidP="00BE428C">
      <w:pPr>
        <w:pStyle w:val="ListParagraph"/>
        <w:numPr>
          <w:ilvl w:val="0"/>
          <w:numId w:val="1"/>
        </w:numPr>
      </w:pPr>
      <w:r>
        <w:t>Add Alpha-beta blocker (</w:t>
      </w:r>
      <w:proofErr w:type="spellStart"/>
      <w:r w:rsidRPr="004F42E8">
        <w:t>carvedilol</w:t>
      </w:r>
      <w:proofErr w:type="spellEnd"/>
      <w:r>
        <w:t>)</w:t>
      </w:r>
    </w:p>
    <w:p w:rsidR="00694008" w:rsidRDefault="00694008" w:rsidP="00BD7F89"/>
    <w:p w:rsidR="00694008" w:rsidRDefault="00694008" w:rsidP="00BD7F89"/>
    <w:p w:rsidR="00BD7F89" w:rsidRDefault="000E64A1" w:rsidP="00BD7F89">
      <w:pPr>
        <w:pStyle w:val="Heading3"/>
        <w:rPr>
          <w:rFonts w:eastAsia="Times New Roman"/>
        </w:rPr>
      </w:pPr>
      <w:bookmarkStart w:id="139" w:name="_Toc532200738"/>
      <w:r>
        <w:t>Case H</w:t>
      </w:r>
      <w:r w:rsidR="00BD7F89">
        <w:t xml:space="preserve">:  </w:t>
      </w:r>
      <w:r w:rsidR="00BD7F89" w:rsidRPr="002F4B2D">
        <w:rPr>
          <w:rFonts w:eastAsia="Times New Roman"/>
        </w:rPr>
        <w:t xml:space="preserve">1st or 2nd line not HCTZ at max dose, </w:t>
      </w:r>
      <w:r w:rsidR="00C01F57">
        <w:rPr>
          <w:rFonts w:eastAsia="Times New Roman"/>
        </w:rPr>
        <w:t>link to other</w:t>
      </w:r>
      <w:r w:rsidR="00BD7F89" w:rsidRPr="002F4B2D">
        <w:rPr>
          <w:rFonts w:eastAsia="Times New Roman"/>
        </w:rPr>
        <w:t xml:space="preserve"> 3rd line drug</w:t>
      </w:r>
      <w:r w:rsidR="00C01F57">
        <w:rPr>
          <w:rFonts w:eastAsia="Times New Roman"/>
        </w:rPr>
        <w:t>s</w:t>
      </w:r>
      <w:bookmarkEnd w:id="139"/>
    </w:p>
    <w:p w:rsidR="00BD7F89" w:rsidRDefault="00BD7F89" w:rsidP="00BD7F89"/>
    <w:p w:rsidR="00472403" w:rsidRDefault="00B25F44" w:rsidP="00B25F44">
      <w:proofErr w:type="spellStart"/>
      <w:r>
        <w:t>Dx</w:t>
      </w:r>
      <w:proofErr w:type="spellEnd"/>
      <w:r>
        <w:t xml:space="preserve">:  HTN and CKD </w:t>
      </w:r>
      <w:r w:rsidR="00C90919">
        <w:t>and African American</w:t>
      </w:r>
    </w:p>
    <w:p w:rsidR="00B25F44" w:rsidRDefault="00472403" w:rsidP="00B25F44">
      <w:r>
        <w:t xml:space="preserve">Race:  </w:t>
      </w:r>
      <w:r w:rsidR="00B25F44">
        <w:t>African American</w:t>
      </w:r>
    </w:p>
    <w:p w:rsidR="00B25F44" w:rsidRDefault="00B25F44" w:rsidP="00BD7F89">
      <w:proofErr w:type="spellStart"/>
      <w:r>
        <w:t>Dx</w:t>
      </w:r>
      <w:proofErr w:type="spellEnd"/>
      <w:r>
        <w:t xml:space="preserve">:  </w:t>
      </w:r>
      <w:r w:rsidRPr="00A100FA">
        <w:t>Unspecified Heart Block and no pacemaker</w:t>
      </w:r>
      <w:r>
        <w:t xml:space="preserve"> (absolute contraindication all BB)</w:t>
      </w:r>
    </w:p>
    <w:p w:rsidR="00B25F44" w:rsidRDefault="00B25F44" w:rsidP="00B25F44">
      <w:r>
        <w:t xml:space="preserve">Medication:  </w:t>
      </w:r>
      <w:proofErr w:type="spellStart"/>
      <w:r>
        <w:t>chlorthalidone</w:t>
      </w:r>
      <w:proofErr w:type="spellEnd"/>
      <w:r>
        <w:t xml:space="preserve">, not contraindicated at max dose; K=5.6&gt;5.5, an absolute contraindication for ACE and ARB, SBP=160 past month, ADR anaphylaxis to </w:t>
      </w:r>
      <w:r w:rsidR="00115C9F">
        <w:t>amlodipine</w:t>
      </w:r>
      <w:r>
        <w:t>, an absolute contraindication to CCB</w:t>
      </w:r>
    </w:p>
    <w:p w:rsidR="00B25F44" w:rsidRDefault="00B25F44" w:rsidP="00B25F44">
      <w:r>
        <w:t>Therapeutic options:</w:t>
      </w:r>
    </w:p>
    <w:p w:rsidR="00B25F44" w:rsidRDefault="00B25F44" w:rsidP="00BE428C">
      <w:pPr>
        <w:pStyle w:val="ListParagraph"/>
        <w:numPr>
          <w:ilvl w:val="0"/>
          <w:numId w:val="1"/>
        </w:numPr>
      </w:pPr>
      <w:r>
        <w:t>Link to other 3</w:t>
      </w:r>
      <w:r w:rsidRPr="00A100FA">
        <w:rPr>
          <w:vertAlign w:val="superscript"/>
        </w:rPr>
        <w:t>rd</w:t>
      </w:r>
      <w:r>
        <w:t xml:space="preserve"> line non-encoded drugs</w:t>
      </w:r>
    </w:p>
    <w:p w:rsidR="00B25F44" w:rsidRDefault="00B25F44" w:rsidP="00BD7F89"/>
    <w:p w:rsidR="00472403" w:rsidRDefault="00472403" w:rsidP="00472403">
      <w:pPr>
        <w:pStyle w:val="Heading3"/>
        <w:rPr>
          <w:rFonts w:eastAsia="Times New Roman"/>
        </w:rPr>
      </w:pPr>
      <w:bookmarkStart w:id="140" w:name="_Toc532200739"/>
      <w:r>
        <w:t xml:space="preserve">Case I: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1st line drug, sub with preferred thiazide</w:t>
      </w:r>
      <w:bookmarkEnd w:id="140"/>
    </w:p>
    <w:p w:rsidR="00472403" w:rsidRDefault="00472403" w:rsidP="00BD7F89"/>
    <w:p w:rsidR="00472403" w:rsidRDefault="00472403" w:rsidP="00472403">
      <w:proofErr w:type="spellStart"/>
      <w:r>
        <w:t>Dx</w:t>
      </w:r>
      <w:proofErr w:type="spellEnd"/>
      <w:r>
        <w:t xml:space="preserve">:  HTN and CKD </w:t>
      </w:r>
      <w:r w:rsidR="00C90919">
        <w:t>and not African American</w:t>
      </w:r>
    </w:p>
    <w:p w:rsidR="00472403" w:rsidRDefault="00472403" w:rsidP="00472403">
      <w:r>
        <w:t>Race:  not African American</w:t>
      </w:r>
    </w:p>
    <w:p w:rsidR="00472403" w:rsidRDefault="00472403" w:rsidP="00472403">
      <w:r>
        <w:t>Medication:  HCTZ max dose, not contraindicated</w:t>
      </w:r>
      <w:r w:rsidR="000D2CEC">
        <w:t>; all labs ok; SBP=160 past month, no ADR</w:t>
      </w:r>
    </w:p>
    <w:p w:rsidR="00472403" w:rsidRDefault="00472403" w:rsidP="00BD7F89">
      <w:r>
        <w:t>Therapeutic options:</w:t>
      </w:r>
    </w:p>
    <w:p w:rsidR="00472403" w:rsidRDefault="00472403" w:rsidP="00BE428C">
      <w:pPr>
        <w:pStyle w:val="ListParagraph"/>
        <w:numPr>
          <w:ilvl w:val="0"/>
          <w:numId w:val="1"/>
        </w:numPr>
      </w:pPr>
      <w:proofErr w:type="spellStart"/>
      <w:r>
        <w:t>Susbtitute</w:t>
      </w:r>
      <w:proofErr w:type="spellEnd"/>
      <w:r>
        <w:t xml:space="preserve"> HCTZ with preferred thiazides (</w:t>
      </w:r>
      <w:proofErr w:type="spellStart"/>
      <w:r>
        <w:t>chlorthalidone</w:t>
      </w:r>
      <w:proofErr w:type="spellEnd"/>
      <w:r>
        <w:t xml:space="preserve">, </w:t>
      </w:r>
      <w:proofErr w:type="spellStart"/>
      <w:r>
        <w:t>indapamide</w:t>
      </w:r>
      <w:proofErr w:type="spellEnd"/>
      <w:r>
        <w:t xml:space="preserve">) </w:t>
      </w:r>
    </w:p>
    <w:p w:rsidR="00472403" w:rsidRDefault="00472403" w:rsidP="00BE428C">
      <w:pPr>
        <w:pStyle w:val="ListParagraph"/>
        <w:numPr>
          <w:ilvl w:val="0"/>
          <w:numId w:val="1"/>
        </w:numPr>
      </w:pPr>
      <w:r>
        <w:t>Add ACE inhibitors (</w:t>
      </w:r>
      <w:proofErr w:type="spellStart"/>
      <w:r>
        <w:t>lisinopril</w:t>
      </w:r>
      <w:proofErr w:type="spellEnd"/>
      <w:r>
        <w:t>)</w:t>
      </w:r>
    </w:p>
    <w:p w:rsidR="00472403" w:rsidRDefault="00472403" w:rsidP="00BE428C">
      <w:pPr>
        <w:pStyle w:val="ListParagraph"/>
        <w:numPr>
          <w:ilvl w:val="0"/>
          <w:numId w:val="1"/>
        </w:numPr>
      </w:pPr>
      <w:r>
        <w:t>Add ARB (losartan)</w:t>
      </w:r>
    </w:p>
    <w:p w:rsidR="00472403" w:rsidRDefault="00472403" w:rsidP="00BD7F89"/>
    <w:p w:rsidR="00C51268" w:rsidRDefault="00D44F45" w:rsidP="00C51268">
      <w:pPr>
        <w:pStyle w:val="Heading3"/>
        <w:rPr>
          <w:rFonts w:eastAsia="Times New Roman"/>
        </w:rPr>
      </w:pPr>
      <w:bookmarkStart w:id="141" w:name="_Toc532200740"/>
      <w:r>
        <w:t>Case J</w:t>
      </w:r>
      <w:r w:rsidR="00C51268">
        <w:t xml:space="preserve">:  </w:t>
      </w:r>
      <w:r w:rsidR="00C51268" w:rsidRPr="002F4B2D">
        <w:rPr>
          <w:rFonts w:eastAsia="Times New Roman"/>
        </w:rPr>
        <w:t xml:space="preserve">1st or 2nd line </w:t>
      </w:r>
      <w:r>
        <w:rPr>
          <w:rFonts w:eastAsia="Times New Roman"/>
        </w:rPr>
        <w:t>(</w:t>
      </w:r>
      <w:r w:rsidR="00C51268" w:rsidRPr="002F4B2D">
        <w:rPr>
          <w:rFonts w:eastAsia="Times New Roman"/>
        </w:rPr>
        <w:t>HCTZ</w:t>
      </w:r>
      <w:r>
        <w:rPr>
          <w:rFonts w:eastAsia="Times New Roman"/>
        </w:rPr>
        <w:t>)</w:t>
      </w:r>
      <w:r w:rsidR="00C51268" w:rsidRPr="002F4B2D">
        <w:rPr>
          <w:rFonts w:eastAsia="Times New Roman"/>
        </w:rPr>
        <w:t xml:space="preserve"> at max dose, </w:t>
      </w:r>
      <w:r>
        <w:rPr>
          <w:rFonts w:eastAsia="Times New Roman"/>
        </w:rPr>
        <w:t>add 2nd line drug, sub with preferred thiazide</w:t>
      </w:r>
      <w:bookmarkEnd w:id="141"/>
    </w:p>
    <w:p w:rsidR="00C51268" w:rsidRDefault="00C51268" w:rsidP="00BD7F89"/>
    <w:p w:rsidR="00BD7F89" w:rsidRDefault="00472403" w:rsidP="00BD7F89">
      <w:proofErr w:type="spellStart"/>
      <w:r>
        <w:t>Dx</w:t>
      </w:r>
      <w:proofErr w:type="spellEnd"/>
      <w:r>
        <w:t>:  HTN no</w:t>
      </w:r>
      <w:r w:rsidR="00C51268">
        <w:t xml:space="preserve"> CKD</w:t>
      </w:r>
    </w:p>
    <w:p w:rsidR="009E478A" w:rsidRDefault="009E478A" w:rsidP="00BD7F89">
      <w:r>
        <w:t>Race:  not African American</w:t>
      </w:r>
    </w:p>
    <w:p w:rsidR="00472403" w:rsidRDefault="00C51268" w:rsidP="00BD7F89">
      <w:r>
        <w:t>Medication:  HCTZ max dose, not contraindicated</w:t>
      </w:r>
      <w:r w:rsidR="000D2CEC">
        <w:t>; all labs ok; SBP=160 past month, no ADR</w:t>
      </w:r>
    </w:p>
    <w:p w:rsidR="00C51268" w:rsidRDefault="00C51268" w:rsidP="00BD7F89">
      <w:r>
        <w:t>Therapeutic options:</w:t>
      </w:r>
    </w:p>
    <w:p w:rsidR="00C51268" w:rsidRDefault="006E191B" w:rsidP="00BE428C">
      <w:pPr>
        <w:pStyle w:val="ListParagraph"/>
        <w:numPr>
          <w:ilvl w:val="0"/>
          <w:numId w:val="1"/>
        </w:numPr>
      </w:pPr>
      <w:r>
        <w:t xml:space="preserve">Substitute </w:t>
      </w:r>
      <w:r w:rsidR="00C51268">
        <w:t>HCTZ with preferred thiazides (</w:t>
      </w:r>
      <w:proofErr w:type="spellStart"/>
      <w:r w:rsidR="00C51268">
        <w:t>chlorthalidone</w:t>
      </w:r>
      <w:proofErr w:type="spellEnd"/>
      <w:r w:rsidR="00C51268">
        <w:t xml:space="preserve">, </w:t>
      </w:r>
      <w:proofErr w:type="spellStart"/>
      <w:r w:rsidR="00C51268">
        <w:t>indapamide</w:t>
      </w:r>
      <w:proofErr w:type="spellEnd"/>
      <w:r w:rsidR="00C51268">
        <w:t xml:space="preserve">) </w:t>
      </w:r>
    </w:p>
    <w:p w:rsidR="002E7DBE" w:rsidRDefault="002E7DBE" w:rsidP="00BE428C">
      <w:pPr>
        <w:pStyle w:val="ListParagraph"/>
        <w:numPr>
          <w:ilvl w:val="0"/>
          <w:numId w:val="1"/>
        </w:numPr>
      </w:pPr>
      <w:r>
        <w:t>Add ACE inhibitors (</w:t>
      </w:r>
      <w:proofErr w:type="spellStart"/>
      <w:r>
        <w:t>lisinopril</w:t>
      </w:r>
      <w:proofErr w:type="spellEnd"/>
      <w:r>
        <w:t>)</w:t>
      </w:r>
    </w:p>
    <w:p w:rsidR="002E7DBE" w:rsidRDefault="002E7DBE" w:rsidP="00BE428C">
      <w:pPr>
        <w:pStyle w:val="ListParagraph"/>
        <w:numPr>
          <w:ilvl w:val="0"/>
          <w:numId w:val="1"/>
        </w:numPr>
      </w:pPr>
      <w:r>
        <w:lastRenderedPageBreak/>
        <w:t>Add ARB (losartan)</w:t>
      </w:r>
    </w:p>
    <w:p w:rsidR="002E7DBE" w:rsidRPr="009E478A" w:rsidRDefault="002E7DBE"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9E478A" w:rsidRPr="00CC2181" w:rsidRDefault="009E478A" w:rsidP="00BE428C">
      <w:pPr>
        <w:pStyle w:val="ListParagraph"/>
        <w:numPr>
          <w:ilvl w:val="0"/>
          <w:numId w:val="1"/>
        </w:numPr>
      </w:pPr>
    </w:p>
    <w:p w:rsidR="00CC2181" w:rsidRDefault="00CC2181" w:rsidP="00CC2181">
      <w:pPr>
        <w:pStyle w:val="Heading3"/>
        <w:rPr>
          <w:rFonts w:eastAsia="Times New Roman"/>
        </w:rPr>
      </w:pPr>
      <w:bookmarkStart w:id="142" w:name="_Toc532200741"/>
      <w:r>
        <w:t xml:space="preserve">Case K: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3rd line drug, sub with preferred thiazide</w:t>
      </w:r>
      <w:bookmarkEnd w:id="142"/>
    </w:p>
    <w:p w:rsidR="00CC2181" w:rsidRDefault="00CC2181" w:rsidP="00CC2181"/>
    <w:p w:rsidR="00CC2181" w:rsidRDefault="00CC2181" w:rsidP="00CC2181">
      <w:proofErr w:type="spellStart"/>
      <w:r>
        <w:t>Dx</w:t>
      </w:r>
      <w:proofErr w:type="spellEnd"/>
      <w:r>
        <w:t>:  HTN and CKD</w:t>
      </w:r>
      <w:r w:rsidR="00C90919">
        <w:t xml:space="preserve"> and African American</w:t>
      </w:r>
    </w:p>
    <w:p w:rsidR="00CC2181" w:rsidRDefault="00CC2181" w:rsidP="00CC2181">
      <w:r>
        <w:t>Race:  African American</w:t>
      </w:r>
    </w:p>
    <w:p w:rsidR="00CC2181" w:rsidRDefault="00CC2181" w:rsidP="00CC2181">
      <w:r>
        <w:t xml:space="preserve">Medication:  HCTZ max dose, not contraindicate; K=5.6&gt;5.5, an absolute contraindication for ACE and ARB, all other labs </w:t>
      </w:r>
      <w:proofErr w:type="gramStart"/>
      <w:r>
        <w:t>ok ,</w:t>
      </w:r>
      <w:proofErr w:type="gramEnd"/>
      <w:r>
        <w:t xml:space="preserve"> SBP=160 past month, ADR anaphylaxis to </w:t>
      </w:r>
      <w:r w:rsidR="00115C9F">
        <w:t>amlodipine</w:t>
      </w:r>
      <w:r>
        <w:t>, an absolute contraindication to CCB</w:t>
      </w:r>
    </w:p>
    <w:p w:rsidR="00CC2181" w:rsidRDefault="00CC2181" w:rsidP="00CC2181">
      <w:r>
        <w:t>Therapeutic options:</w:t>
      </w:r>
    </w:p>
    <w:p w:rsidR="00CC2181" w:rsidRDefault="006E191B" w:rsidP="00BE428C">
      <w:pPr>
        <w:pStyle w:val="ListParagraph"/>
        <w:numPr>
          <w:ilvl w:val="0"/>
          <w:numId w:val="1"/>
        </w:numPr>
      </w:pPr>
      <w:r>
        <w:t>Su</w:t>
      </w:r>
      <w:r w:rsidR="00CC2181">
        <w:t>b</w:t>
      </w:r>
      <w:r>
        <w:t>s</w:t>
      </w:r>
      <w:r w:rsidR="00CC2181">
        <w:t>titute HCTZ with preferred thiazides (</w:t>
      </w:r>
      <w:proofErr w:type="spellStart"/>
      <w:r w:rsidR="00CC2181">
        <w:t>chlorthalidone</w:t>
      </w:r>
      <w:proofErr w:type="spellEnd"/>
      <w:r w:rsidR="00CC2181">
        <w:t xml:space="preserve">, </w:t>
      </w:r>
      <w:proofErr w:type="spellStart"/>
      <w:r w:rsidR="00CC2181">
        <w:t>indapamide</w:t>
      </w:r>
      <w:proofErr w:type="spellEnd"/>
      <w:r w:rsidR="00CC2181">
        <w:t xml:space="preserve">) </w:t>
      </w:r>
    </w:p>
    <w:p w:rsidR="00CC2181" w:rsidRDefault="00CC2181"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CC2181" w:rsidRDefault="00CC2181" w:rsidP="00BE428C">
      <w:pPr>
        <w:pStyle w:val="ListParagraph"/>
        <w:numPr>
          <w:ilvl w:val="0"/>
          <w:numId w:val="1"/>
        </w:numPr>
      </w:pPr>
      <w:r>
        <w:t>Add Non-</w:t>
      </w:r>
      <w:proofErr w:type="spellStart"/>
      <w:r>
        <w:t>cardioselective</w:t>
      </w:r>
      <w:proofErr w:type="spellEnd"/>
      <w:r>
        <w:t xml:space="preserve"> BB (propranolol)</w:t>
      </w:r>
    </w:p>
    <w:p w:rsidR="00CC2181" w:rsidRDefault="00CC2181" w:rsidP="00BE428C">
      <w:pPr>
        <w:pStyle w:val="ListParagraph"/>
        <w:numPr>
          <w:ilvl w:val="0"/>
          <w:numId w:val="1"/>
        </w:numPr>
      </w:pPr>
      <w:r>
        <w:t>Add Alpha-beta blocker (</w:t>
      </w:r>
      <w:proofErr w:type="spellStart"/>
      <w:r w:rsidRPr="004F42E8">
        <w:t>carvedilol</w:t>
      </w:r>
      <w:proofErr w:type="spellEnd"/>
      <w:r>
        <w:t>)</w:t>
      </w:r>
    </w:p>
    <w:p w:rsidR="00CC2181" w:rsidRDefault="00CC2181" w:rsidP="00CC2181"/>
    <w:p w:rsidR="00475B2C" w:rsidRDefault="00475B2C" w:rsidP="00475B2C">
      <w:pPr>
        <w:pStyle w:val="Heading3"/>
        <w:rPr>
          <w:rFonts w:eastAsia="Times New Roman"/>
        </w:rPr>
      </w:pPr>
      <w:bookmarkStart w:id="143" w:name="_Toc532200742"/>
      <w:r>
        <w:t xml:space="preserve">Case L: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link to other</w:t>
      </w:r>
      <w:r w:rsidRPr="002F4B2D">
        <w:rPr>
          <w:rFonts w:eastAsia="Times New Roman"/>
        </w:rPr>
        <w:t xml:space="preserve"> 3rd line drug</w:t>
      </w:r>
      <w:r>
        <w:rPr>
          <w:rFonts w:eastAsia="Times New Roman"/>
        </w:rPr>
        <w:t>s, sub with preferred thiazide</w:t>
      </w:r>
      <w:bookmarkEnd w:id="143"/>
    </w:p>
    <w:p w:rsidR="00475B2C" w:rsidRDefault="00475B2C" w:rsidP="00CC2181"/>
    <w:p w:rsidR="006E191B" w:rsidRDefault="006E191B" w:rsidP="006E191B">
      <w:proofErr w:type="spellStart"/>
      <w:r>
        <w:t>Dx</w:t>
      </w:r>
      <w:proofErr w:type="spellEnd"/>
      <w:r>
        <w:t xml:space="preserve">:  HTN and CKD </w:t>
      </w:r>
      <w:r w:rsidR="00C90919">
        <w:t>and African American</w:t>
      </w:r>
    </w:p>
    <w:p w:rsidR="006E191B" w:rsidRDefault="006E191B" w:rsidP="006E191B">
      <w:r>
        <w:t>Race:  African American</w:t>
      </w:r>
    </w:p>
    <w:p w:rsidR="006E191B" w:rsidRDefault="006E191B" w:rsidP="006E191B">
      <w:proofErr w:type="spellStart"/>
      <w:r>
        <w:t>Dx</w:t>
      </w:r>
      <w:proofErr w:type="spellEnd"/>
      <w:r>
        <w:t xml:space="preserve">:  </w:t>
      </w:r>
      <w:r w:rsidRPr="00A100FA">
        <w:t>Unspecified Heart Block and no pacemaker</w:t>
      </w:r>
      <w:r>
        <w:t xml:space="preserve"> (absolute contraindication all BB)</w:t>
      </w:r>
    </w:p>
    <w:p w:rsidR="006E191B" w:rsidRDefault="006E191B" w:rsidP="006E191B">
      <w:r>
        <w:t xml:space="preserve">Medication:  </w:t>
      </w:r>
      <w:r w:rsidR="00017CEF">
        <w:t>HCTZ</w:t>
      </w:r>
      <w:r>
        <w:t xml:space="preserve">, not contraindicated at max dose; K=5.6&gt;5.5, an absolute contraindication for ACE and ARB, SBP=160 past month, ADR anaphylaxis to </w:t>
      </w:r>
      <w:r w:rsidR="00115C9F">
        <w:t>amlodipine</w:t>
      </w:r>
      <w:r>
        <w:t>, an absolute contraindication to CCB</w:t>
      </w:r>
    </w:p>
    <w:p w:rsidR="006E191B" w:rsidRDefault="006E191B" w:rsidP="006E191B">
      <w:r>
        <w:t>Therapeutic options:</w:t>
      </w:r>
    </w:p>
    <w:p w:rsidR="006E191B" w:rsidRDefault="006E191B" w:rsidP="00BE428C">
      <w:pPr>
        <w:pStyle w:val="ListParagraph"/>
        <w:numPr>
          <w:ilvl w:val="0"/>
          <w:numId w:val="1"/>
        </w:numPr>
      </w:pPr>
      <w:r>
        <w:t>Substitute HCTZ with preferred thiazides (</w:t>
      </w:r>
      <w:proofErr w:type="spellStart"/>
      <w:r>
        <w:t>chlorthalidone</w:t>
      </w:r>
      <w:proofErr w:type="spellEnd"/>
      <w:r>
        <w:t xml:space="preserve">, </w:t>
      </w:r>
      <w:proofErr w:type="spellStart"/>
      <w:r>
        <w:t>indapamide</w:t>
      </w:r>
      <w:proofErr w:type="spellEnd"/>
      <w:r>
        <w:t xml:space="preserve"> </w:t>
      </w:r>
    </w:p>
    <w:p w:rsidR="006E191B" w:rsidRDefault="006E191B" w:rsidP="00BE428C">
      <w:pPr>
        <w:pStyle w:val="ListParagraph"/>
        <w:numPr>
          <w:ilvl w:val="0"/>
          <w:numId w:val="1"/>
        </w:numPr>
      </w:pPr>
      <w:r>
        <w:t>Link to other 3</w:t>
      </w:r>
      <w:r w:rsidRPr="00A100FA">
        <w:rPr>
          <w:vertAlign w:val="superscript"/>
        </w:rPr>
        <w:t>rd</w:t>
      </w:r>
      <w:r>
        <w:t xml:space="preserve"> line non-encoded drugs</w:t>
      </w:r>
    </w:p>
    <w:p w:rsidR="006E191B" w:rsidRDefault="006E191B" w:rsidP="00CC2181"/>
    <w:p w:rsidR="00E43856" w:rsidRDefault="00E43856" w:rsidP="00E43856">
      <w:pPr>
        <w:pStyle w:val="Heading3"/>
        <w:rPr>
          <w:rFonts w:eastAsia="Times New Roman"/>
        </w:rPr>
      </w:pPr>
      <w:bookmarkStart w:id="144" w:name="_Toc532200743"/>
      <w:r>
        <w:t xml:space="preserve">Case a:  </w:t>
      </w:r>
      <w:r>
        <w:rPr>
          <w:rFonts w:eastAsia="Times New Roman"/>
        </w:rPr>
        <w:t>3</w:t>
      </w:r>
      <w:r w:rsidRPr="00E43856">
        <w:rPr>
          <w:rFonts w:eastAsia="Times New Roman"/>
          <w:vertAlign w:val="superscript"/>
        </w:rPr>
        <w:t>rd</w:t>
      </w:r>
      <w:r>
        <w:rPr>
          <w:rFonts w:eastAsia="Times New Roman"/>
        </w:rPr>
        <w:t xml:space="preserve"> line drug any dose</w:t>
      </w:r>
      <w:r w:rsidRPr="002F4B2D">
        <w:rPr>
          <w:rFonts w:eastAsia="Times New Roman"/>
        </w:rPr>
        <w:t xml:space="preserve">, </w:t>
      </w:r>
      <w:r>
        <w:rPr>
          <w:rFonts w:eastAsia="Times New Roman"/>
        </w:rPr>
        <w:t>add 1</w:t>
      </w:r>
      <w:r w:rsidRPr="00E43856">
        <w:rPr>
          <w:rFonts w:eastAsia="Times New Roman"/>
          <w:vertAlign w:val="superscript"/>
        </w:rPr>
        <w:t>st</w:t>
      </w:r>
      <w:r>
        <w:rPr>
          <w:rFonts w:eastAsia="Times New Roman"/>
        </w:rPr>
        <w:t xml:space="preserve"> line drug</w:t>
      </w:r>
      <w:bookmarkEnd w:id="144"/>
    </w:p>
    <w:p w:rsidR="00E43856" w:rsidRDefault="00E43856" w:rsidP="00CC2181"/>
    <w:p w:rsidR="009E478A" w:rsidRDefault="00E43856" w:rsidP="00E43856">
      <w:proofErr w:type="spellStart"/>
      <w:r>
        <w:t>Dx</w:t>
      </w:r>
      <w:proofErr w:type="spellEnd"/>
      <w:r>
        <w:t>:  HTN and no CKD</w:t>
      </w:r>
    </w:p>
    <w:p w:rsidR="00E43856" w:rsidRDefault="009E478A" w:rsidP="00E43856">
      <w:r>
        <w:t>Race:  not African American</w:t>
      </w:r>
      <w:r w:rsidR="00E43856">
        <w:t xml:space="preserve"> </w:t>
      </w:r>
    </w:p>
    <w:p w:rsidR="00E43856" w:rsidRDefault="00E43856" w:rsidP="00E43856">
      <w:r>
        <w:lastRenderedPageBreak/>
        <w:t>Medication:  propranolol not contraindicated, not at max dose, all labs ok</w:t>
      </w:r>
    </w:p>
    <w:p w:rsidR="00E43856" w:rsidRDefault="00E43856" w:rsidP="00E43856">
      <w:r>
        <w:t>Therapeutic options:</w:t>
      </w:r>
    </w:p>
    <w:p w:rsidR="00E43856" w:rsidRPr="00E43856" w:rsidRDefault="00E43856" w:rsidP="00BE428C">
      <w:pPr>
        <w:pStyle w:val="ListParagraph"/>
        <w:numPr>
          <w:ilvl w:val="0"/>
          <w:numId w:val="1"/>
        </w:numPr>
        <w:spacing w:before="100" w:beforeAutospacing="1" w:after="100" w:afterAutospacing="1" w:line="240" w:lineRule="auto"/>
        <w:rPr>
          <w:rFonts w:eastAsia="Times New Roman" w:cs="Times New Roman"/>
        </w:rPr>
      </w:pPr>
      <w:r w:rsidRPr="00E43856">
        <w:t xml:space="preserve">Add </w:t>
      </w:r>
      <w:proofErr w:type="spellStart"/>
      <w:r w:rsidRPr="00E43856">
        <w:rPr>
          <w:rFonts w:eastAsia="Times New Roman" w:cs="Times New Roman"/>
        </w:rPr>
        <w:t>chlorthalidone</w:t>
      </w:r>
      <w:proofErr w:type="spellEnd"/>
      <w:r w:rsidRPr="00E43856">
        <w:rPr>
          <w:rFonts w:eastAsia="Times New Roman" w:cs="Times New Roman"/>
        </w:rPr>
        <w:t xml:space="preserve"> (preferred), </w:t>
      </w:r>
      <w:proofErr w:type="spellStart"/>
      <w:r w:rsidRPr="00E43856">
        <w:rPr>
          <w:rFonts w:eastAsia="Times New Roman" w:cs="Times New Roman"/>
        </w:rPr>
        <w:t>indapamide</w:t>
      </w:r>
      <w:proofErr w:type="spellEnd"/>
      <w:r w:rsidRPr="00E43856">
        <w:rPr>
          <w:rFonts w:eastAsia="Times New Roman" w:cs="Times New Roman"/>
        </w:rPr>
        <w:t xml:space="preserve"> (preferred), HCTZ </w:t>
      </w:r>
    </w:p>
    <w:p w:rsidR="00E43856" w:rsidRDefault="00E43856" w:rsidP="00E43856"/>
    <w:p w:rsidR="00E43856" w:rsidRDefault="00E43856" w:rsidP="00E43856">
      <w:pPr>
        <w:pStyle w:val="Heading3"/>
      </w:pPr>
      <w:bookmarkStart w:id="145" w:name="_Toc532200744"/>
      <w:r>
        <w:t>Case b:  3</w:t>
      </w:r>
      <w:r w:rsidRPr="00E43856">
        <w:rPr>
          <w:vertAlign w:val="superscript"/>
        </w:rPr>
        <w:t>rd</w:t>
      </w:r>
      <w:r>
        <w:t xml:space="preserve"> line drug any dose</w:t>
      </w:r>
      <w:proofErr w:type="gramStart"/>
      <w:r>
        <w:t>,  add</w:t>
      </w:r>
      <w:proofErr w:type="gramEnd"/>
      <w:r>
        <w:t xml:space="preserve"> 2</w:t>
      </w:r>
      <w:r w:rsidRPr="00E43856">
        <w:rPr>
          <w:vertAlign w:val="superscript"/>
        </w:rPr>
        <w:t>nd</w:t>
      </w:r>
      <w:r>
        <w:t xml:space="preserve"> line drug</w:t>
      </w:r>
      <w:bookmarkEnd w:id="145"/>
    </w:p>
    <w:p w:rsidR="00E43856" w:rsidRDefault="00E43856" w:rsidP="00CC2181"/>
    <w:p w:rsidR="00E43856" w:rsidRDefault="00E43856" w:rsidP="00E43856">
      <w:proofErr w:type="spellStart"/>
      <w:r>
        <w:t>Dx</w:t>
      </w:r>
      <w:proofErr w:type="spellEnd"/>
      <w:r>
        <w:t xml:space="preserve">:  HTN and no CKD </w:t>
      </w:r>
    </w:p>
    <w:p w:rsidR="009E478A" w:rsidRDefault="009E478A" w:rsidP="00E43856">
      <w:r>
        <w:t>Race:  not African American</w:t>
      </w:r>
    </w:p>
    <w:p w:rsidR="00E43856" w:rsidRDefault="00E43856" w:rsidP="00E43856">
      <w:r>
        <w:t>Medication:  propranolol not contraindicated, not at max dose, Na=120&lt;130 an absolute contraindication for thiazide diuretics, all other labs ok, SBP=160 past month</w:t>
      </w:r>
    </w:p>
    <w:p w:rsidR="00E43856" w:rsidRDefault="00E43856" w:rsidP="00E43856">
      <w:r>
        <w:t>Therapeutic options:</w:t>
      </w:r>
    </w:p>
    <w:p w:rsidR="00AC1F61" w:rsidRDefault="00AC1F61" w:rsidP="00BE428C">
      <w:pPr>
        <w:pStyle w:val="ListParagraph"/>
        <w:numPr>
          <w:ilvl w:val="0"/>
          <w:numId w:val="1"/>
        </w:numPr>
      </w:pPr>
      <w:r>
        <w:t>Add ACE inhibitors (</w:t>
      </w:r>
      <w:proofErr w:type="spellStart"/>
      <w:r>
        <w:t>lisinopril</w:t>
      </w:r>
      <w:proofErr w:type="spellEnd"/>
      <w:r>
        <w:t>)</w:t>
      </w:r>
    </w:p>
    <w:p w:rsidR="00AC1F61" w:rsidRDefault="00AC1F61" w:rsidP="00BE428C">
      <w:pPr>
        <w:pStyle w:val="ListParagraph"/>
        <w:numPr>
          <w:ilvl w:val="0"/>
          <w:numId w:val="1"/>
        </w:numPr>
      </w:pPr>
      <w:r>
        <w:t>Add ARB (losartan)</w:t>
      </w:r>
    </w:p>
    <w:p w:rsidR="00CC2181" w:rsidRPr="00D44F45" w:rsidRDefault="00AC1F61" w:rsidP="00BE428C">
      <w:pPr>
        <w:pStyle w:val="ListParagraph"/>
        <w:numPr>
          <w:ilvl w:val="0"/>
          <w:numId w:val="1"/>
        </w:numPr>
      </w:pPr>
      <w:r>
        <w:t>Add DHP CCB (</w:t>
      </w:r>
      <w:r w:rsidR="00115C9F">
        <w:rPr>
          <w:rFonts w:eastAsia="Times New Roman" w:cs="Times New Roman"/>
        </w:rPr>
        <w:t>amlodipine</w:t>
      </w:r>
      <w:r w:rsidRPr="00AC1F61">
        <w:rPr>
          <w:rFonts w:eastAsia="Times New Roman" w:cs="Times New Roman"/>
        </w:rPr>
        <w:t>)</w:t>
      </w:r>
    </w:p>
    <w:p w:rsidR="00AC1F61" w:rsidRDefault="00AC1F61" w:rsidP="002E7DBE"/>
    <w:p w:rsidR="00C51268" w:rsidRDefault="00AC1F61" w:rsidP="00492F67">
      <w:pPr>
        <w:pStyle w:val="Heading3"/>
      </w:pPr>
      <w:bookmarkStart w:id="146" w:name="_Toc532200745"/>
      <w:r>
        <w:t>Case c:  3</w:t>
      </w:r>
      <w:r w:rsidRPr="00AC1F61">
        <w:rPr>
          <w:vertAlign w:val="superscript"/>
        </w:rPr>
        <w:t>rd</w:t>
      </w:r>
      <w:r>
        <w:t xml:space="preserve"> line drug not at max dose, </w:t>
      </w:r>
      <w:proofErr w:type="spellStart"/>
      <w:r>
        <w:t>incr</w:t>
      </w:r>
      <w:proofErr w:type="spellEnd"/>
      <w:r>
        <w:t xml:space="preserve"> dose 3</w:t>
      </w:r>
      <w:r w:rsidRPr="00AC1F61">
        <w:rPr>
          <w:vertAlign w:val="superscript"/>
        </w:rPr>
        <w:t>rd</w:t>
      </w:r>
      <w:r>
        <w:t xml:space="preserve"> line drug, add 3</w:t>
      </w:r>
      <w:r w:rsidRPr="00AC1F61">
        <w:rPr>
          <w:vertAlign w:val="superscript"/>
        </w:rPr>
        <w:t>rd</w:t>
      </w:r>
      <w:r>
        <w:t xml:space="preserve"> line drug</w:t>
      </w:r>
      <w:bookmarkEnd w:id="146"/>
    </w:p>
    <w:p w:rsidR="00492F67" w:rsidRPr="00492F67" w:rsidRDefault="00492F67" w:rsidP="00492F67"/>
    <w:p w:rsidR="009E478A" w:rsidRDefault="009E478A" w:rsidP="009E478A">
      <w:proofErr w:type="spellStart"/>
      <w:r>
        <w:t>Dx</w:t>
      </w:r>
      <w:proofErr w:type="spellEnd"/>
      <w:r>
        <w:t>:  HTN and CKD and not African American</w:t>
      </w:r>
    </w:p>
    <w:p w:rsidR="009E478A" w:rsidRDefault="009E478A" w:rsidP="009E478A">
      <w:r>
        <w:t>Race:  not African American</w:t>
      </w:r>
    </w:p>
    <w:p w:rsidR="009E478A" w:rsidRDefault="009E478A" w:rsidP="00C51268">
      <w:r>
        <w:t xml:space="preserve">Medication:  </w:t>
      </w:r>
      <w:r w:rsidR="00115C9F">
        <w:t>amlodipine</w:t>
      </w:r>
      <w:r>
        <w:t xml:space="preserve"> not contraindicated, no at max dose, </w:t>
      </w:r>
      <w:r w:rsidR="00492F67">
        <w:t>Na=</w:t>
      </w:r>
      <w:r>
        <w:t>120&lt;</w:t>
      </w:r>
      <w:r w:rsidR="00492F67">
        <w:t>1</w:t>
      </w:r>
      <w:r>
        <w:t>30 an absolute contraindication for thiazide diuretics, K=5.6&gt;5.5 an absolute contraindication for ACE and ARB, all other labs ok, SBP=160 past month</w:t>
      </w:r>
    </w:p>
    <w:p w:rsidR="009E478A" w:rsidRDefault="009E478A" w:rsidP="00C51268">
      <w:r>
        <w:t>Therapeutic options:</w:t>
      </w:r>
    </w:p>
    <w:p w:rsidR="00492F67" w:rsidRDefault="00492F67" w:rsidP="00BE428C">
      <w:pPr>
        <w:pStyle w:val="ListParagraph"/>
        <w:numPr>
          <w:ilvl w:val="0"/>
          <w:numId w:val="1"/>
        </w:numPr>
      </w:pPr>
      <w:r>
        <w:t xml:space="preserve">Increase dose </w:t>
      </w:r>
      <w:r w:rsidR="00115C9F">
        <w:t>amlodipine</w:t>
      </w:r>
    </w:p>
    <w:p w:rsidR="009E478A" w:rsidRDefault="009E478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9E478A" w:rsidRDefault="009E478A" w:rsidP="00BE428C">
      <w:pPr>
        <w:pStyle w:val="ListParagraph"/>
        <w:numPr>
          <w:ilvl w:val="0"/>
          <w:numId w:val="1"/>
        </w:numPr>
      </w:pPr>
      <w:r>
        <w:t>Add Non-</w:t>
      </w:r>
      <w:proofErr w:type="spellStart"/>
      <w:r>
        <w:t>cardioselective</w:t>
      </w:r>
      <w:proofErr w:type="spellEnd"/>
      <w:r>
        <w:t xml:space="preserve"> BB (propranolol)</w:t>
      </w:r>
    </w:p>
    <w:p w:rsidR="009E478A" w:rsidRDefault="009E478A" w:rsidP="00BE428C">
      <w:pPr>
        <w:pStyle w:val="ListParagraph"/>
        <w:numPr>
          <w:ilvl w:val="0"/>
          <w:numId w:val="1"/>
        </w:numPr>
      </w:pPr>
      <w:r>
        <w:t>Add Alpha-beta blocker (</w:t>
      </w:r>
      <w:proofErr w:type="spellStart"/>
      <w:r w:rsidRPr="004F42E8">
        <w:t>carvedilol</w:t>
      </w:r>
      <w:proofErr w:type="spellEnd"/>
      <w:r>
        <w:t>)</w:t>
      </w:r>
    </w:p>
    <w:p w:rsidR="009E478A" w:rsidRDefault="009E478A" w:rsidP="00C51268"/>
    <w:p w:rsidR="009E478A" w:rsidRDefault="009E478A" w:rsidP="009E478A">
      <w:pPr>
        <w:pStyle w:val="Heading3"/>
      </w:pPr>
      <w:bookmarkStart w:id="147" w:name="_Toc532200746"/>
      <w:r>
        <w:t>Case d: 3</w:t>
      </w:r>
      <w:r w:rsidRPr="009E478A">
        <w:rPr>
          <w:vertAlign w:val="superscript"/>
        </w:rPr>
        <w:t>rd</w:t>
      </w:r>
      <w:r>
        <w:t xml:space="preserve"> line drug not at max dose, </w:t>
      </w:r>
      <w:proofErr w:type="spellStart"/>
      <w:r>
        <w:t>incr</w:t>
      </w:r>
      <w:proofErr w:type="spellEnd"/>
      <w:r>
        <w:t xml:space="preserve"> dose 3</w:t>
      </w:r>
      <w:r w:rsidRPr="009E478A">
        <w:rPr>
          <w:vertAlign w:val="superscript"/>
        </w:rPr>
        <w:t>rd</w:t>
      </w:r>
      <w:r>
        <w:t xml:space="preserve"> line drug, link to other 3</w:t>
      </w:r>
      <w:r w:rsidRPr="009E478A">
        <w:rPr>
          <w:vertAlign w:val="superscript"/>
        </w:rPr>
        <w:t>rd</w:t>
      </w:r>
      <w:r>
        <w:t xml:space="preserve"> line drugs</w:t>
      </w:r>
      <w:bookmarkEnd w:id="147"/>
    </w:p>
    <w:p w:rsidR="009E478A" w:rsidRDefault="009E478A" w:rsidP="00C51268"/>
    <w:p w:rsidR="009E478A" w:rsidRDefault="009E478A" w:rsidP="009E478A">
      <w:proofErr w:type="spellStart"/>
      <w:r>
        <w:t>Dx</w:t>
      </w:r>
      <w:proofErr w:type="spellEnd"/>
      <w:r>
        <w:t xml:space="preserve">:  HTN and no CKD </w:t>
      </w:r>
    </w:p>
    <w:p w:rsidR="009E478A" w:rsidRDefault="009E478A" w:rsidP="009E478A">
      <w:r>
        <w:lastRenderedPageBreak/>
        <w:t>Race: not African American</w:t>
      </w:r>
    </w:p>
    <w:p w:rsidR="009E478A" w:rsidRDefault="009E478A" w:rsidP="009E478A">
      <w:r>
        <w:t xml:space="preserve">Medication:  </w:t>
      </w:r>
      <w:proofErr w:type="spellStart"/>
      <w:r>
        <w:t>metoprolol</w:t>
      </w:r>
      <w:proofErr w:type="spellEnd"/>
      <w:r>
        <w:t xml:space="preserve"> tartrate, not contraindicated </w:t>
      </w:r>
      <w:r w:rsidR="00492F67">
        <w:t xml:space="preserve">not </w:t>
      </w:r>
      <w:r>
        <w:t xml:space="preserve">at max dose; Na=120&lt;130, an absolute contraindication for thiazide diuretics, K=5.6&gt;5.5, an absolute contraindication for ACE and ARB, SBP=160 past month, ADR anaphylaxis to </w:t>
      </w:r>
      <w:r w:rsidR="00115C9F">
        <w:t>amlodipine</w:t>
      </w:r>
      <w:r>
        <w:t>, an absolute contraindication to CCB</w:t>
      </w:r>
    </w:p>
    <w:p w:rsidR="009E478A" w:rsidRDefault="009E478A" w:rsidP="009E478A">
      <w:r>
        <w:t>Therapeutic options:</w:t>
      </w:r>
    </w:p>
    <w:p w:rsidR="009E478A" w:rsidRDefault="009E478A" w:rsidP="00BE428C">
      <w:pPr>
        <w:pStyle w:val="ListParagraph"/>
        <w:numPr>
          <w:ilvl w:val="0"/>
          <w:numId w:val="1"/>
        </w:numPr>
      </w:pPr>
      <w:r>
        <w:t xml:space="preserve">Increase dose </w:t>
      </w:r>
      <w:proofErr w:type="spellStart"/>
      <w:r>
        <w:t>metoprolol</w:t>
      </w:r>
      <w:proofErr w:type="spellEnd"/>
      <w:r>
        <w:t xml:space="preserve"> tartrate</w:t>
      </w:r>
    </w:p>
    <w:p w:rsidR="009E478A" w:rsidRDefault="009E478A" w:rsidP="00BE428C">
      <w:pPr>
        <w:pStyle w:val="ListParagraph"/>
        <w:numPr>
          <w:ilvl w:val="0"/>
          <w:numId w:val="1"/>
        </w:numPr>
      </w:pPr>
      <w:r>
        <w:t>Link to other 3</w:t>
      </w:r>
      <w:r w:rsidRPr="009E478A">
        <w:rPr>
          <w:vertAlign w:val="superscript"/>
        </w:rPr>
        <w:t>rd</w:t>
      </w:r>
      <w:r>
        <w:t xml:space="preserve"> line </w:t>
      </w:r>
      <w:r w:rsidR="00492F67">
        <w:t>non-</w:t>
      </w:r>
      <w:r>
        <w:t>encoded drugs</w:t>
      </w:r>
    </w:p>
    <w:p w:rsidR="009E478A" w:rsidRDefault="009E478A" w:rsidP="00C51268"/>
    <w:p w:rsidR="00492F67" w:rsidRDefault="00492F67" w:rsidP="00C51268"/>
    <w:p w:rsidR="00492F67" w:rsidRDefault="00492F67" w:rsidP="00492F67">
      <w:pPr>
        <w:pStyle w:val="Heading3"/>
      </w:pPr>
      <w:bookmarkStart w:id="148" w:name="_Toc532200747"/>
      <w:r>
        <w:t>Case e:  3</w:t>
      </w:r>
      <w:r w:rsidRPr="00492F67">
        <w:rPr>
          <w:vertAlign w:val="superscript"/>
        </w:rPr>
        <w:t>rd</w:t>
      </w:r>
      <w:r>
        <w:t xml:space="preserve"> line drug at max dose, add 3</w:t>
      </w:r>
      <w:r w:rsidRPr="00492F67">
        <w:rPr>
          <w:vertAlign w:val="superscript"/>
        </w:rPr>
        <w:t>rd</w:t>
      </w:r>
      <w:r>
        <w:t xml:space="preserve"> line drug</w:t>
      </w:r>
      <w:bookmarkEnd w:id="148"/>
    </w:p>
    <w:p w:rsidR="00492F67" w:rsidRDefault="00492F67" w:rsidP="00492F67"/>
    <w:p w:rsidR="00492F67" w:rsidRDefault="00492F67" w:rsidP="00492F67">
      <w:proofErr w:type="spellStart"/>
      <w:r>
        <w:t>Dx</w:t>
      </w:r>
      <w:proofErr w:type="spellEnd"/>
      <w:r>
        <w:t>:  HTN and CKD and not African American</w:t>
      </w:r>
    </w:p>
    <w:p w:rsidR="00492F67" w:rsidRDefault="00492F67" w:rsidP="00492F67">
      <w:r>
        <w:t>Race:  not African American</w:t>
      </w:r>
    </w:p>
    <w:p w:rsidR="00492F67" w:rsidRDefault="00492F67" w:rsidP="00492F67">
      <w:r>
        <w:t xml:space="preserve">Medication:  </w:t>
      </w:r>
      <w:r w:rsidR="00115C9F">
        <w:t>amlodipine</w:t>
      </w:r>
      <w:r>
        <w:t xml:space="preserve"> not contraindicated, at max dose, Na=120&lt;130 an absolute contraindication for thiazide diuretics, K=5.6&gt;5.5 an absolute contraindication for ACE and ARB, all other labs ok, SBP=160 past month</w:t>
      </w:r>
    </w:p>
    <w:p w:rsidR="00492F67" w:rsidRDefault="00492F67" w:rsidP="00492F67">
      <w:r>
        <w:t>Therapeutic options:</w:t>
      </w:r>
    </w:p>
    <w:p w:rsidR="00492F67" w:rsidRDefault="00492F67"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492F67" w:rsidRDefault="00492F67" w:rsidP="00BE428C">
      <w:pPr>
        <w:pStyle w:val="ListParagraph"/>
        <w:numPr>
          <w:ilvl w:val="0"/>
          <w:numId w:val="1"/>
        </w:numPr>
      </w:pPr>
      <w:r>
        <w:t>Add Non-</w:t>
      </w:r>
      <w:proofErr w:type="spellStart"/>
      <w:r>
        <w:t>cardioselective</w:t>
      </w:r>
      <w:proofErr w:type="spellEnd"/>
      <w:r>
        <w:t xml:space="preserve"> BB (propranolol)</w:t>
      </w:r>
    </w:p>
    <w:p w:rsidR="00492F67" w:rsidRDefault="00492F67" w:rsidP="00BE428C">
      <w:pPr>
        <w:pStyle w:val="ListParagraph"/>
        <w:numPr>
          <w:ilvl w:val="0"/>
          <w:numId w:val="1"/>
        </w:numPr>
      </w:pPr>
      <w:r>
        <w:t>Add Alpha-beta blocker (</w:t>
      </w:r>
      <w:proofErr w:type="spellStart"/>
      <w:r w:rsidRPr="004F42E8">
        <w:t>carvedilol</w:t>
      </w:r>
      <w:proofErr w:type="spellEnd"/>
      <w:r>
        <w:t>)</w:t>
      </w:r>
    </w:p>
    <w:p w:rsidR="009E478A" w:rsidRDefault="009E478A" w:rsidP="00C51268"/>
    <w:p w:rsidR="00492F67" w:rsidRDefault="00492F67" w:rsidP="00492F67">
      <w:pPr>
        <w:pStyle w:val="Heading3"/>
      </w:pPr>
      <w:bookmarkStart w:id="149" w:name="_Toc532200748"/>
      <w:r>
        <w:t>Case f: 3</w:t>
      </w:r>
      <w:r w:rsidRPr="009E478A">
        <w:rPr>
          <w:vertAlign w:val="superscript"/>
        </w:rPr>
        <w:t>rd</w:t>
      </w:r>
      <w:r>
        <w:t xml:space="preserve"> line drug at max dose, link to other 3</w:t>
      </w:r>
      <w:r w:rsidRPr="009E478A">
        <w:rPr>
          <w:vertAlign w:val="superscript"/>
        </w:rPr>
        <w:t>rd</w:t>
      </w:r>
      <w:r>
        <w:t xml:space="preserve"> line drugs</w:t>
      </w:r>
      <w:bookmarkEnd w:id="149"/>
    </w:p>
    <w:p w:rsidR="00492F67" w:rsidRDefault="00492F67" w:rsidP="00492F67"/>
    <w:p w:rsidR="00492F67" w:rsidRDefault="00492F67" w:rsidP="00492F67">
      <w:proofErr w:type="spellStart"/>
      <w:r>
        <w:t>Dx</w:t>
      </w:r>
      <w:proofErr w:type="spellEnd"/>
      <w:r>
        <w:t xml:space="preserve">:  HTN and no CKD </w:t>
      </w:r>
    </w:p>
    <w:p w:rsidR="00492F67" w:rsidRDefault="00492F67" w:rsidP="00492F67">
      <w:r>
        <w:t>Race: not African American</w:t>
      </w:r>
    </w:p>
    <w:p w:rsidR="00492F67" w:rsidRDefault="00492F67" w:rsidP="00492F67">
      <w:r>
        <w:t xml:space="preserve">Medication:  </w:t>
      </w:r>
      <w:proofErr w:type="spellStart"/>
      <w:r>
        <w:t>metoprolol</w:t>
      </w:r>
      <w:proofErr w:type="spellEnd"/>
      <w:r>
        <w:t xml:space="preserve"> tartrate, not contraindicated at max dose; Na=120&lt;130, an absolute contraindication for thiazide diuretics, K=5.6&gt;5.5, an absolute contraindication for ACE and ARB, SBP=160 past month, ADR anaphylaxis to </w:t>
      </w:r>
      <w:r w:rsidR="00115C9F">
        <w:t>amlodipine</w:t>
      </w:r>
      <w:r>
        <w:t>, an absolute contraindication to CCB</w:t>
      </w:r>
    </w:p>
    <w:p w:rsidR="00492F67" w:rsidRDefault="00492F67" w:rsidP="00492F67">
      <w:r>
        <w:t>Therapeutic options:</w:t>
      </w:r>
    </w:p>
    <w:p w:rsidR="00492F67" w:rsidRDefault="00492F67" w:rsidP="00BE428C">
      <w:pPr>
        <w:pStyle w:val="ListParagraph"/>
        <w:numPr>
          <w:ilvl w:val="0"/>
          <w:numId w:val="1"/>
        </w:numPr>
      </w:pPr>
      <w:r>
        <w:t>Link to other 3</w:t>
      </w:r>
      <w:r w:rsidRPr="009E478A">
        <w:rPr>
          <w:vertAlign w:val="superscript"/>
        </w:rPr>
        <w:t>rd</w:t>
      </w:r>
      <w:r>
        <w:t xml:space="preserve"> line non-encoded drugs</w:t>
      </w:r>
    </w:p>
    <w:p w:rsidR="00492F67" w:rsidRDefault="00492F67" w:rsidP="00C51268"/>
    <w:p w:rsidR="003B5215" w:rsidRDefault="003B5215" w:rsidP="00C51268">
      <w:r w:rsidRPr="00E43856">
        <w:rPr>
          <w:rFonts w:ascii="Calibri" w:eastAsia="Times New Roman" w:hAnsi="Calibri" w:cs="Times New Roman"/>
          <w:b/>
          <w:color w:val="000000"/>
          <w:sz w:val="24"/>
          <w:szCs w:val="24"/>
        </w:rPr>
        <w:lastRenderedPageBreak/>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00C122C7">
        <w:rPr>
          <w:rFonts w:ascii="Calibri" w:eastAsia="Times New Roman" w:hAnsi="Calibri" w:cs="Times New Roman"/>
          <w:b/>
          <w:color w:val="000000"/>
          <w:sz w:val="24"/>
          <w:szCs w:val="24"/>
        </w:rPr>
        <w:t xml:space="preserve"> or 3</w:t>
      </w:r>
      <w:r w:rsidR="00C122C7" w:rsidRPr="00C122C7">
        <w:rPr>
          <w:rFonts w:ascii="Calibri" w:eastAsia="Times New Roman" w:hAnsi="Calibri" w:cs="Times New Roman"/>
          <w:b/>
          <w:color w:val="000000"/>
          <w:sz w:val="24"/>
          <w:szCs w:val="24"/>
          <w:vertAlign w:val="superscript"/>
        </w:rPr>
        <w:t>rd</w:t>
      </w:r>
      <w:r w:rsidR="00C122C7">
        <w:rPr>
          <w:rFonts w:ascii="Calibri" w:eastAsia="Times New Roman" w:hAnsi="Calibri" w:cs="Times New Roman"/>
          <w:b/>
          <w:color w:val="000000"/>
          <w:sz w:val="24"/>
          <w:szCs w:val="24"/>
        </w:rPr>
        <w:t xml:space="preserve"> li</w:t>
      </w:r>
      <w:r w:rsidRPr="00E43856">
        <w:rPr>
          <w:rFonts w:ascii="Calibri" w:eastAsia="Times New Roman" w:hAnsi="Calibri" w:cs="Times New Roman"/>
          <w:b/>
          <w:color w:val="000000"/>
          <w:sz w:val="24"/>
          <w:szCs w:val="24"/>
        </w:rPr>
        <w:t xml:space="preserve">ne med, drug </w:t>
      </w:r>
      <w:r>
        <w:rPr>
          <w:rFonts w:ascii="Calibri" w:eastAsia="Times New Roman" w:hAnsi="Calibri" w:cs="Times New Roman"/>
          <w:b/>
          <w:color w:val="000000"/>
          <w:sz w:val="24"/>
          <w:szCs w:val="24"/>
        </w:rPr>
        <w:t>has absolute contraindication</w:t>
      </w:r>
    </w:p>
    <w:p w:rsidR="003B5215" w:rsidRDefault="003B5215" w:rsidP="003B5215">
      <w:pPr>
        <w:pStyle w:val="Heading3"/>
      </w:pPr>
      <w:bookmarkStart w:id="150" w:name="_Toc532200749"/>
      <w:r>
        <w:t>Case s1: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w:t>
      </w:r>
      <w:r>
        <w:t>line drug contraindicated, substitute with 1</w:t>
      </w:r>
      <w:r w:rsidRPr="003B5215">
        <w:rPr>
          <w:vertAlign w:val="superscript"/>
        </w:rPr>
        <w:t>st</w:t>
      </w:r>
      <w:r>
        <w:t xml:space="preserve"> line drug</w:t>
      </w:r>
      <w:bookmarkEnd w:id="150"/>
    </w:p>
    <w:p w:rsidR="003B5215" w:rsidRDefault="003B5215" w:rsidP="00C51268"/>
    <w:p w:rsidR="003B5215" w:rsidRDefault="003B5215" w:rsidP="003B5215">
      <w:proofErr w:type="spellStart"/>
      <w:r>
        <w:t>Dx</w:t>
      </w:r>
      <w:proofErr w:type="spellEnd"/>
      <w:r>
        <w:t xml:space="preserve">:  HTN and CKD and not </w:t>
      </w:r>
      <w:r w:rsidR="00C90919">
        <w:t>African American</w:t>
      </w:r>
    </w:p>
    <w:p w:rsidR="003B5215" w:rsidRDefault="003B5215" w:rsidP="003B5215">
      <w:r>
        <w:t>Race: not African American</w:t>
      </w:r>
    </w:p>
    <w:p w:rsidR="003B5215" w:rsidRDefault="003B5215" w:rsidP="003B5215">
      <w:r>
        <w:t>Medication:  HCTZ any dose contraindicated; Na=120&lt;130, an absolute contraindication for thiazide diuretics, all other labs ok</w:t>
      </w:r>
    </w:p>
    <w:p w:rsidR="003B5215" w:rsidRDefault="003B5215" w:rsidP="003B5215">
      <w:r>
        <w:t>Therapeutic options:</w:t>
      </w:r>
    </w:p>
    <w:p w:rsidR="003B5215" w:rsidRDefault="003B5215" w:rsidP="00BE428C">
      <w:pPr>
        <w:pStyle w:val="ListParagraph"/>
        <w:numPr>
          <w:ilvl w:val="0"/>
          <w:numId w:val="1"/>
        </w:numPr>
      </w:pPr>
      <w:r>
        <w:t>Substitute HCTZ with</w:t>
      </w:r>
    </w:p>
    <w:p w:rsidR="003B5215" w:rsidRDefault="003B5215" w:rsidP="00BE428C">
      <w:pPr>
        <w:pStyle w:val="ListParagraph"/>
        <w:numPr>
          <w:ilvl w:val="1"/>
          <w:numId w:val="1"/>
        </w:numPr>
      </w:pPr>
      <w:r>
        <w:t>ACE inhibitors (</w:t>
      </w:r>
      <w:proofErr w:type="spellStart"/>
      <w:r>
        <w:t>lisinopril</w:t>
      </w:r>
      <w:proofErr w:type="spellEnd"/>
      <w:r>
        <w:t>)</w:t>
      </w:r>
    </w:p>
    <w:p w:rsidR="003B5215" w:rsidRDefault="003B5215" w:rsidP="00BE428C">
      <w:pPr>
        <w:pStyle w:val="ListParagraph"/>
        <w:numPr>
          <w:ilvl w:val="1"/>
          <w:numId w:val="1"/>
        </w:numPr>
      </w:pPr>
      <w:r>
        <w:t>ARB (losartan</w:t>
      </w:r>
      <w:r w:rsidR="00632EED">
        <w:t>)</w:t>
      </w:r>
    </w:p>
    <w:p w:rsidR="003B5215" w:rsidRDefault="003B5215" w:rsidP="003B5215"/>
    <w:p w:rsidR="003B5215" w:rsidRDefault="003B5215" w:rsidP="003B5215">
      <w:pPr>
        <w:pStyle w:val="Heading3"/>
      </w:pPr>
      <w:bookmarkStart w:id="151" w:name="_Toc532200750"/>
      <w:r>
        <w:t>Case s2: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line </w:t>
      </w:r>
      <w:r>
        <w:t>drug contraindicated, substitute with 2</w:t>
      </w:r>
      <w:r w:rsidRPr="003B5215">
        <w:rPr>
          <w:vertAlign w:val="superscript"/>
        </w:rPr>
        <w:t>nd</w:t>
      </w:r>
      <w:r>
        <w:t xml:space="preserve"> line drug</w:t>
      </w:r>
      <w:bookmarkEnd w:id="151"/>
    </w:p>
    <w:p w:rsidR="00492F67" w:rsidRDefault="00492F67" w:rsidP="00C51268"/>
    <w:p w:rsidR="00632EED" w:rsidRDefault="00632EED" w:rsidP="00632EED">
      <w:proofErr w:type="spellStart"/>
      <w:r>
        <w:t>Dx</w:t>
      </w:r>
      <w:proofErr w:type="spellEnd"/>
      <w:r>
        <w:t>:  HTN and no CKD</w:t>
      </w:r>
    </w:p>
    <w:p w:rsidR="00632EED" w:rsidRDefault="00632EED" w:rsidP="00632EED">
      <w:r>
        <w:t>Race: not African American</w:t>
      </w:r>
    </w:p>
    <w:p w:rsidR="00632EED" w:rsidRDefault="00632EED" w:rsidP="00632EED">
      <w:r>
        <w:t xml:space="preserve">Medication:  </w:t>
      </w:r>
      <w:proofErr w:type="spellStart"/>
      <w:r>
        <w:t>Chlorthalidone</w:t>
      </w:r>
      <w:proofErr w:type="spellEnd"/>
      <w:r>
        <w:t xml:space="preserve"> any dose contraindicated; Na=120&lt;130, an absolute contraindication for thiazide diuretics, all other labs ok</w:t>
      </w:r>
    </w:p>
    <w:p w:rsidR="00632EED" w:rsidRDefault="00632EED" w:rsidP="00632EED">
      <w:r>
        <w:t>Therapeutic options:</w:t>
      </w:r>
    </w:p>
    <w:p w:rsidR="00632EED" w:rsidRDefault="00632EED" w:rsidP="00BE428C">
      <w:pPr>
        <w:pStyle w:val="ListParagraph"/>
        <w:numPr>
          <w:ilvl w:val="0"/>
          <w:numId w:val="1"/>
        </w:numPr>
      </w:pPr>
      <w:r>
        <w:t xml:space="preserve">Substitute </w:t>
      </w:r>
      <w:proofErr w:type="spellStart"/>
      <w:r w:rsidR="00C122C7">
        <w:t>chlorthalid</w:t>
      </w:r>
      <w:r>
        <w:t>one</w:t>
      </w:r>
      <w:proofErr w:type="spellEnd"/>
      <w:r>
        <w:t xml:space="preserve"> with</w:t>
      </w:r>
    </w:p>
    <w:p w:rsidR="00632EED" w:rsidRDefault="00632EED" w:rsidP="00BE428C">
      <w:pPr>
        <w:pStyle w:val="ListParagraph"/>
        <w:numPr>
          <w:ilvl w:val="1"/>
          <w:numId w:val="1"/>
        </w:numPr>
      </w:pPr>
      <w:r>
        <w:t>ACE inhibitors (</w:t>
      </w:r>
      <w:proofErr w:type="spellStart"/>
      <w:r>
        <w:t>lisinopril</w:t>
      </w:r>
      <w:proofErr w:type="spellEnd"/>
      <w:r>
        <w:t>)</w:t>
      </w:r>
    </w:p>
    <w:p w:rsidR="00632EED" w:rsidRDefault="00632EED" w:rsidP="00BE428C">
      <w:pPr>
        <w:pStyle w:val="ListParagraph"/>
        <w:numPr>
          <w:ilvl w:val="1"/>
          <w:numId w:val="1"/>
        </w:numPr>
      </w:pPr>
      <w:r>
        <w:t>ARB (losartan)</w:t>
      </w:r>
    </w:p>
    <w:p w:rsidR="00632EED" w:rsidRPr="00D44F45" w:rsidRDefault="00632EED" w:rsidP="00BE428C">
      <w:pPr>
        <w:pStyle w:val="ListParagraph"/>
        <w:numPr>
          <w:ilvl w:val="1"/>
          <w:numId w:val="1"/>
        </w:numPr>
      </w:pPr>
      <w:r>
        <w:t>DHP CCB (</w:t>
      </w:r>
      <w:r w:rsidR="00115C9F">
        <w:rPr>
          <w:rFonts w:eastAsia="Times New Roman" w:cs="Times New Roman"/>
        </w:rPr>
        <w:t>amlodipine</w:t>
      </w:r>
      <w:r w:rsidRPr="00AC1F61">
        <w:rPr>
          <w:rFonts w:eastAsia="Times New Roman" w:cs="Times New Roman"/>
        </w:rPr>
        <w:t>)</w:t>
      </w:r>
    </w:p>
    <w:p w:rsidR="00632EED" w:rsidRDefault="00632EED" w:rsidP="00C51268"/>
    <w:p w:rsidR="00C122C7" w:rsidRDefault="00C122C7" w:rsidP="00C122C7">
      <w:pPr>
        <w:pStyle w:val="Heading3"/>
      </w:pPr>
      <w:bookmarkStart w:id="152" w:name="_Toc532200751"/>
      <w:r>
        <w:t>Case s3: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3</w:t>
      </w:r>
      <w:r w:rsidRPr="00C122C7">
        <w:rPr>
          <w:vertAlign w:val="superscript"/>
        </w:rPr>
        <w:t>rd</w:t>
      </w:r>
      <w:r>
        <w:t xml:space="preserve"> line drug</w:t>
      </w:r>
      <w:bookmarkEnd w:id="152"/>
    </w:p>
    <w:p w:rsidR="00C122C7" w:rsidRDefault="00C122C7" w:rsidP="00C122C7"/>
    <w:p w:rsidR="00C122C7" w:rsidRDefault="00C122C7" w:rsidP="00C122C7">
      <w:proofErr w:type="spellStart"/>
      <w:r>
        <w:t>Dx</w:t>
      </w:r>
      <w:proofErr w:type="spellEnd"/>
      <w:r>
        <w:t>:  HTN and no CKD</w:t>
      </w:r>
    </w:p>
    <w:p w:rsidR="00C122C7" w:rsidRDefault="00C122C7" w:rsidP="00C122C7">
      <w:r>
        <w:t>Race: not African American</w:t>
      </w:r>
    </w:p>
    <w:p w:rsidR="00C122C7" w:rsidRDefault="00C122C7" w:rsidP="00C122C7">
      <w:r>
        <w:t xml:space="preserve">Medication:  </w:t>
      </w:r>
      <w:proofErr w:type="spellStart"/>
      <w:r>
        <w:t>Chlorthalidone</w:t>
      </w:r>
      <w:proofErr w:type="spellEnd"/>
      <w:r>
        <w:t xml:space="preserve"> any dose contraindicated; Na=120&lt;130, an absolute contraindication for thiazide diuretics, K=5.6&gt;5.5 an absolute contraindication for ACE/ARB, ADR anaphylaxis to DHP CCB, all other labs ok</w:t>
      </w:r>
    </w:p>
    <w:p w:rsidR="00C122C7" w:rsidRDefault="00C122C7" w:rsidP="00C122C7">
      <w:r>
        <w:lastRenderedPageBreak/>
        <w:t>Therapeutic options:</w:t>
      </w:r>
    </w:p>
    <w:p w:rsidR="00C122C7" w:rsidRDefault="00C122C7" w:rsidP="00BE428C">
      <w:pPr>
        <w:pStyle w:val="ListParagraph"/>
        <w:numPr>
          <w:ilvl w:val="0"/>
          <w:numId w:val="1"/>
        </w:numPr>
      </w:pPr>
      <w:r>
        <w:t xml:space="preserve">Substitute </w:t>
      </w:r>
      <w:proofErr w:type="spellStart"/>
      <w:r>
        <w:t>chlorthalidone</w:t>
      </w:r>
      <w:proofErr w:type="spellEnd"/>
      <w:r>
        <w:t xml:space="preserve"> with</w:t>
      </w:r>
    </w:p>
    <w:p w:rsidR="00C122C7" w:rsidRDefault="00C122C7" w:rsidP="00BE428C">
      <w:pPr>
        <w:pStyle w:val="ListParagraph"/>
        <w:numPr>
          <w:ilvl w:val="1"/>
          <w:numId w:val="1"/>
        </w:numPr>
      </w:pPr>
      <w:r>
        <w:t xml:space="preserve">Add </w:t>
      </w:r>
      <w:proofErr w:type="spellStart"/>
      <w:r>
        <w:t>Cardioselective</w:t>
      </w:r>
      <w:proofErr w:type="spellEnd"/>
      <w:r>
        <w:t xml:space="preserve"> BB (</w:t>
      </w:r>
      <w:r w:rsidRPr="004F42E8">
        <w:t xml:space="preserve"> sustained release </w:t>
      </w:r>
      <w:proofErr w:type="spellStart"/>
      <w:r w:rsidRPr="004F42E8">
        <w:t>metoprolol</w:t>
      </w:r>
      <w:proofErr w:type="spellEnd"/>
      <w:r w:rsidRPr="004F42E8">
        <w:t xml:space="preserve"> succinate</w:t>
      </w:r>
      <w:r>
        <w:t>)</w:t>
      </w:r>
    </w:p>
    <w:p w:rsidR="00C122C7" w:rsidRDefault="00C122C7" w:rsidP="00BE428C">
      <w:pPr>
        <w:pStyle w:val="ListParagraph"/>
        <w:numPr>
          <w:ilvl w:val="1"/>
          <w:numId w:val="1"/>
        </w:numPr>
      </w:pPr>
      <w:r>
        <w:t>Add Non-</w:t>
      </w:r>
      <w:proofErr w:type="spellStart"/>
      <w:r>
        <w:t>cardioselective</w:t>
      </w:r>
      <w:proofErr w:type="spellEnd"/>
      <w:r>
        <w:t xml:space="preserve"> BB (propranolol)</w:t>
      </w:r>
    </w:p>
    <w:p w:rsidR="00C122C7" w:rsidRDefault="00C122C7" w:rsidP="00BE428C">
      <w:pPr>
        <w:pStyle w:val="ListParagraph"/>
        <w:numPr>
          <w:ilvl w:val="1"/>
          <w:numId w:val="1"/>
        </w:numPr>
      </w:pPr>
      <w:r>
        <w:t>Add Alpha-beta blocker (</w:t>
      </w:r>
      <w:proofErr w:type="spellStart"/>
      <w:r w:rsidRPr="004F42E8">
        <w:t>carvedilol</w:t>
      </w:r>
      <w:proofErr w:type="spellEnd"/>
      <w:r>
        <w:t>)</w:t>
      </w:r>
    </w:p>
    <w:p w:rsidR="00C122C7" w:rsidRDefault="00C122C7" w:rsidP="00C122C7">
      <w:pPr>
        <w:pStyle w:val="ListParagraph"/>
      </w:pPr>
    </w:p>
    <w:p w:rsidR="005F12A5" w:rsidRDefault="005F12A5" w:rsidP="005F12A5">
      <w:pPr>
        <w:pStyle w:val="Heading3"/>
      </w:pPr>
      <w:bookmarkStart w:id="153" w:name="_Toc532200752"/>
      <w:r>
        <w:t>Case s4: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link to other 3</w:t>
      </w:r>
      <w:r w:rsidRPr="00C122C7">
        <w:rPr>
          <w:vertAlign w:val="superscript"/>
        </w:rPr>
        <w:t>rd</w:t>
      </w:r>
      <w:r>
        <w:t xml:space="preserve"> line drug</w:t>
      </w:r>
      <w:bookmarkEnd w:id="153"/>
    </w:p>
    <w:p w:rsidR="00C122C7" w:rsidRDefault="00C122C7" w:rsidP="00C122C7"/>
    <w:p w:rsidR="005F12A5" w:rsidRDefault="005F12A5" w:rsidP="005F12A5">
      <w:proofErr w:type="spellStart"/>
      <w:r>
        <w:t>Dx</w:t>
      </w:r>
      <w:proofErr w:type="spellEnd"/>
      <w:r>
        <w:t>:  HTN and no CKD</w:t>
      </w:r>
    </w:p>
    <w:p w:rsidR="005F12A5" w:rsidRDefault="005F12A5" w:rsidP="005F12A5">
      <w:proofErr w:type="spellStart"/>
      <w:r>
        <w:t>Dx</w:t>
      </w:r>
      <w:proofErr w:type="spellEnd"/>
      <w:r>
        <w:t xml:space="preserve">:  </w:t>
      </w:r>
      <w:r w:rsidRPr="00A100FA">
        <w:t>Unspecified Heart Block and no pacemaker</w:t>
      </w:r>
      <w:r>
        <w:t xml:space="preserve"> (absolute contraindication all BB)</w:t>
      </w:r>
    </w:p>
    <w:p w:rsidR="005F12A5" w:rsidRDefault="005F12A5" w:rsidP="005F12A5">
      <w:r>
        <w:t>Race: not African American</w:t>
      </w:r>
    </w:p>
    <w:p w:rsidR="005F12A5" w:rsidRDefault="005F12A5" w:rsidP="005F12A5">
      <w:r>
        <w:t xml:space="preserve">Medication:  </w:t>
      </w:r>
      <w:proofErr w:type="spellStart"/>
      <w:r>
        <w:t>Chlorthalidone</w:t>
      </w:r>
      <w:proofErr w:type="spellEnd"/>
      <w:r>
        <w:t xml:space="preserve"> any dose contraindicated; Na=120&lt;130, an absolute contraindication for thiazide diuretics, K=5.6&gt;5.5 an absolute contraindication for ACE/ARB, ADR anaphylaxis to DHP CCB, all other labs ok</w:t>
      </w:r>
    </w:p>
    <w:p w:rsidR="005F12A5" w:rsidRDefault="005F12A5" w:rsidP="005F12A5">
      <w:r>
        <w:t>Therapeutic options:</w:t>
      </w:r>
    </w:p>
    <w:p w:rsidR="005F12A5" w:rsidRDefault="005F12A5" w:rsidP="00BE428C">
      <w:pPr>
        <w:pStyle w:val="ListParagraph"/>
        <w:numPr>
          <w:ilvl w:val="0"/>
          <w:numId w:val="1"/>
        </w:numPr>
      </w:pPr>
      <w:r>
        <w:t xml:space="preserve">Substitute </w:t>
      </w:r>
      <w:proofErr w:type="spellStart"/>
      <w:r>
        <w:t>chlorthalidone</w:t>
      </w:r>
      <w:proofErr w:type="spellEnd"/>
      <w:r>
        <w:t xml:space="preserve"> with link to other 3</w:t>
      </w:r>
      <w:r w:rsidRPr="005F12A5">
        <w:rPr>
          <w:vertAlign w:val="superscript"/>
        </w:rPr>
        <w:t>rd</w:t>
      </w:r>
      <w:r>
        <w:t xml:space="preserve"> line drugs</w:t>
      </w:r>
    </w:p>
    <w:p w:rsidR="005F12A5" w:rsidRPr="00C122C7" w:rsidRDefault="005F12A5" w:rsidP="00C122C7"/>
    <w:p w:rsidR="001C7A47" w:rsidRDefault="001C7A47" w:rsidP="001C7A47"/>
    <w:p w:rsidR="0088300E" w:rsidRDefault="0088300E" w:rsidP="001C7A47"/>
    <w:p w:rsidR="0088300E" w:rsidRDefault="0088300E" w:rsidP="001C7A47"/>
    <w:p w:rsidR="0088300E" w:rsidRDefault="0088300E" w:rsidP="001C7A47"/>
    <w:p w:rsidR="0088300E" w:rsidRDefault="0088300E" w:rsidP="001C7A47"/>
    <w:p w:rsidR="00B00E4E" w:rsidRDefault="00B00E4E">
      <w:pPr>
        <w:rPr>
          <w:rFonts w:asciiTheme="majorHAnsi" w:eastAsiaTheme="majorEastAsia" w:hAnsiTheme="majorHAnsi" w:cstheme="majorBidi"/>
          <w:b/>
          <w:color w:val="244061" w:themeColor="accent1" w:themeShade="80"/>
          <w:sz w:val="36"/>
          <w:szCs w:val="32"/>
        </w:rPr>
      </w:pPr>
      <w:bookmarkStart w:id="154" w:name="_Ref491886639"/>
      <w:bookmarkStart w:id="155" w:name="_Ref491886644"/>
      <w:bookmarkStart w:id="156" w:name="_Ref491886748"/>
      <w:bookmarkStart w:id="157" w:name="_Toc515553659"/>
      <w:r>
        <w:br w:type="page"/>
      </w:r>
    </w:p>
    <w:p w:rsidR="007911E4" w:rsidRDefault="00034ACB" w:rsidP="00034ACB">
      <w:pPr>
        <w:pStyle w:val="Heading1"/>
        <w:numPr>
          <w:ilvl w:val="0"/>
          <w:numId w:val="0"/>
        </w:numPr>
      </w:pPr>
      <w:bookmarkStart w:id="158" w:name="_Appendix_G:_Messages"/>
      <w:bookmarkStart w:id="159" w:name="_Appendix_H:_Messages"/>
      <w:bookmarkStart w:id="160" w:name="_Toc532200753"/>
      <w:bookmarkEnd w:id="158"/>
      <w:bookmarkEnd w:id="159"/>
      <w:r>
        <w:lastRenderedPageBreak/>
        <w:t>Appendix H</w:t>
      </w:r>
      <w:r w:rsidR="007911E4">
        <w:t>: Messages composed outside of KB</w:t>
      </w:r>
      <w:bookmarkEnd w:id="160"/>
    </w:p>
    <w:p w:rsidR="007911E4" w:rsidRPr="00336D69" w:rsidRDefault="007911E4" w:rsidP="007911E4">
      <w:r>
        <w:t>Ther</w:t>
      </w:r>
      <w:r w:rsidRPr="00336D69">
        <w:t xml:space="preserve">e </w:t>
      </w:r>
      <w:r>
        <w:t xml:space="preserve">are </w:t>
      </w:r>
      <w:r w:rsidRPr="00336D69">
        <w:t xml:space="preserve">Collateral messages </w:t>
      </w:r>
      <w:r>
        <w:t xml:space="preserve">that are displayed in the GUI Drug Therapies section that are not encoded in the KB, but are, instead, constructed after EON processing. </w:t>
      </w:r>
      <w:r w:rsidRPr="00336D69">
        <w:t xml:space="preserve"> These messages </w:t>
      </w:r>
      <w:r>
        <w:t>are of</w:t>
      </w:r>
      <w:r w:rsidRPr="00336D69">
        <w:t xml:space="preserve"> message types:</w:t>
      </w:r>
    </w:p>
    <w:p w:rsidR="007911E4" w:rsidRDefault="007911E4" w:rsidP="00BE428C">
      <w:pPr>
        <w:pStyle w:val="ListParagraph"/>
        <w:numPr>
          <w:ilvl w:val="1"/>
          <w:numId w:val="3"/>
        </w:numPr>
        <w:spacing w:after="0" w:line="240" w:lineRule="auto"/>
        <w:contextualSpacing w:val="0"/>
      </w:pPr>
      <w:r>
        <w:t>Is first line drug</w:t>
      </w:r>
    </w:p>
    <w:p w:rsidR="007911E4" w:rsidRDefault="007911E4" w:rsidP="00BE428C">
      <w:pPr>
        <w:pStyle w:val="ListParagraph"/>
        <w:numPr>
          <w:ilvl w:val="1"/>
          <w:numId w:val="3"/>
        </w:numPr>
        <w:spacing w:after="0" w:line="240" w:lineRule="auto"/>
        <w:contextualSpacing w:val="0"/>
      </w:pPr>
      <w:r>
        <w:t>Is second line drug</w:t>
      </w:r>
    </w:p>
    <w:p w:rsidR="007911E4" w:rsidRDefault="007911E4" w:rsidP="00BE428C">
      <w:pPr>
        <w:pStyle w:val="ListParagraph"/>
        <w:numPr>
          <w:ilvl w:val="1"/>
          <w:numId w:val="3"/>
        </w:numPr>
        <w:spacing w:after="0" w:line="240" w:lineRule="auto"/>
        <w:contextualSpacing w:val="0"/>
      </w:pPr>
      <w:r>
        <w:t>Is third line drug</w:t>
      </w:r>
    </w:p>
    <w:p w:rsidR="007911E4" w:rsidRDefault="007911E4" w:rsidP="00BE428C">
      <w:pPr>
        <w:pStyle w:val="ListParagraph"/>
        <w:numPr>
          <w:ilvl w:val="1"/>
          <w:numId w:val="3"/>
        </w:numPr>
        <w:spacing w:after="0" w:line="240" w:lineRule="auto"/>
        <w:contextualSpacing w:val="0"/>
      </w:pPr>
      <w:r>
        <w:t>Compelling indication</w:t>
      </w:r>
    </w:p>
    <w:p w:rsidR="007911E4" w:rsidRDefault="007911E4" w:rsidP="00BE428C">
      <w:pPr>
        <w:pStyle w:val="ListParagraph"/>
        <w:numPr>
          <w:ilvl w:val="1"/>
          <w:numId w:val="3"/>
        </w:numPr>
        <w:spacing w:after="0" w:line="240" w:lineRule="auto"/>
        <w:contextualSpacing w:val="0"/>
      </w:pPr>
      <w:r>
        <w:t>Relative indication</w:t>
      </w:r>
    </w:p>
    <w:p w:rsidR="007911E4" w:rsidRDefault="007911E4"/>
    <w:p w:rsidR="003B08C3" w:rsidRDefault="007911E4" w:rsidP="003B08C3">
      <w:r>
        <w:t>These messages are constructed by joining the message types above with their respective ‘values’</w:t>
      </w:r>
      <w:r w:rsidR="003B08C3">
        <w:t>;  for indications, the compelling indications and relative indications listed under the different Drug Therapies, will be displayed in the GUI, concatenated with the text ‘Compelling Indication’ or ‘Relative indication’, as appropriate.</w:t>
      </w:r>
    </w:p>
    <w:p w:rsidR="007911E4" w:rsidRDefault="007911E4">
      <w:r>
        <w:t>This is best described by example.</w:t>
      </w:r>
    </w:p>
    <w:p w:rsidR="007911E4" w:rsidRDefault="007911E4">
      <w:r>
        <w:t>If we are recommending a thiazide, then</w:t>
      </w:r>
    </w:p>
    <w:p w:rsidR="007911E4" w:rsidRDefault="007911E4" w:rsidP="007911E4">
      <w:pPr>
        <w:ind w:left="360"/>
      </w:pPr>
      <w:r w:rsidRPr="00B17156">
        <w:t xml:space="preserve">If the patient has </w:t>
      </w:r>
      <w:proofErr w:type="spellStart"/>
      <w:r w:rsidRPr="00B17156">
        <w:t>Dx</w:t>
      </w:r>
      <w:proofErr w:type="spellEnd"/>
      <w:r w:rsidRPr="00B17156">
        <w:t xml:space="preserve"> </w:t>
      </w:r>
      <w:r>
        <w:t xml:space="preserve">for:  </w:t>
      </w:r>
      <w:r w:rsidRPr="002F4B2D">
        <w:t>HTN and no CKD</w:t>
      </w:r>
      <w:r>
        <w:t>, we will display the first line drug message</w:t>
      </w:r>
    </w:p>
    <w:p w:rsidR="007911E4" w:rsidRPr="0099436E" w:rsidRDefault="007911E4" w:rsidP="007911E4">
      <w:pPr>
        <w:ind w:left="360" w:firstLine="360"/>
        <w:rPr>
          <w:i/>
        </w:rPr>
      </w:pPr>
      <w:r w:rsidRPr="007911E4">
        <w:rPr>
          <w:i/>
          <w:u w:val="single"/>
        </w:rPr>
        <w:t>First line drug</w:t>
      </w:r>
      <w:r w:rsidRPr="0099436E">
        <w:rPr>
          <w:i/>
        </w:rPr>
        <w:t xml:space="preserve"> for HTN and no CKD</w:t>
      </w:r>
    </w:p>
    <w:p w:rsidR="007911E4" w:rsidRDefault="003B08C3" w:rsidP="007911E4">
      <w:pPr>
        <w:spacing w:before="120" w:after="240" w:line="240" w:lineRule="auto"/>
        <w:ind w:left="360"/>
      </w:pPr>
      <w:r>
        <w:t xml:space="preserve">OR </w:t>
      </w:r>
      <w:r w:rsidR="007911E4" w:rsidRPr="00B17156">
        <w:t xml:space="preserve">If the patient has </w:t>
      </w:r>
      <w:proofErr w:type="spellStart"/>
      <w:r w:rsidR="007911E4" w:rsidRPr="00B17156">
        <w:t>Dx</w:t>
      </w:r>
      <w:proofErr w:type="spellEnd"/>
      <w:r w:rsidR="007911E4" w:rsidRPr="00B17156">
        <w:t xml:space="preserve"> </w:t>
      </w:r>
      <w:r w:rsidR="007911E4">
        <w:t xml:space="preserve">for:  </w:t>
      </w:r>
      <w:r w:rsidR="007911E4" w:rsidRPr="002F4B2D">
        <w:t>HTN and CKD and African American</w:t>
      </w:r>
      <w:r w:rsidR="007911E4">
        <w:t>, we will display the first line message:</w:t>
      </w:r>
    </w:p>
    <w:p w:rsidR="007911E4" w:rsidRPr="001D54E2" w:rsidRDefault="007911E4" w:rsidP="007911E4">
      <w:pPr>
        <w:ind w:left="360" w:firstLine="360"/>
        <w:rPr>
          <w:i/>
        </w:rPr>
      </w:pPr>
      <w:r w:rsidRPr="007911E4">
        <w:rPr>
          <w:i/>
          <w:u w:val="single"/>
        </w:rPr>
        <w:t>First line drug</w:t>
      </w:r>
      <w:r w:rsidRPr="001D54E2">
        <w:rPr>
          <w:i/>
        </w:rPr>
        <w:t xml:space="preserve"> for HTN and CKD and African American</w:t>
      </w:r>
    </w:p>
    <w:p w:rsidR="007911E4" w:rsidRPr="002F4B2D" w:rsidRDefault="003B08C3" w:rsidP="007911E4">
      <w:pPr>
        <w:ind w:left="360"/>
      </w:pPr>
      <w:r>
        <w:t xml:space="preserve">OR </w:t>
      </w:r>
      <w:r w:rsidR="007911E4" w:rsidRPr="00B17156">
        <w:t xml:space="preserve">If the patient has </w:t>
      </w:r>
      <w:proofErr w:type="spellStart"/>
      <w:r w:rsidR="007911E4" w:rsidRPr="00B17156">
        <w:t>Dx</w:t>
      </w:r>
      <w:proofErr w:type="spellEnd"/>
      <w:r w:rsidR="007911E4" w:rsidRPr="00B17156">
        <w:t xml:space="preserve"> for:  </w:t>
      </w:r>
      <w:r w:rsidR="007911E4" w:rsidRPr="002F4B2D">
        <w:t>HTN and CKD and not African American</w:t>
      </w:r>
      <w:r w:rsidR="007911E4">
        <w:t>, we will display the second line message:</w:t>
      </w:r>
    </w:p>
    <w:p w:rsidR="007911E4" w:rsidRPr="001D54E2" w:rsidRDefault="007911E4" w:rsidP="007911E4">
      <w:pPr>
        <w:ind w:left="360" w:firstLine="360"/>
        <w:rPr>
          <w:i/>
        </w:rPr>
      </w:pPr>
      <w:r w:rsidRPr="007911E4">
        <w:rPr>
          <w:i/>
          <w:u w:val="single"/>
        </w:rPr>
        <w:t>Second line drug</w:t>
      </w:r>
      <w:r w:rsidRPr="001D54E2">
        <w:rPr>
          <w:i/>
        </w:rPr>
        <w:t xml:space="preserve"> for HTN and not African American</w:t>
      </w:r>
    </w:p>
    <w:p w:rsidR="007911E4" w:rsidRDefault="007911E4">
      <w:r>
        <w:t xml:space="preserve">Where the underlined text is the message </w:t>
      </w:r>
      <w:proofErr w:type="gramStart"/>
      <w:r>
        <w:t>type,</w:t>
      </w:r>
      <w:proofErr w:type="gramEnd"/>
      <w:r>
        <w:t xml:space="preserve"> and the second part of the message is the </w:t>
      </w:r>
      <w:proofErr w:type="spellStart"/>
      <w:r>
        <w:t>Dx</w:t>
      </w:r>
      <w:proofErr w:type="spellEnd"/>
      <w:r>
        <w:t>.</w:t>
      </w:r>
      <w:r w:rsidR="00F411DE">
        <w:t xml:space="preserve">  Note that the formatting of the underline and italics are NOT displayed in the GUI.</w:t>
      </w:r>
    </w:p>
    <w:p w:rsidR="003B08C3" w:rsidRDefault="003B08C3" w:rsidP="003B08C3">
      <w:pPr>
        <w:spacing w:before="120" w:after="240" w:line="240" w:lineRule="auto"/>
      </w:pPr>
      <w:r>
        <w:t xml:space="preserve">Similarly, again, if we are recommending a thiazide, and if the patient has a </w:t>
      </w:r>
      <w:proofErr w:type="spellStart"/>
      <w:r>
        <w:t>Dx</w:t>
      </w:r>
      <w:proofErr w:type="spellEnd"/>
      <w:r>
        <w:t xml:space="preserve"> of </w:t>
      </w:r>
      <w:r w:rsidRPr="00336D69">
        <w:t>Osteoporosis</w:t>
      </w:r>
      <w:r>
        <w:t>, a relative indication, we will display</w:t>
      </w:r>
    </w:p>
    <w:p w:rsidR="003B08C3" w:rsidRPr="003B08C3" w:rsidRDefault="003B08C3" w:rsidP="003B08C3">
      <w:pPr>
        <w:spacing w:before="120" w:after="240" w:line="240" w:lineRule="auto"/>
        <w:rPr>
          <w:i/>
        </w:rPr>
      </w:pPr>
      <w:r>
        <w:tab/>
      </w:r>
      <w:r w:rsidRPr="003B08C3">
        <w:rPr>
          <w:i/>
          <w:u w:val="single"/>
        </w:rPr>
        <w:t>Relative indication:</w:t>
      </w:r>
      <w:r w:rsidRPr="003B08C3">
        <w:rPr>
          <w:i/>
        </w:rPr>
        <w:t xml:space="preserve">  Osteoporosis</w:t>
      </w:r>
    </w:p>
    <w:p w:rsidR="007911E4" w:rsidRDefault="007911E4">
      <w:pPr>
        <w:rPr>
          <w:rFonts w:asciiTheme="majorHAnsi" w:eastAsiaTheme="majorEastAsia" w:hAnsiTheme="majorHAnsi" w:cstheme="majorBidi"/>
          <w:b/>
          <w:color w:val="244061" w:themeColor="accent1" w:themeShade="80"/>
          <w:sz w:val="36"/>
          <w:szCs w:val="32"/>
        </w:rPr>
      </w:pPr>
      <w:r>
        <w:br w:type="page"/>
      </w:r>
    </w:p>
    <w:p w:rsidR="0088300E" w:rsidRDefault="00261B50" w:rsidP="0088300E">
      <w:pPr>
        <w:pStyle w:val="Heading1"/>
        <w:numPr>
          <w:ilvl w:val="0"/>
          <w:numId w:val="0"/>
        </w:numPr>
      </w:pPr>
      <w:bookmarkStart w:id="161" w:name="_Appendix_H:_ICD-9"/>
      <w:bookmarkStart w:id="162" w:name="_Appendix_X:_ICD-9"/>
      <w:bookmarkStart w:id="163" w:name="_Toc532200754"/>
      <w:bookmarkEnd w:id="161"/>
      <w:bookmarkEnd w:id="162"/>
      <w:r>
        <w:lastRenderedPageBreak/>
        <w:t>Appendix X</w:t>
      </w:r>
      <w:r w:rsidR="0088300E">
        <w:t xml:space="preserve">: </w:t>
      </w:r>
      <w:r w:rsidR="0088300E" w:rsidRPr="00840DE3">
        <w:t xml:space="preserve">ICD-9 and ICD-10 Codes for </w:t>
      </w:r>
      <w:bookmarkEnd w:id="154"/>
      <w:bookmarkEnd w:id="155"/>
      <w:bookmarkEnd w:id="156"/>
      <w:bookmarkEnd w:id="157"/>
      <w:r w:rsidR="0088300E">
        <w:t>Hypertension and CKD</w:t>
      </w:r>
      <w:bookmarkEnd w:id="163"/>
    </w:p>
    <w:p w:rsidR="0088300E" w:rsidRDefault="0088300E" w:rsidP="001C7A47"/>
    <w:p w:rsidR="00CC04D2" w:rsidRPr="00CE7472" w:rsidRDefault="00D34B4E" w:rsidP="001C7A47">
      <w:pPr>
        <w:rPr>
          <w:b/>
        </w:rPr>
      </w:pPr>
      <w:r w:rsidRPr="00CE7472">
        <w:rPr>
          <w:b/>
        </w:rPr>
        <w:t>Hypertension</w:t>
      </w:r>
    </w:p>
    <w:tbl>
      <w:tblPr>
        <w:tblW w:w="8800" w:type="dxa"/>
        <w:tblInd w:w="113" w:type="dxa"/>
        <w:tblLook w:val="04A0" w:firstRow="1" w:lastRow="0" w:firstColumn="1" w:lastColumn="0" w:noHBand="0" w:noVBand="1"/>
      </w:tblPr>
      <w:tblGrid>
        <w:gridCol w:w="969"/>
        <w:gridCol w:w="960"/>
        <w:gridCol w:w="6871"/>
      </w:tblGrid>
      <w:tr w:rsidR="00D34B4E" w:rsidRPr="00D34B4E" w:rsidTr="00D34B4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b/>
                <w:bCs/>
                <w:color w:val="000000"/>
              </w:rPr>
            </w:pPr>
            <w:proofErr w:type="spellStart"/>
            <w:r w:rsidRPr="00D34B4E">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b/>
                <w:bCs/>
                <w:color w:val="000000"/>
              </w:rPr>
            </w:pPr>
            <w:r w:rsidRPr="00D34B4E">
              <w:rPr>
                <w:rFonts w:ascii="Calibri" w:eastAsia="Times New Roman" w:hAnsi="Calibri" w:cs="Times New Roman"/>
                <w:b/>
                <w:bCs/>
                <w:color w:val="000000"/>
              </w:rPr>
              <w:t>Code type</w:t>
            </w:r>
          </w:p>
        </w:tc>
        <w:tc>
          <w:tcPr>
            <w:tcW w:w="6880" w:type="dxa"/>
            <w:tcBorders>
              <w:top w:val="single" w:sz="4" w:space="0" w:color="auto"/>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b/>
                <w:bCs/>
                <w:color w:val="000000"/>
              </w:rPr>
            </w:pPr>
            <w:r w:rsidRPr="00D34B4E">
              <w:rPr>
                <w:rFonts w:ascii="Calibri" w:eastAsia="Times New Roman" w:hAnsi="Calibri" w:cs="Times New Roman"/>
                <w:b/>
                <w:bCs/>
                <w:color w:val="000000"/>
              </w:rPr>
              <w:t>Description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disease without heart failure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Essential (primary) hypertension</w:t>
            </w:r>
          </w:p>
        </w:tc>
      </w:tr>
      <w:tr w:rsidR="00D34B4E" w:rsidRPr="00D34B4E" w:rsidTr="00D34B4E">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I13.10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MALIGNANT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401.1</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BENIGN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UNSPECIFIED ESSENTIAL HYPERTENSION</w:t>
            </w:r>
          </w:p>
        </w:tc>
      </w:tr>
    </w:tbl>
    <w:p w:rsidR="00D34B4E" w:rsidRDefault="00D34B4E" w:rsidP="001C7A47"/>
    <w:p w:rsidR="00796F18" w:rsidRDefault="00796F18" w:rsidP="001C7A47"/>
    <w:p w:rsidR="00796F18" w:rsidRDefault="00796F18">
      <w:r>
        <w:br w:type="page"/>
      </w:r>
    </w:p>
    <w:p w:rsidR="00796F18" w:rsidRPr="00CE7472" w:rsidRDefault="00796F18" w:rsidP="001C7A47">
      <w:pPr>
        <w:rPr>
          <w:b/>
        </w:rPr>
      </w:pPr>
      <w:r w:rsidRPr="00CE7472">
        <w:rPr>
          <w:b/>
        </w:rPr>
        <w:lastRenderedPageBreak/>
        <w:t>CKD</w:t>
      </w:r>
    </w:p>
    <w:tbl>
      <w:tblPr>
        <w:tblW w:w="8920" w:type="dxa"/>
        <w:tblInd w:w="113" w:type="dxa"/>
        <w:tblLook w:val="04A0" w:firstRow="1" w:lastRow="0" w:firstColumn="1" w:lastColumn="0" w:noHBand="0" w:noVBand="1"/>
      </w:tblPr>
      <w:tblGrid>
        <w:gridCol w:w="975"/>
        <w:gridCol w:w="960"/>
        <w:gridCol w:w="6985"/>
      </w:tblGrid>
      <w:tr w:rsidR="00796F18" w:rsidRPr="00796F18" w:rsidTr="00796F1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b/>
                <w:bCs/>
                <w:color w:val="000000"/>
              </w:rPr>
            </w:pPr>
            <w:proofErr w:type="spellStart"/>
            <w:r w:rsidRPr="00796F18">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center"/>
              <w:rPr>
                <w:rFonts w:ascii="Calibri" w:eastAsia="Times New Roman" w:hAnsi="Calibri" w:cs="Times New Roman"/>
                <w:b/>
                <w:bCs/>
                <w:color w:val="000000"/>
              </w:rPr>
            </w:pPr>
            <w:r w:rsidRPr="00796F18">
              <w:rPr>
                <w:rFonts w:ascii="Calibri" w:eastAsia="Times New Roman" w:hAnsi="Calibri" w:cs="Times New Roman"/>
                <w:b/>
                <w:bCs/>
                <w:color w:val="000000"/>
              </w:rPr>
              <w:t>Code type</w:t>
            </w:r>
          </w:p>
        </w:tc>
        <w:tc>
          <w:tcPr>
            <w:tcW w:w="7000" w:type="dxa"/>
            <w:tcBorders>
              <w:top w:val="single" w:sz="4" w:space="0" w:color="auto"/>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b/>
                <w:bCs/>
                <w:color w:val="000000"/>
              </w:rPr>
            </w:pPr>
            <w:r w:rsidRPr="00796F18">
              <w:rPr>
                <w:rFonts w:ascii="Calibri" w:eastAsia="Times New Roman" w:hAnsi="Calibri" w:cs="Times New Roman"/>
                <w:b/>
                <w:bCs/>
                <w:color w:val="000000"/>
              </w:rPr>
              <w:t>Description</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1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5 chronic kidney disease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2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5</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second trimester</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E13.22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Other specified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 xml:space="preserve">Pre-existing hypertensive heart and chronic kidney disease complicating the </w:t>
            </w:r>
            <w:proofErr w:type="spellStart"/>
            <w:r w:rsidRPr="00796F18">
              <w:rPr>
                <w:rFonts w:ascii="Calibri" w:eastAsia="Times New Roman" w:hAnsi="Calibri" w:cs="Times New Roman"/>
                <w:color w:val="000000"/>
              </w:rPr>
              <w:t>puerperium</w:t>
            </w:r>
            <w:proofErr w:type="spellEnd"/>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D63.1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4 (severe)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second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E08.22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mellitus due to underlying condition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E09.22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Drug or chemical induced diabetes mellitus with diabetic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E11.22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2 diabetes mellitus with diabetic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I13.10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1</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3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 xml:space="preserve">Pre-existing hypertensive chronic kidney disease complicating the </w:t>
            </w:r>
            <w:proofErr w:type="spellStart"/>
            <w:r w:rsidRPr="00796F18">
              <w:rPr>
                <w:rFonts w:ascii="Calibri" w:eastAsia="Times New Roman" w:hAnsi="Calibri" w:cs="Times New Roman"/>
                <w:color w:val="000000"/>
              </w:rPr>
              <w:t>puerperium</w:t>
            </w:r>
            <w:proofErr w:type="spellEnd"/>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285.21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I THROUGH STAGE IV, OR UNSPECIFIED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BENIGN,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UNSPECIFIED,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V OR END STAGE RENAL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404.11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HEARTFAILURE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CHRONIC KIDNEY DISEASE STAGE V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III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IV (SEVERE)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V</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NOT STATED AS UNCONTROLLED,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(NIDDM) (ADULT ONSET)OR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(IDDM)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II [NIDDM][ADULT ONSET TYPE]OR UNSPECIFIED,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 [IDDM][JUVENILE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UNCONTROLLED</w:t>
            </w:r>
          </w:p>
        </w:tc>
      </w:tr>
    </w:tbl>
    <w:p w:rsidR="00796F18" w:rsidRDefault="00796F18" w:rsidP="001C7A47"/>
    <w:p w:rsidR="00CC04D2" w:rsidRDefault="00CC04D2" w:rsidP="00CC04D2">
      <w:r>
        <w:br w:type="page"/>
      </w:r>
    </w:p>
    <w:p w:rsidR="00CC04D2" w:rsidRDefault="000C7ED7" w:rsidP="00CC04D2">
      <w:pPr>
        <w:pStyle w:val="Heading1"/>
        <w:numPr>
          <w:ilvl w:val="0"/>
          <w:numId w:val="0"/>
        </w:numPr>
        <w:ind w:left="780" w:hanging="420"/>
      </w:pPr>
      <w:bookmarkStart w:id="164" w:name="_Toc532200755"/>
      <w:bookmarkStart w:id="165" w:name="_Ref532201647"/>
      <w:r>
        <w:lastRenderedPageBreak/>
        <w:t xml:space="preserve">Encoded Knowledge and </w:t>
      </w:r>
      <w:r w:rsidR="00CC04D2">
        <w:t>Recommendations from VA 2014 HTN Guidelines</w:t>
      </w:r>
      <w:bookmarkEnd w:id="164"/>
      <w:bookmarkEnd w:id="165"/>
      <w:r w:rsidR="00CC04D2">
        <w:t xml:space="preserve"> </w:t>
      </w:r>
    </w:p>
    <w:p w:rsidR="00CC04D2" w:rsidRDefault="00CC04D2" w:rsidP="00CC04D2"/>
    <w:p w:rsidR="00CC04D2" w:rsidRPr="00C026B6" w:rsidRDefault="00CC04D2" w:rsidP="00CC04D2">
      <w:pPr>
        <w:autoSpaceDE w:val="0"/>
        <w:autoSpaceDN w:val="0"/>
        <w:adjustRightInd w:val="0"/>
        <w:spacing w:line="240" w:lineRule="auto"/>
        <w:rPr>
          <w:rFonts w:asciiTheme="majorHAnsi" w:hAnsiTheme="majorHAnsi" w:cs="Calibri"/>
          <w:i/>
          <w:color w:val="000000"/>
        </w:rPr>
      </w:pPr>
      <w:r w:rsidRPr="00732C39">
        <w:rPr>
          <w:rFonts w:asciiTheme="majorHAnsi" w:hAnsiTheme="majorHAnsi"/>
          <w:b/>
          <w:bCs/>
          <w:i/>
        </w:rPr>
        <w:t>Lifestyle Modification Therapies</w:t>
      </w:r>
    </w:p>
    <w:p w:rsidR="00CC04D2" w:rsidRPr="00C026B6" w:rsidRDefault="00CC04D2" w:rsidP="00CC04D2">
      <w:pPr>
        <w:autoSpaceDE w:val="0"/>
        <w:autoSpaceDN w:val="0"/>
        <w:adjustRightInd w:val="0"/>
        <w:spacing w:line="240" w:lineRule="auto"/>
        <w:rPr>
          <w:rFonts w:ascii="Calibri" w:hAnsi="Calibri" w:cs="Calibri"/>
          <w:i/>
          <w:color w:val="000000"/>
        </w:rPr>
      </w:pPr>
      <w:r w:rsidRPr="00C026B6">
        <w:rPr>
          <w:rFonts w:ascii="Calibri" w:hAnsi="Calibri" w:cs="Calibri"/>
          <w:color w:val="000000"/>
          <w:sz w:val="20"/>
          <w:szCs w:val="20"/>
        </w:rPr>
        <w:t>8.</w:t>
      </w:r>
      <w:r>
        <w:rPr>
          <w:rFonts w:ascii="Calibri" w:hAnsi="Calibri" w:cs="Calibri"/>
          <w:color w:val="000000"/>
          <w:sz w:val="20"/>
          <w:szCs w:val="20"/>
        </w:rPr>
        <w:t xml:space="preserve"> </w:t>
      </w:r>
      <w:r w:rsidRPr="00C026B6">
        <w:rPr>
          <w:rFonts w:ascii="Calibri" w:hAnsi="Calibri" w:cs="Calibri"/>
          <w:color w:val="000000"/>
        </w:rPr>
        <w:t xml:space="preserve">We recommend offering lifestyle modification interventions for patients with </w:t>
      </w:r>
      <w:proofErr w:type="spellStart"/>
      <w:r w:rsidRPr="00C026B6">
        <w:rPr>
          <w:rFonts w:ascii="Calibri" w:hAnsi="Calibri" w:cs="Calibri"/>
          <w:color w:val="000000"/>
        </w:rPr>
        <w:t>prehypertensionor</w:t>
      </w:r>
      <w:proofErr w:type="spellEnd"/>
      <w:r w:rsidRPr="00C026B6">
        <w:rPr>
          <w:rFonts w:ascii="Calibri" w:hAnsi="Calibri" w:cs="Calibri"/>
          <w:color w:val="000000"/>
        </w:rPr>
        <w:t xml:space="preserve"> hypertension based on patient indications and preferences as well as assessment of</w:t>
      </w:r>
      <w:r w:rsidR="000C7ED7">
        <w:rPr>
          <w:rFonts w:ascii="Calibri" w:hAnsi="Calibri" w:cs="Calibri"/>
          <w:color w:val="000000"/>
        </w:rPr>
        <w:t xml:space="preserve"> </w:t>
      </w:r>
      <w:r w:rsidRPr="00C026B6">
        <w:rPr>
          <w:rFonts w:ascii="Calibri" w:hAnsi="Calibri" w:cs="Calibri"/>
          <w:color w:val="000000"/>
        </w:rPr>
        <w:t xml:space="preserve">available local resources </w:t>
      </w:r>
      <w:r w:rsidRPr="00C026B6">
        <w:rPr>
          <w:rFonts w:ascii="Calibri" w:hAnsi="Calibri" w:cs="Calibri"/>
          <w:i/>
          <w:color w:val="000000"/>
        </w:rPr>
        <w:t>(recommended via link)</w:t>
      </w:r>
    </w:p>
    <w:p w:rsidR="00CC04D2" w:rsidRDefault="00CC04D2" w:rsidP="00CC04D2">
      <w:pPr>
        <w:autoSpaceDE w:val="0"/>
        <w:autoSpaceDN w:val="0"/>
        <w:adjustRightInd w:val="0"/>
        <w:spacing w:line="240" w:lineRule="auto"/>
        <w:rPr>
          <w:rFonts w:ascii="Calibri" w:hAnsi="Calibri" w:cs="Calibri"/>
          <w:color w:val="000000"/>
        </w:rPr>
      </w:pPr>
    </w:p>
    <w:p w:rsidR="00075162" w:rsidRPr="00075162" w:rsidRDefault="00075162" w:rsidP="00CC04D2">
      <w:pPr>
        <w:autoSpaceDE w:val="0"/>
        <w:autoSpaceDN w:val="0"/>
        <w:adjustRightInd w:val="0"/>
        <w:spacing w:line="240" w:lineRule="auto"/>
        <w:rPr>
          <w:rFonts w:ascii="Calibri" w:hAnsi="Calibri" w:cs="Calibri"/>
          <w:b/>
          <w:i/>
          <w:color w:val="000000"/>
          <w:sz w:val="24"/>
          <w:szCs w:val="24"/>
        </w:rPr>
      </w:pPr>
      <w:r w:rsidRPr="00075162">
        <w:rPr>
          <w:b/>
          <w:i/>
          <w:sz w:val="24"/>
          <w:szCs w:val="24"/>
        </w:rPr>
        <w:t>A physical exam should include an evaluation for signs of secondary hypertension or hypertensive organ damage</w:t>
      </w:r>
    </w:p>
    <w:p w:rsidR="00075162" w:rsidRPr="00075162" w:rsidRDefault="00075162" w:rsidP="00075162">
      <w:pPr>
        <w:pStyle w:val="Default"/>
        <w:rPr>
          <w:bCs/>
          <w:iCs/>
          <w:sz w:val="22"/>
          <w:szCs w:val="22"/>
        </w:rPr>
      </w:pPr>
      <w:r w:rsidRPr="00075162">
        <w:rPr>
          <w:bCs/>
          <w:iCs/>
          <w:sz w:val="22"/>
          <w:szCs w:val="22"/>
        </w:rPr>
        <w:t>Most common causes of secondary hypertension [21]</w:t>
      </w:r>
    </w:p>
    <w:p w:rsidR="00075162" w:rsidRPr="00075162" w:rsidRDefault="00075162" w:rsidP="00075162">
      <w:pPr>
        <w:pStyle w:val="Default"/>
        <w:rPr>
          <w:bCs/>
          <w:iCs/>
          <w:sz w:val="22"/>
          <w:szCs w:val="22"/>
        </w:rPr>
      </w:pPr>
      <w:r w:rsidRPr="00075162">
        <w:rPr>
          <w:bCs/>
          <w:iCs/>
          <w:sz w:val="22"/>
          <w:szCs w:val="22"/>
        </w:rPr>
        <w:t>•Renal</w:t>
      </w:r>
    </w:p>
    <w:p w:rsidR="00075162" w:rsidRPr="00075162" w:rsidRDefault="00075162" w:rsidP="00075162">
      <w:pPr>
        <w:pStyle w:val="Default"/>
        <w:rPr>
          <w:bCs/>
          <w:iCs/>
          <w:sz w:val="22"/>
          <w:szCs w:val="22"/>
        </w:rPr>
      </w:pPr>
      <w:r w:rsidRPr="00075162">
        <w:rPr>
          <w:bCs/>
          <w:iCs/>
          <w:sz w:val="22"/>
          <w:szCs w:val="22"/>
        </w:rPr>
        <w:t>Renal artery stenosis</w:t>
      </w:r>
    </w:p>
    <w:p w:rsidR="00075162" w:rsidRPr="00075162" w:rsidRDefault="00075162" w:rsidP="00075162">
      <w:pPr>
        <w:pStyle w:val="Default"/>
        <w:rPr>
          <w:bCs/>
          <w:iCs/>
          <w:sz w:val="22"/>
          <w:szCs w:val="22"/>
        </w:rPr>
      </w:pPr>
      <w:r w:rsidRPr="00075162">
        <w:rPr>
          <w:bCs/>
          <w:iCs/>
          <w:sz w:val="22"/>
          <w:szCs w:val="22"/>
        </w:rPr>
        <w:t>Polycystic kidney disease</w:t>
      </w:r>
    </w:p>
    <w:p w:rsidR="00075162" w:rsidRPr="00075162" w:rsidRDefault="00075162" w:rsidP="00075162">
      <w:pPr>
        <w:pStyle w:val="Default"/>
        <w:rPr>
          <w:bCs/>
          <w:iCs/>
          <w:sz w:val="22"/>
          <w:szCs w:val="22"/>
        </w:rPr>
      </w:pPr>
      <w:r w:rsidRPr="00075162">
        <w:rPr>
          <w:bCs/>
          <w:iCs/>
          <w:sz w:val="22"/>
          <w:szCs w:val="22"/>
        </w:rPr>
        <w:t>Chronic reflux nephropathy</w:t>
      </w:r>
    </w:p>
    <w:p w:rsidR="00075162" w:rsidRPr="00075162" w:rsidRDefault="00075162" w:rsidP="00075162">
      <w:pPr>
        <w:pStyle w:val="Default"/>
        <w:rPr>
          <w:bCs/>
          <w:iCs/>
          <w:sz w:val="22"/>
          <w:szCs w:val="22"/>
        </w:rPr>
      </w:pPr>
      <w:r w:rsidRPr="00075162">
        <w:rPr>
          <w:bCs/>
          <w:iCs/>
          <w:sz w:val="22"/>
          <w:szCs w:val="22"/>
        </w:rPr>
        <w:t>Chronic glomerulonephritis</w:t>
      </w:r>
    </w:p>
    <w:p w:rsidR="00075162" w:rsidRPr="00075162" w:rsidRDefault="00075162" w:rsidP="00075162">
      <w:pPr>
        <w:pStyle w:val="Default"/>
        <w:rPr>
          <w:bCs/>
          <w:iCs/>
          <w:sz w:val="22"/>
          <w:szCs w:val="22"/>
        </w:rPr>
      </w:pPr>
      <w:proofErr w:type="spellStart"/>
      <w:r w:rsidRPr="00075162">
        <w:rPr>
          <w:bCs/>
          <w:iCs/>
          <w:sz w:val="22"/>
          <w:szCs w:val="22"/>
        </w:rPr>
        <w:t>Polyarteritis</w:t>
      </w:r>
      <w:proofErr w:type="spellEnd"/>
      <w:r w:rsidRPr="00075162">
        <w:rPr>
          <w:bCs/>
          <w:iCs/>
          <w:sz w:val="22"/>
          <w:szCs w:val="22"/>
        </w:rPr>
        <w:t xml:space="preserve"> </w:t>
      </w:r>
      <w:proofErr w:type="spellStart"/>
      <w:r w:rsidRPr="00075162">
        <w:rPr>
          <w:bCs/>
          <w:iCs/>
          <w:sz w:val="22"/>
          <w:szCs w:val="22"/>
        </w:rPr>
        <w:t>nodosa</w:t>
      </w:r>
      <w:proofErr w:type="spellEnd"/>
    </w:p>
    <w:p w:rsidR="00075162" w:rsidRPr="00075162" w:rsidRDefault="00075162" w:rsidP="00075162">
      <w:pPr>
        <w:pStyle w:val="Default"/>
        <w:rPr>
          <w:bCs/>
          <w:iCs/>
          <w:sz w:val="22"/>
          <w:szCs w:val="22"/>
        </w:rPr>
      </w:pPr>
      <w:r w:rsidRPr="00075162">
        <w:rPr>
          <w:bCs/>
          <w:iCs/>
          <w:sz w:val="22"/>
          <w:szCs w:val="22"/>
        </w:rPr>
        <w:t>Systemic sclerosis</w:t>
      </w:r>
    </w:p>
    <w:p w:rsidR="00075162" w:rsidRPr="00075162" w:rsidRDefault="00075162" w:rsidP="00075162">
      <w:pPr>
        <w:pStyle w:val="Default"/>
        <w:rPr>
          <w:bCs/>
          <w:iCs/>
          <w:sz w:val="22"/>
          <w:szCs w:val="22"/>
        </w:rPr>
      </w:pPr>
      <w:r w:rsidRPr="00075162">
        <w:rPr>
          <w:bCs/>
          <w:iCs/>
          <w:sz w:val="22"/>
          <w:szCs w:val="22"/>
        </w:rPr>
        <w:t>•Endocrine</w:t>
      </w:r>
    </w:p>
    <w:p w:rsidR="00075162" w:rsidRPr="00075162" w:rsidRDefault="00075162" w:rsidP="00075162">
      <w:pPr>
        <w:pStyle w:val="Default"/>
        <w:rPr>
          <w:bCs/>
          <w:iCs/>
          <w:sz w:val="22"/>
          <w:szCs w:val="22"/>
        </w:rPr>
      </w:pPr>
      <w:r w:rsidRPr="00075162">
        <w:rPr>
          <w:bCs/>
          <w:iCs/>
          <w:sz w:val="22"/>
          <w:szCs w:val="22"/>
        </w:rPr>
        <w:t>Cushing's syndrome</w:t>
      </w:r>
    </w:p>
    <w:p w:rsidR="00075162" w:rsidRPr="00075162" w:rsidRDefault="00075162" w:rsidP="00075162">
      <w:pPr>
        <w:pStyle w:val="Default"/>
        <w:rPr>
          <w:bCs/>
          <w:iCs/>
          <w:sz w:val="22"/>
          <w:szCs w:val="22"/>
        </w:rPr>
      </w:pPr>
      <w:r w:rsidRPr="00075162">
        <w:rPr>
          <w:bCs/>
          <w:iCs/>
          <w:sz w:val="22"/>
          <w:szCs w:val="22"/>
        </w:rPr>
        <w:t>Conn's syndrome</w:t>
      </w:r>
    </w:p>
    <w:p w:rsidR="00075162" w:rsidRPr="00075162" w:rsidRDefault="00075162" w:rsidP="00075162">
      <w:pPr>
        <w:pStyle w:val="Default"/>
        <w:rPr>
          <w:bCs/>
          <w:iCs/>
          <w:sz w:val="22"/>
          <w:szCs w:val="22"/>
        </w:rPr>
      </w:pPr>
      <w:proofErr w:type="spellStart"/>
      <w:r w:rsidRPr="00075162">
        <w:rPr>
          <w:bCs/>
          <w:iCs/>
          <w:sz w:val="22"/>
          <w:szCs w:val="22"/>
        </w:rPr>
        <w:t>Pheochromocytoma</w:t>
      </w:r>
      <w:proofErr w:type="spellEnd"/>
    </w:p>
    <w:p w:rsidR="00075162" w:rsidRPr="00075162" w:rsidRDefault="00075162" w:rsidP="00075162">
      <w:pPr>
        <w:pStyle w:val="Default"/>
        <w:rPr>
          <w:bCs/>
          <w:iCs/>
          <w:sz w:val="22"/>
          <w:szCs w:val="22"/>
        </w:rPr>
      </w:pPr>
      <w:r w:rsidRPr="00075162">
        <w:rPr>
          <w:bCs/>
          <w:iCs/>
          <w:sz w:val="22"/>
          <w:szCs w:val="22"/>
        </w:rPr>
        <w:t>Acromegaly</w:t>
      </w:r>
    </w:p>
    <w:p w:rsidR="00075162" w:rsidRPr="00075162" w:rsidRDefault="00075162" w:rsidP="00075162">
      <w:pPr>
        <w:pStyle w:val="Default"/>
        <w:rPr>
          <w:bCs/>
          <w:iCs/>
          <w:sz w:val="22"/>
          <w:szCs w:val="22"/>
        </w:rPr>
      </w:pPr>
      <w:r w:rsidRPr="00075162">
        <w:rPr>
          <w:bCs/>
          <w:iCs/>
          <w:sz w:val="22"/>
          <w:szCs w:val="22"/>
        </w:rPr>
        <w:t>Hyperparathyroidism</w:t>
      </w:r>
    </w:p>
    <w:p w:rsidR="00075162" w:rsidRPr="00075162" w:rsidRDefault="00075162" w:rsidP="00075162">
      <w:pPr>
        <w:pStyle w:val="Default"/>
        <w:rPr>
          <w:bCs/>
          <w:iCs/>
          <w:sz w:val="22"/>
          <w:szCs w:val="22"/>
        </w:rPr>
      </w:pPr>
      <w:r w:rsidRPr="00075162">
        <w:rPr>
          <w:bCs/>
          <w:iCs/>
          <w:sz w:val="22"/>
          <w:szCs w:val="22"/>
        </w:rPr>
        <w:t>Polycystic ovarian syndrome</w:t>
      </w:r>
    </w:p>
    <w:p w:rsidR="00075162" w:rsidRPr="00075162" w:rsidRDefault="00075162" w:rsidP="00075162">
      <w:pPr>
        <w:pStyle w:val="Default"/>
        <w:rPr>
          <w:bCs/>
          <w:iCs/>
          <w:sz w:val="22"/>
          <w:szCs w:val="22"/>
        </w:rPr>
      </w:pPr>
      <w:r w:rsidRPr="00075162">
        <w:rPr>
          <w:bCs/>
          <w:iCs/>
          <w:sz w:val="22"/>
          <w:szCs w:val="22"/>
        </w:rPr>
        <w:t>•Other</w:t>
      </w:r>
    </w:p>
    <w:p w:rsidR="00075162" w:rsidRPr="00075162" w:rsidRDefault="00075162" w:rsidP="00075162">
      <w:pPr>
        <w:pStyle w:val="Default"/>
        <w:rPr>
          <w:bCs/>
          <w:iCs/>
          <w:sz w:val="22"/>
          <w:szCs w:val="22"/>
        </w:rPr>
      </w:pPr>
      <w:r w:rsidRPr="00075162">
        <w:rPr>
          <w:bCs/>
          <w:iCs/>
          <w:sz w:val="22"/>
          <w:szCs w:val="22"/>
        </w:rPr>
        <w:t>Obstructive sleep apnea</w:t>
      </w:r>
    </w:p>
    <w:p w:rsidR="00075162" w:rsidRPr="00075162" w:rsidRDefault="00075162" w:rsidP="00075162">
      <w:pPr>
        <w:pStyle w:val="Default"/>
        <w:rPr>
          <w:bCs/>
          <w:iCs/>
          <w:sz w:val="22"/>
          <w:szCs w:val="22"/>
        </w:rPr>
      </w:pPr>
      <w:r w:rsidRPr="00075162">
        <w:rPr>
          <w:bCs/>
          <w:iCs/>
          <w:sz w:val="22"/>
          <w:szCs w:val="22"/>
        </w:rPr>
        <w:t xml:space="preserve">Aortic </w:t>
      </w:r>
      <w:proofErr w:type="spellStart"/>
      <w:r w:rsidRPr="00075162">
        <w:rPr>
          <w:bCs/>
          <w:iCs/>
          <w:sz w:val="22"/>
          <w:szCs w:val="22"/>
        </w:rPr>
        <w:t>coarctation</w:t>
      </w:r>
      <w:proofErr w:type="spellEnd"/>
    </w:p>
    <w:p w:rsidR="00075162" w:rsidRPr="00075162" w:rsidRDefault="00075162" w:rsidP="00075162">
      <w:pPr>
        <w:pStyle w:val="Default"/>
        <w:rPr>
          <w:bCs/>
          <w:iCs/>
          <w:sz w:val="22"/>
          <w:szCs w:val="22"/>
        </w:rPr>
      </w:pPr>
      <w:r w:rsidRPr="00075162">
        <w:rPr>
          <w:bCs/>
          <w:iCs/>
          <w:sz w:val="22"/>
          <w:szCs w:val="22"/>
        </w:rPr>
        <w:t>Pre-</w:t>
      </w:r>
      <w:proofErr w:type="spellStart"/>
      <w:r w:rsidRPr="00075162">
        <w:rPr>
          <w:bCs/>
          <w:iCs/>
          <w:sz w:val="22"/>
          <w:szCs w:val="22"/>
        </w:rPr>
        <w:t>eclampsia</w:t>
      </w:r>
      <w:proofErr w:type="spellEnd"/>
    </w:p>
    <w:p w:rsidR="00CC04D2" w:rsidRDefault="00075162" w:rsidP="00075162">
      <w:pPr>
        <w:pStyle w:val="Default"/>
        <w:rPr>
          <w:bCs/>
          <w:iCs/>
          <w:sz w:val="22"/>
          <w:szCs w:val="22"/>
        </w:rPr>
      </w:pPr>
      <w:r w:rsidRPr="00075162">
        <w:rPr>
          <w:bCs/>
          <w:iCs/>
          <w:sz w:val="22"/>
          <w:szCs w:val="22"/>
        </w:rPr>
        <w:t>Drugs (</w:t>
      </w:r>
      <w:proofErr w:type="spellStart"/>
      <w:r w:rsidRPr="00075162">
        <w:rPr>
          <w:bCs/>
          <w:iCs/>
          <w:sz w:val="22"/>
          <w:szCs w:val="22"/>
        </w:rPr>
        <w:t>cmbined</w:t>
      </w:r>
      <w:proofErr w:type="spellEnd"/>
      <w:r w:rsidRPr="00075162">
        <w:rPr>
          <w:bCs/>
          <w:iCs/>
          <w:sz w:val="22"/>
          <w:szCs w:val="22"/>
        </w:rPr>
        <w:t xml:space="preserve"> </w:t>
      </w:r>
      <w:proofErr w:type="spellStart"/>
      <w:r w:rsidRPr="00075162">
        <w:rPr>
          <w:bCs/>
          <w:iCs/>
          <w:sz w:val="22"/>
          <w:szCs w:val="22"/>
        </w:rPr>
        <w:t>ral</w:t>
      </w:r>
      <w:proofErr w:type="spellEnd"/>
      <w:r w:rsidRPr="00075162">
        <w:rPr>
          <w:bCs/>
          <w:iCs/>
          <w:sz w:val="22"/>
          <w:szCs w:val="22"/>
        </w:rPr>
        <w:t xml:space="preserve"> </w:t>
      </w:r>
      <w:proofErr w:type="spellStart"/>
      <w:r w:rsidRPr="00075162">
        <w:rPr>
          <w:bCs/>
          <w:iCs/>
          <w:sz w:val="22"/>
          <w:szCs w:val="22"/>
        </w:rPr>
        <w:t>cntraceptive</w:t>
      </w:r>
      <w:proofErr w:type="spellEnd"/>
      <w:r w:rsidRPr="00075162">
        <w:rPr>
          <w:bCs/>
          <w:iCs/>
          <w:sz w:val="22"/>
          <w:szCs w:val="22"/>
        </w:rPr>
        <w:t xml:space="preserve"> pill, </w:t>
      </w:r>
      <w:proofErr w:type="spellStart"/>
      <w:r w:rsidRPr="00075162">
        <w:rPr>
          <w:bCs/>
          <w:iCs/>
          <w:sz w:val="22"/>
          <w:szCs w:val="22"/>
        </w:rPr>
        <w:t>cyclsprin</w:t>
      </w:r>
      <w:proofErr w:type="spellEnd"/>
      <w:r w:rsidRPr="00075162">
        <w:rPr>
          <w:bCs/>
          <w:iCs/>
          <w:sz w:val="22"/>
          <w:szCs w:val="22"/>
        </w:rPr>
        <w:t>, ster</w:t>
      </w:r>
      <w:r>
        <w:rPr>
          <w:bCs/>
          <w:iCs/>
          <w:sz w:val="22"/>
          <w:szCs w:val="22"/>
        </w:rPr>
        <w:t>o</w:t>
      </w:r>
      <w:r w:rsidRPr="00075162">
        <w:rPr>
          <w:bCs/>
          <w:iCs/>
          <w:sz w:val="22"/>
          <w:szCs w:val="22"/>
        </w:rPr>
        <w:t>ids)</w:t>
      </w:r>
    </w:p>
    <w:p w:rsidR="00075162" w:rsidRPr="00075162" w:rsidRDefault="00075162" w:rsidP="00075162">
      <w:pPr>
        <w:pStyle w:val="Default"/>
        <w:rPr>
          <w:bCs/>
          <w:iCs/>
          <w:sz w:val="22"/>
          <w:szCs w:val="22"/>
        </w:rPr>
      </w:pPr>
    </w:p>
    <w:p w:rsidR="00CC04D2" w:rsidRDefault="00CC04D2" w:rsidP="00CC04D2">
      <w:pPr>
        <w:pStyle w:val="Default"/>
        <w:rPr>
          <w:sz w:val="22"/>
          <w:szCs w:val="22"/>
        </w:rPr>
      </w:pPr>
      <w:r>
        <w:rPr>
          <w:b/>
          <w:bCs/>
          <w:i/>
          <w:iCs/>
          <w:sz w:val="22"/>
          <w:szCs w:val="22"/>
        </w:rPr>
        <w:t xml:space="preserve">Systolic Blood Pressure Goals </w:t>
      </w:r>
    </w:p>
    <w:p w:rsidR="00CC04D2" w:rsidRPr="00AC386D" w:rsidRDefault="00CC04D2" w:rsidP="00CC04D2">
      <w:pPr>
        <w:pStyle w:val="Default"/>
        <w:rPr>
          <w:i/>
          <w:sz w:val="22"/>
          <w:szCs w:val="22"/>
        </w:rPr>
      </w:pPr>
      <w:r w:rsidRPr="00AC386D">
        <w:rPr>
          <w:bCs/>
          <w:i/>
          <w:sz w:val="22"/>
          <w:szCs w:val="22"/>
        </w:rPr>
        <w:t xml:space="preserve"> (</w:t>
      </w:r>
      <w:proofErr w:type="gramStart"/>
      <w:r w:rsidRPr="00AC386D">
        <w:rPr>
          <w:bCs/>
          <w:i/>
          <w:sz w:val="22"/>
          <w:szCs w:val="22"/>
        </w:rPr>
        <w:t>messages</w:t>
      </w:r>
      <w:proofErr w:type="gramEnd"/>
      <w:r w:rsidRPr="00AC386D">
        <w:rPr>
          <w:bCs/>
          <w:i/>
          <w:sz w:val="22"/>
          <w:szCs w:val="22"/>
        </w:rPr>
        <w:t xml:space="preserve"> displayed when differs from Performance Measures) </w:t>
      </w:r>
    </w:p>
    <w:p w:rsidR="00CC04D2" w:rsidRDefault="00CC04D2" w:rsidP="00CC04D2">
      <w:pPr>
        <w:pStyle w:val="Default"/>
        <w:rPr>
          <w:sz w:val="22"/>
          <w:szCs w:val="22"/>
        </w:rPr>
      </w:pPr>
      <w:r>
        <w:rPr>
          <w:sz w:val="20"/>
          <w:szCs w:val="20"/>
        </w:rPr>
        <w:t xml:space="preserve">26. </w:t>
      </w:r>
      <w:r>
        <w:rPr>
          <w:sz w:val="22"/>
          <w:szCs w:val="22"/>
        </w:rPr>
        <w:t>For patients 60 years and over, we recommend treating to a systolic blood pressure goal of&lt;150 mmHg.</w:t>
      </w:r>
    </w:p>
    <w:p w:rsidR="00CC04D2" w:rsidRPr="00DB29EE" w:rsidRDefault="00CC04D2" w:rsidP="00CC04D2">
      <w:pPr>
        <w:pStyle w:val="Default"/>
        <w:rPr>
          <w:sz w:val="22"/>
          <w:szCs w:val="22"/>
        </w:rPr>
      </w:pPr>
      <w:r>
        <w:rPr>
          <w:sz w:val="20"/>
          <w:szCs w:val="20"/>
        </w:rPr>
        <w:t xml:space="preserve">27. </w:t>
      </w:r>
      <w:r>
        <w:rPr>
          <w:sz w:val="22"/>
          <w:szCs w:val="22"/>
        </w:rPr>
        <w:t>For patients below 60 years of age, we suggest treating to a systolic blood pressure goal of&lt;150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28.</w:t>
      </w:r>
      <w:r>
        <w:rPr>
          <w:rFonts w:ascii="Calibri" w:hAnsi="Calibri" w:cs="Calibri"/>
          <w:color w:val="000000"/>
          <w:sz w:val="20"/>
          <w:szCs w:val="20"/>
        </w:rPr>
        <w:t xml:space="preserve"> </w:t>
      </w:r>
      <w:r w:rsidRPr="00DB29EE">
        <w:rPr>
          <w:rFonts w:ascii="Calibri" w:hAnsi="Calibri" w:cs="Calibri"/>
          <w:color w:val="000000"/>
        </w:rPr>
        <w:t>We recommend treating to a diastolic blood pressure goal &lt;90 mmHg in patients 30 years and</w:t>
      </w:r>
      <w:r>
        <w:rPr>
          <w:rFonts w:ascii="Calibri" w:hAnsi="Calibri" w:cs="Calibri"/>
          <w:color w:val="000000"/>
        </w:rPr>
        <w:t xml:space="preserve"> </w:t>
      </w:r>
      <w:r w:rsidRPr="00DB29EE">
        <w:rPr>
          <w:rFonts w:ascii="Calibri" w:hAnsi="Calibri" w:cs="Calibri"/>
          <w:color w:val="000000"/>
        </w:rPr>
        <w:t>older.</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29.</w:t>
      </w:r>
      <w:r>
        <w:rPr>
          <w:rFonts w:ascii="Calibri" w:hAnsi="Calibri" w:cs="Calibri"/>
          <w:color w:val="000000"/>
          <w:sz w:val="20"/>
          <w:szCs w:val="20"/>
        </w:rPr>
        <w:t xml:space="preserve"> </w:t>
      </w:r>
      <w:r w:rsidRPr="00DB29EE">
        <w:rPr>
          <w:rFonts w:ascii="Calibri" w:hAnsi="Calibri" w:cs="Calibri"/>
          <w:color w:val="000000"/>
        </w:rPr>
        <w:t>We suggest treating to a diastolic blood pressure goal &lt;90 mmHg in patients age 18 to 29.</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30.</w:t>
      </w:r>
      <w:r>
        <w:rPr>
          <w:rFonts w:ascii="Calibri" w:hAnsi="Calibri" w:cs="Calibri"/>
          <w:color w:val="000000"/>
          <w:sz w:val="20"/>
          <w:szCs w:val="20"/>
        </w:rPr>
        <w:t xml:space="preserve"> </w:t>
      </w:r>
      <w:r w:rsidRPr="00DB29EE">
        <w:rPr>
          <w:rFonts w:ascii="Calibri" w:hAnsi="Calibri" w:cs="Calibri"/>
          <w:color w:val="000000"/>
        </w:rPr>
        <w:t>For patients with diabetes (all age groups), we recommend treating to a systolic blood pressure</w:t>
      </w:r>
      <w:r w:rsidR="00F411DE">
        <w:rPr>
          <w:rFonts w:ascii="Calibri" w:hAnsi="Calibri" w:cs="Calibri"/>
          <w:color w:val="000000"/>
        </w:rPr>
        <w:t xml:space="preserve"> </w:t>
      </w:r>
      <w:r w:rsidRPr="00DB29EE">
        <w:rPr>
          <w:rFonts w:ascii="Calibri" w:hAnsi="Calibri" w:cs="Calibri"/>
          <w:color w:val="000000"/>
        </w:rPr>
        <w:t>goal of &lt;150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lastRenderedPageBreak/>
        <w:t>31.</w:t>
      </w:r>
      <w:r>
        <w:rPr>
          <w:rFonts w:ascii="Calibri" w:hAnsi="Calibri" w:cs="Calibri"/>
          <w:color w:val="000000"/>
          <w:sz w:val="20"/>
          <w:szCs w:val="20"/>
        </w:rPr>
        <w:t xml:space="preserve"> </w:t>
      </w:r>
      <w:r w:rsidRPr="00DB29EE">
        <w:rPr>
          <w:rFonts w:ascii="Calibri" w:hAnsi="Calibri" w:cs="Calibri"/>
          <w:color w:val="000000"/>
        </w:rPr>
        <w:t>For patients with diabetes (all age groups) who tolerate antihypertensive drugs, we suggest</w:t>
      </w:r>
      <w:r w:rsidR="008A6E06">
        <w:rPr>
          <w:rFonts w:ascii="Calibri" w:hAnsi="Calibri" w:cs="Calibri"/>
          <w:color w:val="000000"/>
        </w:rPr>
        <w:t xml:space="preserve"> </w:t>
      </w:r>
      <w:r w:rsidRPr="00DB29EE">
        <w:rPr>
          <w:rFonts w:ascii="Calibri" w:hAnsi="Calibri" w:cs="Calibri"/>
          <w:color w:val="000000"/>
        </w:rPr>
        <w:t>treating to a systolic blood pressure goal of &lt;140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32.</w:t>
      </w:r>
      <w:r>
        <w:rPr>
          <w:rFonts w:ascii="Calibri" w:hAnsi="Calibri" w:cs="Calibri"/>
          <w:color w:val="000000"/>
          <w:sz w:val="20"/>
          <w:szCs w:val="20"/>
        </w:rPr>
        <w:t xml:space="preserve"> </w:t>
      </w:r>
      <w:r w:rsidRPr="00DB29EE">
        <w:rPr>
          <w:rFonts w:ascii="Calibri" w:hAnsi="Calibri" w:cs="Calibri"/>
          <w:color w:val="000000"/>
        </w:rPr>
        <w:t>For patients with diabetes, we recommend treating to a diastolic blood pressure goal &lt;85mmHg.</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i/>
          <w:color w:val="000000"/>
        </w:rPr>
      </w:pPr>
      <w:r w:rsidRPr="00AC386D">
        <w:rPr>
          <w:rFonts w:ascii="Calibri" w:hAnsi="Calibri" w:cs="Calibri"/>
          <w:i/>
          <w:color w:val="000000"/>
        </w:rPr>
        <w:t>Follow up time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33.</w:t>
      </w:r>
      <w:r>
        <w:rPr>
          <w:rFonts w:ascii="Calibri" w:hAnsi="Calibri" w:cs="Calibri"/>
          <w:color w:val="000000"/>
          <w:sz w:val="20"/>
          <w:szCs w:val="20"/>
        </w:rPr>
        <w:t xml:space="preserve"> </w:t>
      </w:r>
      <w:r w:rsidRPr="00DB29EE">
        <w:rPr>
          <w:rFonts w:ascii="Calibri" w:hAnsi="Calibri" w:cs="Calibri"/>
          <w:color w:val="000000"/>
        </w:rPr>
        <w:t>We suggest that patients be seen within one month of initiation of lifestyle or pharmacological</w:t>
      </w:r>
      <w:r w:rsidR="008A6E06">
        <w:rPr>
          <w:rFonts w:ascii="Calibri" w:hAnsi="Calibri" w:cs="Calibri"/>
          <w:color w:val="000000"/>
        </w:rPr>
        <w:t xml:space="preserve"> </w:t>
      </w:r>
      <w:r w:rsidRPr="00DB29EE">
        <w:rPr>
          <w:rFonts w:ascii="Calibri" w:hAnsi="Calibri" w:cs="Calibri"/>
          <w:color w:val="000000"/>
        </w:rPr>
        <w:t>therapy to determine adequacy of hypertension control, degree of patient adherence, and</w:t>
      </w:r>
      <w:r w:rsidR="008A6E06">
        <w:rPr>
          <w:rFonts w:ascii="Calibri" w:hAnsi="Calibri" w:cs="Calibri"/>
          <w:color w:val="000000"/>
        </w:rPr>
        <w:t xml:space="preserve"> </w:t>
      </w:r>
      <w:r w:rsidRPr="00DB29EE">
        <w:rPr>
          <w:rFonts w:ascii="Calibri" w:hAnsi="Calibri" w:cs="Calibri"/>
          <w:color w:val="000000"/>
        </w:rPr>
        <w:t xml:space="preserve">presence of adverse effects. </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Theme="majorHAnsi" w:hAnsiTheme="majorHAnsi" w:cs="Calibri"/>
          <w:b/>
          <w:i/>
          <w:color w:val="000000"/>
        </w:rPr>
      </w:pPr>
      <w:r w:rsidRPr="00AC386D">
        <w:rPr>
          <w:rFonts w:asciiTheme="majorHAnsi" w:hAnsiTheme="majorHAnsi" w:cs="Calibri"/>
          <w:b/>
          <w:i/>
          <w:color w:val="000000"/>
        </w:rPr>
        <w:t>Drug recommendations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37.</w:t>
      </w:r>
      <w:r>
        <w:rPr>
          <w:rFonts w:ascii="Calibri" w:hAnsi="Calibri" w:cs="Calibri"/>
          <w:color w:val="000000"/>
          <w:sz w:val="20"/>
          <w:szCs w:val="20"/>
        </w:rPr>
        <w:t xml:space="preserve"> </w:t>
      </w:r>
      <w:r w:rsidRPr="00DB29EE">
        <w:rPr>
          <w:rFonts w:ascii="Calibri" w:hAnsi="Calibri" w:cs="Calibri"/>
          <w:color w:val="000000"/>
        </w:rPr>
        <w:t>We recommend the use of thiazide-type diuretics for the treatment of hypertension.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38</w:t>
      </w:r>
      <w:proofErr w:type="gramStart"/>
      <w:r w:rsidRPr="00DB29EE">
        <w:rPr>
          <w:rFonts w:ascii="Calibri" w:hAnsi="Calibri" w:cs="Calibri"/>
          <w:color w:val="000000"/>
          <w:sz w:val="20"/>
          <w:szCs w:val="20"/>
        </w:rPr>
        <w:t>.</w:t>
      </w:r>
      <w:r w:rsidRPr="00DB29EE">
        <w:rPr>
          <w:rFonts w:ascii="Calibri" w:hAnsi="Calibri" w:cs="Calibri"/>
          <w:color w:val="000000"/>
        </w:rPr>
        <w:t>We</w:t>
      </w:r>
      <w:proofErr w:type="gramEnd"/>
      <w:r w:rsidRPr="00DB29EE">
        <w:rPr>
          <w:rFonts w:ascii="Calibri" w:hAnsi="Calibri" w:cs="Calibri"/>
          <w:color w:val="000000"/>
        </w:rPr>
        <w:t xml:space="preserve"> suggest the use of thiazide-type diuretics at recommended treatment doses as first-line</w:t>
      </w:r>
      <w:r w:rsidR="008A6E06">
        <w:rPr>
          <w:rFonts w:ascii="Calibri" w:hAnsi="Calibri" w:cs="Calibri"/>
          <w:color w:val="000000"/>
        </w:rPr>
        <w:t xml:space="preserve"> </w:t>
      </w:r>
      <w:r w:rsidRPr="00DB29EE">
        <w:rPr>
          <w:rFonts w:ascii="Calibri" w:hAnsi="Calibri" w:cs="Calibri"/>
          <w:color w:val="000000"/>
        </w:rPr>
        <w:t xml:space="preserve">therapy for drug treatment of hypertension either as </w:t>
      </w:r>
      <w:proofErr w:type="spellStart"/>
      <w:r w:rsidRPr="00DB29EE">
        <w:rPr>
          <w:rFonts w:ascii="Calibri" w:hAnsi="Calibri" w:cs="Calibri"/>
          <w:color w:val="000000"/>
        </w:rPr>
        <w:t>monotherapy</w:t>
      </w:r>
      <w:proofErr w:type="spellEnd"/>
      <w:r w:rsidRPr="00DB29EE">
        <w:rPr>
          <w:rFonts w:ascii="Calibri" w:hAnsi="Calibri" w:cs="Calibri"/>
          <w:color w:val="000000"/>
        </w:rPr>
        <w:t xml:space="preserve"> or in combination with</w:t>
      </w:r>
      <w:r w:rsidR="008A6E06">
        <w:rPr>
          <w:rFonts w:ascii="Calibri" w:hAnsi="Calibri" w:cs="Calibri"/>
          <w:color w:val="000000"/>
        </w:rPr>
        <w:t xml:space="preserve"> </w:t>
      </w:r>
      <w:r w:rsidRPr="00DB29EE">
        <w:rPr>
          <w:rFonts w:ascii="Calibri" w:hAnsi="Calibri" w:cs="Calibri"/>
          <w:color w:val="000000"/>
        </w:rPr>
        <w:t xml:space="preserve">other agents. </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39.</w:t>
      </w:r>
      <w:r>
        <w:rPr>
          <w:rFonts w:ascii="Calibri" w:hAnsi="Calibri" w:cs="Calibri"/>
          <w:color w:val="000000"/>
          <w:sz w:val="20"/>
          <w:szCs w:val="20"/>
        </w:rPr>
        <w:t xml:space="preserve"> </w:t>
      </w:r>
      <w:r w:rsidRPr="00DB29EE">
        <w:rPr>
          <w:rFonts w:ascii="Calibri" w:hAnsi="Calibri" w:cs="Calibri"/>
          <w:color w:val="000000"/>
        </w:rPr>
        <w:t xml:space="preserve">To initiate treatment of hypertension with a thiazide-type diuretic, we suggest the use </w:t>
      </w:r>
      <w:proofErr w:type="spellStart"/>
      <w:r w:rsidRPr="00DB29EE">
        <w:rPr>
          <w:rFonts w:ascii="Calibri" w:hAnsi="Calibri" w:cs="Calibri"/>
          <w:color w:val="000000"/>
        </w:rPr>
        <w:t>ofchlorthalidone</w:t>
      </w:r>
      <w:proofErr w:type="spellEnd"/>
      <w:r w:rsidRPr="00DB29EE">
        <w:rPr>
          <w:rFonts w:ascii="Calibri" w:hAnsi="Calibri" w:cs="Calibri"/>
          <w:color w:val="000000"/>
        </w:rPr>
        <w:t xml:space="preserve"> or </w:t>
      </w:r>
      <w:proofErr w:type="spellStart"/>
      <w:r w:rsidRPr="00DB29EE">
        <w:rPr>
          <w:rFonts w:ascii="Calibri" w:hAnsi="Calibri" w:cs="Calibri"/>
          <w:color w:val="000000"/>
        </w:rPr>
        <w:t>indapamide</w:t>
      </w:r>
      <w:proofErr w:type="spellEnd"/>
      <w:r w:rsidRPr="00DB29EE">
        <w:rPr>
          <w:rFonts w:ascii="Calibri" w:hAnsi="Calibri" w:cs="Calibri"/>
          <w:color w:val="000000"/>
        </w:rPr>
        <w:t xml:space="preserve"> over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40.</w:t>
      </w:r>
      <w:r>
        <w:rPr>
          <w:rFonts w:ascii="Calibri" w:hAnsi="Calibri" w:cs="Calibri"/>
          <w:color w:val="000000"/>
          <w:sz w:val="20"/>
          <w:szCs w:val="20"/>
        </w:rPr>
        <w:t xml:space="preserve"> </w:t>
      </w:r>
      <w:r w:rsidRPr="00DB29EE">
        <w:rPr>
          <w:rFonts w:ascii="Calibri" w:hAnsi="Calibri" w:cs="Calibri"/>
          <w:color w:val="000000"/>
        </w:rPr>
        <w:t xml:space="preserve">We do not suggest switching from hydrochlorothiazide to </w:t>
      </w:r>
      <w:proofErr w:type="spellStart"/>
      <w:r w:rsidRPr="00DB29EE">
        <w:rPr>
          <w:rFonts w:ascii="Calibri" w:hAnsi="Calibri" w:cs="Calibri"/>
          <w:color w:val="000000"/>
        </w:rPr>
        <w:t>chlorthalidone</w:t>
      </w:r>
      <w:proofErr w:type="spellEnd"/>
      <w:r w:rsidRPr="00DB29EE">
        <w:rPr>
          <w:rFonts w:ascii="Calibri" w:hAnsi="Calibri" w:cs="Calibri"/>
          <w:color w:val="000000"/>
        </w:rPr>
        <w:t xml:space="preserve"> or </w:t>
      </w:r>
      <w:proofErr w:type="spellStart"/>
      <w:r w:rsidRPr="00DB29EE">
        <w:rPr>
          <w:rFonts w:ascii="Calibri" w:hAnsi="Calibri" w:cs="Calibri"/>
          <w:color w:val="000000"/>
        </w:rPr>
        <w:t>indapamide</w:t>
      </w:r>
      <w:proofErr w:type="spellEnd"/>
      <w:r w:rsidRPr="00DB29EE">
        <w:rPr>
          <w:rFonts w:ascii="Calibri" w:hAnsi="Calibri" w:cs="Calibri"/>
          <w:color w:val="000000"/>
        </w:rPr>
        <w:t xml:space="preserve"> if the</w:t>
      </w:r>
      <w:r w:rsidR="008A6E06">
        <w:rPr>
          <w:rFonts w:ascii="Calibri" w:hAnsi="Calibri" w:cs="Calibri"/>
          <w:color w:val="000000"/>
        </w:rPr>
        <w:t xml:space="preserve"> </w:t>
      </w:r>
      <w:r w:rsidRPr="00DB29EE">
        <w:rPr>
          <w:rFonts w:ascii="Calibri" w:hAnsi="Calibri" w:cs="Calibri"/>
          <w:color w:val="000000"/>
        </w:rPr>
        <w:t>patient is adequately controlled on and tolerating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41.</w:t>
      </w:r>
      <w:r>
        <w:rPr>
          <w:rFonts w:ascii="Calibri" w:hAnsi="Calibri" w:cs="Calibri"/>
          <w:color w:val="000000"/>
          <w:sz w:val="20"/>
          <w:szCs w:val="20"/>
        </w:rPr>
        <w:t xml:space="preserve"> </w:t>
      </w:r>
      <w:r w:rsidRPr="00DB29EE">
        <w:rPr>
          <w:rFonts w:ascii="Calibri" w:hAnsi="Calibri" w:cs="Calibri"/>
          <w:color w:val="000000"/>
        </w:rPr>
        <w:t xml:space="preserve">We suggest considering a switch from hydrochlorothiazide to </w:t>
      </w:r>
      <w:proofErr w:type="spellStart"/>
      <w:r w:rsidRPr="00DB29EE">
        <w:rPr>
          <w:rFonts w:ascii="Calibri" w:hAnsi="Calibri" w:cs="Calibri"/>
          <w:color w:val="000000"/>
        </w:rPr>
        <w:t>chlorthalidone</w:t>
      </w:r>
      <w:proofErr w:type="spellEnd"/>
      <w:r w:rsidRPr="00DB29EE">
        <w:rPr>
          <w:rFonts w:ascii="Calibri" w:hAnsi="Calibri" w:cs="Calibri"/>
          <w:color w:val="000000"/>
        </w:rPr>
        <w:t xml:space="preserve"> for patients </w:t>
      </w:r>
      <w:proofErr w:type="spellStart"/>
      <w:r w:rsidRPr="00DB29EE">
        <w:rPr>
          <w:rFonts w:ascii="Calibri" w:hAnsi="Calibri" w:cs="Calibri"/>
          <w:color w:val="000000"/>
        </w:rPr>
        <w:t>whosehypertension</w:t>
      </w:r>
      <w:proofErr w:type="spellEnd"/>
      <w:r w:rsidRPr="00DB29EE">
        <w:rPr>
          <w:rFonts w:ascii="Calibri" w:hAnsi="Calibri" w:cs="Calibri"/>
          <w:color w:val="000000"/>
        </w:rPr>
        <w:t xml:space="preserve"> is inadequately controlled on 50mg/day of hydrochlorothiazide.</w:t>
      </w:r>
    </w:p>
    <w:p w:rsidR="00CC04D2" w:rsidRPr="007939D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42.</w:t>
      </w:r>
      <w:r>
        <w:rPr>
          <w:rFonts w:ascii="Calibri" w:hAnsi="Calibri" w:cs="Calibri"/>
          <w:color w:val="000000"/>
          <w:sz w:val="20"/>
          <w:szCs w:val="20"/>
        </w:rPr>
        <w:t xml:space="preserve"> </w:t>
      </w:r>
      <w:r w:rsidRPr="00DB29EE">
        <w:rPr>
          <w:rFonts w:ascii="Calibri" w:hAnsi="Calibri" w:cs="Calibri"/>
          <w:color w:val="000000"/>
        </w:rPr>
        <w:t xml:space="preserve">We recommend a dosage of 12.5-25mg/day of </w:t>
      </w:r>
      <w:proofErr w:type="spellStart"/>
      <w:r w:rsidRPr="00DB29EE">
        <w:rPr>
          <w:rFonts w:ascii="Calibri" w:hAnsi="Calibri" w:cs="Calibri"/>
          <w:color w:val="000000"/>
        </w:rPr>
        <w:t>chlorthalidone</w:t>
      </w:r>
      <w:proofErr w:type="spellEnd"/>
      <w:r w:rsidRPr="00DB29EE">
        <w:rPr>
          <w:rFonts w:ascii="Calibri" w:hAnsi="Calibri" w:cs="Calibri"/>
          <w:color w:val="000000"/>
        </w:rPr>
        <w:t>, 25-50mg/day of</w:t>
      </w:r>
      <w:r w:rsidR="00FB5C02">
        <w:rPr>
          <w:rFonts w:ascii="Calibri" w:hAnsi="Calibri" w:cs="Calibri"/>
          <w:color w:val="000000"/>
        </w:rPr>
        <w:t xml:space="preserve"> </w:t>
      </w:r>
      <w:r w:rsidRPr="00DB29EE">
        <w:rPr>
          <w:rFonts w:ascii="Calibri" w:hAnsi="Calibri" w:cs="Calibri"/>
          <w:color w:val="000000"/>
        </w:rPr>
        <w:t>hydrochlorothiazide, or a dosage of 2.5mg/day immediate-release or 1.5-2.5mg/day sustained-release (not currently avai</w:t>
      </w:r>
      <w:r w:rsidR="007939DE">
        <w:rPr>
          <w:rFonts w:ascii="Calibri" w:hAnsi="Calibri" w:cs="Calibri"/>
          <w:color w:val="000000"/>
        </w:rPr>
        <w:t xml:space="preserve">lable in the US) of </w:t>
      </w:r>
      <w:proofErr w:type="spellStart"/>
      <w:r w:rsidR="007939DE">
        <w:rPr>
          <w:rFonts w:ascii="Calibri" w:hAnsi="Calibri" w:cs="Calibri"/>
          <w:color w:val="000000"/>
        </w:rPr>
        <w:t>indapamide</w:t>
      </w:r>
      <w:proofErr w:type="spellEnd"/>
      <w:r w:rsidR="007939DE">
        <w:rPr>
          <w:rFonts w:ascii="Calibri" w:hAnsi="Calibri" w:cs="Calibri"/>
          <w:color w:val="000000"/>
        </w:rPr>
        <w:t>.</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43.</w:t>
      </w:r>
      <w:r>
        <w:rPr>
          <w:rFonts w:ascii="Calibri" w:hAnsi="Calibri" w:cs="Calibri"/>
          <w:color w:val="000000"/>
          <w:sz w:val="20"/>
          <w:szCs w:val="20"/>
        </w:rPr>
        <w:t xml:space="preserve"> </w:t>
      </w:r>
      <w:r w:rsidRPr="00DB29EE">
        <w:rPr>
          <w:rFonts w:ascii="Calibri" w:hAnsi="Calibri" w:cs="Calibri"/>
          <w:color w:val="000000"/>
        </w:rPr>
        <w:t>We recommend using the following as alternative therapies for patients who cannot tolerate</w:t>
      </w:r>
      <w:r w:rsidR="008A6E06">
        <w:rPr>
          <w:rFonts w:ascii="Calibri" w:hAnsi="Calibri" w:cs="Calibri"/>
          <w:color w:val="000000"/>
        </w:rPr>
        <w:t xml:space="preserve"> </w:t>
      </w:r>
      <w:r w:rsidRPr="00DB29EE">
        <w:rPr>
          <w:rFonts w:ascii="Calibri" w:hAnsi="Calibri" w:cs="Calibri"/>
          <w:color w:val="000000"/>
        </w:rPr>
        <w:t>thiazide-type diuretics, as supplementary therapies for patients who do not reach their</w:t>
      </w:r>
      <w:r w:rsidR="008A6E06">
        <w:rPr>
          <w:rFonts w:ascii="Calibri" w:hAnsi="Calibri" w:cs="Calibri"/>
          <w:color w:val="000000"/>
        </w:rPr>
        <w:t xml:space="preserve"> </w:t>
      </w:r>
      <w:r w:rsidRPr="00DB29EE">
        <w:rPr>
          <w:rFonts w:ascii="Calibri" w:hAnsi="Calibri" w:cs="Calibri"/>
          <w:color w:val="000000"/>
        </w:rPr>
        <w:t>hypertensive goals, or for those starting on combination therapy:</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Angiotensin-converting-enzyme inhibitors or angiotensin II receptor blockers (but not</w:t>
      </w:r>
      <w:r w:rsidR="008A6E06">
        <w:rPr>
          <w:rFonts w:ascii="Calibri" w:hAnsi="Calibri" w:cs="Calibri"/>
          <w:color w:val="000000"/>
        </w:rPr>
        <w:t xml:space="preserve"> </w:t>
      </w:r>
      <w:r w:rsidRPr="00C026B6">
        <w:rPr>
          <w:rFonts w:ascii="Calibri" w:hAnsi="Calibri" w:cs="Calibri"/>
          <w:color w:val="000000"/>
        </w:rPr>
        <w:t>together)</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 xml:space="preserve">Long-acting </w:t>
      </w:r>
      <w:proofErr w:type="spellStart"/>
      <w:r w:rsidRPr="00C026B6">
        <w:rPr>
          <w:rFonts w:ascii="Calibri" w:hAnsi="Calibri" w:cs="Calibri"/>
          <w:color w:val="000000"/>
        </w:rPr>
        <w:t>dihydropyridine</w:t>
      </w:r>
      <w:proofErr w:type="spellEnd"/>
      <w:r w:rsidRPr="00C026B6">
        <w:rPr>
          <w:rFonts w:ascii="Calibri" w:hAnsi="Calibri" w:cs="Calibri"/>
          <w:color w:val="000000"/>
        </w:rPr>
        <w:t xml:space="preserve"> calcium channel blockers</w:t>
      </w:r>
    </w:p>
    <w:p w:rsidR="00CC04D2" w:rsidRPr="00DB29EE" w:rsidRDefault="00CC04D2" w:rsidP="00CC04D2">
      <w:pPr>
        <w:autoSpaceDE w:val="0"/>
        <w:autoSpaceDN w:val="0"/>
        <w:adjustRightInd w:val="0"/>
        <w:spacing w:line="240" w:lineRule="auto"/>
        <w:rPr>
          <w:rFonts w:ascii="Calibri" w:hAnsi="Calibri" w:cs="Calibri"/>
          <w:color w:val="000000"/>
          <w:sz w:val="24"/>
          <w:szCs w:val="24"/>
        </w:rPr>
      </w:pP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44.</w:t>
      </w:r>
      <w:r>
        <w:rPr>
          <w:rFonts w:ascii="Calibri" w:hAnsi="Calibri" w:cs="Calibri"/>
          <w:color w:val="000000"/>
          <w:sz w:val="20"/>
          <w:szCs w:val="20"/>
        </w:rPr>
        <w:t xml:space="preserve"> </w:t>
      </w:r>
      <w:r w:rsidRPr="00DB29EE">
        <w:rPr>
          <w:rFonts w:ascii="Calibri" w:hAnsi="Calibri" w:cs="Calibri"/>
          <w:color w:val="000000"/>
        </w:rPr>
        <w:t>We recommend against the use of more than one of the following three drug classes together</w:t>
      </w:r>
      <w:r w:rsidR="008A6E06">
        <w:rPr>
          <w:rFonts w:ascii="Calibri" w:hAnsi="Calibri" w:cs="Calibri"/>
          <w:color w:val="000000"/>
        </w:rPr>
        <w:t xml:space="preserve"> </w:t>
      </w:r>
      <w:r w:rsidRPr="00DB29EE">
        <w:rPr>
          <w:rFonts w:ascii="Calibri" w:hAnsi="Calibri" w:cs="Calibri"/>
          <w:color w:val="000000"/>
        </w:rPr>
        <w:t>in the same patient: angiotensin-converting-enzyme inhibitors, angiotensin II receptor blockers,</w:t>
      </w:r>
      <w:r w:rsidR="008A6E06">
        <w:rPr>
          <w:rFonts w:ascii="Calibri" w:hAnsi="Calibri" w:cs="Calibri"/>
          <w:color w:val="000000"/>
        </w:rPr>
        <w:t xml:space="preserve"> </w:t>
      </w:r>
      <w:r w:rsidRPr="00DB29EE">
        <w:rPr>
          <w:rFonts w:ascii="Calibri" w:hAnsi="Calibri" w:cs="Calibri"/>
          <w:color w:val="000000"/>
        </w:rPr>
        <w:t>or direct renin inhibitors.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45.</w:t>
      </w:r>
      <w:r>
        <w:rPr>
          <w:rFonts w:ascii="Calibri" w:hAnsi="Calibri" w:cs="Calibri"/>
          <w:color w:val="000000"/>
          <w:sz w:val="20"/>
          <w:szCs w:val="20"/>
        </w:rPr>
        <w:t xml:space="preserve"> </w:t>
      </w:r>
      <w:r w:rsidRPr="00DB29EE">
        <w:rPr>
          <w:rFonts w:ascii="Calibri" w:hAnsi="Calibri" w:cs="Calibri"/>
          <w:color w:val="000000"/>
        </w:rPr>
        <w:t>We recommend additional therapy in refractory hypertension (for those who do not tolerate or</w:t>
      </w:r>
      <w:r w:rsidR="008A6E06">
        <w:rPr>
          <w:rFonts w:ascii="Calibri" w:hAnsi="Calibri" w:cs="Calibri"/>
          <w:color w:val="000000"/>
        </w:rPr>
        <w:t xml:space="preserve"> </w:t>
      </w:r>
      <w:r w:rsidRPr="00DB29EE">
        <w:rPr>
          <w:rFonts w:ascii="Calibri" w:hAnsi="Calibri" w:cs="Calibri"/>
          <w:color w:val="000000"/>
        </w:rPr>
        <w:t>are not adequately controlled with triple therapy [i.e., thiazide-type diuretics, ACEI or ARB, and</w:t>
      </w:r>
      <w:r w:rsidR="008A6E06">
        <w:rPr>
          <w:rFonts w:ascii="Calibri" w:hAnsi="Calibri" w:cs="Calibri"/>
          <w:color w:val="000000"/>
        </w:rPr>
        <w:t xml:space="preserve"> </w:t>
      </w:r>
      <w:r w:rsidRPr="00DB29EE">
        <w:rPr>
          <w:rFonts w:ascii="Calibri" w:hAnsi="Calibri" w:cs="Calibri"/>
          <w:color w:val="000000"/>
        </w:rPr>
        <w:t xml:space="preserve">LA DHP CCBs] described in </w:t>
      </w:r>
      <w:r w:rsidRPr="00DB29EE">
        <w:rPr>
          <w:rFonts w:ascii="Calibri" w:hAnsi="Calibri" w:cs="Calibri"/>
          <w:b/>
          <w:bCs/>
          <w:color w:val="000000"/>
        </w:rPr>
        <w:t>Recommendation 43</w:t>
      </w:r>
      <w:r w:rsidRPr="00DB29EE">
        <w:rPr>
          <w:rFonts w:ascii="Calibri" w:hAnsi="Calibri" w:cs="Calibri"/>
          <w:color w:val="000000"/>
        </w:rPr>
        <w:t>) or as supplementary therapy in some clinical</w:t>
      </w:r>
      <w:r w:rsidR="008A6E06">
        <w:rPr>
          <w:rFonts w:ascii="Calibri" w:hAnsi="Calibri" w:cs="Calibri"/>
          <w:color w:val="000000"/>
        </w:rPr>
        <w:t xml:space="preserve"> </w:t>
      </w:r>
      <w:r w:rsidRPr="00DB29EE">
        <w:rPr>
          <w:rFonts w:ascii="Calibri" w:hAnsi="Calibri" w:cs="Calibri"/>
          <w:color w:val="000000"/>
        </w:rPr>
        <w:t>indications. Drug classes for consideration can include (not in priority order):</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Aldosterone/mineralocorticoid receptor antagonists (e.g., spironolactone,</w:t>
      </w:r>
      <w:r w:rsidR="008A6E06">
        <w:rPr>
          <w:rFonts w:ascii="Calibri" w:hAnsi="Calibri" w:cs="Calibri"/>
          <w:color w:val="000000"/>
        </w:rPr>
        <w:t xml:space="preserve"> </w:t>
      </w:r>
      <w:proofErr w:type="spellStart"/>
      <w:r w:rsidRPr="00C026B6">
        <w:rPr>
          <w:rFonts w:ascii="Calibri" w:hAnsi="Calibri" w:cs="Calibri"/>
          <w:color w:val="000000"/>
        </w:rPr>
        <w:t>eplerenone</w:t>
      </w:r>
      <w:proofErr w:type="spellEnd"/>
      <w:r w:rsidRPr="00C026B6">
        <w:rPr>
          <w:rFonts w:ascii="Calibri" w:hAnsi="Calibri" w:cs="Calibri"/>
          <w:color w:val="000000"/>
        </w:rPr>
        <w:t>)</w:t>
      </w:r>
      <w:r>
        <w:rPr>
          <w:rFonts w:ascii="Calibri" w:hAnsi="Calibri" w:cs="Calibri"/>
          <w:color w:val="000000"/>
        </w:rPr>
        <w:t xml:space="preserve"> </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 xml:space="preserve">Other potassium-sparing diuretic (i.e., </w:t>
      </w:r>
      <w:proofErr w:type="spellStart"/>
      <w:r w:rsidRPr="00ED27EC">
        <w:rPr>
          <w:rFonts w:ascii="Calibri" w:hAnsi="Calibri" w:cs="Calibri"/>
          <w:color w:val="000000"/>
        </w:rPr>
        <w:t>amiloride</w:t>
      </w:r>
      <w:proofErr w:type="spellEnd"/>
      <w:r w:rsidRPr="00C026B6">
        <w:rPr>
          <w:rFonts w:ascii="Calibri" w:hAnsi="Calibri" w:cs="Calibri"/>
          <w:color w:val="000000"/>
        </w:rPr>
        <w:t>)</w:t>
      </w:r>
      <w:r>
        <w:rPr>
          <w:rFonts w:ascii="Calibri" w:hAnsi="Calibri" w:cs="Calibri"/>
          <w:color w:val="000000"/>
        </w:rPr>
        <w:t xml:space="preserve">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Alpha adrenergic blockers </w:t>
      </w:r>
    </w:p>
    <w:p w:rsidR="00CC04D2" w:rsidRP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lastRenderedPageBreak/>
        <w:t xml:space="preserve">Beta adrenergic blockers  </w:t>
      </w:r>
    </w:p>
    <w:p w:rsidR="00335C1B" w:rsidRPr="00335C1B" w:rsidRDefault="00CC04D2" w:rsidP="00BE428C">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Non-</w:t>
      </w:r>
      <w:proofErr w:type="spellStart"/>
      <w:r w:rsidRPr="00335C1B">
        <w:rPr>
          <w:rFonts w:ascii="Calibri" w:hAnsi="Calibri" w:cs="Calibri"/>
          <w:color w:val="000000"/>
        </w:rPr>
        <w:t>dihydropyridine</w:t>
      </w:r>
      <w:proofErr w:type="spellEnd"/>
      <w:r w:rsidRPr="00335C1B">
        <w:rPr>
          <w:rFonts w:ascii="Calibri" w:hAnsi="Calibri" w:cs="Calibri"/>
          <w:color w:val="000000"/>
        </w:rPr>
        <w:t xml:space="preserve"> calcium channel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Combined alpha-beta adrenergic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Peripherally acting antiadrenergic agents (reserpine, pending availability)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Direct acting vasodilators (e.g., hydralazine, </w:t>
      </w:r>
      <w:proofErr w:type="spellStart"/>
      <w:r w:rsidRPr="00335C1B">
        <w:rPr>
          <w:rFonts w:ascii="Calibri" w:hAnsi="Calibri" w:cs="Calibri"/>
          <w:color w:val="000000"/>
        </w:rPr>
        <w:t>minoxidil</w:t>
      </w:r>
      <w:proofErr w:type="spellEnd"/>
      <w:r w:rsidRPr="00335C1B">
        <w:rPr>
          <w:rFonts w:ascii="Calibri" w:hAnsi="Calibri" w:cs="Calibri"/>
          <w:color w:val="000000"/>
        </w:rPr>
        <w:t xml:space="preserve">) </w:t>
      </w:r>
    </w:p>
    <w:p w:rsidR="00335C1B" w:rsidRPr="00335C1B" w:rsidRDefault="00CC04D2" w:rsidP="00335C1B">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Centrally acting antiadrenergic drugs (e.g., clonidine, methyldopa) </w:t>
      </w:r>
    </w:p>
    <w:p w:rsidR="00335C1B" w:rsidRDefault="00335C1B" w:rsidP="00335C1B">
      <w:pPr>
        <w:autoSpaceDE w:val="0"/>
        <w:autoSpaceDN w:val="0"/>
        <w:adjustRightInd w:val="0"/>
        <w:spacing w:after="0" w:line="240" w:lineRule="auto"/>
        <w:rPr>
          <w:rFonts w:ascii="Calibri" w:hAnsi="Calibri" w:cs="Calibri"/>
          <w:color w:val="000000"/>
          <w:sz w:val="20"/>
          <w:szCs w:val="20"/>
        </w:rPr>
      </w:pPr>
    </w:p>
    <w:p w:rsidR="00CC04D2" w:rsidRPr="00335C1B" w:rsidRDefault="00CC04D2" w:rsidP="00335C1B">
      <w:pPr>
        <w:autoSpaceDE w:val="0"/>
        <w:autoSpaceDN w:val="0"/>
        <w:adjustRightInd w:val="0"/>
        <w:spacing w:after="0" w:line="240" w:lineRule="auto"/>
        <w:rPr>
          <w:rFonts w:ascii="Calibri" w:hAnsi="Calibri" w:cs="Calibri"/>
          <w:color w:val="000000"/>
        </w:rPr>
      </w:pPr>
      <w:r w:rsidRPr="00335C1B">
        <w:rPr>
          <w:rFonts w:ascii="Calibri" w:hAnsi="Calibri" w:cs="Calibri"/>
          <w:color w:val="000000"/>
          <w:sz w:val="20"/>
          <w:szCs w:val="20"/>
        </w:rPr>
        <w:t xml:space="preserve">46. </w:t>
      </w:r>
      <w:r w:rsidRPr="00335C1B">
        <w:rPr>
          <w:rFonts w:ascii="Calibri" w:hAnsi="Calibri" w:cs="Calibri"/>
          <w:color w:val="000000"/>
        </w:rPr>
        <w:t xml:space="preserve">We recommend against the use of alpha-adrenergic blockers as </w:t>
      </w:r>
      <w:proofErr w:type="spellStart"/>
      <w:r w:rsidRPr="00335C1B">
        <w:rPr>
          <w:rFonts w:ascii="Calibri" w:hAnsi="Calibri" w:cs="Calibri"/>
          <w:color w:val="000000"/>
        </w:rPr>
        <w:t>monotherapy</w:t>
      </w:r>
      <w:proofErr w:type="spellEnd"/>
      <w:r w:rsidRPr="00335C1B">
        <w:rPr>
          <w:rFonts w:ascii="Calibri" w:hAnsi="Calibri" w:cs="Calibri"/>
          <w:color w:val="000000"/>
        </w:rPr>
        <w:t>, but this class of</w:t>
      </w:r>
      <w:r w:rsidR="008A6E06" w:rsidRPr="00335C1B">
        <w:rPr>
          <w:rFonts w:ascii="Calibri" w:hAnsi="Calibri" w:cs="Calibri"/>
          <w:color w:val="000000"/>
        </w:rPr>
        <w:t xml:space="preserve"> </w:t>
      </w:r>
      <w:r w:rsidRPr="00335C1B">
        <w:rPr>
          <w:rFonts w:ascii="Calibri" w:hAnsi="Calibri" w:cs="Calibri"/>
          <w:color w:val="000000"/>
        </w:rPr>
        <w:t>agents may be used as supplemental therapy or if warranted by comorbid conditions (</w:t>
      </w:r>
      <w:proofErr w:type="spellStart"/>
      <w:r w:rsidRPr="00335C1B">
        <w:rPr>
          <w:rFonts w:ascii="Calibri" w:hAnsi="Calibri" w:cs="Calibri"/>
          <w:color w:val="000000"/>
        </w:rPr>
        <w:t>e.g.</w:t>
      </w:r>
      <w:proofErr w:type="gramStart"/>
      <w:r w:rsidRPr="00335C1B">
        <w:rPr>
          <w:rFonts w:ascii="Calibri" w:hAnsi="Calibri" w:cs="Calibri"/>
          <w:color w:val="000000"/>
        </w:rPr>
        <w:t>,symptomatic</w:t>
      </w:r>
      <w:proofErr w:type="spellEnd"/>
      <w:proofErr w:type="gramEnd"/>
      <w:r w:rsidRPr="00335C1B">
        <w:rPr>
          <w:rFonts w:ascii="Calibri" w:hAnsi="Calibri" w:cs="Calibri"/>
          <w:color w:val="000000"/>
        </w:rPr>
        <w:t xml:space="preserve"> prostatic hypertrophy). </w:t>
      </w:r>
    </w:p>
    <w:p w:rsidR="00CC04D2" w:rsidRPr="00DB29EE"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Patients with Chronic Kidney Disease</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47.</w:t>
      </w:r>
      <w:r w:rsidR="00F90DF0">
        <w:rPr>
          <w:rFonts w:ascii="Calibri" w:hAnsi="Calibri" w:cs="Calibri"/>
          <w:color w:val="000000"/>
          <w:sz w:val="20"/>
          <w:szCs w:val="20"/>
        </w:rPr>
        <w:t xml:space="preserve"> </w:t>
      </w:r>
      <w:proofErr w:type="gramStart"/>
      <w:r w:rsidRPr="00DB29EE">
        <w:rPr>
          <w:rFonts w:ascii="Calibri" w:hAnsi="Calibri" w:cs="Calibri"/>
          <w:color w:val="000000"/>
        </w:rPr>
        <w:t>In</w:t>
      </w:r>
      <w:proofErr w:type="gramEnd"/>
      <w:r w:rsidRPr="00DB29EE">
        <w:rPr>
          <w:rFonts w:ascii="Calibri" w:hAnsi="Calibri" w:cs="Calibri"/>
          <w:color w:val="000000"/>
        </w:rPr>
        <w:t xml:space="preserve"> patients with hypertension and chronic kidney </w:t>
      </w:r>
      <w:r w:rsidRPr="00DB29EE">
        <w:rPr>
          <w:rFonts w:ascii="Calibri" w:hAnsi="Calibri" w:cs="Calibri"/>
          <w:strike/>
          <w:color w:val="000000"/>
        </w:rPr>
        <w:t>disease (reduced kidney function with</w:t>
      </w:r>
      <w:r w:rsidR="008A6E06" w:rsidRPr="008A6E06">
        <w:rPr>
          <w:rFonts w:ascii="Calibri" w:hAnsi="Calibri" w:cs="Calibri"/>
          <w:strike/>
          <w:color w:val="000000"/>
        </w:rPr>
        <w:t xml:space="preserve"> </w:t>
      </w:r>
      <w:r w:rsidRPr="00DB29EE">
        <w:rPr>
          <w:rFonts w:ascii="Calibri" w:hAnsi="Calibri" w:cs="Calibri"/>
          <w:strike/>
          <w:color w:val="000000"/>
        </w:rPr>
        <w:t>albuminuria),</w:t>
      </w:r>
      <w:r w:rsidRPr="00DB29EE">
        <w:rPr>
          <w:rFonts w:ascii="Calibri" w:hAnsi="Calibri" w:cs="Calibri"/>
          <w:color w:val="000000"/>
        </w:rPr>
        <w:t xml:space="preserve"> we recommend treatment with an angiotensin-converting-enzyme inhibitor, or</w:t>
      </w:r>
      <w:r>
        <w:rPr>
          <w:rFonts w:ascii="Calibri" w:hAnsi="Calibri" w:cs="Calibri"/>
          <w:color w:val="000000"/>
        </w:rPr>
        <w:t xml:space="preserve"> </w:t>
      </w:r>
      <w:r w:rsidRPr="00DB29EE">
        <w:rPr>
          <w:rFonts w:ascii="Calibri" w:hAnsi="Calibri" w:cs="Calibri"/>
          <w:color w:val="000000"/>
        </w:rPr>
        <w:t xml:space="preserve">angiotensin II receptor blocker for improving kidney outcomes. </w:t>
      </w:r>
    </w:p>
    <w:p w:rsidR="00CC04D2" w:rsidRPr="00DB29EE" w:rsidRDefault="00CC04D2" w:rsidP="00CC04D2">
      <w:pPr>
        <w:autoSpaceDE w:val="0"/>
        <w:autoSpaceDN w:val="0"/>
        <w:adjustRightInd w:val="0"/>
        <w:spacing w:line="240" w:lineRule="auto"/>
        <w:rPr>
          <w:rFonts w:ascii="Calibri" w:hAnsi="Calibri" w:cs="Calibri"/>
          <w:color w:val="000000"/>
        </w:rPr>
      </w:pPr>
      <w:r>
        <w:t>Most patients with CKD and hypertension will require more than one medication to achieve the recommended blood pressure target. In the trials reviewed, the most frequently used add-on therapy to an ACEI or ARB was a diuretic, followed by a LA DHP CCB or beta blocker. A diuretic should be considered as add-on or concomitant initial therapy with an ACEI or ARB in patients with CKD, as a general recommendation to improve cardiovascular outcomes in patients with hypertension.</w:t>
      </w:r>
    </w:p>
    <w:p w:rsidR="00CC04D2" w:rsidRDefault="00CC04D2" w:rsidP="00CC04D2"/>
    <w:p w:rsidR="00CC04D2" w:rsidRDefault="00CC04D2" w:rsidP="00CC04D2"/>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African American Population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48.</w:t>
      </w:r>
      <w:r>
        <w:rPr>
          <w:rFonts w:ascii="Calibri" w:hAnsi="Calibri" w:cs="Calibri"/>
          <w:color w:val="000000"/>
          <w:sz w:val="20"/>
          <w:szCs w:val="20"/>
        </w:rPr>
        <w:t xml:space="preserve"> </w:t>
      </w:r>
      <w:r w:rsidRPr="00DB29EE">
        <w:rPr>
          <w:rFonts w:ascii="Calibri" w:hAnsi="Calibri" w:cs="Calibri"/>
          <w:color w:val="000000"/>
        </w:rPr>
        <w:t xml:space="preserve">In African American patients with hypertension, we recommend against using an angiotensin-converting-enzyme inhibitor or angiotensin II receptor blocker as </w:t>
      </w:r>
      <w:proofErr w:type="spellStart"/>
      <w:r w:rsidRPr="00DB29EE">
        <w:rPr>
          <w:rFonts w:ascii="Calibri" w:hAnsi="Calibri" w:cs="Calibri"/>
          <w:color w:val="000000"/>
        </w:rPr>
        <w:t>monotherapy</w:t>
      </w:r>
      <w:proofErr w:type="spellEnd"/>
      <w:r w:rsidRPr="00DB29EE">
        <w:rPr>
          <w:rFonts w:ascii="Calibri" w:hAnsi="Calibri" w:cs="Calibri"/>
          <w:color w:val="000000"/>
        </w:rPr>
        <w:t>.</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49.</w:t>
      </w:r>
      <w:r w:rsidR="00335C1B">
        <w:rPr>
          <w:rFonts w:ascii="Calibri" w:hAnsi="Calibri" w:cs="Calibri"/>
          <w:color w:val="000000"/>
          <w:sz w:val="20"/>
          <w:szCs w:val="20"/>
        </w:rPr>
        <w:t xml:space="preserve"> </w:t>
      </w:r>
      <w:r w:rsidRPr="00DB29EE">
        <w:rPr>
          <w:rFonts w:ascii="Calibri" w:hAnsi="Calibri" w:cs="Calibri"/>
          <w:color w:val="000000"/>
        </w:rPr>
        <w:t>In African American patients with hypertension and stage 1-3 chronic kidney disease, we</w:t>
      </w:r>
      <w:r w:rsidR="008A6E06">
        <w:rPr>
          <w:rFonts w:ascii="Calibri" w:hAnsi="Calibri" w:cs="Calibri"/>
          <w:color w:val="000000"/>
        </w:rPr>
        <w:t xml:space="preserve"> </w:t>
      </w:r>
      <w:r w:rsidRPr="00DB29EE">
        <w:rPr>
          <w:rFonts w:ascii="Calibri" w:hAnsi="Calibri" w:cs="Calibri"/>
          <w:color w:val="000000"/>
        </w:rPr>
        <w:t>suggest a combination of a thiazide-type diuretic (for cardiovascular protection) with either an</w:t>
      </w:r>
      <w:r w:rsidR="008A6E06">
        <w:rPr>
          <w:rFonts w:ascii="Calibri" w:hAnsi="Calibri" w:cs="Calibri"/>
          <w:color w:val="000000"/>
        </w:rPr>
        <w:t xml:space="preserve"> </w:t>
      </w:r>
      <w:r w:rsidRPr="00DB29EE">
        <w:rPr>
          <w:rFonts w:ascii="Calibri" w:hAnsi="Calibri" w:cs="Calibri"/>
          <w:color w:val="000000"/>
        </w:rPr>
        <w:t>angiotensin-converting-enzyme inhibitor or angiotensin II receptor blocker (for renal</w:t>
      </w:r>
      <w:r w:rsidR="008A6E06">
        <w:rPr>
          <w:rFonts w:ascii="Calibri" w:hAnsi="Calibri" w:cs="Calibri"/>
          <w:color w:val="000000"/>
        </w:rPr>
        <w:t xml:space="preserve"> </w:t>
      </w:r>
      <w:r w:rsidRPr="00DB29EE">
        <w:rPr>
          <w:rFonts w:ascii="Calibri" w:hAnsi="Calibri" w:cs="Calibri"/>
          <w:color w:val="000000"/>
        </w:rPr>
        <w:t>protection).</w:t>
      </w:r>
    </w:p>
    <w:p w:rsidR="00CC04D2" w:rsidRDefault="00CC04D2" w:rsidP="00CC04D2"/>
    <w:p w:rsidR="003977DB" w:rsidRDefault="003977DB" w:rsidP="00CC04D2"/>
    <w:p w:rsidR="003977DB" w:rsidRDefault="003977DB" w:rsidP="00CC04D2"/>
    <w:p w:rsidR="007939DE" w:rsidRDefault="007939DE" w:rsidP="00CC04D2">
      <w:pPr>
        <w:rPr>
          <w:b/>
          <w:i/>
        </w:rPr>
      </w:pPr>
    </w:p>
    <w:p w:rsidR="007939DE" w:rsidRDefault="007939DE" w:rsidP="00CC04D2">
      <w:pPr>
        <w:rPr>
          <w:b/>
          <w:i/>
        </w:rPr>
      </w:pPr>
    </w:p>
    <w:p w:rsidR="007939DE" w:rsidRDefault="007939DE" w:rsidP="00CC04D2">
      <w:pPr>
        <w:rPr>
          <w:b/>
          <w:i/>
        </w:rPr>
      </w:pPr>
    </w:p>
    <w:p w:rsidR="007939DE" w:rsidRDefault="007939DE" w:rsidP="00CC04D2">
      <w:pPr>
        <w:rPr>
          <w:b/>
          <w:i/>
        </w:rPr>
      </w:pPr>
    </w:p>
    <w:p w:rsidR="00335C1B" w:rsidRDefault="00335C1B" w:rsidP="00CC04D2">
      <w:pPr>
        <w:rPr>
          <w:b/>
          <w:i/>
        </w:rPr>
      </w:pPr>
    </w:p>
    <w:p w:rsidR="00335C1B" w:rsidRDefault="00335C1B" w:rsidP="00CC04D2">
      <w:pPr>
        <w:rPr>
          <w:b/>
          <w:i/>
        </w:rPr>
      </w:pPr>
    </w:p>
    <w:p w:rsidR="003977DB" w:rsidRPr="003977DB" w:rsidRDefault="003977DB" w:rsidP="00CC04D2">
      <w:pPr>
        <w:rPr>
          <w:b/>
          <w:i/>
        </w:rPr>
      </w:pPr>
      <w:r w:rsidRPr="003977DB">
        <w:rPr>
          <w:b/>
          <w:i/>
        </w:rPr>
        <w:t>Management Module B</w:t>
      </w:r>
    </w:p>
    <w:p w:rsidR="003977DB" w:rsidRDefault="003977DB" w:rsidP="00CC04D2">
      <w:r>
        <w:rPr>
          <w:noProof/>
        </w:rPr>
        <w:drawing>
          <wp:inline distT="0" distB="0" distL="0" distR="0" wp14:anchorId="2924D738" wp14:editId="05613B11">
            <wp:extent cx="5943600" cy="177355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p>
    <w:p w:rsidR="00CC04D2" w:rsidRDefault="00CC04D2" w:rsidP="00CC04D2">
      <w:r>
        <w:br w:type="page"/>
      </w:r>
    </w:p>
    <w:p w:rsidR="00A51DF5" w:rsidRDefault="00A51DF5" w:rsidP="00CC04D2">
      <w:r>
        <w:rPr>
          <w:noProof/>
        </w:rPr>
        <w:lastRenderedPageBreak/>
        <w:drawing>
          <wp:inline distT="0" distB="0" distL="0" distR="0" wp14:anchorId="7E23A5BB" wp14:editId="3899FDBB">
            <wp:extent cx="5943600" cy="7058660"/>
            <wp:effectExtent l="0" t="0" r="0" b="889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58660"/>
                    </a:xfrm>
                    <a:prstGeom prst="rect">
                      <a:avLst/>
                    </a:prstGeom>
                    <a:noFill/>
                    <a:ln>
                      <a:noFill/>
                    </a:ln>
                  </pic:spPr>
                </pic:pic>
              </a:graphicData>
            </a:graphic>
          </wp:inline>
        </w:drawing>
      </w:r>
    </w:p>
    <w:p w:rsidR="0088300E" w:rsidRDefault="00A51DF5" w:rsidP="001C7A47">
      <w:r>
        <w:rPr>
          <w:noProof/>
        </w:rPr>
        <w:lastRenderedPageBreak/>
        <w:drawing>
          <wp:inline distT="0" distB="0" distL="0" distR="0" wp14:anchorId="06A7C016" wp14:editId="6C80B49A">
            <wp:extent cx="5936615" cy="7308215"/>
            <wp:effectExtent l="0" t="0" r="6985" b="698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7308215"/>
                    </a:xfrm>
                    <a:prstGeom prst="rect">
                      <a:avLst/>
                    </a:prstGeom>
                    <a:noFill/>
                    <a:ln>
                      <a:noFill/>
                    </a:ln>
                  </pic:spPr>
                </pic:pic>
              </a:graphicData>
            </a:graphic>
          </wp:inline>
        </w:drawing>
      </w:r>
    </w:p>
    <w:p w:rsidR="00A51DF5" w:rsidRDefault="00A51DF5" w:rsidP="001C7A47"/>
    <w:p w:rsidR="00A51DF5" w:rsidRDefault="00A51DF5" w:rsidP="001C7A47">
      <w:r>
        <w:rPr>
          <w:noProof/>
        </w:rPr>
        <w:lastRenderedPageBreak/>
        <w:drawing>
          <wp:inline distT="0" distB="0" distL="0" distR="0" wp14:anchorId="209D6305" wp14:editId="50EC8005">
            <wp:extent cx="5943600" cy="70866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rsidR="00A51DF5" w:rsidRDefault="00A51DF5">
      <w:r>
        <w:br w:type="page"/>
      </w:r>
    </w:p>
    <w:p w:rsidR="00A51DF5" w:rsidRDefault="00A51DF5" w:rsidP="001C7A47"/>
    <w:p w:rsidR="007562B3" w:rsidRPr="002F4B2D" w:rsidRDefault="007562B3" w:rsidP="00702089">
      <w:pPr>
        <w:pStyle w:val="Heading1"/>
        <w:numPr>
          <w:ilvl w:val="0"/>
          <w:numId w:val="0"/>
        </w:numPr>
      </w:pPr>
      <w:bookmarkStart w:id="166" w:name="_Toc532200756"/>
      <w:bookmarkStart w:id="167" w:name="_Ref532202032"/>
      <w:r>
        <w:t>Wish list/</w:t>
      </w:r>
      <w:proofErr w:type="gramStart"/>
      <w:r>
        <w:t>To</w:t>
      </w:r>
      <w:proofErr w:type="gramEnd"/>
      <w:r>
        <w:t xml:space="preserve"> do</w:t>
      </w:r>
      <w:bookmarkEnd w:id="166"/>
      <w:bookmarkEnd w:id="167"/>
    </w:p>
    <w:p w:rsidR="007249BC" w:rsidRDefault="007249BC" w:rsidP="007249BC"/>
    <w:p w:rsidR="00C260DA" w:rsidRDefault="00FA0833" w:rsidP="007249BC">
      <w:r>
        <w:t xml:space="preserve">In random </w:t>
      </w:r>
      <w:r w:rsidR="00E00BFD">
        <w:t>order</w:t>
      </w:r>
    </w:p>
    <w:p w:rsidR="00FA0833" w:rsidRDefault="00FA0833" w:rsidP="00BE428C">
      <w:pPr>
        <w:pStyle w:val="ListParagraph"/>
        <w:numPr>
          <w:ilvl w:val="0"/>
          <w:numId w:val="24"/>
        </w:numPr>
      </w:pPr>
      <w:r>
        <w:t xml:space="preserve">10/9/18 In the future, </w:t>
      </w:r>
      <w:r w:rsidR="0087542C">
        <w:t>in</w:t>
      </w:r>
      <w:r>
        <w:t xml:space="preserve">clude in this KB or in HF KB, </w:t>
      </w:r>
      <w:proofErr w:type="spellStart"/>
      <w:r>
        <w:t>Dx</w:t>
      </w:r>
      <w:proofErr w:type="spellEnd"/>
      <w:r>
        <w:t xml:space="preserve"> of HTN and HF.   Considerations:  </w:t>
      </w:r>
    </w:p>
    <w:p w:rsidR="00FA0833" w:rsidRDefault="00FA0833" w:rsidP="00BE428C">
      <w:pPr>
        <w:pStyle w:val="ListParagraph"/>
        <w:numPr>
          <w:ilvl w:val="1"/>
          <w:numId w:val="1"/>
        </w:numPr>
      </w:pPr>
      <w:r>
        <w:t>patients with HF and be on both ACE and ARB</w:t>
      </w:r>
    </w:p>
    <w:p w:rsidR="00FA0833" w:rsidRDefault="00FA0833" w:rsidP="00BE428C">
      <w:pPr>
        <w:pStyle w:val="ListParagraph"/>
        <w:numPr>
          <w:ilvl w:val="1"/>
          <w:numId w:val="1"/>
        </w:numPr>
      </w:pPr>
      <w:proofErr w:type="gramStart"/>
      <w:r>
        <w:t>patients</w:t>
      </w:r>
      <w:proofErr w:type="gramEnd"/>
      <w:r>
        <w:t xml:space="preserve"> on HF can be on combo drug </w:t>
      </w:r>
      <w:proofErr w:type="spellStart"/>
      <w:r>
        <w:t>Entresto</w:t>
      </w:r>
      <w:proofErr w:type="spellEnd"/>
      <w:r>
        <w:t xml:space="preserve"> (valsartan + </w:t>
      </w:r>
      <w:proofErr w:type="spellStart"/>
      <w:r>
        <w:t>sacubitril</w:t>
      </w:r>
      <w:proofErr w:type="spellEnd"/>
      <w:r>
        <w:t xml:space="preserve">); </w:t>
      </w:r>
      <w:proofErr w:type="spellStart"/>
      <w:r>
        <w:t>sacubitril</w:t>
      </w:r>
      <w:proofErr w:type="spellEnd"/>
      <w:r>
        <w:t xml:space="preserve"> is anti-hypertensive but not prescribed except as combo for HF; consider as complication factor?</w:t>
      </w:r>
    </w:p>
    <w:p w:rsidR="00FA0833" w:rsidRDefault="00FA0833" w:rsidP="00BE428C">
      <w:pPr>
        <w:pStyle w:val="ListParagraph"/>
        <w:numPr>
          <w:ilvl w:val="1"/>
          <w:numId w:val="1"/>
        </w:numPr>
      </w:pPr>
      <w:r>
        <w:t>For alpha-beta blocker, removed HF as complication factor</w:t>
      </w:r>
    </w:p>
    <w:p w:rsidR="00A14F7E" w:rsidRDefault="00A14F7E" w:rsidP="00A14F7E">
      <w:pPr>
        <w:pStyle w:val="ListParagraph"/>
        <w:ind w:left="1440"/>
      </w:pPr>
    </w:p>
    <w:p w:rsidR="00A14F7E" w:rsidRPr="00A14F7E" w:rsidRDefault="00A14F7E" w:rsidP="00A14F7E">
      <w:pPr>
        <w:pStyle w:val="ListParagraph"/>
        <w:numPr>
          <w:ilvl w:val="0"/>
          <w:numId w:val="24"/>
        </w:numPr>
        <w:spacing w:before="120" w:after="240" w:line="240" w:lineRule="auto"/>
        <w:rPr>
          <w:szCs w:val="24"/>
        </w:rPr>
      </w:pPr>
      <w:r>
        <w:rPr>
          <w:rFonts w:ascii="Calibri" w:eastAsia="Times New Roman" w:hAnsi="Calibri" w:cs="Times New Roman"/>
          <w:szCs w:val="24"/>
        </w:rPr>
        <w:t xml:space="preserve">Related to DM, but applies to HTN.  </w:t>
      </w:r>
      <w:r w:rsidRPr="00A14F7E">
        <w:rPr>
          <w:rFonts w:ascii="Calibri" w:eastAsia="Times New Roman" w:hAnsi="Calibri" w:cs="Times New Roman"/>
          <w:szCs w:val="24"/>
        </w:rPr>
        <w:t xml:space="preserve">From clinical and </w:t>
      </w:r>
      <w:proofErr w:type="spellStart"/>
      <w:r w:rsidRPr="00A14F7E">
        <w:rPr>
          <w:rFonts w:ascii="Calibri" w:eastAsia="Times New Roman" w:hAnsi="Calibri" w:cs="Times New Roman"/>
          <w:szCs w:val="24"/>
        </w:rPr>
        <w:t>medsafe</w:t>
      </w:r>
      <w:proofErr w:type="spellEnd"/>
      <w:r w:rsidRPr="00A14F7E">
        <w:rPr>
          <w:rFonts w:ascii="Calibri" w:eastAsia="Times New Roman" w:hAnsi="Calibri" w:cs="Times New Roman"/>
          <w:szCs w:val="24"/>
        </w:rPr>
        <w:t xml:space="preserve"> meeting 6/26/2028</w:t>
      </w:r>
      <w:proofErr w:type="gramStart"/>
      <w:r w:rsidRPr="00A14F7E">
        <w:rPr>
          <w:rFonts w:ascii="Calibri" w:eastAsia="Times New Roman" w:hAnsi="Calibri" w:cs="Times New Roman"/>
          <w:szCs w:val="24"/>
        </w:rPr>
        <w:t>)  Consider</w:t>
      </w:r>
      <w:proofErr w:type="gramEnd"/>
      <w:r w:rsidRPr="00A14F7E">
        <w:rPr>
          <w:rFonts w:ascii="Calibri" w:eastAsia="Times New Roman" w:hAnsi="Calibri" w:cs="Times New Roman"/>
          <w:szCs w:val="24"/>
        </w:rPr>
        <w:t xml:space="preserve"> date of prescription of DM med relative to session date or date recommendations are provided.  Currently we do not do this, so patient could have received new med a few days ago, and CDS </w:t>
      </w:r>
      <w:proofErr w:type="gramStart"/>
      <w:r w:rsidRPr="00A14F7E">
        <w:rPr>
          <w:rFonts w:ascii="Calibri" w:eastAsia="Times New Roman" w:hAnsi="Calibri" w:cs="Times New Roman"/>
          <w:szCs w:val="24"/>
        </w:rPr>
        <w:t>rec’s</w:t>
      </w:r>
      <w:proofErr w:type="gramEnd"/>
      <w:r w:rsidRPr="00A14F7E">
        <w:rPr>
          <w:rFonts w:ascii="Calibri" w:eastAsia="Times New Roman" w:hAnsi="Calibri" w:cs="Times New Roman"/>
          <w:szCs w:val="24"/>
        </w:rPr>
        <w:t xml:space="preserve"> are pre-mature.  Need to consider:</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rsidR="00C260DA" w:rsidRDefault="00C93007" w:rsidP="00215A91">
      <w:pPr>
        <w:ind w:left="360"/>
      </w:pPr>
      <w:r>
        <w:t>3</w:t>
      </w:r>
      <w:proofErr w:type="gramStart"/>
      <w:r>
        <w:t>,  re</w:t>
      </w:r>
      <w:proofErr w:type="gramEnd"/>
      <w:r>
        <w:t xml:space="preserve">:  20% increase in </w:t>
      </w:r>
      <w:proofErr w:type="spellStart"/>
      <w:r>
        <w:t>creatinine</w:t>
      </w:r>
      <w:proofErr w:type="spellEnd"/>
      <w:r>
        <w:t xml:space="preserve"> or 15% decrease GFR.  Now we issue message with </w:t>
      </w:r>
      <w:proofErr w:type="spellStart"/>
      <w:r>
        <w:t>Pt</w:t>
      </w:r>
      <w:proofErr w:type="spellEnd"/>
      <w:r>
        <w:t xml:space="preserve"> has Rx ACE/ARB:  “Beware of 20% increase in </w:t>
      </w:r>
      <w:proofErr w:type="spellStart"/>
      <w:r>
        <w:t>creatinine</w:t>
      </w:r>
      <w:proofErr w:type="spellEnd"/>
      <w:r>
        <w:t xml:space="preserve"> (or 15% decrease in GFR) after initiation or change in dose of ACE/ARB”.  </w:t>
      </w:r>
      <w:proofErr w:type="gramStart"/>
      <w:r>
        <w:t>Would be nice to trigger message when start of new prescription for ACE/ARB, or change in dose of ACE/ARB, BUT in order to trigger this, EON would need to have as input, historic meds, not just current meds and a way to identify historic meds.</w:t>
      </w:r>
      <w:proofErr w:type="gramEnd"/>
    </w:p>
    <w:p w:rsidR="00C260DA" w:rsidRPr="002F4B2D" w:rsidRDefault="00C260DA" w:rsidP="007249BC"/>
    <w:p w:rsidR="00E63012" w:rsidRDefault="00E63012" w:rsidP="00E63012">
      <w:pPr>
        <w:pStyle w:val="Heading1"/>
        <w:numPr>
          <w:ilvl w:val="0"/>
          <w:numId w:val="0"/>
        </w:numPr>
        <w:ind w:left="780" w:hanging="420"/>
      </w:pPr>
      <w:bookmarkStart w:id="168" w:name="_Toc532200757"/>
      <w:r>
        <w:t>List of Footnotes</w:t>
      </w:r>
      <w:bookmarkEnd w:id="168"/>
    </w:p>
    <w:p w:rsidR="001A5B82" w:rsidRDefault="001A5B82" w:rsidP="00E63012">
      <w:pPr>
        <w:pStyle w:val="FootnoteText"/>
      </w:pPr>
      <w:r>
        <w:rPr>
          <w:rStyle w:val="FootnoteReference"/>
        </w:rPr>
        <w:footnoteRef/>
      </w:r>
      <w:r>
        <w:t xml:space="preserve"> This description of ADR of anaphylaxis contained under Thiazide diuretics applies to other drug classes as well.</w:t>
      </w:r>
    </w:p>
    <w:p w:rsidR="001A5B82" w:rsidRDefault="001A5B82" w:rsidP="001A5B82">
      <w:pPr>
        <w:pStyle w:val="FootnoteText"/>
      </w:pPr>
      <w:r>
        <w:rPr>
          <w:rStyle w:val="FootnoteReference"/>
        </w:rPr>
        <w:t>2</w:t>
      </w:r>
      <w:r>
        <w:t xml:space="preserve"> The VA GL is silent about these bad drug partners.  See </w:t>
      </w:r>
      <w:hyperlink w:anchor="Appendix D:  Bad drug partners" w:history="1">
        <w:r w:rsidRPr="00C26402">
          <w:rPr>
            <w:rStyle w:val="Hyperlink"/>
          </w:rPr>
          <w:t>Appendix D</w:t>
        </w:r>
      </w:hyperlink>
      <w:r>
        <w:t xml:space="preserve"> for more discussion</w:t>
      </w:r>
      <w:r>
        <w:rPr>
          <w:rStyle w:val="FootnoteReference"/>
        </w:rPr>
        <w:t xml:space="preserve"> </w:t>
      </w:r>
    </w:p>
    <w:p w:rsidR="00E63012" w:rsidRDefault="008F6D2B" w:rsidP="00E63012">
      <w:pPr>
        <w:pStyle w:val="FootnoteText"/>
      </w:pPr>
      <w:r>
        <w:rPr>
          <w:rStyle w:val="FootnoteReference"/>
        </w:rPr>
        <w:t>3</w:t>
      </w:r>
      <w:r w:rsidR="00E63012">
        <w:t xml:space="preserve"> </w:t>
      </w:r>
      <w:r w:rsidR="001A5B82">
        <w:t>This description of ADR of anaphylaxis contained under ACE Inhibitors applies to other drug classes as well</w:t>
      </w:r>
      <w:proofErr w:type="gramStart"/>
      <w:r w:rsidR="001A5B82">
        <w:t>.</w:t>
      </w:r>
      <w:r w:rsidR="00E63012">
        <w:t>.</w:t>
      </w:r>
      <w:proofErr w:type="gramEnd"/>
    </w:p>
    <w:p w:rsidR="00E63012" w:rsidRDefault="008F6D2B" w:rsidP="00E63012">
      <w:pPr>
        <w:pStyle w:val="FootnoteText"/>
      </w:pPr>
      <w:r>
        <w:rPr>
          <w:rStyle w:val="FootnoteReference"/>
        </w:rPr>
        <w:t>4</w:t>
      </w:r>
      <w:r w:rsidR="00E63012">
        <w:t xml:space="preserve"> Only long acting, and not short acting, DHP CCBs are recommended by VA.</w:t>
      </w:r>
    </w:p>
    <w:p w:rsidR="00E63012" w:rsidRDefault="008F6D2B" w:rsidP="00E63012">
      <w:pPr>
        <w:pStyle w:val="FootnoteText"/>
      </w:pPr>
      <w:r>
        <w:rPr>
          <w:rStyle w:val="FootnoteReference"/>
        </w:rPr>
        <w:t>5</w:t>
      </w:r>
      <w:r w:rsidR="00E63012">
        <w:t xml:space="preserve"> Only long acting, and not short acting, NDHP CCBs are recommended by VA.</w:t>
      </w:r>
    </w:p>
    <w:p w:rsidR="00E63012" w:rsidRDefault="008F6D2B" w:rsidP="00E63012">
      <w:pPr>
        <w:pStyle w:val="FootnoteText"/>
      </w:pPr>
      <w:r>
        <w:rPr>
          <w:rStyle w:val="FootnoteReference"/>
        </w:rPr>
        <w:t>6</w:t>
      </w:r>
      <w:r w:rsidR="00887E1B">
        <w:t xml:space="preserve"> See Reference 6</w:t>
      </w:r>
      <w:r w:rsidR="00E63012">
        <w:t xml:space="preserve"> about use of negative inotropic agents.</w:t>
      </w:r>
    </w:p>
    <w:p w:rsidR="00C260DA" w:rsidRDefault="00C260DA">
      <w:pPr>
        <w:rPr>
          <w:rFonts w:asciiTheme="majorHAnsi" w:eastAsiaTheme="majorEastAsia" w:hAnsiTheme="majorHAnsi" w:cstheme="majorBidi"/>
          <w:b/>
          <w:color w:val="244061" w:themeColor="accent1" w:themeShade="80"/>
          <w:sz w:val="36"/>
          <w:szCs w:val="32"/>
        </w:rPr>
      </w:pPr>
      <w:r>
        <w:br w:type="page"/>
      </w:r>
    </w:p>
    <w:p w:rsidR="007562B3" w:rsidRPr="002F4B2D" w:rsidRDefault="007562B3" w:rsidP="00C260DA">
      <w:pPr>
        <w:pStyle w:val="Heading1"/>
        <w:numPr>
          <w:ilvl w:val="0"/>
          <w:numId w:val="0"/>
        </w:numPr>
        <w:ind w:left="780" w:hanging="420"/>
      </w:pPr>
      <w:bookmarkStart w:id="169" w:name="_References"/>
      <w:bookmarkStart w:id="170" w:name="_Toc532200758"/>
      <w:bookmarkEnd w:id="169"/>
      <w:r>
        <w:lastRenderedPageBreak/>
        <w:t>References</w:t>
      </w:r>
      <w:bookmarkEnd w:id="170"/>
    </w:p>
    <w:p w:rsidR="0079081D" w:rsidRDefault="0079081D" w:rsidP="007249BC"/>
    <w:p w:rsidR="005B01E0" w:rsidRDefault="005B01E0" w:rsidP="00EA7B7C">
      <w:pPr>
        <w:pStyle w:val="Bibliography"/>
        <w:numPr>
          <w:ilvl w:val="0"/>
          <w:numId w:val="30"/>
        </w:numPr>
        <w:rPr>
          <w:noProof/>
        </w:rPr>
      </w:pPr>
      <w:r w:rsidRPr="005B01E0">
        <w:rPr>
          <w:i/>
          <w:noProof/>
        </w:rPr>
        <w:t>VA/DoD Clinical Practice Guideline for the Diagnosis and Management of Hypertension in the Primary Care</w:t>
      </w:r>
      <w:r w:rsidRPr="00840DE3">
        <w:rPr>
          <w:noProof/>
        </w:rPr>
        <w:t xml:space="preserve">. </w:t>
      </w:r>
      <w:r w:rsidRPr="00840DE3">
        <w:rPr>
          <w:i/>
          <w:iCs/>
          <w:noProof/>
        </w:rPr>
        <w:t>VA/DoD Clinical Practice Guidelines</w:t>
      </w:r>
      <w:r>
        <w:rPr>
          <w:i/>
          <w:iCs/>
          <w:noProof/>
        </w:rPr>
        <w:t xml:space="preserve"> Version 3 2014 </w:t>
      </w:r>
      <w:r w:rsidRPr="00840DE3">
        <w:rPr>
          <w:i/>
          <w:iCs/>
          <w:noProof/>
        </w:rPr>
        <w:t xml:space="preserve">. </w:t>
      </w:r>
      <w:r>
        <w:rPr>
          <w:b/>
          <w:iCs/>
          <w:noProof/>
        </w:rPr>
        <w:t xml:space="preserve">Departnemtn of Veterans Affairs and Department of Defense </w:t>
      </w:r>
      <w:r w:rsidRPr="00840DE3">
        <w:rPr>
          <w:noProof/>
        </w:rPr>
        <w:t xml:space="preserve">[Online] [Cited: August 28, 2017.] </w:t>
      </w:r>
      <w:hyperlink r:id="rId14" w:history="1">
        <w:r w:rsidRPr="00C459E5">
          <w:rPr>
            <w:rStyle w:val="Hyperlink"/>
          </w:rPr>
          <w:t>https://www.healthquality.va.gov/guidelines/CD/htn/VADoDCPGHTN2014.pdf</w:t>
        </w:r>
      </w:hyperlink>
    </w:p>
    <w:p w:rsidR="005B01E0" w:rsidRPr="00EA7B7C" w:rsidRDefault="00BC0F6E" w:rsidP="00EA7B7C">
      <w:pPr>
        <w:pStyle w:val="ListParagraph"/>
        <w:numPr>
          <w:ilvl w:val="0"/>
          <w:numId w:val="30"/>
        </w:numPr>
        <w:rPr>
          <w:sz w:val="24"/>
          <w:szCs w:val="24"/>
        </w:rPr>
      </w:pPr>
      <w:r w:rsidRPr="00EA7B7C">
        <w:rPr>
          <w:i/>
          <w:sz w:val="24"/>
          <w:szCs w:val="24"/>
        </w:rPr>
        <w:t>2017 ACC/AHA/AAPA/ABC/ACPM/AGS/</w:t>
      </w:r>
      <w:proofErr w:type="spellStart"/>
      <w:r w:rsidRPr="00EA7B7C">
        <w:rPr>
          <w:i/>
          <w:sz w:val="24"/>
          <w:szCs w:val="24"/>
        </w:rPr>
        <w:t>APhA</w:t>
      </w:r>
      <w:proofErr w:type="spellEnd"/>
      <w:r w:rsidRPr="00EA7B7C">
        <w:rPr>
          <w:i/>
          <w:sz w:val="24"/>
          <w:szCs w:val="24"/>
        </w:rPr>
        <w:t>/ASH/ASPC/NMA/PCNA Guideline for the Prevention, Detection, Evaluation, and Management of High Blood Pressure in Adults: Executive Summary: A Report of the American College of Cardiology/American Heart Association Task Force on Clinical Practice Guidelines</w:t>
      </w:r>
      <w:r w:rsidRPr="00EA7B7C">
        <w:rPr>
          <w:b/>
          <w:i/>
          <w:sz w:val="24"/>
          <w:szCs w:val="24"/>
        </w:rPr>
        <w:t xml:space="preserve">. </w:t>
      </w:r>
      <w:proofErr w:type="spellStart"/>
      <w:r w:rsidRPr="00EA7B7C">
        <w:rPr>
          <w:b/>
          <w:sz w:val="24"/>
          <w:szCs w:val="24"/>
        </w:rPr>
        <w:t>Whelton</w:t>
      </w:r>
      <w:proofErr w:type="spellEnd"/>
      <w:r w:rsidRPr="00EA7B7C">
        <w:rPr>
          <w:b/>
          <w:sz w:val="24"/>
          <w:szCs w:val="24"/>
        </w:rPr>
        <w:t xml:space="preserve"> PK, Carey RM, </w:t>
      </w:r>
      <w:proofErr w:type="spellStart"/>
      <w:r w:rsidRPr="00EA7B7C">
        <w:rPr>
          <w:b/>
          <w:sz w:val="24"/>
          <w:szCs w:val="24"/>
        </w:rPr>
        <w:t>Aronow</w:t>
      </w:r>
      <w:proofErr w:type="spellEnd"/>
      <w:r w:rsidRPr="00EA7B7C">
        <w:rPr>
          <w:b/>
          <w:sz w:val="24"/>
          <w:szCs w:val="24"/>
        </w:rPr>
        <w:t xml:space="preserve"> WS, Casey DE </w:t>
      </w:r>
      <w:proofErr w:type="spellStart"/>
      <w:r w:rsidRPr="00EA7B7C">
        <w:rPr>
          <w:b/>
          <w:sz w:val="24"/>
          <w:szCs w:val="24"/>
        </w:rPr>
        <w:t>Jr</w:t>
      </w:r>
      <w:proofErr w:type="spellEnd"/>
      <w:r w:rsidRPr="00EA7B7C">
        <w:rPr>
          <w:b/>
          <w:sz w:val="24"/>
          <w:szCs w:val="24"/>
        </w:rPr>
        <w:t xml:space="preserve">, Collins KJ, Dennison </w:t>
      </w:r>
      <w:proofErr w:type="spellStart"/>
      <w:r w:rsidRPr="00EA7B7C">
        <w:rPr>
          <w:b/>
          <w:sz w:val="24"/>
          <w:szCs w:val="24"/>
        </w:rPr>
        <w:t>Himmelfarb</w:t>
      </w:r>
      <w:proofErr w:type="spellEnd"/>
      <w:r w:rsidRPr="00EA7B7C">
        <w:rPr>
          <w:b/>
          <w:sz w:val="24"/>
          <w:szCs w:val="24"/>
        </w:rPr>
        <w:t xml:space="preserve"> C, </w:t>
      </w:r>
      <w:proofErr w:type="spellStart"/>
      <w:r w:rsidRPr="00EA7B7C">
        <w:rPr>
          <w:b/>
          <w:sz w:val="24"/>
          <w:szCs w:val="24"/>
        </w:rPr>
        <w:t>DePalma</w:t>
      </w:r>
      <w:proofErr w:type="spellEnd"/>
      <w:r w:rsidRPr="00EA7B7C">
        <w:rPr>
          <w:b/>
          <w:sz w:val="24"/>
          <w:szCs w:val="24"/>
        </w:rPr>
        <w:t xml:space="preserve"> SM, </w:t>
      </w:r>
      <w:proofErr w:type="spellStart"/>
      <w:r w:rsidRPr="00EA7B7C">
        <w:rPr>
          <w:b/>
          <w:sz w:val="24"/>
          <w:szCs w:val="24"/>
        </w:rPr>
        <w:t>Gidding</w:t>
      </w:r>
      <w:proofErr w:type="spellEnd"/>
      <w:r w:rsidRPr="00EA7B7C">
        <w:rPr>
          <w:b/>
          <w:sz w:val="24"/>
          <w:szCs w:val="24"/>
        </w:rPr>
        <w:t xml:space="preserve"> S, </w:t>
      </w:r>
      <w:proofErr w:type="spellStart"/>
      <w:r w:rsidRPr="00EA7B7C">
        <w:rPr>
          <w:b/>
          <w:sz w:val="24"/>
          <w:szCs w:val="24"/>
        </w:rPr>
        <w:t>Jamerson</w:t>
      </w:r>
      <w:proofErr w:type="spellEnd"/>
      <w:r w:rsidRPr="00EA7B7C">
        <w:rPr>
          <w:b/>
          <w:sz w:val="24"/>
          <w:szCs w:val="24"/>
        </w:rPr>
        <w:t xml:space="preserve"> KA, Jones DW, </w:t>
      </w:r>
      <w:proofErr w:type="spellStart"/>
      <w:r w:rsidRPr="00EA7B7C">
        <w:rPr>
          <w:b/>
          <w:sz w:val="24"/>
          <w:szCs w:val="24"/>
        </w:rPr>
        <w:t>MacLaughlin</w:t>
      </w:r>
      <w:proofErr w:type="spellEnd"/>
      <w:r w:rsidRPr="00EA7B7C">
        <w:rPr>
          <w:b/>
          <w:sz w:val="24"/>
          <w:szCs w:val="24"/>
        </w:rPr>
        <w:t xml:space="preserve"> EJ, </w:t>
      </w:r>
      <w:proofErr w:type="spellStart"/>
      <w:r w:rsidRPr="00EA7B7C">
        <w:rPr>
          <w:b/>
          <w:sz w:val="24"/>
          <w:szCs w:val="24"/>
        </w:rPr>
        <w:t>Muntner</w:t>
      </w:r>
      <w:proofErr w:type="spellEnd"/>
      <w:r w:rsidRPr="00EA7B7C">
        <w:rPr>
          <w:b/>
          <w:sz w:val="24"/>
          <w:szCs w:val="24"/>
        </w:rPr>
        <w:t xml:space="preserve"> P, </w:t>
      </w:r>
      <w:proofErr w:type="spellStart"/>
      <w:r w:rsidRPr="00EA7B7C">
        <w:rPr>
          <w:b/>
          <w:sz w:val="24"/>
          <w:szCs w:val="24"/>
        </w:rPr>
        <w:t>Ovbiagele</w:t>
      </w:r>
      <w:proofErr w:type="spellEnd"/>
      <w:r w:rsidRPr="00EA7B7C">
        <w:rPr>
          <w:b/>
          <w:sz w:val="24"/>
          <w:szCs w:val="24"/>
        </w:rPr>
        <w:t xml:space="preserve"> B, Smith SC </w:t>
      </w:r>
      <w:proofErr w:type="spellStart"/>
      <w:r w:rsidRPr="00EA7B7C">
        <w:rPr>
          <w:b/>
          <w:sz w:val="24"/>
          <w:szCs w:val="24"/>
        </w:rPr>
        <w:t>Jr</w:t>
      </w:r>
      <w:proofErr w:type="spellEnd"/>
      <w:r w:rsidRPr="00EA7B7C">
        <w:rPr>
          <w:b/>
          <w:sz w:val="24"/>
          <w:szCs w:val="24"/>
        </w:rPr>
        <w:t xml:space="preserve">, Spencer CC, Stafford RS, </w:t>
      </w:r>
      <w:proofErr w:type="spellStart"/>
      <w:r w:rsidRPr="00EA7B7C">
        <w:rPr>
          <w:b/>
          <w:sz w:val="24"/>
          <w:szCs w:val="24"/>
        </w:rPr>
        <w:t>Taler</w:t>
      </w:r>
      <w:proofErr w:type="spellEnd"/>
      <w:r w:rsidRPr="00EA7B7C">
        <w:rPr>
          <w:b/>
          <w:sz w:val="24"/>
          <w:szCs w:val="24"/>
        </w:rPr>
        <w:t xml:space="preserve"> SJ, Thomas RJ, Williams KA </w:t>
      </w:r>
      <w:proofErr w:type="spellStart"/>
      <w:r w:rsidRPr="00EA7B7C">
        <w:rPr>
          <w:b/>
          <w:sz w:val="24"/>
          <w:szCs w:val="24"/>
        </w:rPr>
        <w:t>Sr</w:t>
      </w:r>
      <w:proofErr w:type="spellEnd"/>
      <w:r w:rsidRPr="00EA7B7C">
        <w:rPr>
          <w:b/>
          <w:sz w:val="24"/>
          <w:szCs w:val="24"/>
        </w:rPr>
        <w:t xml:space="preserve">, Williamson JD, Wright JT Jr. </w:t>
      </w:r>
      <w:r w:rsidR="00435B68" w:rsidRPr="00EA7B7C">
        <w:rPr>
          <w:sz w:val="24"/>
          <w:szCs w:val="24"/>
        </w:rPr>
        <w:t>May</w:t>
      </w:r>
      <w:r w:rsidRPr="00EA7B7C">
        <w:rPr>
          <w:sz w:val="24"/>
          <w:szCs w:val="24"/>
        </w:rPr>
        <w:t xml:space="preserve"> 2018, </w:t>
      </w:r>
      <w:r w:rsidR="00435B68" w:rsidRPr="00EA7B7C">
        <w:rPr>
          <w:sz w:val="24"/>
          <w:szCs w:val="24"/>
        </w:rPr>
        <w:t>Journal American College Cardiology</w:t>
      </w:r>
      <w:r w:rsidRPr="00EA7B7C">
        <w:rPr>
          <w:sz w:val="24"/>
          <w:szCs w:val="24"/>
        </w:rPr>
        <w:t xml:space="preserve">, Vol. </w:t>
      </w:r>
      <w:r w:rsidR="00435B68" w:rsidRPr="00EA7B7C">
        <w:rPr>
          <w:sz w:val="24"/>
          <w:szCs w:val="24"/>
        </w:rPr>
        <w:t>71 (19)</w:t>
      </w:r>
      <w:r w:rsidRPr="00EA7B7C">
        <w:rPr>
          <w:sz w:val="24"/>
          <w:szCs w:val="24"/>
        </w:rPr>
        <w:t xml:space="preserve"> </w:t>
      </w:r>
      <w:r w:rsidR="00435B68" w:rsidRPr="00EA7B7C">
        <w:rPr>
          <w:sz w:val="24"/>
          <w:szCs w:val="24"/>
        </w:rPr>
        <w:t>e127-e248</w:t>
      </w:r>
    </w:p>
    <w:p w:rsidR="00EA7B7C" w:rsidRPr="00EA7B7C" w:rsidRDefault="00EA7B7C" w:rsidP="00EA7B7C">
      <w:pPr>
        <w:pStyle w:val="ListParagraph"/>
        <w:rPr>
          <w:sz w:val="24"/>
          <w:szCs w:val="24"/>
        </w:rPr>
      </w:pPr>
    </w:p>
    <w:p w:rsidR="00435B68" w:rsidRPr="00EA7B7C" w:rsidRDefault="00A266ED" w:rsidP="00EA7B7C">
      <w:pPr>
        <w:pStyle w:val="ListParagraph"/>
        <w:rPr>
          <w:sz w:val="24"/>
          <w:szCs w:val="24"/>
        </w:rPr>
      </w:pPr>
      <w:hyperlink r:id="rId15" w:history="1">
        <w:r w:rsidR="00435B68" w:rsidRPr="00EA7B7C">
          <w:rPr>
            <w:rStyle w:val="Hyperlink"/>
            <w:sz w:val="24"/>
            <w:szCs w:val="24"/>
          </w:rPr>
          <w:t>https://www.ncbi.nlm.nih.gov/pubmed/?term=29146535</w:t>
        </w:r>
      </w:hyperlink>
    </w:p>
    <w:p w:rsidR="00435B68" w:rsidRPr="00435B68" w:rsidRDefault="00435B68" w:rsidP="0079081D">
      <w:pPr>
        <w:rPr>
          <w:b/>
          <w:sz w:val="24"/>
          <w:szCs w:val="24"/>
        </w:rPr>
      </w:pPr>
    </w:p>
    <w:p w:rsidR="00E00BFD" w:rsidRPr="00E00BFD" w:rsidRDefault="00E00BFD" w:rsidP="00EA7B7C">
      <w:pPr>
        <w:pStyle w:val="Bibliography"/>
        <w:numPr>
          <w:ilvl w:val="0"/>
          <w:numId w:val="30"/>
        </w:numPr>
        <w:rPr>
          <w:noProof/>
        </w:rPr>
      </w:pP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r w:rsidR="005B01E0">
        <w:rPr>
          <w:noProof/>
        </w:rPr>
        <w:t xml:space="preserve"> </w:t>
      </w:r>
      <w:hyperlink r:id="rId16" w:history="1">
        <w:r w:rsidRPr="005B01E0">
          <w:rPr>
            <w:rStyle w:val="Hyperlink"/>
            <w:iCs/>
            <w:noProof/>
          </w:rPr>
          <w:t>https://www.ncbi.nlm.nih.gov/pubmed/?term=28269916</w:t>
        </w:r>
      </w:hyperlink>
    </w:p>
    <w:p w:rsidR="00E00BFD" w:rsidRDefault="00E00BFD" w:rsidP="007249BC">
      <w:pPr>
        <w:pStyle w:val="Bibliography"/>
        <w:numPr>
          <w:ilvl w:val="0"/>
          <w:numId w:val="30"/>
        </w:numPr>
        <w:rPr>
          <w:noProof/>
        </w:rPr>
      </w:pP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r w:rsidR="005B01E0">
        <w:rPr>
          <w:noProof/>
        </w:rPr>
        <w:t xml:space="preserve"> </w:t>
      </w:r>
      <w:hyperlink r:id="rId17" w:history="1">
        <w:r w:rsidR="005B01E0" w:rsidRPr="00C459E5">
          <w:rPr>
            <w:rStyle w:val="Hyperlink"/>
            <w:noProof/>
          </w:rPr>
          <w:t>https://www.ncbi.nlm.nih.gov/pubmed/?term=28269917</w:t>
        </w:r>
      </w:hyperlink>
    </w:p>
    <w:p w:rsidR="00E00BFD" w:rsidRDefault="00E00BFD" w:rsidP="00EA7B7C">
      <w:pPr>
        <w:pStyle w:val="Bibliography"/>
        <w:numPr>
          <w:ilvl w:val="0"/>
          <w:numId w:val="30"/>
        </w:numPr>
        <w:rPr>
          <w:noProof/>
        </w:rPr>
      </w:pP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 xml:space="preserve">[Online] Department of Veterans Affairs, 2015. [Cited: August 30, 2017.] </w:t>
      </w:r>
      <w:hyperlink r:id="rId18" w:history="1">
        <w:r w:rsidRPr="00C459E5">
          <w:rPr>
            <w:rStyle w:val="Hyperlink"/>
            <w:noProof/>
          </w:rPr>
          <w:t>https://spsites.cdw.va.gov/sites/OMHO_PsychPharm/PDSI_faqs/SitePages/MPR.aspx</w:t>
        </w:r>
      </w:hyperlink>
      <w:r w:rsidRPr="00840DE3">
        <w:rPr>
          <w:noProof/>
        </w:rPr>
        <w:t>.</w:t>
      </w:r>
    </w:p>
    <w:p w:rsidR="00C7269C" w:rsidRPr="002F4B2D" w:rsidRDefault="00C7269C" w:rsidP="00C7269C">
      <w:pPr>
        <w:pStyle w:val="ListParagraph"/>
        <w:numPr>
          <w:ilvl w:val="0"/>
          <w:numId w:val="30"/>
        </w:numPr>
      </w:pPr>
      <w:r w:rsidRPr="00C7269C">
        <w:rPr>
          <w:i/>
        </w:rPr>
        <w:t>Combining other antihypertensive drugs with β-blockers in hypertension: a focus on safety and tolerability</w:t>
      </w:r>
      <w:r w:rsidRPr="002F4B2D">
        <w:t>.</w:t>
      </w:r>
      <w:r>
        <w:t xml:space="preserve">  </w:t>
      </w:r>
      <w:r>
        <w:rPr>
          <w:b/>
        </w:rPr>
        <w:t xml:space="preserve">Richards TR, </w:t>
      </w:r>
      <w:proofErr w:type="spellStart"/>
      <w:r>
        <w:rPr>
          <w:b/>
        </w:rPr>
        <w:t>Tobe</w:t>
      </w:r>
      <w:proofErr w:type="spellEnd"/>
      <w:r>
        <w:rPr>
          <w:b/>
        </w:rPr>
        <w:t xml:space="preserve"> SW2, </w:t>
      </w:r>
      <w:r w:rsidRPr="002F4B2D">
        <w:t>2014 May</w:t>
      </w:r>
      <w:r>
        <w:t xml:space="preserve">, </w:t>
      </w:r>
      <w:r w:rsidRPr="002F4B2D">
        <w:t xml:space="preserve">Can J Cardiol.;30(5 </w:t>
      </w:r>
      <w:proofErr w:type="spellStart"/>
      <w:r w:rsidRPr="002F4B2D">
        <w:t>Suppl</w:t>
      </w:r>
      <w:proofErr w:type="spellEnd"/>
      <w:r w:rsidRPr="002F4B2D">
        <w:t>):S42-6</w:t>
      </w:r>
      <w:r>
        <w:t xml:space="preserve"> </w:t>
      </w:r>
      <w:r w:rsidRPr="002F4B2D">
        <w:t>PMID: 24518661 DOI: 10.1016/j.cjca.2013.08.012</w:t>
      </w:r>
    </w:p>
    <w:p w:rsidR="00BD281A" w:rsidRDefault="00BD281A" w:rsidP="00BD281A">
      <w:pPr>
        <w:pStyle w:val="ListParagraph"/>
        <w:numPr>
          <w:ilvl w:val="0"/>
          <w:numId w:val="30"/>
        </w:numPr>
      </w:pPr>
      <w:r w:rsidRPr="00BD281A">
        <w:rPr>
          <w:i/>
        </w:rPr>
        <w:lastRenderedPageBreak/>
        <w:t>Alpha 1-blocker combination therapy for hypertension</w:t>
      </w:r>
      <w:r w:rsidRPr="002F4B2D">
        <w:t>.</w:t>
      </w:r>
      <w:r>
        <w:t xml:space="preserve"> </w:t>
      </w:r>
      <w:r w:rsidRPr="00BD281A">
        <w:rPr>
          <w:b/>
        </w:rPr>
        <w:t>Houston MC</w:t>
      </w:r>
      <w:r>
        <w:t xml:space="preserve"> </w:t>
      </w:r>
      <w:r w:rsidRPr="002F4B2D">
        <w:t>Postgrad Med. 1998 Sep</w:t>
      </w:r>
      <w:proofErr w:type="gramStart"/>
      <w:r w:rsidRPr="002F4B2D">
        <w:t>;104</w:t>
      </w:r>
      <w:proofErr w:type="gramEnd"/>
      <w:r w:rsidRPr="002F4B2D">
        <w:t>(3):167-70, 176-8, 181-2 passim.</w:t>
      </w:r>
      <w:r>
        <w:t xml:space="preserve">  </w:t>
      </w:r>
      <w:r w:rsidRPr="002F4B2D">
        <w:t>PMID: 9742910</w:t>
      </w:r>
    </w:p>
    <w:p w:rsidR="00E00BFD" w:rsidRPr="00E00BFD" w:rsidRDefault="00E00BFD" w:rsidP="00BD281A"/>
    <w:p w:rsidR="00852CDF" w:rsidRPr="002F4B2D" w:rsidRDefault="00852CDF" w:rsidP="00C7269C">
      <w:pPr>
        <w:ind w:left="360"/>
      </w:pPr>
      <w:r w:rsidRPr="002F4B2D">
        <w:br w:type="page"/>
      </w:r>
    </w:p>
    <w:p w:rsidR="00A011C2" w:rsidRDefault="00A011C2" w:rsidP="00A011C2"/>
    <w:p w:rsidR="00F27742" w:rsidRPr="00480A48" w:rsidRDefault="00F27742" w:rsidP="00F27742">
      <w:pPr>
        <w:tabs>
          <w:tab w:val="left" w:pos="5412"/>
        </w:tabs>
        <w:spacing w:after="0"/>
        <w:rPr>
          <w:b/>
        </w:rPr>
      </w:pPr>
    </w:p>
    <w:sectPr w:rsidR="00F27742" w:rsidRPr="00480A48" w:rsidSect="00720619">
      <w:pgSz w:w="12240" w:h="15840"/>
      <w:pgMar w:top="1080" w:right="1440" w:bottom="1080" w:left="1440" w:header="720" w:footer="6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9CE" w:rsidRDefault="000A79CE" w:rsidP="00A011C2">
      <w:pPr>
        <w:spacing w:after="0" w:line="240" w:lineRule="auto"/>
      </w:pPr>
      <w:r>
        <w:separator/>
      </w:r>
    </w:p>
  </w:endnote>
  <w:endnote w:type="continuationSeparator" w:id="0">
    <w:p w:rsidR="000A79CE" w:rsidRDefault="000A79CE" w:rsidP="00A0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9CE" w:rsidRDefault="000A79CE" w:rsidP="00A011C2">
      <w:pPr>
        <w:spacing w:after="0" w:line="240" w:lineRule="auto"/>
      </w:pPr>
      <w:r>
        <w:separator/>
      </w:r>
    </w:p>
  </w:footnote>
  <w:footnote w:type="continuationSeparator" w:id="0">
    <w:p w:rsidR="000A79CE" w:rsidRDefault="000A79CE" w:rsidP="00A011C2">
      <w:pPr>
        <w:spacing w:after="0" w:line="240" w:lineRule="auto"/>
      </w:pPr>
      <w:r>
        <w:continuationSeparator/>
      </w:r>
    </w:p>
  </w:footnote>
  <w:footnote w:id="1">
    <w:p w:rsidR="00A266ED" w:rsidRDefault="00A266ED">
      <w:pPr>
        <w:pStyle w:val="FootnoteText"/>
      </w:pPr>
      <w:r>
        <w:rPr>
          <w:rStyle w:val="FootnoteReference"/>
        </w:rPr>
        <w:footnoteRef/>
      </w:r>
      <w:r>
        <w:t xml:space="preserve"> This description of ADR of anaphylaxis contained under Thiazide diuretics applies to other drug classes as well.</w:t>
      </w:r>
    </w:p>
  </w:footnote>
  <w:footnote w:id="2">
    <w:p w:rsidR="00A266ED" w:rsidRDefault="00A266ED">
      <w:pPr>
        <w:pStyle w:val="FootnoteText"/>
      </w:pPr>
      <w:r>
        <w:rPr>
          <w:rStyle w:val="FootnoteReference"/>
        </w:rPr>
        <w:footnoteRef/>
      </w:r>
      <w:r>
        <w:t xml:space="preserve"> The VA GL is silent about these bad drug partners.  See </w:t>
      </w:r>
      <w:hyperlink w:anchor="Appendix D:  Bad drug partners" w:history="1">
        <w:r w:rsidRPr="00C26402">
          <w:rPr>
            <w:rStyle w:val="Hyperlink"/>
          </w:rPr>
          <w:t>Appendix D</w:t>
        </w:r>
      </w:hyperlink>
      <w:r>
        <w:t xml:space="preserve"> for more discussion.  </w:t>
      </w:r>
    </w:p>
  </w:footnote>
  <w:footnote w:id="3">
    <w:p w:rsidR="00A266ED" w:rsidRDefault="00A266ED" w:rsidP="00E20D2F">
      <w:pPr>
        <w:pStyle w:val="FootnoteText"/>
      </w:pPr>
      <w:r>
        <w:rPr>
          <w:rStyle w:val="FootnoteReference"/>
        </w:rPr>
        <w:footnoteRef/>
      </w:r>
      <w:r>
        <w:t xml:space="preserve"> This description of ADR of angioedema contained under ACE Inhibitors applies to other drug classes as well.</w:t>
      </w:r>
    </w:p>
    <w:p w:rsidR="00A266ED" w:rsidRDefault="00A266ED">
      <w:pPr>
        <w:pStyle w:val="FootnoteText"/>
      </w:pPr>
    </w:p>
  </w:footnote>
  <w:footnote w:id="4">
    <w:p w:rsidR="00A266ED" w:rsidRDefault="00A266ED">
      <w:pPr>
        <w:pStyle w:val="FootnoteText"/>
      </w:pPr>
      <w:r>
        <w:rPr>
          <w:rStyle w:val="FootnoteReference"/>
        </w:rPr>
        <w:footnoteRef/>
      </w:r>
      <w:r>
        <w:t xml:space="preserve"> Only long acting, and not short acting, DHP CCBs are recommended by VA.</w:t>
      </w:r>
    </w:p>
  </w:footnote>
  <w:footnote w:id="5">
    <w:p w:rsidR="00A266ED" w:rsidRDefault="00A266ED">
      <w:pPr>
        <w:pStyle w:val="FootnoteText"/>
      </w:pPr>
      <w:r>
        <w:rPr>
          <w:rStyle w:val="FootnoteReference"/>
        </w:rPr>
        <w:footnoteRef/>
      </w:r>
      <w:r>
        <w:t xml:space="preserve"> Only long acting, and not short acting, NDHP CCBs are recommended by VA.</w:t>
      </w:r>
    </w:p>
  </w:footnote>
  <w:footnote w:id="6">
    <w:p w:rsidR="00A266ED" w:rsidRDefault="00A266ED">
      <w:pPr>
        <w:pStyle w:val="FootnoteText"/>
      </w:pPr>
      <w:r>
        <w:rPr>
          <w:rStyle w:val="FootnoteReference"/>
        </w:rPr>
        <w:footnoteRef/>
      </w:r>
      <w:r>
        <w:t xml:space="preserve"> See Reference 6 about use of negative inotropic agents.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89A"/>
    <w:multiLevelType w:val="hybridMultilevel"/>
    <w:tmpl w:val="0888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717079"/>
    <w:multiLevelType w:val="hybridMultilevel"/>
    <w:tmpl w:val="6688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5428F"/>
    <w:multiLevelType w:val="hybridMultilevel"/>
    <w:tmpl w:val="00FE5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2640E5"/>
    <w:multiLevelType w:val="hybridMultilevel"/>
    <w:tmpl w:val="9B2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B41AD"/>
    <w:multiLevelType w:val="hybridMultilevel"/>
    <w:tmpl w:val="9622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D72FF"/>
    <w:multiLevelType w:val="hybridMultilevel"/>
    <w:tmpl w:val="DC541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E0393"/>
    <w:multiLevelType w:val="hybridMultilevel"/>
    <w:tmpl w:val="A24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50F95"/>
    <w:multiLevelType w:val="hybridMultilevel"/>
    <w:tmpl w:val="DE9E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D4617"/>
    <w:multiLevelType w:val="hybridMultilevel"/>
    <w:tmpl w:val="6144CE0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1B2E6A"/>
    <w:multiLevelType w:val="hybridMultilevel"/>
    <w:tmpl w:val="8132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A58A2"/>
    <w:multiLevelType w:val="hybridMultilevel"/>
    <w:tmpl w:val="1BFCE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8C0A2F"/>
    <w:multiLevelType w:val="hybridMultilevel"/>
    <w:tmpl w:val="A9F4A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F0DFC"/>
    <w:multiLevelType w:val="hybridMultilevel"/>
    <w:tmpl w:val="7AEA0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A7102F"/>
    <w:multiLevelType w:val="hybridMultilevel"/>
    <w:tmpl w:val="162298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367F2A"/>
    <w:multiLevelType w:val="hybridMultilevel"/>
    <w:tmpl w:val="888CD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E955EDC"/>
    <w:multiLevelType w:val="multilevel"/>
    <w:tmpl w:val="D65C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F6B6E"/>
    <w:multiLevelType w:val="hybridMultilevel"/>
    <w:tmpl w:val="317A7D20"/>
    <w:lvl w:ilvl="0" w:tplc="80B0522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1">
    <w:nsid w:val="54A9191D"/>
    <w:multiLevelType w:val="hybridMultilevel"/>
    <w:tmpl w:val="FB42A72A"/>
    <w:lvl w:ilvl="0" w:tplc="03A092E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20438"/>
    <w:multiLevelType w:val="hybridMultilevel"/>
    <w:tmpl w:val="D108A9BA"/>
    <w:lvl w:ilvl="0" w:tplc="876239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72C1E"/>
    <w:multiLevelType w:val="hybridMultilevel"/>
    <w:tmpl w:val="629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9A051D"/>
    <w:multiLevelType w:val="hybridMultilevel"/>
    <w:tmpl w:val="CECC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37253D"/>
    <w:multiLevelType w:val="hybridMultilevel"/>
    <w:tmpl w:val="8344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C1B38E6"/>
    <w:multiLevelType w:val="hybridMultilevel"/>
    <w:tmpl w:val="6BD07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211C82"/>
    <w:multiLevelType w:val="hybridMultilevel"/>
    <w:tmpl w:val="EDC2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1B2FD6"/>
    <w:multiLevelType w:val="hybridMultilevel"/>
    <w:tmpl w:val="D9F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CF236D"/>
    <w:multiLevelType w:val="hybridMultilevel"/>
    <w:tmpl w:val="3E34A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54855C2"/>
    <w:multiLevelType w:val="hybridMultilevel"/>
    <w:tmpl w:val="CBD89BEA"/>
    <w:lvl w:ilvl="0" w:tplc="8F0E7BE0">
      <w:start w:val="4"/>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D6DD7"/>
    <w:multiLevelType w:val="hybridMultilevel"/>
    <w:tmpl w:val="D6DE9352"/>
    <w:lvl w:ilvl="0" w:tplc="B972B930">
      <w:start w:val="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6A441A"/>
    <w:multiLevelType w:val="hybridMultilevel"/>
    <w:tmpl w:val="A39C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B156ED"/>
    <w:multiLevelType w:val="hybridMultilevel"/>
    <w:tmpl w:val="0E26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D13254C"/>
    <w:multiLevelType w:val="hybridMultilevel"/>
    <w:tmpl w:val="B85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0"/>
  </w:num>
  <w:num w:numId="4">
    <w:abstractNumId w:val="24"/>
  </w:num>
  <w:num w:numId="5">
    <w:abstractNumId w:val="5"/>
  </w:num>
  <w:num w:numId="6">
    <w:abstractNumId w:val="23"/>
  </w:num>
  <w:num w:numId="7">
    <w:abstractNumId w:val="7"/>
  </w:num>
  <w:num w:numId="8">
    <w:abstractNumId w:val="28"/>
  </w:num>
  <w:num w:numId="9">
    <w:abstractNumId w:val="6"/>
  </w:num>
  <w:num w:numId="10">
    <w:abstractNumId w:val="16"/>
  </w:num>
  <w:num w:numId="11">
    <w:abstractNumId w:val="27"/>
  </w:num>
  <w:num w:numId="12">
    <w:abstractNumId w:val="29"/>
  </w:num>
  <w:num w:numId="13">
    <w:abstractNumId w:val="4"/>
  </w:num>
  <w:num w:numId="14">
    <w:abstractNumId w:val="19"/>
  </w:num>
  <w:num w:numId="15">
    <w:abstractNumId w:val="21"/>
  </w:num>
  <w:num w:numId="16">
    <w:abstractNumId w:val="26"/>
  </w:num>
  <w:num w:numId="17">
    <w:abstractNumId w:val="2"/>
  </w:num>
  <w:num w:numId="18">
    <w:abstractNumId w:val="10"/>
  </w:num>
  <w:num w:numId="19">
    <w:abstractNumId w:val="1"/>
  </w:num>
  <w:num w:numId="20">
    <w:abstractNumId w:val="33"/>
  </w:num>
  <w:num w:numId="21">
    <w:abstractNumId w:val="13"/>
  </w:num>
  <w:num w:numId="22">
    <w:abstractNumId w:val="12"/>
  </w:num>
  <w:num w:numId="23">
    <w:abstractNumId w:val="25"/>
  </w:num>
  <w:num w:numId="24">
    <w:abstractNumId w:val="34"/>
  </w:num>
  <w:num w:numId="25">
    <w:abstractNumId w:val="11"/>
  </w:num>
  <w:num w:numId="26">
    <w:abstractNumId w:val="9"/>
  </w:num>
  <w:num w:numId="27">
    <w:abstractNumId w:val="32"/>
  </w:num>
  <w:num w:numId="28">
    <w:abstractNumId w:val="17"/>
  </w:num>
  <w:num w:numId="29">
    <w:abstractNumId w:val="14"/>
  </w:num>
  <w:num w:numId="30">
    <w:abstractNumId w:val="3"/>
  </w:num>
  <w:num w:numId="31">
    <w:abstractNumId w:val="8"/>
  </w:num>
  <w:num w:numId="32">
    <w:abstractNumId w:val="31"/>
  </w:num>
  <w:num w:numId="33">
    <w:abstractNumId w:val="30"/>
  </w:num>
  <w:num w:numId="34">
    <w:abstractNumId w:val="15"/>
  </w:num>
  <w:num w:numId="35">
    <w:abstractNumId w:val="18"/>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hiro, Connie M">
    <w15:presenceInfo w15:providerId="AD" w15:userId="S-1-5-21-2127259258-1901679154-1543857936-326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48"/>
    <w:rsid w:val="00001287"/>
    <w:rsid w:val="00002BA7"/>
    <w:rsid w:val="00003D1B"/>
    <w:rsid w:val="000065BF"/>
    <w:rsid w:val="00010A79"/>
    <w:rsid w:val="00010B97"/>
    <w:rsid w:val="000139E3"/>
    <w:rsid w:val="00017CEF"/>
    <w:rsid w:val="00020617"/>
    <w:rsid w:val="00020CC6"/>
    <w:rsid w:val="00033C69"/>
    <w:rsid w:val="00034ACB"/>
    <w:rsid w:val="0004445C"/>
    <w:rsid w:val="00044935"/>
    <w:rsid w:val="00044CEA"/>
    <w:rsid w:val="00046BBA"/>
    <w:rsid w:val="00047CD3"/>
    <w:rsid w:val="00051165"/>
    <w:rsid w:val="00052F9A"/>
    <w:rsid w:val="00055BE1"/>
    <w:rsid w:val="000569AE"/>
    <w:rsid w:val="000656D4"/>
    <w:rsid w:val="00066BE9"/>
    <w:rsid w:val="00066EE3"/>
    <w:rsid w:val="00072521"/>
    <w:rsid w:val="00075162"/>
    <w:rsid w:val="00076513"/>
    <w:rsid w:val="0007776A"/>
    <w:rsid w:val="00080F91"/>
    <w:rsid w:val="000810A3"/>
    <w:rsid w:val="00084CB6"/>
    <w:rsid w:val="000877CD"/>
    <w:rsid w:val="000A0B2D"/>
    <w:rsid w:val="000A1FEB"/>
    <w:rsid w:val="000A3B04"/>
    <w:rsid w:val="000A4382"/>
    <w:rsid w:val="000A5F73"/>
    <w:rsid w:val="000A79CE"/>
    <w:rsid w:val="000B2B5F"/>
    <w:rsid w:val="000C2EBC"/>
    <w:rsid w:val="000C3695"/>
    <w:rsid w:val="000C434C"/>
    <w:rsid w:val="000C46F2"/>
    <w:rsid w:val="000C59F4"/>
    <w:rsid w:val="000C7ED7"/>
    <w:rsid w:val="000D0D9E"/>
    <w:rsid w:val="000D1B33"/>
    <w:rsid w:val="000D2CEC"/>
    <w:rsid w:val="000D420C"/>
    <w:rsid w:val="000D7EB5"/>
    <w:rsid w:val="000E2BCD"/>
    <w:rsid w:val="000E309C"/>
    <w:rsid w:val="000E3CAF"/>
    <w:rsid w:val="000E4711"/>
    <w:rsid w:val="000E64A1"/>
    <w:rsid w:val="000E6592"/>
    <w:rsid w:val="000F0713"/>
    <w:rsid w:val="000F1F1D"/>
    <w:rsid w:val="000F4941"/>
    <w:rsid w:val="000F6634"/>
    <w:rsid w:val="001006EF"/>
    <w:rsid w:val="00103F46"/>
    <w:rsid w:val="00113E39"/>
    <w:rsid w:val="00114B1E"/>
    <w:rsid w:val="00115C9F"/>
    <w:rsid w:val="00116327"/>
    <w:rsid w:val="00127878"/>
    <w:rsid w:val="00134257"/>
    <w:rsid w:val="0013782E"/>
    <w:rsid w:val="00143FDF"/>
    <w:rsid w:val="00150366"/>
    <w:rsid w:val="001519C9"/>
    <w:rsid w:val="00153396"/>
    <w:rsid w:val="001544BD"/>
    <w:rsid w:val="001600F7"/>
    <w:rsid w:val="001642AE"/>
    <w:rsid w:val="00173BEE"/>
    <w:rsid w:val="001752AF"/>
    <w:rsid w:val="00180451"/>
    <w:rsid w:val="00182DF8"/>
    <w:rsid w:val="00190FC8"/>
    <w:rsid w:val="00191200"/>
    <w:rsid w:val="0019429B"/>
    <w:rsid w:val="00194618"/>
    <w:rsid w:val="001A0525"/>
    <w:rsid w:val="001A0BFC"/>
    <w:rsid w:val="001A150B"/>
    <w:rsid w:val="001A5950"/>
    <w:rsid w:val="001A5ABF"/>
    <w:rsid w:val="001A5B82"/>
    <w:rsid w:val="001B2A25"/>
    <w:rsid w:val="001B554C"/>
    <w:rsid w:val="001C4F92"/>
    <w:rsid w:val="001C6A34"/>
    <w:rsid w:val="001C7A47"/>
    <w:rsid w:val="001D1A8D"/>
    <w:rsid w:val="001D1B31"/>
    <w:rsid w:val="001D28A9"/>
    <w:rsid w:val="001D54E2"/>
    <w:rsid w:val="001E0868"/>
    <w:rsid w:val="001E10BB"/>
    <w:rsid w:val="001E1BE1"/>
    <w:rsid w:val="001E1EC6"/>
    <w:rsid w:val="001E3C45"/>
    <w:rsid w:val="001E578A"/>
    <w:rsid w:val="001F1CEF"/>
    <w:rsid w:val="001F5713"/>
    <w:rsid w:val="001F6DD1"/>
    <w:rsid w:val="001F7A84"/>
    <w:rsid w:val="00202324"/>
    <w:rsid w:val="002066B5"/>
    <w:rsid w:val="00210096"/>
    <w:rsid w:val="00213277"/>
    <w:rsid w:val="00214553"/>
    <w:rsid w:val="00215A91"/>
    <w:rsid w:val="00215CDD"/>
    <w:rsid w:val="002225A5"/>
    <w:rsid w:val="0022602A"/>
    <w:rsid w:val="00226276"/>
    <w:rsid w:val="00227239"/>
    <w:rsid w:val="00227A4E"/>
    <w:rsid w:val="00227F44"/>
    <w:rsid w:val="00230F7B"/>
    <w:rsid w:val="00232CE4"/>
    <w:rsid w:val="0023735C"/>
    <w:rsid w:val="002428CD"/>
    <w:rsid w:val="002438C2"/>
    <w:rsid w:val="002476F8"/>
    <w:rsid w:val="0025036F"/>
    <w:rsid w:val="00250FBA"/>
    <w:rsid w:val="00254E7A"/>
    <w:rsid w:val="002573C4"/>
    <w:rsid w:val="00261B50"/>
    <w:rsid w:val="00262CED"/>
    <w:rsid w:val="00263F68"/>
    <w:rsid w:val="002712B9"/>
    <w:rsid w:val="0027376C"/>
    <w:rsid w:val="00275664"/>
    <w:rsid w:val="00281A2C"/>
    <w:rsid w:val="00281D4F"/>
    <w:rsid w:val="00283209"/>
    <w:rsid w:val="00283452"/>
    <w:rsid w:val="0028427E"/>
    <w:rsid w:val="00284584"/>
    <w:rsid w:val="00285420"/>
    <w:rsid w:val="00286317"/>
    <w:rsid w:val="0028762B"/>
    <w:rsid w:val="00292654"/>
    <w:rsid w:val="002971C2"/>
    <w:rsid w:val="002A3C45"/>
    <w:rsid w:val="002A3FB2"/>
    <w:rsid w:val="002B0A0E"/>
    <w:rsid w:val="002B0E41"/>
    <w:rsid w:val="002B3D06"/>
    <w:rsid w:val="002B4DA9"/>
    <w:rsid w:val="002B51E0"/>
    <w:rsid w:val="002C3088"/>
    <w:rsid w:val="002C5077"/>
    <w:rsid w:val="002D23C6"/>
    <w:rsid w:val="002D3719"/>
    <w:rsid w:val="002E4E81"/>
    <w:rsid w:val="002E7DBE"/>
    <w:rsid w:val="002F231E"/>
    <w:rsid w:val="002F2E23"/>
    <w:rsid w:val="002F4B2D"/>
    <w:rsid w:val="00307DE0"/>
    <w:rsid w:val="003104A8"/>
    <w:rsid w:val="0031664B"/>
    <w:rsid w:val="0032338D"/>
    <w:rsid w:val="003237CD"/>
    <w:rsid w:val="00324873"/>
    <w:rsid w:val="00326B74"/>
    <w:rsid w:val="0033133A"/>
    <w:rsid w:val="00331BAA"/>
    <w:rsid w:val="00331FB2"/>
    <w:rsid w:val="00332096"/>
    <w:rsid w:val="00335C1B"/>
    <w:rsid w:val="003361EF"/>
    <w:rsid w:val="00344CFD"/>
    <w:rsid w:val="003459C8"/>
    <w:rsid w:val="00350EC7"/>
    <w:rsid w:val="00352E71"/>
    <w:rsid w:val="00355E56"/>
    <w:rsid w:val="00356D63"/>
    <w:rsid w:val="00357E56"/>
    <w:rsid w:val="003619A7"/>
    <w:rsid w:val="00363094"/>
    <w:rsid w:val="0036492D"/>
    <w:rsid w:val="003660B6"/>
    <w:rsid w:val="0037137C"/>
    <w:rsid w:val="00372460"/>
    <w:rsid w:val="0038048F"/>
    <w:rsid w:val="003823BB"/>
    <w:rsid w:val="00390D73"/>
    <w:rsid w:val="003913BC"/>
    <w:rsid w:val="0039148D"/>
    <w:rsid w:val="00391E07"/>
    <w:rsid w:val="00393193"/>
    <w:rsid w:val="003953CC"/>
    <w:rsid w:val="003977DB"/>
    <w:rsid w:val="00397BF8"/>
    <w:rsid w:val="003A0C42"/>
    <w:rsid w:val="003A4170"/>
    <w:rsid w:val="003A65E0"/>
    <w:rsid w:val="003B08C3"/>
    <w:rsid w:val="003B08FE"/>
    <w:rsid w:val="003B2DA2"/>
    <w:rsid w:val="003B5215"/>
    <w:rsid w:val="003B6019"/>
    <w:rsid w:val="003B6598"/>
    <w:rsid w:val="003B695B"/>
    <w:rsid w:val="003B70FB"/>
    <w:rsid w:val="003C2EFF"/>
    <w:rsid w:val="003C37C2"/>
    <w:rsid w:val="003D0792"/>
    <w:rsid w:val="003E1376"/>
    <w:rsid w:val="003E1EF4"/>
    <w:rsid w:val="003F046C"/>
    <w:rsid w:val="003F0FAD"/>
    <w:rsid w:val="003F35D2"/>
    <w:rsid w:val="003F78DC"/>
    <w:rsid w:val="0040191F"/>
    <w:rsid w:val="004027A4"/>
    <w:rsid w:val="00403185"/>
    <w:rsid w:val="00406753"/>
    <w:rsid w:val="0041160F"/>
    <w:rsid w:val="0041436C"/>
    <w:rsid w:val="00416675"/>
    <w:rsid w:val="00424C30"/>
    <w:rsid w:val="00424CE5"/>
    <w:rsid w:val="00426EB6"/>
    <w:rsid w:val="00435B68"/>
    <w:rsid w:val="004367A5"/>
    <w:rsid w:val="004406DE"/>
    <w:rsid w:val="00445469"/>
    <w:rsid w:val="00447D81"/>
    <w:rsid w:val="00454636"/>
    <w:rsid w:val="00454778"/>
    <w:rsid w:val="00455047"/>
    <w:rsid w:val="00457F04"/>
    <w:rsid w:val="00461834"/>
    <w:rsid w:val="00470657"/>
    <w:rsid w:val="00472403"/>
    <w:rsid w:val="00472FF9"/>
    <w:rsid w:val="004733FD"/>
    <w:rsid w:val="00475307"/>
    <w:rsid w:val="0047591D"/>
    <w:rsid w:val="00475B2C"/>
    <w:rsid w:val="00477A16"/>
    <w:rsid w:val="00482BA2"/>
    <w:rsid w:val="004851A6"/>
    <w:rsid w:val="00492F67"/>
    <w:rsid w:val="00493251"/>
    <w:rsid w:val="004946EF"/>
    <w:rsid w:val="00495B6F"/>
    <w:rsid w:val="004A2F84"/>
    <w:rsid w:val="004A4093"/>
    <w:rsid w:val="004A4819"/>
    <w:rsid w:val="004A4D73"/>
    <w:rsid w:val="004A6DAE"/>
    <w:rsid w:val="004A6FDF"/>
    <w:rsid w:val="004B1AF7"/>
    <w:rsid w:val="004B1C17"/>
    <w:rsid w:val="004C1765"/>
    <w:rsid w:val="004C29E1"/>
    <w:rsid w:val="004C52E0"/>
    <w:rsid w:val="004C53FB"/>
    <w:rsid w:val="004C6BE3"/>
    <w:rsid w:val="004D0B66"/>
    <w:rsid w:val="004D31E2"/>
    <w:rsid w:val="004D4A4C"/>
    <w:rsid w:val="004D650C"/>
    <w:rsid w:val="004D6FB2"/>
    <w:rsid w:val="004D7347"/>
    <w:rsid w:val="004E0D54"/>
    <w:rsid w:val="004E3177"/>
    <w:rsid w:val="004E76C6"/>
    <w:rsid w:val="004F28FD"/>
    <w:rsid w:val="004F6B7B"/>
    <w:rsid w:val="005017ED"/>
    <w:rsid w:val="005067C9"/>
    <w:rsid w:val="005077D3"/>
    <w:rsid w:val="0051250B"/>
    <w:rsid w:val="00512A16"/>
    <w:rsid w:val="005163CB"/>
    <w:rsid w:val="0051711A"/>
    <w:rsid w:val="00521030"/>
    <w:rsid w:val="00521722"/>
    <w:rsid w:val="005229EC"/>
    <w:rsid w:val="0052301F"/>
    <w:rsid w:val="0052661B"/>
    <w:rsid w:val="00550F07"/>
    <w:rsid w:val="005529E9"/>
    <w:rsid w:val="00560FBC"/>
    <w:rsid w:val="00561A05"/>
    <w:rsid w:val="00566323"/>
    <w:rsid w:val="00566FE4"/>
    <w:rsid w:val="005712F4"/>
    <w:rsid w:val="00571945"/>
    <w:rsid w:val="00572079"/>
    <w:rsid w:val="00576E20"/>
    <w:rsid w:val="00582C91"/>
    <w:rsid w:val="005855D2"/>
    <w:rsid w:val="00586A61"/>
    <w:rsid w:val="005927FD"/>
    <w:rsid w:val="0059461C"/>
    <w:rsid w:val="005961D4"/>
    <w:rsid w:val="005A19B2"/>
    <w:rsid w:val="005A4541"/>
    <w:rsid w:val="005A4B31"/>
    <w:rsid w:val="005A7E7E"/>
    <w:rsid w:val="005B01E0"/>
    <w:rsid w:val="005B372C"/>
    <w:rsid w:val="005B7F81"/>
    <w:rsid w:val="005C2C93"/>
    <w:rsid w:val="005C38CB"/>
    <w:rsid w:val="005C3EE6"/>
    <w:rsid w:val="005D3979"/>
    <w:rsid w:val="005D5A6C"/>
    <w:rsid w:val="005D7E22"/>
    <w:rsid w:val="005E209F"/>
    <w:rsid w:val="005E40D2"/>
    <w:rsid w:val="005F12A5"/>
    <w:rsid w:val="005F6315"/>
    <w:rsid w:val="005F637E"/>
    <w:rsid w:val="005F6E5E"/>
    <w:rsid w:val="00602060"/>
    <w:rsid w:val="00604569"/>
    <w:rsid w:val="0060518F"/>
    <w:rsid w:val="00605B40"/>
    <w:rsid w:val="00607455"/>
    <w:rsid w:val="006101A0"/>
    <w:rsid w:val="00621C9B"/>
    <w:rsid w:val="00623C7A"/>
    <w:rsid w:val="006321B5"/>
    <w:rsid w:val="00632EED"/>
    <w:rsid w:val="00633F3F"/>
    <w:rsid w:val="00634C15"/>
    <w:rsid w:val="00640FBE"/>
    <w:rsid w:val="0064166F"/>
    <w:rsid w:val="00643D36"/>
    <w:rsid w:val="006451C3"/>
    <w:rsid w:val="00650998"/>
    <w:rsid w:val="006529BE"/>
    <w:rsid w:val="00655603"/>
    <w:rsid w:val="00661D00"/>
    <w:rsid w:val="00662957"/>
    <w:rsid w:val="006651DE"/>
    <w:rsid w:val="006656B0"/>
    <w:rsid w:val="006664B7"/>
    <w:rsid w:val="00671352"/>
    <w:rsid w:val="006802AD"/>
    <w:rsid w:val="00680941"/>
    <w:rsid w:val="00680AE5"/>
    <w:rsid w:val="00686D21"/>
    <w:rsid w:val="00687418"/>
    <w:rsid w:val="006917E4"/>
    <w:rsid w:val="00691D59"/>
    <w:rsid w:val="00694008"/>
    <w:rsid w:val="006A067E"/>
    <w:rsid w:val="006A0AE6"/>
    <w:rsid w:val="006A1EC1"/>
    <w:rsid w:val="006A24DC"/>
    <w:rsid w:val="006A254D"/>
    <w:rsid w:val="006A373D"/>
    <w:rsid w:val="006A4BAA"/>
    <w:rsid w:val="006A5062"/>
    <w:rsid w:val="006A534D"/>
    <w:rsid w:val="006A7127"/>
    <w:rsid w:val="006A7630"/>
    <w:rsid w:val="006B00CA"/>
    <w:rsid w:val="006B082E"/>
    <w:rsid w:val="006B0F45"/>
    <w:rsid w:val="006B4652"/>
    <w:rsid w:val="006B72A5"/>
    <w:rsid w:val="006C0FE3"/>
    <w:rsid w:val="006C14DE"/>
    <w:rsid w:val="006C32BC"/>
    <w:rsid w:val="006C5C8B"/>
    <w:rsid w:val="006C6ADD"/>
    <w:rsid w:val="006D2AD8"/>
    <w:rsid w:val="006D3B98"/>
    <w:rsid w:val="006D4C4B"/>
    <w:rsid w:val="006E0193"/>
    <w:rsid w:val="006E191B"/>
    <w:rsid w:val="006E3131"/>
    <w:rsid w:val="006E3C87"/>
    <w:rsid w:val="006E4B39"/>
    <w:rsid w:val="006E6969"/>
    <w:rsid w:val="006E69FE"/>
    <w:rsid w:val="006E6FA7"/>
    <w:rsid w:val="006E741A"/>
    <w:rsid w:val="006E7EDD"/>
    <w:rsid w:val="006F2A83"/>
    <w:rsid w:val="006F5A38"/>
    <w:rsid w:val="00702089"/>
    <w:rsid w:val="00703CC2"/>
    <w:rsid w:val="0071599F"/>
    <w:rsid w:val="007203EB"/>
    <w:rsid w:val="00720619"/>
    <w:rsid w:val="0072242D"/>
    <w:rsid w:val="0072257C"/>
    <w:rsid w:val="007231E1"/>
    <w:rsid w:val="007249BC"/>
    <w:rsid w:val="00731D3B"/>
    <w:rsid w:val="007330D4"/>
    <w:rsid w:val="007335EA"/>
    <w:rsid w:val="007368A4"/>
    <w:rsid w:val="007424F7"/>
    <w:rsid w:val="007427AD"/>
    <w:rsid w:val="00747182"/>
    <w:rsid w:val="00753BE6"/>
    <w:rsid w:val="00754C0D"/>
    <w:rsid w:val="007562B3"/>
    <w:rsid w:val="00756359"/>
    <w:rsid w:val="00757A19"/>
    <w:rsid w:val="00766645"/>
    <w:rsid w:val="00773589"/>
    <w:rsid w:val="00774DAB"/>
    <w:rsid w:val="00780082"/>
    <w:rsid w:val="0078055A"/>
    <w:rsid w:val="00782299"/>
    <w:rsid w:val="007841A8"/>
    <w:rsid w:val="0079081D"/>
    <w:rsid w:val="007911E4"/>
    <w:rsid w:val="007913D7"/>
    <w:rsid w:val="00791A0D"/>
    <w:rsid w:val="007939DE"/>
    <w:rsid w:val="00796F18"/>
    <w:rsid w:val="007A5E03"/>
    <w:rsid w:val="007A7854"/>
    <w:rsid w:val="007A7A98"/>
    <w:rsid w:val="007B35A0"/>
    <w:rsid w:val="007B73AA"/>
    <w:rsid w:val="007C6C07"/>
    <w:rsid w:val="007C78D9"/>
    <w:rsid w:val="007D4BE3"/>
    <w:rsid w:val="007D7278"/>
    <w:rsid w:val="007E0C01"/>
    <w:rsid w:val="007E152B"/>
    <w:rsid w:val="007E1E8B"/>
    <w:rsid w:val="007E39E9"/>
    <w:rsid w:val="007E3EDF"/>
    <w:rsid w:val="007E5D64"/>
    <w:rsid w:val="007F5944"/>
    <w:rsid w:val="00805001"/>
    <w:rsid w:val="0081084C"/>
    <w:rsid w:val="00815BFD"/>
    <w:rsid w:val="008203E5"/>
    <w:rsid w:val="008209E0"/>
    <w:rsid w:val="008212A3"/>
    <w:rsid w:val="008336E2"/>
    <w:rsid w:val="008356FC"/>
    <w:rsid w:val="008374FF"/>
    <w:rsid w:val="00842906"/>
    <w:rsid w:val="00843A40"/>
    <w:rsid w:val="008449CA"/>
    <w:rsid w:val="0084568C"/>
    <w:rsid w:val="00845779"/>
    <w:rsid w:val="00850A91"/>
    <w:rsid w:val="00852364"/>
    <w:rsid w:val="008528AF"/>
    <w:rsid w:val="00852CDF"/>
    <w:rsid w:val="00853E8A"/>
    <w:rsid w:val="00854AC6"/>
    <w:rsid w:val="00863F14"/>
    <w:rsid w:val="00865BCD"/>
    <w:rsid w:val="00865E8E"/>
    <w:rsid w:val="0086770B"/>
    <w:rsid w:val="00874B26"/>
    <w:rsid w:val="0087542C"/>
    <w:rsid w:val="00876890"/>
    <w:rsid w:val="00877F29"/>
    <w:rsid w:val="008813FD"/>
    <w:rsid w:val="00882848"/>
    <w:rsid w:val="0088300E"/>
    <w:rsid w:val="00885868"/>
    <w:rsid w:val="00887E1B"/>
    <w:rsid w:val="00887EFB"/>
    <w:rsid w:val="00887F22"/>
    <w:rsid w:val="00891C57"/>
    <w:rsid w:val="008926EC"/>
    <w:rsid w:val="00894E7F"/>
    <w:rsid w:val="0089542D"/>
    <w:rsid w:val="008A1504"/>
    <w:rsid w:val="008A281C"/>
    <w:rsid w:val="008A40F5"/>
    <w:rsid w:val="008A6A06"/>
    <w:rsid w:val="008A6E06"/>
    <w:rsid w:val="008B0D6A"/>
    <w:rsid w:val="008B1130"/>
    <w:rsid w:val="008C0113"/>
    <w:rsid w:val="008C089D"/>
    <w:rsid w:val="008E04A6"/>
    <w:rsid w:val="008E34C6"/>
    <w:rsid w:val="008E74A2"/>
    <w:rsid w:val="008E7FFE"/>
    <w:rsid w:val="008F0C22"/>
    <w:rsid w:val="008F1448"/>
    <w:rsid w:val="008F4EEC"/>
    <w:rsid w:val="008F5166"/>
    <w:rsid w:val="008F533D"/>
    <w:rsid w:val="008F6D2B"/>
    <w:rsid w:val="009031B4"/>
    <w:rsid w:val="00915206"/>
    <w:rsid w:val="00920BD5"/>
    <w:rsid w:val="0092614F"/>
    <w:rsid w:val="00927E98"/>
    <w:rsid w:val="00932839"/>
    <w:rsid w:val="00940E2B"/>
    <w:rsid w:val="00941104"/>
    <w:rsid w:val="00942348"/>
    <w:rsid w:val="00943049"/>
    <w:rsid w:val="00943113"/>
    <w:rsid w:val="009443F4"/>
    <w:rsid w:val="009460BC"/>
    <w:rsid w:val="00954EB0"/>
    <w:rsid w:val="00956541"/>
    <w:rsid w:val="0096002D"/>
    <w:rsid w:val="00961288"/>
    <w:rsid w:val="00963036"/>
    <w:rsid w:val="00964B57"/>
    <w:rsid w:val="00970335"/>
    <w:rsid w:val="00970740"/>
    <w:rsid w:val="009711CF"/>
    <w:rsid w:val="0098023D"/>
    <w:rsid w:val="0098330F"/>
    <w:rsid w:val="009844B8"/>
    <w:rsid w:val="00985AE2"/>
    <w:rsid w:val="009877CD"/>
    <w:rsid w:val="009911A2"/>
    <w:rsid w:val="00991C5C"/>
    <w:rsid w:val="009931F7"/>
    <w:rsid w:val="0099436E"/>
    <w:rsid w:val="009A0886"/>
    <w:rsid w:val="009A0BEA"/>
    <w:rsid w:val="009A4FD0"/>
    <w:rsid w:val="009A7FED"/>
    <w:rsid w:val="009B23EB"/>
    <w:rsid w:val="009B4ECF"/>
    <w:rsid w:val="009C2D22"/>
    <w:rsid w:val="009C3194"/>
    <w:rsid w:val="009C40C2"/>
    <w:rsid w:val="009D5963"/>
    <w:rsid w:val="009D7C8D"/>
    <w:rsid w:val="009E0DE0"/>
    <w:rsid w:val="009E478A"/>
    <w:rsid w:val="009F16C9"/>
    <w:rsid w:val="009F2B67"/>
    <w:rsid w:val="009F320C"/>
    <w:rsid w:val="009F51B0"/>
    <w:rsid w:val="00A007B7"/>
    <w:rsid w:val="00A011C2"/>
    <w:rsid w:val="00A0396D"/>
    <w:rsid w:val="00A06D8F"/>
    <w:rsid w:val="00A100FA"/>
    <w:rsid w:val="00A14F7E"/>
    <w:rsid w:val="00A15645"/>
    <w:rsid w:val="00A22D5B"/>
    <w:rsid w:val="00A22DAD"/>
    <w:rsid w:val="00A266ED"/>
    <w:rsid w:val="00A30683"/>
    <w:rsid w:val="00A33067"/>
    <w:rsid w:val="00A3367A"/>
    <w:rsid w:val="00A3642F"/>
    <w:rsid w:val="00A36578"/>
    <w:rsid w:val="00A42AF1"/>
    <w:rsid w:val="00A46210"/>
    <w:rsid w:val="00A4689A"/>
    <w:rsid w:val="00A51390"/>
    <w:rsid w:val="00A51ABB"/>
    <w:rsid w:val="00A51DF5"/>
    <w:rsid w:val="00A55ACA"/>
    <w:rsid w:val="00A60F7B"/>
    <w:rsid w:val="00A64614"/>
    <w:rsid w:val="00A728A8"/>
    <w:rsid w:val="00A73920"/>
    <w:rsid w:val="00A76CD1"/>
    <w:rsid w:val="00A81B8E"/>
    <w:rsid w:val="00A841C1"/>
    <w:rsid w:val="00A91A9D"/>
    <w:rsid w:val="00A92720"/>
    <w:rsid w:val="00A94F44"/>
    <w:rsid w:val="00A95B99"/>
    <w:rsid w:val="00A97E80"/>
    <w:rsid w:val="00AA0C64"/>
    <w:rsid w:val="00AA3057"/>
    <w:rsid w:val="00AA371E"/>
    <w:rsid w:val="00AA4591"/>
    <w:rsid w:val="00AA7784"/>
    <w:rsid w:val="00AB1A1C"/>
    <w:rsid w:val="00AB4567"/>
    <w:rsid w:val="00AB600A"/>
    <w:rsid w:val="00AB62C0"/>
    <w:rsid w:val="00AC0D19"/>
    <w:rsid w:val="00AC1F61"/>
    <w:rsid w:val="00AC28C3"/>
    <w:rsid w:val="00AC6B30"/>
    <w:rsid w:val="00AD2095"/>
    <w:rsid w:val="00AD5866"/>
    <w:rsid w:val="00AD79DB"/>
    <w:rsid w:val="00AD7BC2"/>
    <w:rsid w:val="00AD7C15"/>
    <w:rsid w:val="00AE1530"/>
    <w:rsid w:val="00AE175D"/>
    <w:rsid w:val="00AE2F8B"/>
    <w:rsid w:val="00AE4CA9"/>
    <w:rsid w:val="00AE636F"/>
    <w:rsid w:val="00AF13BF"/>
    <w:rsid w:val="00AF6F2C"/>
    <w:rsid w:val="00B00E4E"/>
    <w:rsid w:val="00B01807"/>
    <w:rsid w:val="00B04257"/>
    <w:rsid w:val="00B05019"/>
    <w:rsid w:val="00B12533"/>
    <w:rsid w:val="00B14651"/>
    <w:rsid w:val="00B16C49"/>
    <w:rsid w:val="00B17156"/>
    <w:rsid w:val="00B24983"/>
    <w:rsid w:val="00B25F44"/>
    <w:rsid w:val="00B36C85"/>
    <w:rsid w:val="00B3741E"/>
    <w:rsid w:val="00B374D8"/>
    <w:rsid w:val="00B400EC"/>
    <w:rsid w:val="00B42FF7"/>
    <w:rsid w:val="00B50286"/>
    <w:rsid w:val="00B57F1B"/>
    <w:rsid w:val="00B616D0"/>
    <w:rsid w:val="00B618BF"/>
    <w:rsid w:val="00B61B86"/>
    <w:rsid w:val="00B61CBA"/>
    <w:rsid w:val="00B63C22"/>
    <w:rsid w:val="00B64933"/>
    <w:rsid w:val="00B6518E"/>
    <w:rsid w:val="00B70654"/>
    <w:rsid w:val="00B72808"/>
    <w:rsid w:val="00B7345B"/>
    <w:rsid w:val="00B73F4A"/>
    <w:rsid w:val="00B77259"/>
    <w:rsid w:val="00B77C18"/>
    <w:rsid w:val="00B80C69"/>
    <w:rsid w:val="00B866D2"/>
    <w:rsid w:val="00B86B10"/>
    <w:rsid w:val="00B9100F"/>
    <w:rsid w:val="00B9478C"/>
    <w:rsid w:val="00B97FC7"/>
    <w:rsid w:val="00BA23B2"/>
    <w:rsid w:val="00BA4173"/>
    <w:rsid w:val="00BA4F0E"/>
    <w:rsid w:val="00BA7B9F"/>
    <w:rsid w:val="00BB0B46"/>
    <w:rsid w:val="00BB1DAC"/>
    <w:rsid w:val="00BB78A0"/>
    <w:rsid w:val="00BC0F6E"/>
    <w:rsid w:val="00BC73C2"/>
    <w:rsid w:val="00BD281A"/>
    <w:rsid w:val="00BD792D"/>
    <w:rsid w:val="00BD7AB9"/>
    <w:rsid w:val="00BD7F89"/>
    <w:rsid w:val="00BE0BC8"/>
    <w:rsid w:val="00BE1EE2"/>
    <w:rsid w:val="00BE2902"/>
    <w:rsid w:val="00BE428C"/>
    <w:rsid w:val="00BE52A3"/>
    <w:rsid w:val="00BF0592"/>
    <w:rsid w:val="00C01F57"/>
    <w:rsid w:val="00C02BE5"/>
    <w:rsid w:val="00C02EC4"/>
    <w:rsid w:val="00C049E0"/>
    <w:rsid w:val="00C04D1C"/>
    <w:rsid w:val="00C05B2E"/>
    <w:rsid w:val="00C05EC9"/>
    <w:rsid w:val="00C070D6"/>
    <w:rsid w:val="00C0712B"/>
    <w:rsid w:val="00C0774B"/>
    <w:rsid w:val="00C11703"/>
    <w:rsid w:val="00C122C7"/>
    <w:rsid w:val="00C1535D"/>
    <w:rsid w:val="00C21DC7"/>
    <w:rsid w:val="00C2494E"/>
    <w:rsid w:val="00C260DA"/>
    <w:rsid w:val="00C26402"/>
    <w:rsid w:val="00C26FE8"/>
    <w:rsid w:val="00C30EF5"/>
    <w:rsid w:val="00C311BC"/>
    <w:rsid w:val="00C36D0B"/>
    <w:rsid w:val="00C3744E"/>
    <w:rsid w:val="00C43375"/>
    <w:rsid w:val="00C51268"/>
    <w:rsid w:val="00C52102"/>
    <w:rsid w:val="00C54602"/>
    <w:rsid w:val="00C6091B"/>
    <w:rsid w:val="00C60BC5"/>
    <w:rsid w:val="00C60DFC"/>
    <w:rsid w:val="00C61C74"/>
    <w:rsid w:val="00C6429A"/>
    <w:rsid w:val="00C7269C"/>
    <w:rsid w:val="00C72CF6"/>
    <w:rsid w:val="00C73DD2"/>
    <w:rsid w:val="00C84ADB"/>
    <w:rsid w:val="00C859F3"/>
    <w:rsid w:val="00C86733"/>
    <w:rsid w:val="00C873A2"/>
    <w:rsid w:val="00C90919"/>
    <w:rsid w:val="00C916C4"/>
    <w:rsid w:val="00C93007"/>
    <w:rsid w:val="00C942F2"/>
    <w:rsid w:val="00C944C5"/>
    <w:rsid w:val="00CA0175"/>
    <w:rsid w:val="00CA4E82"/>
    <w:rsid w:val="00CA7F55"/>
    <w:rsid w:val="00CB1ED1"/>
    <w:rsid w:val="00CB5035"/>
    <w:rsid w:val="00CC04D2"/>
    <w:rsid w:val="00CC2181"/>
    <w:rsid w:val="00CC5A65"/>
    <w:rsid w:val="00CC6BA7"/>
    <w:rsid w:val="00CC71F4"/>
    <w:rsid w:val="00CD1B33"/>
    <w:rsid w:val="00CD2696"/>
    <w:rsid w:val="00CE290C"/>
    <w:rsid w:val="00CE5595"/>
    <w:rsid w:val="00CE7472"/>
    <w:rsid w:val="00CF6F0A"/>
    <w:rsid w:val="00D00621"/>
    <w:rsid w:val="00D01140"/>
    <w:rsid w:val="00D01656"/>
    <w:rsid w:val="00D02365"/>
    <w:rsid w:val="00D034D5"/>
    <w:rsid w:val="00D03B2B"/>
    <w:rsid w:val="00D06C1F"/>
    <w:rsid w:val="00D1136A"/>
    <w:rsid w:val="00D11935"/>
    <w:rsid w:val="00D2500F"/>
    <w:rsid w:val="00D3115D"/>
    <w:rsid w:val="00D32DAA"/>
    <w:rsid w:val="00D33523"/>
    <w:rsid w:val="00D34B4E"/>
    <w:rsid w:val="00D3692B"/>
    <w:rsid w:val="00D44468"/>
    <w:rsid w:val="00D44F37"/>
    <w:rsid w:val="00D44F45"/>
    <w:rsid w:val="00D477F2"/>
    <w:rsid w:val="00D47C08"/>
    <w:rsid w:val="00D521A4"/>
    <w:rsid w:val="00D52285"/>
    <w:rsid w:val="00D63F5C"/>
    <w:rsid w:val="00D65F05"/>
    <w:rsid w:val="00D772E9"/>
    <w:rsid w:val="00D77EC4"/>
    <w:rsid w:val="00D8445F"/>
    <w:rsid w:val="00D84B48"/>
    <w:rsid w:val="00D90D53"/>
    <w:rsid w:val="00D92E97"/>
    <w:rsid w:val="00DA1F41"/>
    <w:rsid w:val="00DA5461"/>
    <w:rsid w:val="00DB06F8"/>
    <w:rsid w:val="00DB28BF"/>
    <w:rsid w:val="00DB3030"/>
    <w:rsid w:val="00DB3E93"/>
    <w:rsid w:val="00DC004E"/>
    <w:rsid w:val="00DC23CF"/>
    <w:rsid w:val="00DC6F5A"/>
    <w:rsid w:val="00DD0196"/>
    <w:rsid w:val="00DD5D6F"/>
    <w:rsid w:val="00DE3EF9"/>
    <w:rsid w:val="00DE4D85"/>
    <w:rsid w:val="00DF2998"/>
    <w:rsid w:val="00DF464A"/>
    <w:rsid w:val="00E00BFD"/>
    <w:rsid w:val="00E022DB"/>
    <w:rsid w:val="00E02760"/>
    <w:rsid w:val="00E03B03"/>
    <w:rsid w:val="00E06E93"/>
    <w:rsid w:val="00E1422A"/>
    <w:rsid w:val="00E14AB0"/>
    <w:rsid w:val="00E1649E"/>
    <w:rsid w:val="00E20D2F"/>
    <w:rsid w:val="00E20EED"/>
    <w:rsid w:val="00E231F4"/>
    <w:rsid w:val="00E25F44"/>
    <w:rsid w:val="00E31A03"/>
    <w:rsid w:val="00E337D6"/>
    <w:rsid w:val="00E33AAA"/>
    <w:rsid w:val="00E3500C"/>
    <w:rsid w:val="00E35630"/>
    <w:rsid w:val="00E43118"/>
    <w:rsid w:val="00E43856"/>
    <w:rsid w:val="00E44DD4"/>
    <w:rsid w:val="00E50643"/>
    <w:rsid w:val="00E55BEF"/>
    <w:rsid w:val="00E63012"/>
    <w:rsid w:val="00E63229"/>
    <w:rsid w:val="00E64D7F"/>
    <w:rsid w:val="00E6525A"/>
    <w:rsid w:val="00E71358"/>
    <w:rsid w:val="00E71501"/>
    <w:rsid w:val="00E71DCD"/>
    <w:rsid w:val="00E756D9"/>
    <w:rsid w:val="00E8062E"/>
    <w:rsid w:val="00E80FFE"/>
    <w:rsid w:val="00E84352"/>
    <w:rsid w:val="00E92024"/>
    <w:rsid w:val="00E95665"/>
    <w:rsid w:val="00E97811"/>
    <w:rsid w:val="00EA29F5"/>
    <w:rsid w:val="00EA2C24"/>
    <w:rsid w:val="00EA6056"/>
    <w:rsid w:val="00EA7B7C"/>
    <w:rsid w:val="00EC041E"/>
    <w:rsid w:val="00EC12D1"/>
    <w:rsid w:val="00EC1C6A"/>
    <w:rsid w:val="00EC4B20"/>
    <w:rsid w:val="00ED0690"/>
    <w:rsid w:val="00ED1311"/>
    <w:rsid w:val="00ED16CD"/>
    <w:rsid w:val="00ED27EC"/>
    <w:rsid w:val="00ED286D"/>
    <w:rsid w:val="00ED2DBD"/>
    <w:rsid w:val="00EE2588"/>
    <w:rsid w:val="00EE7345"/>
    <w:rsid w:val="00EF7336"/>
    <w:rsid w:val="00EF7889"/>
    <w:rsid w:val="00F13A6F"/>
    <w:rsid w:val="00F14BF3"/>
    <w:rsid w:val="00F20ABE"/>
    <w:rsid w:val="00F2209B"/>
    <w:rsid w:val="00F23584"/>
    <w:rsid w:val="00F248AB"/>
    <w:rsid w:val="00F257F5"/>
    <w:rsid w:val="00F2629C"/>
    <w:rsid w:val="00F27742"/>
    <w:rsid w:val="00F36DD8"/>
    <w:rsid w:val="00F40227"/>
    <w:rsid w:val="00F411DE"/>
    <w:rsid w:val="00F425CB"/>
    <w:rsid w:val="00F42AFF"/>
    <w:rsid w:val="00F46925"/>
    <w:rsid w:val="00F469E2"/>
    <w:rsid w:val="00F46F93"/>
    <w:rsid w:val="00F502F0"/>
    <w:rsid w:val="00F54AE6"/>
    <w:rsid w:val="00F60CEA"/>
    <w:rsid w:val="00F60E17"/>
    <w:rsid w:val="00F6220B"/>
    <w:rsid w:val="00F6541D"/>
    <w:rsid w:val="00F70FD8"/>
    <w:rsid w:val="00F7225D"/>
    <w:rsid w:val="00F726E8"/>
    <w:rsid w:val="00F7701C"/>
    <w:rsid w:val="00F81647"/>
    <w:rsid w:val="00F81AAA"/>
    <w:rsid w:val="00F90DF0"/>
    <w:rsid w:val="00F931AF"/>
    <w:rsid w:val="00F9749D"/>
    <w:rsid w:val="00FA0833"/>
    <w:rsid w:val="00FA5A3D"/>
    <w:rsid w:val="00FB233B"/>
    <w:rsid w:val="00FB5C02"/>
    <w:rsid w:val="00FB7F56"/>
    <w:rsid w:val="00FC086F"/>
    <w:rsid w:val="00FC098D"/>
    <w:rsid w:val="00FC6343"/>
    <w:rsid w:val="00FC7A1E"/>
    <w:rsid w:val="00FD769C"/>
    <w:rsid w:val="00FE119D"/>
    <w:rsid w:val="00FE7518"/>
    <w:rsid w:val="00FF4FD8"/>
    <w:rsid w:val="00FF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0926">
      <w:bodyDiv w:val="1"/>
      <w:marLeft w:val="0"/>
      <w:marRight w:val="0"/>
      <w:marTop w:val="0"/>
      <w:marBottom w:val="0"/>
      <w:divBdr>
        <w:top w:val="none" w:sz="0" w:space="0" w:color="auto"/>
        <w:left w:val="none" w:sz="0" w:space="0" w:color="auto"/>
        <w:bottom w:val="none" w:sz="0" w:space="0" w:color="auto"/>
        <w:right w:val="none" w:sz="0" w:space="0" w:color="auto"/>
      </w:divBdr>
    </w:div>
    <w:div w:id="205146973">
      <w:bodyDiv w:val="1"/>
      <w:marLeft w:val="0"/>
      <w:marRight w:val="0"/>
      <w:marTop w:val="0"/>
      <w:marBottom w:val="0"/>
      <w:divBdr>
        <w:top w:val="none" w:sz="0" w:space="0" w:color="auto"/>
        <w:left w:val="none" w:sz="0" w:space="0" w:color="auto"/>
        <w:bottom w:val="none" w:sz="0" w:space="0" w:color="auto"/>
        <w:right w:val="none" w:sz="0" w:space="0" w:color="auto"/>
      </w:divBdr>
    </w:div>
    <w:div w:id="284655058">
      <w:bodyDiv w:val="1"/>
      <w:marLeft w:val="0"/>
      <w:marRight w:val="0"/>
      <w:marTop w:val="0"/>
      <w:marBottom w:val="0"/>
      <w:divBdr>
        <w:top w:val="none" w:sz="0" w:space="0" w:color="auto"/>
        <w:left w:val="none" w:sz="0" w:space="0" w:color="auto"/>
        <w:bottom w:val="none" w:sz="0" w:space="0" w:color="auto"/>
        <w:right w:val="none" w:sz="0" w:space="0" w:color="auto"/>
      </w:divBdr>
    </w:div>
    <w:div w:id="373431641">
      <w:bodyDiv w:val="1"/>
      <w:marLeft w:val="0"/>
      <w:marRight w:val="0"/>
      <w:marTop w:val="0"/>
      <w:marBottom w:val="0"/>
      <w:divBdr>
        <w:top w:val="none" w:sz="0" w:space="0" w:color="auto"/>
        <w:left w:val="none" w:sz="0" w:space="0" w:color="auto"/>
        <w:bottom w:val="none" w:sz="0" w:space="0" w:color="auto"/>
        <w:right w:val="none" w:sz="0" w:space="0" w:color="auto"/>
      </w:divBdr>
    </w:div>
    <w:div w:id="416903371">
      <w:bodyDiv w:val="1"/>
      <w:marLeft w:val="0"/>
      <w:marRight w:val="0"/>
      <w:marTop w:val="0"/>
      <w:marBottom w:val="0"/>
      <w:divBdr>
        <w:top w:val="none" w:sz="0" w:space="0" w:color="auto"/>
        <w:left w:val="none" w:sz="0" w:space="0" w:color="auto"/>
        <w:bottom w:val="none" w:sz="0" w:space="0" w:color="auto"/>
        <w:right w:val="none" w:sz="0" w:space="0" w:color="auto"/>
      </w:divBdr>
    </w:div>
    <w:div w:id="451097846">
      <w:bodyDiv w:val="1"/>
      <w:marLeft w:val="0"/>
      <w:marRight w:val="0"/>
      <w:marTop w:val="0"/>
      <w:marBottom w:val="0"/>
      <w:divBdr>
        <w:top w:val="none" w:sz="0" w:space="0" w:color="auto"/>
        <w:left w:val="none" w:sz="0" w:space="0" w:color="auto"/>
        <w:bottom w:val="none" w:sz="0" w:space="0" w:color="auto"/>
        <w:right w:val="none" w:sz="0" w:space="0" w:color="auto"/>
      </w:divBdr>
    </w:div>
    <w:div w:id="662855201">
      <w:bodyDiv w:val="1"/>
      <w:marLeft w:val="0"/>
      <w:marRight w:val="0"/>
      <w:marTop w:val="0"/>
      <w:marBottom w:val="0"/>
      <w:divBdr>
        <w:top w:val="none" w:sz="0" w:space="0" w:color="auto"/>
        <w:left w:val="none" w:sz="0" w:space="0" w:color="auto"/>
        <w:bottom w:val="none" w:sz="0" w:space="0" w:color="auto"/>
        <w:right w:val="none" w:sz="0" w:space="0" w:color="auto"/>
      </w:divBdr>
    </w:div>
    <w:div w:id="748424121">
      <w:bodyDiv w:val="1"/>
      <w:marLeft w:val="0"/>
      <w:marRight w:val="0"/>
      <w:marTop w:val="0"/>
      <w:marBottom w:val="0"/>
      <w:divBdr>
        <w:top w:val="none" w:sz="0" w:space="0" w:color="auto"/>
        <w:left w:val="none" w:sz="0" w:space="0" w:color="auto"/>
        <w:bottom w:val="none" w:sz="0" w:space="0" w:color="auto"/>
        <w:right w:val="none" w:sz="0" w:space="0" w:color="auto"/>
      </w:divBdr>
    </w:div>
    <w:div w:id="751197268">
      <w:bodyDiv w:val="1"/>
      <w:marLeft w:val="0"/>
      <w:marRight w:val="0"/>
      <w:marTop w:val="0"/>
      <w:marBottom w:val="0"/>
      <w:divBdr>
        <w:top w:val="none" w:sz="0" w:space="0" w:color="auto"/>
        <w:left w:val="none" w:sz="0" w:space="0" w:color="auto"/>
        <w:bottom w:val="none" w:sz="0" w:space="0" w:color="auto"/>
        <w:right w:val="none" w:sz="0" w:space="0" w:color="auto"/>
      </w:divBdr>
    </w:div>
    <w:div w:id="765810442">
      <w:bodyDiv w:val="1"/>
      <w:marLeft w:val="0"/>
      <w:marRight w:val="0"/>
      <w:marTop w:val="0"/>
      <w:marBottom w:val="0"/>
      <w:divBdr>
        <w:top w:val="none" w:sz="0" w:space="0" w:color="auto"/>
        <w:left w:val="none" w:sz="0" w:space="0" w:color="auto"/>
        <w:bottom w:val="none" w:sz="0" w:space="0" w:color="auto"/>
        <w:right w:val="none" w:sz="0" w:space="0" w:color="auto"/>
      </w:divBdr>
    </w:div>
    <w:div w:id="807239564">
      <w:bodyDiv w:val="1"/>
      <w:marLeft w:val="0"/>
      <w:marRight w:val="0"/>
      <w:marTop w:val="0"/>
      <w:marBottom w:val="0"/>
      <w:divBdr>
        <w:top w:val="none" w:sz="0" w:space="0" w:color="auto"/>
        <w:left w:val="none" w:sz="0" w:space="0" w:color="auto"/>
        <w:bottom w:val="none" w:sz="0" w:space="0" w:color="auto"/>
        <w:right w:val="none" w:sz="0" w:space="0" w:color="auto"/>
      </w:divBdr>
    </w:div>
    <w:div w:id="840774561">
      <w:bodyDiv w:val="1"/>
      <w:marLeft w:val="0"/>
      <w:marRight w:val="0"/>
      <w:marTop w:val="0"/>
      <w:marBottom w:val="0"/>
      <w:divBdr>
        <w:top w:val="none" w:sz="0" w:space="0" w:color="auto"/>
        <w:left w:val="none" w:sz="0" w:space="0" w:color="auto"/>
        <w:bottom w:val="none" w:sz="0" w:space="0" w:color="auto"/>
        <w:right w:val="none" w:sz="0" w:space="0" w:color="auto"/>
      </w:divBdr>
    </w:div>
    <w:div w:id="1168784082">
      <w:bodyDiv w:val="1"/>
      <w:marLeft w:val="0"/>
      <w:marRight w:val="0"/>
      <w:marTop w:val="0"/>
      <w:marBottom w:val="0"/>
      <w:divBdr>
        <w:top w:val="none" w:sz="0" w:space="0" w:color="auto"/>
        <w:left w:val="none" w:sz="0" w:space="0" w:color="auto"/>
        <w:bottom w:val="none" w:sz="0" w:space="0" w:color="auto"/>
        <w:right w:val="none" w:sz="0" w:space="0" w:color="auto"/>
      </w:divBdr>
    </w:div>
    <w:div w:id="1243953616">
      <w:bodyDiv w:val="1"/>
      <w:marLeft w:val="0"/>
      <w:marRight w:val="0"/>
      <w:marTop w:val="0"/>
      <w:marBottom w:val="0"/>
      <w:divBdr>
        <w:top w:val="none" w:sz="0" w:space="0" w:color="auto"/>
        <w:left w:val="none" w:sz="0" w:space="0" w:color="auto"/>
        <w:bottom w:val="none" w:sz="0" w:space="0" w:color="auto"/>
        <w:right w:val="none" w:sz="0" w:space="0" w:color="auto"/>
      </w:divBdr>
    </w:div>
    <w:div w:id="1294363745">
      <w:bodyDiv w:val="1"/>
      <w:marLeft w:val="0"/>
      <w:marRight w:val="0"/>
      <w:marTop w:val="0"/>
      <w:marBottom w:val="0"/>
      <w:divBdr>
        <w:top w:val="none" w:sz="0" w:space="0" w:color="auto"/>
        <w:left w:val="none" w:sz="0" w:space="0" w:color="auto"/>
        <w:bottom w:val="none" w:sz="0" w:space="0" w:color="auto"/>
        <w:right w:val="none" w:sz="0" w:space="0" w:color="auto"/>
      </w:divBdr>
    </w:div>
    <w:div w:id="1333799655">
      <w:bodyDiv w:val="1"/>
      <w:marLeft w:val="0"/>
      <w:marRight w:val="0"/>
      <w:marTop w:val="0"/>
      <w:marBottom w:val="0"/>
      <w:divBdr>
        <w:top w:val="none" w:sz="0" w:space="0" w:color="auto"/>
        <w:left w:val="none" w:sz="0" w:space="0" w:color="auto"/>
        <w:bottom w:val="none" w:sz="0" w:space="0" w:color="auto"/>
        <w:right w:val="none" w:sz="0" w:space="0" w:color="auto"/>
      </w:divBdr>
    </w:div>
    <w:div w:id="1418404560">
      <w:bodyDiv w:val="1"/>
      <w:marLeft w:val="0"/>
      <w:marRight w:val="0"/>
      <w:marTop w:val="0"/>
      <w:marBottom w:val="0"/>
      <w:divBdr>
        <w:top w:val="none" w:sz="0" w:space="0" w:color="auto"/>
        <w:left w:val="none" w:sz="0" w:space="0" w:color="auto"/>
        <w:bottom w:val="none" w:sz="0" w:space="0" w:color="auto"/>
        <w:right w:val="none" w:sz="0" w:space="0" w:color="auto"/>
      </w:divBdr>
    </w:div>
    <w:div w:id="1468889355">
      <w:bodyDiv w:val="1"/>
      <w:marLeft w:val="0"/>
      <w:marRight w:val="0"/>
      <w:marTop w:val="0"/>
      <w:marBottom w:val="0"/>
      <w:divBdr>
        <w:top w:val="none" w:sz="0" w:space="0" w:color="auto"/>
        <w:left w:val="none" w:sz="0" w:space="0" w:color="auto"/>
        <w:bottom w:val="none" w:sz="0" w:space="0" w:color="auto"/>
        <w:right w:val="none" w:sz="0" w:space="0" w:color="auto"/>
      </w:divBdr>
    </w:div>
    <w:div w:id="1490903195">
      <w:bodyDiv w:val="1"/>
      <w:marLeft w:val="0"/>
      <w:marRight w:val="0"/>
      <w:marTop w:val="0"/>
      <w:marBottom w:val="0"/>
      <w:divBdr>
        <w:top w:val="none" w:sz="0" w:space="0" w:color="auto"/>
        <w:left w:val="none" w:sz="0" w:space="0" w:color="auto"/>
        <w:bottom w:val="none" w:sz="0" w:space="0" w:color="auto"/>
        <w:right w:val="none" w:sz="0" w:space="0" w:color="auto"/>
      </w:divBdr>
    </w:div>
    <w:div w:id="1538733854">
      <w:bodyDiv w:val="1"/>
      <w:marLeft w:val="0"/>
      <w:marRight w:val="0"/>
      <w:marTop w:val="0"/>
      <w:marBottom w:val="0"/>
      <w:divBdr>
        <w:top w:val="none" w:sz="0" w:space="0" w:color="auto"/>
        <w:left w:val="none" w:sz="0" w:space="0" w:color="auto"/>
        <w:bottom w:val="none" w:sz="0" w:space="0" w:color="auto"/>
        <w:right w:val="none" w:sz="0" w:space="0" w:color="auto"/>
      </w:divBdr>
    </w:div>
    <w:div w:id="1546604081">
      <w:bodyDiv w:val="1"/>
      <w:marLeft w:val="0"/>
      <w:marRight w:val="0"/>
      <w:marTop w:val="0"/>
      <w:marBottom w:val="0"/>
      <w:divBdr>
        <w:top w:val="none" w:sz="0" w:space="0" w:color="auto"/>
        <w:left w:val="none" w:sz="0" w:space="0" w:color="auto"/>
        <w:bottom w:val="none" w:sz="0" w:space="0" w:color="auto"/>
        <w:right w:val="none" w:sz="0" w:space="0" w:color="auto"/>
      </w:divBdr>
    </w:div>
    <w:div w:id="1597639746">
      <w:bodyDiv w:val="1"/>
      <w:marLeft w:val="0"/>
      <w:marRight w:val="0"/>
      <w:marTop w:val="0"/>
      <w:marBottom w:val="0"/>
      <w:divBdr>
        <w:top w:val="none" w:sz="0" w:space="0" w:color="auto"/>
        <w:left w:val="none" w:sz="0" w:space="0" w:color="auto"/>
        <w:bottom w:val="none" w:sz="0" w:space="0" w:color="auto"/>
        <w:right w:val="none" w:sz="0" w:space="0" w:color="auto"/>
      </w:divBdr>
    </w:div>
    <w:div w:id="1768767586">
      <w:bodyDiv w:val="1"/>
      <w:marLeft w:val="0"/>
      <w:marRight w:val="0"/>
      <w:marTop w:val="0"/>
      <w:marBottom w:val="0"/>
      <w:divBdr>
        <w:top w:val="none" w:sz="0" w:space="0" w:color="auto"/>
        <w:left w:val="none" w:sz="0" w:space="0" w:color="auto"/>
        <w:bottom w:val="none" w:sz="0" w:space="0" w:color="auto"/>
        <w:right w:val="none" w:sz="0" w:space="0" w:color="auto"/>
      </w:divBdr>
    </w:div>
    <w:div w:id="1858425426">
      <w:bodyDiv w:val="1"/>
      <w:marLeft w:val="0"/>
      <w:marRight w:val="0"/>
      <w:marTop w:val="0"/>
      <w:marBottom w:val="0"/>
      <w:divBdr>
        <w:top w:val="none" w:sz="0" w:space="0" w:color="auto"/>
        <w:left w:val="none" w:sz="0" w:space="0" w:color="auto"/>
        <w:bottom w:val="none" w:sz="0" w:space="0" w:color="auto"/>
        <w:right w:val="none" w:sz="0" w:space="0" w:color="auto"/>
      </w:divBdr>
    </w:div>
    <w:div w:id="1884052954">
      <w:bodyDiv w:val="1"/>
      <w:marLeft w:val="0"/>
      <w:marRight w:val="0"/>
      <w:marTop w:val="0"/>
      <w:marBottom w:val="0"/>
      <w:divBdr>
        <w:top w:val="none" w:sz="0" w:space="0" w:color="auto"/>
        <w:left w:val="none" w:sz="0" w:space="0" w:color="auto"/>
        <w:bottom w:val="none" w:sz="0" w:space="0" w:color="auto"/>
        <w:right w:val="none" w:sz="0" w:space="0" w:color="auto"/>
      </w:divBdr>
    </w:div>
    <w:div w:id="1887521568">
      <w:bodyDiv w:val="1"/>
      <w:marLeft w:val="0"/>
      <w:marRight w:val="0"/>
      <w:marTop w:val="0"/>
      <w:marBottom w:val="0"/>
      <w:divBdr>
        <w:top w:val="none" w:sz="0" w:space="0" w:color="auto"/>
        <w:left w:val="none" w:sz="0" w:space="0" w:color="auto"/>
        <w:bottom w:val="none" w:sz="0" w:space="0" w:color="auto"/>
        <w:right w:val="none" w:sz="0" w:space="0" w:color="auto"/>
      </w:divBdr>
    </w:div>
    <w:div w:id="1941983843">
      <w:bodyDiv w:val="1"/>
      <w:marLeft w:val="0"/>
      <w:marRight w:val="0"/>
      <w:marTop w:val="0"/>
      <w:marBottom w:val="0"/>
      <w:divBdr>
        <w:top w:val="none" w:sz="0" w:space="0" w:color="auto"/>
        <w:left w:val="none" w:sz="0" w:space="0" w:color="auto"/>
        <w:bottom w:val="none" w:sz="0" w:space="0" w:color="auto"/>
        <w:right w:val="none" w:sz="0" w:space="0" w:color="auto"/>
      </w:divBdr>
    </w:div>
    <w:div w:id="2009559176">
      <w:bodyDiv w:val="1"/>
      <w:marLeft w:val="0"/>
      <w:marRight w:val="0"/>
      <w:marTop w:val="0"/>
      <w:marBottom w:val="0"/>
      <w:divBdr>
        <w:top w:val="none" w:sz="0" w:space="0" w:color="auto"/>
        <w:left w:val="none" w:sz="0" w:space="0" w:color="auto"/>
        <w:bottom w:val="none" w:sz="0" w:space="0" w:color="auto"/>
        <w:right w:val="none" w:sz="0" w:space="0" w:color="auto"/>
      </w:divBdr>
    </w:div>
    <w:div w:id="2017926036">
      <w:bodyDiv w:val="1"/>
      <w:marLeft w:val="0"/>
      <w:marRight w:val="0"/>
      <w:marTop w:val="0"/>
      <w:marBottom w:val="0"/>
      <w:divBdr>
        <w:top w:val="none" w:sz="0" w:space="0" w:color="auto"/>
        <w:left w:val="none" w:sz="0" w:space="0" w:color="auto"/>
        <w:bottom w:val="none" w:sz="0" w:space="0" w:color="auto"/>
        <w:right w:val="none" w:sz="0" w:space="0" w:color="auto"/>
      </w:divBdr>
    </w:div>
    <w:div w:id="20300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psites.cdw.va.gov/sites/OMHO_PsychPharm/PDSI_faqs/SitePages/MPR.aspx"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ncbi.nlm.nih.gov/pubmed/?term=28269917" TargetMode="External"/><Relationship Id="rId2" Type="http://schemas.openxmlformats.org/officeDocument/2006/relationships/numbering" Target="numbering.xml"/><Relationship Id="rId16" Type="http://schemas.openxmlformats.org/officeDocument/2006/relationships/hyperlink" Target="https://www.ncbi.nlm.nih.gov/pubmed/?term=282699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ncbi.nlm.nih.gov/pubmed/?term=29146535"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healthquality.va.gov/guidelines/CD/htn/VADoDCPGHTN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3A887-D988-4B4A-ABE9-F27FD55CC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118</Pages>
  <Words>22628</Words>
  <Characters>128982</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user</cp:lastModifiedBy>
  <cp:revision>2</cp:revision>
  <dcterms:created xsi:type="dcterms:W3CDTF">2019-03-07T21:57:00Z</dcterms:created>
  <dcterms:modified xsi:type="dcterms:W3CDTF">2019-03-07T21:57:00Z</dcterms:modified>
</cp:coreProperties>
</file>