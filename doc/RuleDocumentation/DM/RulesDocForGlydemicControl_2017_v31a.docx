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60F331D1" w:rsidR="003D1DBC" w:rsidRPr="007D5E4F" w:rsidRDefault="003D1DBC" w:rsidP="007648F6">
      <w:pPr>
        <w:pStyle w:val="Title"/>
      </w:pPr>
      <w:r w:rsidRPr="007D5E4F">
        <w:t>Rules Document for Glycemic Control</w:t>
      </w:r>
    </w:p>
    <w:p w14:paraId="730C75A5" w14:textId="6BC4A780" w:rsidR="00822033" w:rsidRPr="00C0365A" w:rsidRDefault="00C0365A" w:rsidP="00CD7F76">
      <w:r w:rsidRPr="00C0365A">
        <w:t xml:space="preserve">This document is a software specification that describes the “encoding” of the Glycemic Control </w:t>
      </w:r>
      <w:proofErr w:type="spellStart"/>
      <w:r w:rsidRPr="00C0365A">
        <w:t>KnowledgeBase</w:t>
      </w:r>
      <w:proofErr w:type="spellEnd"/>
      <w:r w:rsidRPr="00C0365A">
        <w:t xml:space="preserve"> (KB) or the rules to evaluate patients for therapeutic drug options.</w:t>
      </w:r>
      <w:r>
        <w:tab/>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D5E4F" w:rsidRDefault="00E806BF">
          <w:pPr>
            <w:pStyle w:val="TOC1"/>
            <w:rPr>
              <w:sz w:val="36"/>
              <w:szCs w:val="36"/>
            </w:rPr>
          </w:pPr>
          <w:r w:rsidRPr="007D5E4F">
            <w:rPr>
              <w:sz w:val="36"/>
              <w:szCs w:val="36"/>
            </w:rPr>
            <w:t>Table of Contents</w:t>
          </w:r>
        </w:p>
        <w:p w14:paraId="636664A4" w14:textId="141A0165" w:rsidR="008A43CA" w:rsidRDefault="008528DE">
          <w:pPr>
            <w:pStyle w:val="TOC1"/>
            <w:rPr>
              <w:rFonts w:eastAsiaTheme="minorEastAsia"/>
              <w:sz w:val="22"/>
            </w:rPr>
          </w:pPr>
          <w:r w:rsidRPr="007D5E4F">
            <w:fldChar w:fldCharType="begin"/>
          </w:r>
          <w:r w:rsidRPr="007D5E4F">
            <w:instrText xml:space="preserve"> TOC \o "1-2" \h \z \u \t "Heading 3,5" </w:instrText>
          </w:r>
          <w:r w:rsidRPr="007D5E4F">
            <w:fldChar w:fldCharType="separate"/>
          </w:r>
          <w:hyperlink w:anchor="_Toc10520103" w:history="1">
            <w:r w:rsidR="008A43CA" w:rsidRPr="00B9080F">
              <w:rPr>
                <w:rStyle w:val="Hyperlink"/>
              </w:rPr>
              <w:t>1.0</w:t>
            </w:r>
            <w:r w:rsidR="008A43CA">
              <w:rPr>
                <w:rFonts w:eastAsiaTheme="minorEastAsia"/>
                <w:sz w:val="22"/>
              </w:rPr>
              <w:tab/>
            </w:r>
            <w:r w:rsidR="008A43CA" w:rsidRPr="00B9080F">
              <w:rPr>
                <w:rStyle w:val="Hyperlink"/>
              </w:rPr>
              <w:t>Overview</w:t>
            </w:r>
            <w:r w:rsidR="008A43CA">
              <w:rPr>
                <w:webHidden/>
              </w:rPr>
              <w:tab/>
            </w:r>
            <w:r w:rsidR="008A43CA">
              <w:rPr>
                <w:webHidden/>
              </w:rPr>
              <w:fldChar w:fldCharType="begin"/>
            </w:r>
            <w:r w:rsidR="008A43CA">
              <w:rPr>
                <w:webHidden/>
              </w:rPr>
              <w:instrText xml:space="preserve"> PAGEREF _Toc10520103 \h </w:instrText>
            </w:r>
            <w:r w:rsidR="008A43CA">
              <w:rPr>
                <w:webHidden/>
              </w:rPr>
            </w:r>
            <w:r w:rsidR="008A43CA">
              <w:rPr>
                <w:webHidden/>
              </w:rPr>
              <w:fldChar w:fldCharType="separate"/>
            </w:r>
            <w:r w:rsidR="008A43CA">
              <w:rPr>
                <w:webHidden/>
              </w:rPr>
              <w:t>6</w:t>
            </w:r>
            <w:r w:rsidR="008A43CA">
              <w:rPr>
                <w:webHidden/>
              </w:rPr>
              <w:fldChar w:fldCharType="end"/>
            </w:r>
          </w:hyperlink>
        </w:p>
        <w:p w14:paraId="6A2FD8F1" w14:textId="24F5D7B6" w:rsidR="008A43CA" w:rsidRDefault="009C3F4F">
          <w:pPr>
            <w:pStyle w:val="TOC2"/>
            <w:rPr>
              <w:rFonts w:eastAsiaTheme="minorEastAsia"/>
              <w:sz w:val="22"/>
            </w:rPr>
          </w:pPr>
          <w:hyperlink w:anchor="_Toc10520104" w:history="1">
            <w:r w:rsidR="008A43CA" w:rsidRPr="00B9080F">
              <w:rPr>
                <w:rStyle w:val="Hyperlink"/>
              </w:rPr>
              <w:t>1.1</w:t>
            </w:r>
            <w:r w:rsidR="008A43CA">
              <w:rPr>
                <w:rFonts w:eastAsiaTheme="minorEastAsia"/>
                <w:sz w:val="22"/>
              </w:rPr>
              <w:tab/>
            </w:r>
            <w:r w:rsidR="008A43CA" w:rsidRPr="00B9080F">
              <w:rPr>
                <w:rStyle w:val="Hyperlink"/>
              </w:rPr>
              <w:t>Background</w:t>
            </w:r>
            <w:r w:rsidR="008A43CA">
              <w:rPr>
                <w:webHidden/>
              </w:rPr>
              <w:tab/>
            </w:r>
            <w:r w:rsidR="008A43CA">
              <w:rPr>
                <w:webHidden/>
              </w:rPr>
              <w:fldChar w:fldCharType="begin"/>
            </w:r>
            <w:r w:rsidR="008A43CA">
              <w:rPr>
                <w:webHidden/>
              </w:rPr>
              <w:instrText xml:space="preserve"> PAGEREF _Toc10520104 \h </w:instrText>
            </w:r>
            <w:r w:rsidR="008A43CA">
              <w:rPr>
                <w:webHidden/>
              </w:rPr>
            </w:r>
            <w:r w:rsidR="008A43CA">
              <w:rPr>
                <w:webHidden/>
              </w:rPr>
              <w:fldChar w:fldCharType="separate"/>
            </w:r>
            <w:r w:rsidR="008A43CA">
              <w:rPr>
                <w:webHidden/>
              </w:rPr>
              <w:t>6</w:t>
            </w:r>
            <w:r w:rsidR="008A43CA">
              <w:rPr>
                <w:webHidden/>
              </w:rPr>
              <w:fldChar w:fldCharType="end"/>
            </w:r>
          </w:hyperlink>
        </w:p>
        <w:p w14:paraId="48A28EEF" w14:textId="1C52A048" w:rsidR="008A43CA" w:rsidRDefault="009C3F4F">
          <w:pPr>
            <w:pStyle w:val="TOC2"/>
            <w:rPr>
              <w:rFonts w:eastAsiaTheme="minorEastAsia"/>
              <w:sz w:val="22"/>
            </w:rPr>
          </w:pPr>
          <w:hyperlink w:anchor="_Toc10520105" w:history="1">
            <w:r w:rsidR="008A43CA" w:rsidRPr="00B9080F">
              <w:rPr>
                <w:rStyle w:val="Hyperlink"/>
              </w:rPr>
              <w:t>1.2</w:t>
            </w:r>
            <w:r w:rsidR="008A43CA">
              <w:rPr>
                <w:rFonts w:eastAsiaTheme="minorEastAsia"/>
                <w:sz w:val="22"/>
              </w:rPr>
              <w:tab/>
            </w:r>
            <w:r w:rsidR="008A43CA" w:rsidRPr="00B9080F">
              <w:rPr>
                <w:rStyle w:val="Hyperlink"/>
              </w:rPr>
              <w:t>Use of the Rules Document</w:t>
            </w:r>
            <w:r w:rsidR="008A43CA">
              <w:rPr>
                <w:webHidden/>
              </w:rPr>
              <w:tab/>
            </w:r>
            <w:r w:rsidR="008A43CA">
              <w:rPr>
                <w:webHidden/>
              </w:rPr>
              <w:fldChar w:fldCharType="begin"/>
            </w:r>
            <w:r w:rsidR="008A43CA">
              <w:rPr>
                <w:webHidden/>
              </w:rPr>
              <w:instrText xml:space="preserve"> PAGEREF _Toc10520105 \h </w:instrText>
            </w:r>
            <w:r w:rsidR="008A43CA">
              <w:rPr>
                <w:webHidden/>
              </w:rPr>
            </w:r>
            <w:r w:rsidR="008A43CA">
              <w:rPr>
                <w:webHidden/>
              </w:rPr>
              <w:fldChar w:fldCharType="separate"/>
            </w:r>
            <w:r w:rsidR="008A43CA">
              <w:rPr>
                <w:webHidden/>
              </w:rPr>
              <w:t>7</w:t>
            </w:r>
            <w:r w:rsidR="008A43CA">
              <w:rPr>
                <w:webHidden/>
              </w:rPr>
              <w:fldChar w:fldCharType="end"/>
            </w:r>
          </w:hyperlink>
        </w:p>
        <w:p w14:paraId="1F524A8E" w14:textId="550701D4" w:rsidR="008A43CA" w:rsidRDefault="009C3F4F">
          <w:pPr>
            <w:pStyle w:val="TOC1"/>
            <w:rPr>
              <w:rFonts w:eastAsiaTheme="minorEastAsia"/>
              <w:sz w:val="22"/>
            </w:rPr>
          </w:pPr>
          <w:hyperlink w:anchor="_Toc10520106" w:history="1">
            <w:r w:rsidR="008A43CA" w:rsidRPr="00B9080F">
              <w:rPr>
                <w:rStyle w:val="Hyperlink"/>
              </w:rPr>
              <w:t>2.0</w:t>
            </w:r>
            <w:r w:rsidR="008A43CA">
              <w:rPr>
                <w:rFonts w:eastAsiaTheme="minorEastAsia"/>
                <w:sz w:val="22"/>
              </w:rPr>
              <w:tab/>
            </w:r>
            <w:r w:rsidR="008A43CA" w:rsidRPr="00B9080F">
              <w:rPr>
                <w:rStyle w:val="Hyperlink"/>
              </w:rPr>
              <w:t>Eligibility, Goals, and Limitations</w:t>
            </w:r>
            <w:r w:rsidR="008A43CA">
              <w:rPr>
                <w:webHidden/>
              </w:rPr>
              <w:tab/>
            </w:r>
            <w:r w:rsidR="008A43CA">
              <w:rPr>
                <w:webHidden/>
              </w:rPr>
              <w:fldChar w:fldCharType="begin"/>
            </w:r>
            <w:r w:rsidR="008A43CA">
              <w:rPr>
                <w:webHidden/>
              </w:rPr>
              <w:instrText xml:space="preserve"> PAGEREF _Toc10520106 \h </w:instrText>
            </w:r>
            <w:r w:rsidR="008A43CA">
              <w:rPr>
                <w:webHidden/>
              </w:rPr>
            </w:r>
            <w:r w:rsidR="008A43CA">
              <w:rPr>
                <w:webHidden/>
              </w:rPr>
              <w:fldChar w:fldCharType="separate"/>
            </w:r>
            <w:r w:rsidR="008A43CA">
              <w:rPr>
                <w:webHidden/>
              </w:rPr>
              <w:t>7</w:t>
            </w:r>
            <w:r w:rsidR="008A43CA">
              <w:rPr>
                <w:webHidden/>
              </w:rPr>
              <w:fldChar w:fldCharType="end"/>
            </w:r>
          </w:hyperlink>
        </w:p>
        <w:p w14:paraId="3302FA5C" w14:textId="0BC31A31" w:rsidR="008A43CA" w:rsidRDefault="009C3F4F">
          <w:pPr>
            <w:pStyle w:val="TOC2"/>
            <w:rPr>
              <w:rFonts w:eastAsiaTheme="minorEastAsia"/>
              <w:sz w:val="22"/>
            </w:rPr>
          </w:pPr>
          <w:hyperlink w:anchor="_Toc10520107" w:history="1">
            <w:r w:rsidR="008A43CA" w:rsidRPr="00B9080F">
              <w:rPr>
                <w:rStyle w:val="Hyperlink"/>
              </w:rPr>
              <w:t>2.1</w:t>
            </w:r>
            <w:r w:rsidR="008A43CA">
              <w:rPr>
                <w:rFonts w:eastAsiaTheme="minorEastAsia"/>
                <w:sz w:val="22"/>
              </w:rPr>
              <w:tab/>
            </w:r>
            <w:r w:rsidR="008A43CA" w:rsidRPr="00B9080F">
              <w:rPr>
                <w:rStyle w:val="Hyperlink"/>
              </w:rPr>
              <w:t>Eligibility</w:t>
            </w:r>
            <w:r w:rsidR="008A43CA">
              <w:rPr>
                <w:webHidden/>
              </w:rPr>
              <w:tab/>
            </w:r>
            <w:r w:rsidR="008A43CA">
              <w:rPr>
                <w:webHidden/>
              </w:rPr>
              <w:fldChar w:fldCharType="begin"/>
            </w:r>
            <w:r w:rsidR="008A43CA">
              <w:rPr>
                <w:webHidden/>
              </w:rPr>
              <w:instrText xml:space="preserve"> PAGEREF _Toc10520107 \h </w:instrText>
            </w:r>
            <w:r w:rsidR="008A43CA">
              <w:rPr>
                <w:webHidden/>
              </w:rPr>
            </w:r>
            <w:r w:rsidR="008A43CA">
              <w:rPr>
                <w:webHidden/>
              </w:rPr>
              <w:fldChar w:fldCharType="separate"/>
            </w:r>
            <w:r w:rsidR="008A43CA">
              <w:rPr>
                <w:webHidden/>
              </w:rPr>
              <w:t>7</w:t>
            </w:r>
            <w:r w:rsidR="008A43CA">
              <w:rPr>
                <w:webHidden/>
              </w:rPr>
              <w:fldChar w:fldCharType="end"/>
            </w:r>
          </w:hyperlink>
        </w:p>
        <w:p w14:paraId="144B6DEC" w14:textId="1DBA9855" w:rsidR="008A43CA" w:rsidRDefault="009C3F4F">
          <w:pPr>
            <w:pStyle w:val="TOC5"/>
            <w:tabs>
              <w:tab w:val="right" w:leader="dot" w:pos="9350"/>
            </w:tabs>
            <w:rPr>
              <w:rFonts w:eastAsiaTheme="minorEastAsia"/>
              <w:noProof/>
              <w:sz w:val="22"/>
            </w:rPr>
          </w:pPr>
          <w:hyperlink w:anchor="_Toc10520108" w:history="1">
            <w:r w:rsidR="008A43CA" w:rsidRPr="00B9080F">
              <w:rPr>
                <w:rStyle w:val="Hyperlink"/>
                <w:noProof/>
              </w:rPr>
              <w:t>Pregnant Patients</w:t>
            </w:r>
            <w:r w:rsidR="008A43CA">
              <w:rPr>
                <w:noProof/>
                <w:webHidden/>
              </w:rPr>
              <w:tab/>
            </w:r>
            <w:r w:rsidR="008A43CA">
              <w:rPr>
                <w:noProof/>
                <w:webHidden/>
              </w:rPr>
              <w:fldChar w:fldCharType="begin"/>
            </w:r>
            <w:r w:rsidR="008A43CA">
              <w:rPr>
                <w:noProof/>
                <w:webHidden/>
              </w:rPr>
              <w:instrText xml:space="preserve"> PAGEREF _Toc10520108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hyperlink>
        </w:p>
        <w:p w14:paraId="2CC4A9B0" w14:textId="16904B09" w:rsidR="008A43CA" w:rsidRDefault="009C3F4F">
          <w:pPr>
            <w:pStyle w:val="TOC5"/>
            <w:tabs>
              <w:tab w:val="right" w:leader="dot" w:pos="9350"/>
            </w:tabs>
            <w:rPr>
              <w:rFonts w:eastAsiaTheme="minorEastAsia"/>
              <w:noProof/>
              <w:sz w:val="22"/>
            </w:rPr>
          </w:pPr>
          <w:hyperlink w:anchor="_Toc10520109" w:history="1">
            <w:r w:rsidR="008A43CA" w:rsidRPr="00B9080F">
              <w:rPr>
                <w:rStyle w:val="Hyperlink"/>
                <w:noProof/>
              </w:rPr>
              <w:t>Patients on Dialysis</w:t>
            </w:r>
            <w:r w:rsidR="008A43CA">
              <w:rPr>
                <w:noProof/>
                <w:webHidden/>
              </w:rPr>
              <w:tab/>
            </w:r>
            <w:r w:rsidR="008A43CA">
              <w:rPr>
                <w:noProof/>
                <w:webHidden/>
              </w:rPr>
              <w:fldChar w:fldCharType="begin"/>
            </w:r>
            <w:r w:rsidR="008A43CA">
              <w:rPr>
                <w:noProof/>
                <w:webHidden/>
              </w:rPr>
              <w:instrText xml:space="preserve"> PAGEREF _Toc10520109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hyperlink>
        </w:p>
        <w:p w14:paraId="0FAE8C33" w14:textId="176968D1" w:rsidR="008A43CA" w:rsidRDefault="009C3F4F">
          <w:pPr>
            <w:pStyle w:val="TOC2"/>
            <w:rPr>
              <w:rFonts w:eastAsiaTheme="minorEastAsia"/>
              <w:sz w:val="22"/>
            </w:rPr>
          </w:pPr>
          <w:hyperlink w:anchor="_Toc10520110" w:history="1">
            <w:r w:rsidR="008A43CA" w:rsidRPr="00B9080F">
              <w:rPr>
                <w:rStyle w:val="Hyperlink"/>
              </w:rPr>
              <w:t>2.2</w:t>
            </w:r>
            <w:r w:rsidR="008A43CA">
              <w:rPr>
                <w:rFonts w:eastAsiaTheme="minorEastAsia"/>
                <w:sz w:val="22"/>
              </w:rPr>
              <w:tab/>
            </w:r>
            <w:r w:rsidR="008A43CA" w:rsidRPr="00B9080F">
              <w:rPr>
                <w:rStyle w:val="Hyperlink"/>
              </w:rPr>
              <w:t>Goals</w:t>
            </w:r>
            <w:r w:rsidR="008A43CA">
              <w:rPr>
                <w:webHidden/>
              </w:rPr>
              <w:tab/>
            </w:r>
            <w:r w:rsidR="008A43CA">
              <w:rPr>
                <w:webHidden/>
              </w:rPr>
              <w:fldChar w:fldCharType="begin"/>
            </w:r>
            <w:r w:rsidR="008A43CA">
              <w:rPr>
                <w:webHidden/>
              </w:rPr>
              <w:instrText xml:space="preserve"> PAGEREF _Toc10520110 \h </w:instrText>
            </w:r>
            <w:r w:rsidR="008A43CA">
              <w:rPr>
                <w:webHidden/>
              </w:rPr>
            </w:r>
            <w:r w:rsidR="008A43CA">
              <w:rPr>
                <w:webHidden/>
              </w:rPr>
              <w:fldChar w:fldCharType="separate"/>
            </w:r>
            <w:r w:rsidR="008A43CA">
              <w:rPr>
                <w:webHidden/>
              </w:rPr>
              <w:t>9</w:t>
            </w:r>
            <w:r w:rsidR="008A43CA">
              <w:rPr>
                <w:webHidden/>
              </w:rPr>
              <w:fldChar w:fldCharType="end"/>
            </w:r>
          </w:hyperlink>
        </w:p>
        <w:p w14:paraId="36452A0A" w14:textId="2B255998" w:rsidR="008A43CA" w:rsidRDefault="009C3F4F">
          <w:pPr>
            <w:pStyle w:val="TOC2"/>
            <w:rPr>
              <w:rFonts w:eastAsiaTheme="minorEastAsia"/>
              <w:sz w:val="22"/>
            </w:rPr>
          </w:pPr>
          <w:hyperlink w:anchor="_Toc10520111" w:history="1">
            <w:r w:rsidR="008A43CA" w:rsidRPr="00B9080F">
              <w:rPr>
                <w:rStyle w:val="Hyperlink"/>
              </w:rPr>
              <w:t>2.3</w:t>
            </w:r>
            <w:r w:rsidR="008A43CA">
              <w:rPr>
                <w:rFonts w:eastAsiaTheme="minorEastAsia"/>
                <w:sz w:val="22"/>
              </w:rPr>
              <w:tab/>
            </w:r>
            <w:r w:rsidR="008A43CA" w:rsidRPr="00B9080F">
              <w:rPr>
                <w:rStyle w:val="Hyperlink"/>
              </w:rPr>
              <w:t>Limitations</w:t>
            </w:r>
            <w:r w:rsidR="008A43CA">
              <w:rPr>
                <w:webHidden/>
              </w:rPr>
              <w:tab/>
            </w:r>
            <w:r w:rsidR="008A43CA">
              <w:rPr>
                <w:webHidden/>
              </w:rPr>
              <w:fldChar w:fldCharType="begin"/>
            </w:r>
            <w:r w:rsidR="008A43CA">
              <w:rPr>
                <w:webHidden/>
              </w:rPr>
              <w:instrText xml:space="preserve"> PAGEREF _Toc10520111 \h </w:instrText>
            </w:r>
            <w:r w:rsidR="008A43CA">
              <w:rPr>
                <w:webHidden/>
              </w:rPr>
            </w:r>
            <w:r w:rsidR="008A43CA">
              <w:rPr>
                <w:webHidden/>
              </w:rPr>
              <w:fldChar w:fldCharType="separate"/>
            </w:r>
            <w:r w:rsidR="008A43CA">
              <w:rPr>
                <w:webHidden/>
              </w:rPr>
              <w:t>10</w:t>
            </w:r>
            <w:r w:rsidR="008A43CA">
              <w:rPr>
                <w:webHidden/>
              </w:rPr>
              <w:fldChar w:fldCharType="end"/>
            </w:r>
          </w:hyperlink>
        </w:p>
        <w:p w14:paraId="166A8D3D" w14:textId="33DB7AC2" w:rsidR="008A43CA" w:rsidRDefault="009C3F4F">
          <w:pPr>
            <w:pStyle w:val="TOC5"/>
            <w:tabs>
              <w:tab w:val="right" w:leader="dot" w:pos="9350"/>
            </w:tabs>
            <w:rPr>
              <w:rFonts w:eastAsiaTheme="minorEastAsia"/>
              <w:noProof/>
              <w:sz w:val="22"/>
            </w:rPr>
          </w:pPr>
          <w:hyperlink w:anchor="_Toc10520112" w:history="1">
            <w:r w:rsidR="008A43CA" w:rsidRPr="00B9080F">
              <w:rPr>
                <w:rStyle w:val="Hyperlink"/>
                <w:noProof/>
              </w:rPr>
              <w:t>Subset of DM drugs</w:t>
            </w:r>
            <w:r w:rsidR="008A43CA">
              <w:rPr>
                <w:noProof/>
                <w:webHidden/>
              </w:rPr>
              <w:tab/>
            </w:r>
            <w:r w:rsidR="008A43CA">
              <w:rPr>
                <w:noProof/>
                <w:webHidden/>
              </w:rPr>
              <w:fldChar w:fldCharType="begin"/>
            </w:r>
            <w:r w:rsidR="008A43CA">
              <w:rPr>
                <w:noProof/>
                <w:webHidden/>
              </w:rPr>
              <w:instrText xml:space="preserve"> PAGEREF _Toc10520112 \h </w:instrText>
            </w:r>
            <w:r w:rsidR="008A43CA">
              <w:rPr>
                <w:noProof/>
                <w:webHidden/>
              </w:rPr>
            </w:r>
            <w:r w:rsidR="008A43CA">
              <w:rPr>
                <w:noProof/>
                <w:webHidden/>
              </w:rPr>
              <w:fldChar w:fldCharType="separate"/>
            </w:r>
            <w:r w:rsidR="008A43CA">
              <w:rPr>
                <w:noProof/>
                <w:webHidden/>
              </w:rPr>
              <w:t>10</w:t>
            </w:r>
            <w:r w:rsidR="008A43CA">
              <w:rPr>
                <w:noProof/>
                <w:webHidden/>
              </w:rPr>
              <w:fldChar w:fldCharType="end"/>
            </w:r>
          </w:hyperlink>
        </w:p>
        <w:p w14:paraId="10B91B34" w14:textId="5930D947" w:rsidR="008A43CA" w:rsidRDefault="009C3F4F">
          <w:pPr>
            <w:pStyle w:val="TOC1"/>
            <w:rPr>
              <w:rFonts w:eastAsiaTheme="minorEastAsia"/>
              <w:sz w:val="22"/>
            </w:rPr>
          </w:pPr>
          <w:hyperlink w:anchor="_Toc10520113" w:history="1">
            <w:r w:rsidR="008A43CA" w:rsidRPr="00B9080F">
              <w:rPr>
                <w:rStyle w:val="Hyperlink"/>
              </w:rPr>
              <w:t>3.0</w:t>
            </w:r>
            <w:r w:rsidR="008A43CA">
              <w:rPr>
                <w:rFonts w:eastAsiaTheme="minorEastAsia"/>
                <w:sz w:val="22"/>
              </w:rPr>
              <w:tab/>
            </w:r>
            <w:r w:rsidR="008A43CA" w:rsidRPr="00B9080F">
              <w:rPr>
                <w:rStyle w:val="Hyperlink"/>
              </w:rPr>
              <w:t>Drugs Therapies</w:t>
            </w:r>
            <w:r w:rsidR="008A43CA">
              <w:rPr>
                <w:webHidden/>
              </w:rPr>
              <w:tab/>
            </w:r>
            <w:r w:rsidR="008A43CA">
              <w:rPr>
                <w:webHidden/>
              </w:rPr>
              <w:fldChar w:fldCharType="begin"/>
            </w:r>
            <w:r w:rsidR="008A43CA">
              <w:rPr>
                <w:webHidden/>
              </w:rPr>
              <w:instrText xml:space="preserve"> PAGEREF _Toc10520113 \h </w:instrText>
            </w:r>
            <w:r w:rsidR="008A43CA">
              <w:rPr>
                <w:webHidden/>
              </w:rPr>
            </w:r>
            <w:r w:rsidR="008A43CA">
              <w:rPr>
                <w:webHidden/>
              </w:rPr>
              <w:fldChar w:fldCharType="separate"/>
            </w:r>
            <w:r w:rsidR="008A43CA">
              <w:rPr>
                <w:webHidden/>
              </w:rPr>
              <w:t>11</w:t>
            </w:r>
            <w:r w:rsidR="008A43CA">
              <w:rPr>
                <w:webHidden/>
              </w:rPr>
              <w:fldChar w:fldCharType="end"/>
            </w:r>
          </w:hyperlink>
        </w:p>
        <w:p w14:paraId="28555CA7" w14:textId="58383508" w:rsidR="008A43CA" w:rsidRDefault="009C3F4F">
          <w:pPr>
            <w:pStyle w:val="TOC2"/>
            <w:rPr>
              <w:rFonts w:eastAsiaTheme="minorEastAsia"/>
              <w:sz w:val="22"/>
            </w:rPr>
          </w:pPr>
          <w:hyperlink w:anchor="_Toc10520114" w:history="1">
            <w:r w:rsidR="008A43CA" w:rsidRPr="00B9080F">
              <w:rPr>
                <w:rStyle w:val="Hyperlink"/>
              </w:rPr>
              <w:t>3.1</w:t>
            </w:r>
            <w:r w:rsidR="008A43CA">
              <w:rPr>
                <w:rFonts w:eastAsiaTheme="minorEastAsia"/>
                <w:sz w:val="22"/>
              </w:rPr>
              <w:tab/>
            </w:r>
            <w:r w:rsidR="008A43CA" w:rsidRPr="00B9080F">
              <w:rPr>
                <w:rStyle w:val="Hyperlink"/>
              </w:rPr>
              <w:t>Definitions</w:t>
            </w:r>
            <w:r w:rsidR="008A43CA">
              <w:rPr>
                <w:webHidden/>
              </w:rPr>
              <w:tab/>
            </w:r>
            <w:r w:rsidR="008A43CA">
              <w:rPr>
                <w:webHidden/>
              </w:rPr>
              <w:fldChar w:fldCharType="begin"/>
            </w:r>
            <w:r w:rsidR="008A43CA">
              <w:rPr>
                <w:webHidden/>
              </w:rPr>
              <w:instrText xml:space="preserve"> PAGEREF _Toc10520114 \h </w:instrText>
            </w:r>
            <w:r w:rsidR="008A43CA">
              <w:rPr>
                <w:webHidden/>
              </w:rPr>
            </w:r>
            <w:r w:rsidR="008A43CA">
              <w:rPr>
                <w:webHidden/>
              </w:rPr>
              <w:fldChar w:fldCharType="separate"/>
            </w:r>
            <w:r w:rsidR="008A43CA">
              <w:rPr>
                <w:webHidden/>
              </w:rPr>
              <w:t>12</w:t>
            </w:r>
            <w:r w:rsidR="008A43CA">
              <w:rPr>
                <w:webHidden/>
              </w:rPr>
              <w:fldChar w:fldCharType="end"/>
            </w:r>
          </w:hyperlink>
        </w:p>
        <w:p w14:paraId="6DD0466F" w14:textId="322298A8" w:rsidR="008A43CA" w:rsidRDefault="009C3F4F">
          <w:pPr>
            <w:pStyle w:val="TOC5"/>
            <w:tabs>
              <w:tab w:val="right" w:leader="dot" w:pos="9350"/>
            </w:tabs>
            <w:rPr>
              <w:rFonts w:eastAsiaTheme="minorEastAsia"/>
              <w:noProof/>
              <w:sz w:val="22"/>
            </w:rPr>
          </w:pPr>
          <w:hyperlink w:anchor="_Toc10520115" w:history="1">
            <w:r w:rsidR="008A43CA" w:rsidRPr="00B9080F">
              <w:rPr>
                <w:rStyle w:val="Hyperlink"/>
                <w:noProof/>
              </w:rPr>
              <w:t>First line drug</w:t>
            </w:r>
            <w:r w:rsidR="008A43CA">
              <w:rPr>
                <w:noProof/>
                <w:webHidden/>
              </w:rPr>
              <w:tab/>
            </w:r>
            <w:r w:rsidR="008A43CA">
              <w:rPr>
                <w:noProof/>
                <w:webHidden/>
              </w:rPr>
              <w:fldChar w:fldCharType="begin"/>
            </w:r>
            <w:r w:rsidR="008A43CA">
              <w:rPr>
                <w:noProof/>
                <w:webHidden/>
              </w:rPr>
              <w:instrText xml:space="preserve"> PAGEREF _Toc10520115 \h </w:instrText>
            </w:r>
            <w:r w:rsidR="008A43CA">
              <w:rPr>
                <w:noProof/>
                <w:webHidden/>
              </w:rPr>
            </w:r>
            <w:r w:rsidR="008A43CA">
              <w:rPr>
                <w:noProof/>
                <w:webHidden/>
              </w:rPr>
              <w:fldChar w:fldCharType="separate"/>
            </w:r>
            <w:r w:rsidR="008A43CA">
              <w:rPr>
                <w:noProof/>
                <w:webHidden/>
              </w:rPr>
              <w:t>12</w:t>
            </w:r>
            <w:r w:rsidR="008A43CA">
              <w:rPr>
                <w:noProof/>
                <w:webHidden/>
              </w:rPr>
              <w:fldChar w:fldCharType="end"/>
            </w:r>
          </w:hyperlink>
        </w:p>
        <w:p w14:paraId="6A2B135F" w14:textId="204476E5" w:rsidR="008A43CA" w:rsidRDefault="009C3F4F">
          <w:pPr>
            <w:pStyle w:val="TOC5"/>
            <w:tabs>
              <w:tab w:val="right" w:leader="dot" w:pos="9350"/>
            </w:tabs>
            <w:rPr>
              <w:rFonts w:eastAsiaTheme="minorEastAsia"/>
              <w:noProof/>
              <w:sz w:val="22"/>
            </w:rPr>
          </w:pPr>
          <w:hyperlink w:anchor="_Toc10520116" w:history="1">
            <w:r w:rsidR="008A43CA" w:rsidRPr="00B9080F">
              <w:rPr>
                <w:rStyle w:val="Hyperlink"/>
                <w:noProof/>
              </w:rPr>
              <w:t>Second line drug</w:t>
            </w:r>
            <w:r w:rsidR="008A43CA">
              <w:rPr>
                <w:noProof/>
                <w:webHidden/>
              </w:rPr>
              <w:tab/>
            </w:r>
            <w:r w:rsidR="008A43CA">
              <w:rPr>
                <w:noProof/>
                <w:webHidden/>
              </w:rPr>
              <w:fldChar w:fldCharType="begin"/>
            </w:r>
            <w:r w:rsidR="008A43CA">
              <w:rPr>
                <w:noProof/>
                <w:webHidden/>
              </w:rPr>
              <w:instrText xml:space="preserve"> PAGEREF _Toc10520116 \h </w:instrText>
            </w:r>
            <w:r w:rsidR="008A43CA">
              <w:rPr>
                <w:noProof/>
                <w:webHidden/>
              </w:rPr>
            </w:r>
            <w:r w:rsidR="008A43CA">
              <w:rPr>
                <w:noProof/>
                <w:webHidden/>
              </w:rPr>
              <w:fldChar w:fldCharType="separate"/>
            </w:r>
            <w:r w:rsidR="008A43CA">
              <w:rPr>
                <w:noProof/>
                <w:webHidden/>
              </w:rPr>
              <w:t>13</w:t>
            </w:r>
            <w:r w:rsidR="008A43CA">
              <w:rPr>
                <w:noProof/>
                <w:webHidden/>
              </w:rPr>
              <w:fldChar w:fldCharType="end"/>
            </w:r>
          </w:hyperlink>
        </w:p>
        <w:p w14:paraId="119317E1" w14:textId="419D7438" w:rsidR="008A43CA" w:rsidRDefault="009C3F4F">
          <w:pPr>
            <w:pStyle w:val="TOC5"/>
            <w:tabs>
              <w:tab w:val="right" w:leader="dot" w:pos="9350"/>
            </w:tabs>
            <w:rPr>
              <w:rFonts w:eastAsiaTheme="minorEastAsia"/>
              <w:noProof/>
              <w:sz w:val="22"/>
            </w:rPr>
          </w:pPr>
          <w:hyperlink w:anchor="_Toc10520117" w:history="1">
            <w:r w:rsidR="008A43CA" w:rsidRPr="00B9080F">
              <w:rPr>
                <w:rStyle w:val="Hyperlink"/>
                <w:noProof/>
              </w:rPr>
              <w:t>Compelling indication</w:t>
            </w:r>
            <w:r w:rsidR="008A43CA">
              <w:rPr>
                <w:noProof/>
                <w:webHidden/>
              </w:rPr>
              <w:tab/>
            </w:r>
            <w:r w:rsidR="008A43CA">
              <w:rPr>
                <w:noProof/>
                <w:webHidden/>
              </w:rPr>
              <w:fldChar w:fldCharType="begin"/>
            </w:r>
            <w:r w:rsidR="008A43CA">
              <w:rPr>
                <w:noProof/>
                <w:webHidden/>
              </w:rPr>
              <w:instrText xml:space="preserve"> PAGEREF _Toc10520117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5307C996" w14:textId="026A942E" w:rsidR="008A43CA" w:rsidRDefault="009C3F4F">
          <w:pPr>
            <w:pStyle w:val="TOC5"/>
            <w:tabs>
              <w:tab w:val="right" w:leader="dot" w:pos="9350"/>
            </w:tabs>
            <w:rPr>
              <w:rFonts w:eastAsiaTheme="minorEastAsia"/>
              <w:noProof/>
              <w:sz w:val="22"/>
            </w:rPr>
          </w:pPr>
          <w:hyperlink w:anchor="_Toc10520118" w:history="1">
            <w:r w:rsidR="008A43CA" w:rsidRPr="00B9080F">
              <w:rPr>
                <w:rStyle w:val="Hyperlink"/>
                <w:noProof/>
              </w:rPr>
              <w:t>Relative indication</w:t>
            </w:r>
            <w:r w:rsidR="008A43CA">
              <w:rPr>
                <w:noProof/>
                <w:webHidden/>
              </w:rPr>
              <w:tab/>
            </w:r>
            <w:r w:rsidR="008A43CA">
              <w:rPr>
                <w:noProof/>
                <w:webHidden/>
              </w:rPr>
              <w:fldChar w:fldCharType="begin"/>
            </w:r>
            <w:r w:rsidR="008A43CA">
              <w:rPr>
                <w:noProof/>
                <w:webHidden/>
              </w:rPr>
              <w:instrText xml:space="preserve"> PAGEREF _Toc10520118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6CCD57D5" w14:textId="087609F5" w:rsidR="008A43CA" w:rsidRDefault="009C3F4F">
          <w:pPr>
            <w:pStyle w:val="TOC5"/>
            <w:tabs>
              <w:tab w:val="right" w:leader="dot" w:pos="9350"/>
            </w:tabs>
            <w:rPr>
              <w:rFonts w:eastAsiaTheme="minorEastAsia"/>
              <w:noProof/>
              <w:sz w:val="22"/>
            </w:rPr>
          </w:pPr>
          <w:hyperlink w:anchor="_Toc10520119" w:history="1">
            <w:r w:rsidR="008A43CA" w:rsidRPr="00B9080F">
              <w:rPr>
                <w:rStyle w:val="Hyperlink"/>
                <w:noProof/>
              </w:rPr>
              <w:t>Absolute contraindication</w:t>
            </w:r>
            <w:r w:rsidR="008A43CA">
              <w:rPr>
                <w:noProof/>
                <w:webHidden/>
              </w:rPr>
              <w:tab/>
            </w:r>
            <w:r w:rsidR="008A43CA">
              <w:rPr>
                <w:noProof/>
                <w:webHidden/>
              </w:rPr>
              <w:fldChar w:fldCharType="begin"/>
            </w:r>
            <w:r w:rsidR="008A43CA">
              <w:rPr>
                <w:noProof/>
                <w:webHidden/>
              </w:rPr>
              <w:instrText xml:space="preserve"> PAGEREF _Toc10520119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1CAF6624" w14:textId="5991F631" w:rsidR="008A43CA" w:rsidRDefault="009C3F4F">
          <w:pPr>
            <w:pStyle w:val="TOC5"/>
            <w:tabs>
              <w:tab w:val="right" w:leader="dot" w:pos="9350"/>
            </w:tabs>
            <w:rPr>
              <w:rFonts w:eastAsiaTheme="minorEastAsia"/>
              <w:noProof/>
              <w:sz w:val="22"/>
            </w:rPr>
          </w:pPr>
          <w:hyperlink w:anchor="_Toc10520120" w:history="1">
            <w:r w:rsidR="008A43CA" w:rsidRPr="00B9080F">
              <w:rPr>
                <w:rStyle w:val="Hyperlink"/>
                <w:noProof/>
              </w:rPr>
              <w:t>Relative contraindication</w:t>
            </w:r>
            <w:r w:rsidR="008A43CA">
              <w:rPr>
                <w:noProof/>
                <w:webHidden/>
              </w:rPr>
              <w:tab/>
            </w:r>
            <w:r w:rsidR="008A43CA">
              <w:rPr>
                <w:noProof/>
                <w:webHidden/>
              </w:rPr>
              <w:fldChar w:fldCharType="begin"/>
            </w:r>
            <w:r w:rsidR="008A43CA">
              <w:rPr>
                <w:noProof/>
                <w:webHidden/>
              </w:rPr>
              <w:instrText xml:space="preserve"> PAGEREF _Toc10520120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0FEE2BF4" w14:textId="2579D221" w:rsidR="008A43CA" w:rsidRDefault="009C3F4F">
          <w:pPr>
            <w:pStyle w:val="TOC5"/>
            <w:tabs>
              <w:tab w:val="right" w:leader="dot" w:pos="9350"/>
            </w:tabs>
            <w:rPr>
              <w:rFonts w:eastAsiaTheme="minorEastAsia"/>
              <w:noProof/>
              <w:sz w:val="22"/>
            </w:rPr>
          </w:pPr>
          <w:hyperlink w:anchor="_Toc10520121" w:history="1">
            <w:r w:rsidR="008A43CA" w:rsidRPr="00B9080F">
              <w:rPr>
                <w:rStyle w:val="Hyperlink"/>
                <w:noProof/>
              </w:rPr>
              <w:t>Do not start controllable criteria</w:t>
            </w:r>
            <w:r w:rsidR="008A43CA">
              <w:rPr>
                <w:noProof/>
                <w:webHidden/>
              </w:rPr>
              <w:tab/>
            </w:r>
            <w:r w:rsidR="008A43CA">
              <w:rPr>
                <w:noProof/>
                <w:webHidden/>
              </w:rPr>
              <w:fldChar w:fldCharType="begin"/>
            </w:r>
            <w:r w:rsidR="008A43CA">
              <w:rPr>
                <w:noProof/>
                <w:webHidden/>
              </w:rPr>
              <w:instrText xml:space="preserve"> PAGEREF _Toc10520121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3F18DDF2" w14:textId="1BDD8CB1" w:rsidR="008A43CA" w:rsidRDefault="009C3F4F">
          <w:pPr>
            <w:pStyle w:val="TOC5"/>
            <w:tabs>
              <w:tab w:val="right" w:leader="dot" w:pos="9350"/>
            </w:tabs>
            <w:rPr>
              <w:rFonts w:eastAsiaTheme="minorEastAsia"/>
              <w:noProof/>
              <w:sz w:val="22"/>
            </w:rPr>
          </w:pPr>
          <w:hyperlink w:anchor="_Toc10520122" w:history="1">
            <w:r w:rsidR="008A43CA" w:rsidRPr="00B9080F">
              <w:rPr>
                <w:rStyle w:val="Hyperlink"/>
                <w:noProof/>
              </w:rPr>
              <w:t>Do not start uncontrollable criteria</w:t>
            </w:r>
            <w:r w:rsidR="008A43CA">
              <w:rPr>
                <w:noProof/>
                <w:webHidden/>
              </w:rPr>
              <w:tab/>
            </w:r>
            <w:r w:rsidR="008A43CA">
              <w:rPr>
                <w:noProof/>
                <w:webHidden/>
              </w:rPr>
              <w:fldChar w:fldCharType="begin"/>
            </w:r>
            <w:r w:rsidR="008A43CA">
              <w:rPr>
                <w:noProof/>
                <w:webHidden/>
              </w:rPr>
              <w:instrText xml:space="preserve"> PAGEREF _Toc10520122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3807707F" w14:textId="32BC74EE" w:rsidR="008A43CA" w:rsidRDefault="009C3F4F">
          <w:pPr>
            <w:pStyle w:val="TOC5"/>
            <w:tabs>
              <w:tab w:val="right" w:leader="dot" w:pos="9350"/>
            </w:tabs>
            <w:rPr>
              <w:rFonts w:eastAsiaTheme="minorEastAsia"/>
              <w:noProof/>
              <w:sz w:val="22"/>
            </w:rPr>
          </w:pPr>
          <w:hyperlink w:anchor="_Toc10520123" w:history="1">
            <w:r w:rsidR="008A43CA" w:rsidRPr="00B9080F">
              <w:rPr>
                <w:rStyle w:val="Hyperlink"/>
                <w:noProof/>
              </w:rPr>
              <w:t>Do not increase dose controllable criteria</w:t>
            </w:r>
            <w:r w:rsidR="008A43CA">
              <w:rPr>
                <w:noProof/>
                <w:webHidden/>
              </w:rPr>
              <w:tab/>
            </w:r>
            <w:r w:rsidR="008A43CA">
              <w:rPr>
                <w:noProof/>
                <w:webHidden/>
              </w:rPr>
              <w:fldChar w:fldCharType="begin"/>
            </w:r>
            <w:r w:rsidR="008A43CA">
              <w:rPr>
                <w:noProof/>
                <w:webHidden/>
              </w:rPr>
              <w:instrText xml:space="preserve"> PAGEREF _Toc10520123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10737AFA" w14:textId="3F5CCF33" w:rsidR="008A43CA" w:rsidRDefault="009C3F4F">
          <w:pPr>
            <w:pStyle w:val="TOC5"/>
            <w:tabs>
              <w:tab w:val="right" w:leader="dot" w:pos="9350"/>
            </w:tabs>
            <w:rPr>
              <w:rFonts w:eastAsiaTheme="minorEastAsia"/>
              <w:noProof/>
              <w:sz w:val="22"/>
            </w:rPr>
          </w:pPr>
          <w:hyperlink w:anchor="_Toc10520124" w:history="1">
            <w:r w:rsidR="008A43CA" w:rsidRPr="00B9080F">
              <w:rPr>
                <w:rStyle w:val="Hyperlink"/>
                <w:noProof/>
              </w:rPr>
              <w:t>Do not increase dose uncontrollable criteria (“blocked increase dose uncontrollable,” cannot increase dose, add drug)</w:t>
            </w:r>
            <w:r w:rsidR="008A43CA">
              <w:rPr>
                <w:noProof/>
                <w:webHidden/>
              </w:rPr>
              <w:tab/>
            </w:r>
            <w:r w:rsidR="008A43CA">
              <w:rPr>
                <w:noProof/>
                <w:webHidden/>
              </w:rPr>
              <w:fldChar w:fldCharType="begin"/>
            </w:r>
            <w:r w:rsidR="008A43CA">
              <w:rPr>
                <w:noProof/>
                <w:webHidden/>
              </w:rPr>
              <w:instrText xml:space="preserve"> PAGEREF _Toc10520124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39417D32" w14:textId="39453BB7" w:rsidR="008A43CA" w:rsidRDefault="009C3F4F">
          <w:pPr>
            <w:pStyle w:val="TOC5"/>
            <w:tabs>
              <w:tab w:val="right" w:leader="dot" w:pos="9350"/>
            </w:tabs>
            <w:rPr>
              <w:rFonts w:eastAsiaTheme="minorEastAsia"/>
              <w:noProof/>
              <w:sz w:val="22"/>
            </w:rPr>
          </w:pPr>
          <w:hyperlink w:anchor="_Toc10520125" w:history="1">
            <w:r w:rsidR="008A43CA" w:rsidRPr="00B9080F">
              <w:rPr>
                <w:rStyle w:val="Hyperlink"/>
                <w:noProof/>
              </w:rPr>
              <w:t>Bad drug partner</w:t>
            </w:r>
            <w:r w:rsidR="008A43CA">
              <w:rPr>
                <w:noProof/>
                <w:webHidden/>
              </w:rPr>
              <w:tab/>
            </w:r>
            <w:r w:rsidR="008A43CA">
              <w:rPr>
                <w:noProof/>
                <w:webHidden/>
              </w:rPr>
              <w:fldChar w:fldCharType="begin"/>
            </w:r>
            <w:r w:rsidR="008A43CA">
              <w:rPr>
                <w:noProof/>
                <w:webHidden/>
              </w:rPr>
              <w:instrText xml:space="preserve"> PAGEREF _Toc10520125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206CBFBB" w14:textId="13D853A9" w:rsidR="008A43CA" w:rsidRDefault="009C3F4F">
          <w:pPr>
            <w:pStyle w:val="TOC2"/>
            <w:rPr>
              <w:rFonts w:eastAsiaTheme="minorEastAsia"/>
              <w:sz w:val="22"/>
            </w:rPr>
          </w:pPr>
          <w:hyperlink w:anchor="_Toc10520126" w:history="1">
            <w:r w:rsidR="008A43CA" w:rsidRPr="00B9080F">
              <w:rPr>
                <w:rStyle w:val="Hyperlink"/>
              </w:rPr>
              <w:t>3.2</w:t>
            </w:r>
            <w:r w:rsidR="008A43CA">
              <w:rPr>
                <w:rFonts w:eastAsiaTheme="minorEastAsia"/>
                <w:sz w:val="22"/>
              </w:rPr>
              <w:tab/>
            </w:r>
            <w:r w:rsidR="008A43CA" w:rsidRPr="00B9080F">
              <w:rPr>
                <w:rStyle w:val="Hyperlink"/>
              </w:rPr>
              <w:t>Messages associated with drug recommendations</w:t>
            </w:r>
            <w:r w:rsidR="008A43CA">
              <w:rPr>
                <w:webHidden/>
              </w:rPr>
              <w:tab/>
            </w:r>
            <w:r w:rsidR="008A43CA">
              <w:rPr>
                <w:webHidden/>
              </w:rPr>
              <w:fldChar w:fldCharType="begin"/>
            </w:r>
            <w:r w:rsidR="008A43CA">
              <w:rPr>
                <w:webHidden/>
              </w:rPr>
              <w:instrText xml:space="preserve"> PAGEREF _Toc10520126 \h </w:instrText>
            </w:r>
            <w:r w:rsidR="008A43CA">
              <w:rPr>
                <w:webHidden/>
              </w:rPr>
            </w:r>
            <w:r w:rsidR="008A43CA">
              <w:rPr>
                <w:webHidden/>
              </w:rPr>
              <w:fldChar w:fldCharType="separate"/>
            </w:r>
            <w:r w:rsidR="008A43CA">
              <w:rPr>
                <w:webHidden/>
              </w:rPr>
              <w:t>16</w:t>
            </w:r>
            <w:r w:rsidR="008A43CA">
              <w:rPr>
                <w:webHidden/>
              </w:rPr>
              <w:fldChar w:fldCharType="end"/>
            </w:r>
          </w:hyperlink>
        </w:p>
        <w:p w14:paraId="0704373D" w14:textId="3DDEAFCD" w:rsidR="008A43CA" w:rsidRDefault="009C3F4F">
          <w:pPr>
            <w:pStyle w:val="TOC2"/>
            <w:rPr>
              <w:rFonts w:eastAsiaTheme="minorEastAsia"/>
              <w:sz w:val="22"/>
            </w:rPr>
          </w:pPr>
          <w:hyperlink w:anchor="_Toc10520127" w:history="1">
            <w:r w:rsidR="008A43CA" w:rsidRPr="00B9080F">
              <w:rPr>
                <w:rStyle w:val="Hyperlink"/>
              </w:rPr>
              <w:t>3.3</w:t>
            </w:r>
            <w:r w:rsidR="008A43CA">
              <w:rPr>
                <w:rFonts w:eastAsiaTheme="minorEastAsia"/>
                <w:sz w:val="22"/>
              </w:rPr>
              <w:tab/>
            </w:r>
            <w:r w:rsidR="008A43CA" w:rsidRPr="00B9080F">
              <w:rPr>
                <w:rStyle w:val="Hyperlink"/>
              </w:rPr>
              <w:t>Note on Dates &amp; Session Times</w:t>
            </w:r>
            <w:r w:rsidR="008A43CA">
              <w:rPr>
                <w:webHidden/>
              </w:rPr>
              <w:tab/>
            </w:r>
            <w:r w:rsidR="008A43CA">
              <w:rPr>
                <w:webHidden/>
              </w:rPr>
              <w:fldChar w:fldCharType="begin"/>
            </w:r>
            <w:r w:rsidR="008A43CA">
              <w:rPr>
                <w:webHidden/>
              </w:rPr>
              <w:instrText xml:space="preserve"> PAGEREF _Toc10520127 \h </w:instrText>
            </w:r>
            <w:r w:rsidR="008A43CA">
              <w:rPr>
                <w:webHidden/>
              </w:rPr>
            </w:r>
            <w:r w:rsidR="008A43CA">
              <w:rPr>
                <w:webHidden/>
              </w:rPr>
              <w:fldChar w:fldCharType="separate"/>
            </w:r>
            <w:r w:rsidR="008A43CA">
              <w:rPr>
                <w:webHidden/>
              </w:rPr>
              <w:t>17</w:t>
            </w:r>
            <w:r w:rsidR="008A43CA">
              <w:rPr>
                <w:webHidden/>
              </w:rPr>
              <w:fldChar w:fldCharType="end"/>
            </w:r>
          </w:hyperlink>
        </w:p>
        <w:p w14:paraId="47C7CB84" w14:textId="77E0D11B" w:rsidR="008A43CA" w:rsidRDefault="009C3F4F">
          <w:pPr>
            <w:pStyle w:val="TOC2"/>
            <w:rPr>
              <w:rFonts w:eastAsiaTheme="minorEastAsia"/>
              <w:sz w:val="22"/>
            </w:rPr>
          </w:pPr>
          <w:hyperlink w:anchor="_Toc10520128" w:history="1">
            <w:r w:rsidR="008A43CA" w:rsidRPr="00B9080F">
              <w:rPr>
                <w:rStyle w:val="Hyperlink"/>
              </w:rPr>
              <w:t>3.4</w:t>
            </w:r>
            <w:r w:rsidR="008A43CA">
              <w:rPr>
                <w:rFonts w:eastAsiaTheme="minorEastAsia"/>
                <w:sz w:val="22"/>
              </w:rPr>
              <w:tab/>
            </w:r>
            <w:r w:rsidR="008A43CA" w:rsidRPr="00B9080F">
              <w:rPr>
                <w:rStyle w:val="Hyperlink"/>
              </w:rPr>
              <w:t>Medication Possession Ratio</w:t>
            </w:r>
            <w:r w:rsidR="008A43CA">
              <w:rPr>
                <w:webHidden/>
              </w:rPr>
              <w:tab/>
            </w:r>
            <w:r w:rsidR="008A43CA">
              <w:rPr>
                <w:webHidden/>
              </w:rPr>
              <w:fldChar w:fldCharType="begin"/>
            </w:r>
            <w:r w:rsidR="008A43CA">
              <w:rPr>
                <w:webHidden/>
              </w:rPr>
              <w:instrText xml:space="preserve"> PAGEREF _Toc10520128 \h </w:instrText>
            </w:r>
            <w:r w:rsidR="008A43CA">
              <w:rPr>
                <w:webHidden/>
              </w:rPr>
            </w:r>
            <w:r w:rsidR="008A43CA">
              <w:rPr>
                <w:webHidden/>
              </w:rPr>
              <w:fldChar w:fldCharType="separate"/>
            </w:r>
            <w:r w:rsidR="008A43CA">
              <w:rPr>
                <w:webHidden/>
              </w:rPr>
              <w:t>18</w:t>
            </w:r>
            <w:r w:rsidR="008A43CA">
              <w:rPr>
                <w:webHidden/>
              </w:rPr>
              <w:fldChar w:fldCharType="end"/>
            </w:r>
          </w:hyperlink>
        </w:p>
        <w:p w14:paraId="56D7752C" w14:textId="538C60B7" w:rsidR="008A43CA" w:rsidRDefault="009C3F4F">
          <w:pPr>
            <w:pStyle w:val="TOC2"/>
            <w:rPr>
              <w:rFonts w:eastAsiaTheme="minorEastAsia"/>
              <w:sz w:val="22"/>
            </w:rPr>
          </w:pPr>
          <w:hyperlink w:anchor="_Toc10520129" w:history="1">
            <w:r w:rsidR="008A43CA" w:rsidRPr="00B9080F">
              <w:rPr>
                <w:rStyle w:val="Hyperlink"/>
              </w:rPr>
              <w:t>3.5</w:t>
            </w:r>
            <w:r w:rsidR="008A43CA">
              <w:rPr>
                <w:rFonts w:eastAsiaTheme="minorEastAsia"/>
                <w:sz w:val="22"/>
              </w:rPr>
              <w:tab/>
            </w:r>
            <w:r w:rsidR="008A43CA" w:rsidRPr="00B9080F">
              <w:rPr>
                <w:rStyle w:val="Hyperlink"/>
              </w:rPr>
              <w:t>Encoded Drugs</w:t>
            </w:r>
            <w:r w:rsidR="008A43CA">
              <w:rPr>
                <w:webHidden/>
              </w:rPr>
              <w:tab/>
            </w:r>
            <w:r w:rsidR="008A43CA">
              <w:rPr>
                <w:webHidden/>
              </w:rPr>
              <w:fldChar w:fldCharType="begin"/>
            </w:r>
            <w:r w:rsidR="008A43CA">
              <w:rPr>
                <w:webHidden/>
              </w:rPr>
              <w:instrText xml:space="preserve"> PAGEREF _Toc10520129 \h </w:instrText>
            </w:r>
            <w:r w:rsidR="008A43CA">
              <w:rPr>
                <w:webHidden/>
              </w:rPr>
            </w:r>
            <w:r w:rsidR="008A43CA">
              <w:rPr>
                <w:webHidden/>
              </w:rPr>
              <w:fldChar w:fldCharType="separate"/>
            </w:r>
            <w:r w:rsidR="008A43CA">
              <w:rPr>
                <w:webHidden/>
              </w:rPr>
              <w:t>18</w:t>
            </w:r>
            <w:r w:rsidR="008A43CA">
              <w:rPr>
                <w:webHidden/>
              </w:rPr>
              <w:fldChar w:fldCharType="end"/>
            </w:r>
          </w:hyperlink>
        </w:p>
        <w:p w14:paraId="22B6FA3E" w14:textId="5CC807CE" w:rsidR="008A43CA" w:rsidRDefault="009C3F4F">
          <w:pPr>
            <w:pStyle w:val="TOC5"/>
            <w:tabs>
              <w:tab w:val="right" w:leader="dot" w:pos="9350"/>
            </w:tabs>
            <w:rPr>
              <w:rFonts w:eastAsiaTheme="minorEastAsia"/>
              <w:noProof/>
              <w:sz w:val="22"/>
            </w:rPr>
          </w:pPr>
          <w:hyperlink w:anchor="_Toc10520130" w:history="1">
            <w:r w:rsidR="008A43CA" w:rsidRPr="00B9080F">
              <w:rPr>
                <w:rStyle w:val="Hyperlink"/>
                <w:noProof/>
              </w:rPr>
              <w:t>Biguanide (metformin), first line therapy</w:t>
            </w:r>
            <w:r w:rsidR="008A43CA">
              <w:rPr>
                <w:noProof/>
                <w:webHidden/>
              </w:rPr>
              <w:tab/>
            </w:r>
            <w:r w:rsidR="008A43CA">
              <w:rPr>
                <w:noProof/>
                <w:webHidden/>
              </w:rPr>
              <w:fldChar w:fldCharType="begin"/>
            </w:r>
            <w:r w:rsidR="008A43CA">
              <w:rPr>
                <w:noProof/>
                <w:webHidden/>
              </w:rPr>
              <w:instrText xml:space="preserve"> PAGEREF _Toc10520130 \h </w:instrText>
            </w:r>
            <w:r w:rsidR="008A43CA">
              <w:rPr>
                <w:noProof/>
                <w:webHidden/>
              </w:rPr>
            </w:r>
            <w:r w:rsidR="008A43CA">
              <w:rPr>
                <w:noProof/>
                <w:webHidden/>
              </w:rPr>
              <w:fldChar w:fldCharType="separate"/>
            </w:r>
            <w:r w:rsidR="008A43CA">
              <w:rPr>
                <w:noProof/>
                <w:webHidden/>
              </w:rPr>
              <w:t>18</w:t>
            </w:r>
            <w:r w:rsidR="008A43CA">
              <w:rPr>
                <w:noProof/>
                <w:webHidden/>
              </w:rPr>
              <w:fldChar w:fldCharType="end"/>
            </w:r>
          </w:hyperlink>
        </w:p>
        <w:p w14:paraId="60AAED85" w14:textId="1F1ECD85" w:rsidR="008A43CA" w:rsidRDefault="009C3F4F">
          <w:pPr>
            <w:pStyle w:val="TOC5"/>
            <w:tabs>
              <w:tab w:val="right" w:leader="dot" w:pos="9350"/>
            </w:tabs>
            <w:rPr>
              <w:rFonts w:eastAsiaTheme="minorEastAsia"/>
              <w:noProof/>
              <w:sz w:val="22"/>
            </w:rPr>
          </w:pPr>
          <w:hyperlink w:anchor="_Toc10520131" w:history="1">
            <w:r w:rsidR="008A43CA" w:rsidRPr="00B9080F">
              <w:rPr>
                <w:rStyle w:val="Hyperlink"/>
                <w:noProof/>
              </w:rPr>
              <w:t>Glipizide, second line therapy</w:t>
            </w:r>
            <w:r w:rsidR="008A43CA">
              <w:rPr>
                <w:noProof/>
                <w:webHidden/>
              </w:rPr>
              <w:tab/>
            </w:r>
            <w:r w:rsidR="008A43CA">
              <w:rPr>
                <w:noProof/>
                <w:webHidden/>
              </w:rPr>
              <w:fldChar w:fldCharType="begin"/>
            </w:r>
            <w:r w:rsidR="008A43CA">
              <w:rPr>
                <w:noProof/>
                <w:webHidden/>
              </w:rPr>
              <w:instrText xml:space="preserve"> PAGEREF _Toc10520131 \h </w:instrText>
            </w:r>
            <w:r w:rsidR="008A43CA">
              <w:rPr>
                <w:noProof/>
                <w:webHidden/>
              </w:rPr>
            </w:r>
            <w:r w:rsidR="008A43CA">
              <w:rPr>
                <w:noProof/>
                <w:webHidden/>
              </w:rPr>
              <w:fldChar w:fldCharType="separate"/>
            </w:r>
            <w:r w:rsidR="008A43CA">
              <w:rPr>
                <w:noProof/>
                <w:webHidden/>
              </w:rPr>
              <w:t>22</w:t>
            </w:r>
            <w:r w:rsidR="008A43CA">
              <w:rPr>
                <w:noProof/>
                <w:webHidden/>
              </w:rPr>
              <w:fldChar w:fldCharType="end"/>
            </w:r>
          </w:hyperlink>
        </w:p>
        <w:p w14:paraId="1866EEB8" w14:textId="2CE3737F" w:rsidR="008A43CA" w:rsidRDefault="009C3F4F">
          <w:pPr>
            <w:pStyle w:val="TOC5"/>
            <w:tabs>
              <w:tab w:val="right" w:leader="dot" w:pos="9350"/>
            </w:tabs>
            <w:rPr>
              <w:rFonts w:eastAsiaTheme="minorEastAsia"/>
              <w:noProof/>
              <w:sz w:val="22"/>
            </w:rPr>
          </w:pPr>
          <w:hyperlink w:anchor="_Toc10520132" w:history="1">
            <w:r w:rsidR="008A43CA" w:rsidRPr="00B9080F">
              <w:rPr>
                <w:rStyle w:val="Hyperlink"/>
                <w:noProof/>
              </w:rPr>
              <w:t>Pioglitazone, second line therapy</w:t>
            </w:r>
            <w:r w:rsidR="008A43CA">
              <w:rPr>
                <w:noProof/>
                <w:webHidden/>
              </w:rPr>
              <w:tab/>
            </w:r>
            <w:r w:rsidR="008A43CA">
              <w:rPr>
                <w:noProof/>
                <w:webHidden/>
              </w:rPr>
              <w:fldChar w:fldCharType="begin"/>
            </w:r>
            <w:r w:rsidR="008A43CA">
              <w:rPr>
                <w:noProof/>
                <w:webHidden/>
              </w:rPr>
              <w:instrText xml:space="preserve"> PAGEREF _Toc10520132 \h </w:instrText>
            </w:r>
            <w:r w:rsidR="008A43CA">
              <w:rPr>
                <w:noProof/>
                <w:webHidden/>
              </w:rPr>
            </w:r>
            <w:r w:rsidR="008A43CA">
              <w:rPr>
                <w:noProof/>
                <w:webHidden/>
              </w:rPr>
              <w:fldChar w:fldCharType="separate"/>
            </w:r>
            <w:r w:rsidR="008A43CA">
              <w:rPr>
                <w:noProof/>
                <w:webHidden/>
              </w:rPr>
              <w:t>24</w:t>
            </w:r>
            <w:r w:rsidR="008A43CA">
              <w:rPr>
                <w:noProof/>
                <w:webHidden/>
              </w:rPr>
              <w:fldChar w:fldCharType="end"/>
            </w:r>
          </w:hyperlink>
        </w:p>
        <w:p w14:paraId="3FE0D5CC" w14:textId="6707DC8A" w:rsidR="008A43CA" w:rsidRDefault="009C3F4F">
          <w:pPr>
            <w:pStyle w:val="TOC5"/>
            <w:tabs>
              <w:tab w:val="right" w:leader="dot" w:pos="9350"/>
            </w:tabs>
            <w:rPr>
              <w:rFonts w:eastAsiaTheme="minorEastAsia"/>
              <w:noProof/>
              <w:sz w:val="22"/>
            </w:rPr>
          </w:pPr>
          <w:hyperlink w:anchor="_Toc10520133" w:history="1">
            <w:r w:rsidR="008A43CA" w:rsidRPr="00B9080F">
              <w:rPr>
                <w:rStyle w:val="Hyperlink"/>
                <w:noProof/>
              </w:rPr>
              <w:t>Empagliflozin,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_Toc10520133 \h </w:instrText>
            </w:r>
            <w:r w:rsidR="008A43CA">
              <w:rPr>
                <w:noProof/>
                <w:webHidden/>
              </w:rPr>
            </w:r>
            <w:r w:rsidR="008A43CA">
              <w:rPr>
                <w:noProof/>
                <w:webHidden/>
              </w:rPr>
              <w:fldChar w:fldCharType="separate"/>
            </w:r>
            <w:r w:rsidR="008A43CA">
              <w:rPr>
                <w:noProof/>
                <w:webHidden/>
              </w:rPr>
              <w:t>26</w:t>
            </w:r>
            <w:r w:rsidR="008A43CA">
              <w:rPr>
                <w:noProof/>
                <w:webHidden/>
              </w:rPr>
              <w:fldChar w:fldCharType="end"/>
            </w:r>
          </w:hyperlink>
        </w:p>
        <w:p w14:paraId="2F76BB7E" w14:textId="5125C7C3" w:rsidR="008A43CA" w:rsidRDefault="009C3F4F">
          <w:pPr>
            <w:pStyle w:val="TOC5"/>
            <w:tabs>
              <w:tab w:val="right" w:leader="dot" w:pos="9350"/>
            </w:tabs>
            <w:rPr>
              <w:rFonts w:eastAsiaTheme="minorEastAsia"/>
              <w:noProof/>
              <w:sz w:val="22"/>
            </w:rPr>
          </w:pPr>
          <w:hyperlink w:anchor="_Toc10520134" w:history="1">
            <w:r w:rsidR="008A43CA" w:rsidRPr="00B9080F">
              <w:rPr>
                <w:rStyle w:val="Hyperlink"/>
                <w:noProof/>
              </w:rPr>
              <w:t>Semaglutide,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_Toc10520134 \h </w:instrText>
            </w:r>
            <w:r w:rsidR="008A43CA">
              <w:rPr>
                <w:noProof/>
                <w:webHidden/>
              </w:rPr>
            </w:r>
            <w:r w:rsidR="008A43CA">
              <w:rPr>
                <w:noProof/>
                <w:webHidden/>
              </w:rPr>
              <w:fldChar w:fldCharType="separate"/>
            </w:r>
            <w:r w:rsidR="008A43CA">
              <w:rPr>
                <w:noProof/>
                <w:webHidden/>
              </w:rPr>
              <w:t>29</w:t>
            </w:r>
            <w:r w:rsidR="008A43CA">
              <w:rPr>
                <w:noProof/>
                <w:webHidden/>
              </w:rPr>
              <w:fldChar w:fldCharType="end"/>
            </w:r>
          </w:hyperlink>
        </w:p>
        <w:p w14:paraId="79039614" w14:textId="545F8F2D" w:rsidR="008A43CA" w:rsidRDefault="009C3F4F">
          <w:pPr>
            <w:pStyle w:val="TOC5"/>
            <w:tabs>
              <w:tab w:val="right" w:leader="dot" w:pos="9350"/>
            </w:tabs>
            <w:rPr>
              <w:rFonts w:eastAsiaTheme="minorEastAsia"/>
              <w:noProof/>
              <w:sz w:val="22"/>
            </w:rPr>
          </w:pPr>
          <w:hyperlink w:anchor="_Toc10520135" w:history="1">
            <w:r w:rsidR="008A43CA" w:rsidRPr="00B9080F">
              <w:rPr>
                <w:rStyle w:val="Hyperlink"/>
                <w:noProof/>
              </w:rPr>
              <w:t>Alogliptin,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_Toc10520135 \h </w:instrText>
            </w:r>
            <w:r w:rsidR="008A43CA">
              <w:rPr>
                <w:noProof/>
                <w:webHidden/>
              </w:rPr>
            </w:r>
            <w:r w:rsidR="008A43CA">
              <w:rPr>
                <w:noProof/>
                <w:webHidden/>
              </w:rPr>
              <w:fldChar w:fldCharType="separate"/>
            </w:r>
            <w:r w:rsidR="008A43CA">
              <w:rPr>
                <w:noProof/>
                <w:webHidden/>
              </w:rPr>
              <w:t>31</w:t>
            </w:r>
            <w:r w:rsidR="008A43CA">
              <w:rPr>
                <w:noProof/>
                <w:webHidden/>
              </w:rPr>
              <w:fldChar w:fldCharType="end"/>
            </w:r>
          </w:hyperlink>
        </w:p>
        <w:p w14:paraId="19A17E25" w14:textId="27D17A2C" w:rsidR="008A43CA" w:rsidRDefault="009C3F4F">
          <w:pPr>
            <w:pStyle w:val="TOC5"/>
            <w:tabs>
              <w:tab w:val="right" w:leader="dot" w:pos="9350"/>
            </w:tabs>
            <w:rPr>
              <w:rFonts w:eastAsiaTheme="minorEastAsia"/>
              <w:noProof/>
              <w:sz w:val="22"/>
            </w:rPr>
          </w:pPr>
          <w:hyperlink w:anchor="_Toc10520136" w:history="1">
            <w:r w:rsidR="008A43CA" w:rsidRPr="00B9080F">
              <w:rPr>
                <w:rStyle w:val="Hyperlink"/>
                <w:noProof/>
              </w:rPr>
              <w:t>Saxagliptin,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_Toc10520136 \h </w:instrText>
            </w:r>
            <w:r w:rsidR="008A43CA">
              <w:rPr>
                <w:noProof/>
                <w:webHidden/>
              </w:rPr>
            </w:r>
            <w:r w:rsidR="008A43CA">
              <w:rPr>
                <w:noProof/>
                <w:webHidden/>
              </w:rPr>
              <w:fldChar w:fldCharType="separate"/>
            </w:r>
            <w:r w:rsidR="008A43CA">
              <w:rPr>
                <w:noProof/>
                <w:webHidden/>
              </w:rPr>
              <w:t>33</w:t>
            </w:r>
            <w:r w:rsidR="008A43CA">
              <w:rPr>
                <w:noProof/>
                <w:webHidden/>
              </w:rPr>
              <w:fldChar w:fldCharType="end"/>
            </w:r>
          </w:hyperlink>
        </w:p>
        <w:p w14:paraId="6371151A" w14:textId="5378E4DC" w:rsidR="008A43CA" w:rsidRDefault="009C3F4F">
          <w:pPr>
            <w:pStyle w:val="TOC1"/>
            <w:rPr>
              <w:rFonts w:eastAsiaTheme="minorEastAsia"/>
              <w:sz w:val="22"/>
            </w:rPr>
          </w:pPr>
          <w:hyperlink w:anchor="_Toc10520137" w:history="1">
            <w:r w:rsidR="008A43CA" w:rsidRPr="00B9080F">
              <w:rPr>
                <w:rStyle w:val="Hyperlink"/>
              </w:rPr>
              <w:t>4.0</w:t>
            </w:r>
            <w:r w:rsidR="008A43CA">
              <w:rPr>
                <w:rFonts w:eastAsiaTheme="minorEastAsia"/>
                <w:sz w:val="22"/>
              </w:rPr>
              <w:tab/>
            </w:r>
            <w:r w:rsidR="008A43CA" w:rsidRPr="00B9080F">
              <w:rPr>
                <w:rStyle w:val="Hyperlink"/>
              </w:rPr>
              <w:t>Behavior of the CDS</w:t>
            </w:r>
            <w:r w:rsidR="008A43CA">
              <w:rPr>
                <w:webHidden/>
              </w:rPr>
              <w:tab/>
            </w:r>
            <w:r w:rsidR="008A43CA">
              <w:rPr>
                <w:webHidden/>
              </w:rPr>
              <w:fldChar w:fldCharType="begin"/>
            </w:r>
            <w:r w:rsidR="008A43CA">
              <w:rPr>
                <w:webHidden/>
              </w:rPr>
              <w:instrText xml:space="preserve"> PAGEREF _Toc10520137 \h </w:instrText>
            </w:r>
            <w:r w:rsidR="008A43CA">
              <w:rPr>
                <w:webHidden/>
              </w:rPr>
            </w:r>
            <w:r w:rsidR="008A43CA">
              <w:rPr>
                <w:webHidden/>
              </w:rPr>
              <w:fldChar w:fldCharType="separate"/>
            </w:r>
            <w:r w:rsidR="008A43CA">
              <w:rPr>
                <w:webHidden/>
              </w:rPr>
              <w:t>36</w:t>
            </w:r>
            <w:r w:rsidR="008A43CA">
              <w:rPr>
                <w:webHidden/>
              </w:rPr>
              <w:fldChar w:fldCharType="end"/>
            </w:r>
          </w:hyperlink>
        </w:p>
        <w:p w14:paraId="0443611D" w14:textId="25DC4883" w:rsidR="008A43CA" w:rsidRDefault="009C3F4F">
          <w:pPr>
            <w:pStyle w:val="TOC2"/>
            <w:rPr>
              <w:rFonts w:eastAsiaTheme="minorEastAsia"/>
              <w:sz w:val="22"/>
            </w:rPr>
          </w:pPr>
          <w:hyperlink w:anchor="_Toc10520138" w:history="1">
            <w:r w:rsidR="008A43CA" w:rsidRPr="00B9080F">
              <w:rPr>
                <w:rStyle w:val="Hyperlink"/>
              </w:rPr>
              <w:t>4.1</w:t>
            </w:r>
            <w:r w:rsidR="008A43CA">
              <w:rPr>
                <w:rFonts w:eastAsiaTheme="minorEastAsia"/>
                <w:sz w:val="22"/>
              </w:rPr>
              <w:tab/>
            </w:r>
            <w:r w:rsidR="008A43CA" w:rsidRPr="00B9080F">
              <w:rPr>
                <w:rStyle w:val="Hyperlink"/>
              </w:rPr>
              <w:t>Note on Drug Dosages</w:t>
            </w:r>
            <w:r w:rsidR="008A43CA">
              <w:rPr>
                <w:webHidden/>
              </w:rPr>
              <w:tab/>
            </w:r>
            <w:r w:rsidR="008A43CA">
              <w:rPr>
                <w:webHidden/>
              </w:rPr>
              <w:fldChar w:fldCharType="begin"/>
            </w:r>
            <w:r w:rsidR="008A43CA">
              <w:rPr>
                <w:webHidden/>
              </w:rPr>
              <w:instrText xml:space="preserve"> PAGEREF _Toc10520138 \h </w:instrText>
            </w:r>
            <w:r w:rsidR="008A43CA">
              <w:rPr>
                <w:webHidden/>
              </w:rPr>
            </w:r>
            <w:r w:rsidR="008A43CA">
              <w:rPr>
                <w:webHidden/>
              </w:rPr>
              <w:fldChar w:fldCharType="separate"/>
            </w:r>
            <w:r w:rsidR="008A43CA">
              <w:rPr>
                <w:webHidden/>
              </w:rPr>
              <w:t>40</w:t>
            </w:r>
            <w:r w:rsidR="008A43CA">
              <w:rPr>
                <w:webHidden/>
              </w:rPr>
              <w:fldChar w:fldCharType="end"/>
            </w:r>
          </w:hyperlink>
        </w:p>
        <w:p w14:paraId="27F140C5" w14:textId="48B30400" w:rsidR="008A43CA" w:rsidRDefault="009C3F4F">
          <w:pPr>
            <w:pStyle w:val="TOC2"/>
            <w:rPr>
              <w:rFonts w:eastAsiaTheme="minorEastAsia"/>
              <w:sz w:val="22"/>
            </w:rPr>
          </w:pPr>
          <w:hyperlink w:anchor="_Toc10520139" w:history="1">
            <w:r w:rsidR="008A43CA" w:rsidRPr="00B9080F">
              <w:rPr>
                <w:rStyle w:val="Hyperlink"/>
              </w:rPr>
              <w:t>4.2</w:t>
            </w:r>
            <w:r w:rsidR="008A43CA">
              <w:rPr>
                <w:rFonts w:eastAsiaTheme="minorEastAsia"/>
                <w:sz w:val="22"/>
              </w:rPr>
              <w:tab/>
            </w:r>
            <w:r w:rsidR="008A43CA" w:rsidRPr="00B9080F">
              <w:rPr>
                <w:rStyle w:val="Hyperlink"/>
              </w:rPr>
              <w:t>Scenarios Background</w:t>
            </w:r>
            <w:r w:rsidR="008A43CA">
              <w:rPr>
                <w:webHidden/>
              </w:rPr>
              <w:tab/>
            </w:r>
            <w:r w:rsidR="008A43CA">
              <w:rPr>
                <w:webHidden/>
              </w:rPr>
              <w:fldChar w:fldCharType="begin"/>
            </w:r>
            <w:r w:rsidR="008A43CA">
              <w:rPr>
                <w:webHidden/>
              </w:rPr>
              <w:instrText xml:space="preserve"> PAGEREF _Toc10520139 \h </w:instrText>
            </w:r>
            <w:r w:rsidR="008A43CA">
              <w:rPr>
                <w:webHidden/>
              </w:rPr>
            </w:r>
            <w:r w:rsidR="008A43CA">
              <w:rPr>
                <w:webHidden/>
              </w:rPr>
              <w:fldChar w:fldCharType="separate"/>
            </w:r>
            <w:r w:rsidR="008A43CA">
              <w:rPr>
                <w:webHidden/>
              </w:rPr>
              <w:t>40</w:t>
            </w:r>
            <w:r w:rsidR="008A43CA">
              <w:rPr>
                <w:webHidden/>
              </w:rPr>
              <w:fldChar w:fldCharType="end"/>
            </w:r>
          </w:hyperlink>
        </w:p>
        <w:p w14:paraId="6D4E97FC" w14:textId="2F032B9E" w:rsidR="008A43CA" w:rsidRDefault="009C3F4F">
          <w:pPr>
            <w:pStyle w:val="TOC2"/>
            <w:rPr>
              <w:rFonts w:eastAsiaTheme="minorEastAsia"/>
              <w:sz w:val="22"/>
            </w:rPr>
          </w:pPr>
          <w:hyperlink w:anchor="_Toc10520140" w:history="1">
            <w:r w:rsidR="008A43CA" w:rsidRPr="00B9080F">
              <w:rPr>
                <w:rStyle w:val="Hyperlink"/>
              </w:rPr>
              <w:t>4.3</w:t>
            </w:r>
            <w:r w:rsidR="008A43CA">
              <w:rPr>
                <w:rFonts w:eastAsiaTheme="minorEastAsia"/>
                <w:sz w:val="22"/>
              </w:rPr>
              <w:tab/>
            </w:r>
            <w:r w:rsidR="008A43CA" w:rsidRPr="00B9080F">
              <w:rPr>
                <w:rStyle w:val="Hyperlink"/>
              </w:rPr>
              <w:t>Scenario: No DM drugs</w:t>
            </w:r>
            <w:r w:rsidR="008A43CA">
              <w:rPr>
                <w:webHidden/>
              </w:rPr>
              <w:tab/>
            </w:r>
            <w:r w:rsidR="008A43CA">
              <w:rPr>
                <w:webHidden/>
              </w:rPr>
              <w:fldChar w:fldCharType="begin"/>
            </w:r>
            <w:r w:rsidR="008A43CA">
              <w:rPr>
                <w:webHidden/>
              </w:rPr>
              <w:instrText xml:space="preserve"> PAGEREF _Toc10520140 \h </w:instrText>
            </w:r>
            <w:r w:rsidR="008A43CA">
              <w:rPr>
                <w:webHidden/>
              </w:rPr>
            </w:r>
            <w:r w:rsidR="008A43CA">
              <w:rPr>
                <w:webHidden/>
              </w:rPr>
              <w:fldChar w:fldCharType="separate"/>
            </w:r>
            <w:r w:rsidR="008A43CA">
              <w:rPr>
                <w:webHidden/>
              </w:rPr>
              <w:t>41</w:t>
            </w:r>
            <w:r w:rsidR="008A43CA">
              <w:rPr>
                <w:webHidden/>
              </w:rPr>
              <w:fldChar w:fldCharType="end"/>
            </w:r>
          </w:hyperlink>
        </w:p>
        <w:p w14:paraId="7B299741" w14:textId="35EE2559" w:rsidR="008A43CA" w:rsidRDefault="009C3F4F">
          <w:pPr>
            <w:pStyle w:val="TOC2"/>
            <w:rPr>
              <w:rFonts w:eastAsiaTheme="minorEastAsia"/>
              <w:sz w:val="22"/>
            </w:rPr>
          </w:pPr>
          <w:hyperlink w:anchor="_Toc10520141" w:history="1">
            <w:r w:rsidR="008A43CA" w:rsidRPr="00B9080F">
              <w:rPr>
                <w:rStyle w:val="Hyperlink"/>
              </w:rPr>
              <w:t>4.4</w:t>
            </w:r>
            <w:r w:rsidR="008A43CA">
              <w:rPr>
                <w:rFonts w:eastAsiaTheme="minorEastAsia"/>
                <w:sz w:val="22"/>
              </w:rPr>
              <w:tab/>
            </w:r>
            <w:r w:rsidR="008A43CA" w:rsidRPr="00B9080F">
              <w:rPr>
                <w:rStyle w:val="Hyperlink"/>
              </w:rPr>
              <w:t>Scenario: One DM drug</w:t>
            </w:r>
            <w:r w:rsidR="008A43CA">
              <w:rPr>
                <w:webHidden/>
              </w:rPr>
              <w:tab/>
            </w:r>
            <w:r w:rsidR="008A43CA">
              <w:rPr>
                <w:webHidden/>
              </w:rPr>
              <w:fldChar w:fldCharType="begin"/>
            </w:r>
            <w:r w:rsidR="008A43CA">
              <w:rPr>
                <w:webHidden/>
              </w:rPr>
              <w:instrText xml:space="preserve"> PAGEREF _Toc10520141 \h </w:instrText>
            </w:r>
            <w:r w:rsidR="008A43CA">
              <w:rPr>
                <w:webHidden/>
              </w:rPr>
            </w:r>
            <w:r w:rsidR="008A43CA">
              <w:rPr>
                <w:webHidden/>
              </w:rPr>
              <w:fldChar w:fldCharType="separate"/>
            </w:r>
            <w:r w:rsidR="008A43CA">
              <w:rPr>
                <w:webHidden/>
              </w:rPr>
              <w:t>41</w:t>
            </w:r>
            <w:r w:rsidR="008A43CA">
              <w:rPr>
                <w:webHidden/>
              </w:rPr>
              <w:fldChar w:fldCharType="end"/>
            </w:r>
          </w:hyperlink>
        </w:p>
        <w:p w14:paraId="059C8A6F" w14:textId="32E18B29" w:rsidR="008A43CA" w:rsidRDefault="009C3F4F">
          <w:pPr>
            <w:pStyle w:val="TOC5"/>
            <w:tabs>
              <w:tab w:val="right" w:leader="dot" w:pos="9350"/>
            </w:tabs>
            <w:rPr>
              <w:rFonts w:eastAsiaTheme="minorEastAsia"/>
              <w:noProof/>
              <w:sz w:val="22"/>
            </w:rPr>
          </w:pPr>
          <w:hyperlink w:anchor="_Toc10520142" w:history="1">
            <w:r w:rsidR="008A43CA" w:rsidRPr="00B9080F">
              <w:rPr>
                <w:rStyle w:val="Hyperlink"/>
                <w:noProof/>
              </w:rPr>
              <w:t>Patient has an active prescription for metformin</w:t>
            </w:r>
            <w:r w:rsidR="008A43CA">
              <w:rPr>
                <w:noProof/>
                <w:webHidden/>
              </w:rPr>
              <w:tab/>
            </w:r>
            <w:r w:rsidR="008A43CA">
              <w:rPr>
                <w:noProof/>
                <w:webHidden/>
              </w:rPr>
              <w:fldChar w:fldCharType="begin"/>
            </w:r>
            <w:r w:rsidR="008A43CA">
              <w:rPr>
                <w:noProof/>
                <w:webHidden/>
              </w:rPr>
              <w:instrText xml:space="preserve"> PAGEREF _Toc10520142 \h </w:instrText>
            </w:r>
            <w:r w:rsidR="008A43CA">
              <w:rPr>
                <w:noProof/>
                <w:webHidden/>
              </w:rPr>
            </w:r>
            <w:r w:rsidR="008A43CA">
              <w:rPr>
                <w:noProof/>
                <w:webHidden/>
              </w:rPr>
              <w:fldChar w:fldCharType="separate"/>
            </w:r>
            <w:r w:rsidR="008A43CA">
              <w:rPr>
                <w:noProof/>
                <w:webHidden/>
              </w:rPr>
              <w:t>42</w:t>
            </w:r>
            <w:r w:rsidR="008A43CA">
              <w:rPr>
                <w:noProof/>
                <w:webHidden/>
              </w:rPr>
              <w:fldChar w:fldCharType="end"/>
            </w:r>
          </w:hyperlink>
        </w:p>
        <w:p w14:paraId="61777480" w14:textId="6EF6EA3A" w:rsidR="008A43CA" w:rsidRDefault="009C3F4F">
          <w:pPr>
            <w:pStyle w:val="TOC5"/>
            <w:tabs>
              <w:tab w:val="right" w:leader="dot" w:pos="9350"/>
            </w:tabs>
            <w:rPr>
              <w:rFonts w:eastAsiaTheme="minorEastAsia"/>
              <w:noProof/>
              <w:sz w:val="22"/>
            </w:rPr>
          </w:pPr>
          <w:hyperlink w:anchor="_Toc10520143" w:history="1">
            <w:r w:rsidR="008A43CA" w:rsidRPr="00B9080F">
              <w:rPr>
                <w:rStyle w:val="Hyperlink"/>
                <w:noProof/>
              </w:rPr>
              <w:t>Patient has an active prescription of a second line encoded drug</w:t>
            </w:r>
            <w:r w:rsidR="008A43CA">
              <w:rPr>
                <w:noProof/>
                <w:webHidden/>
              </w:rPr>
              <w:tab/>
            </w:r>
            <w:r w:rsidR="008A43CA">
              <w:rPr>
                <w:noProof/>
                <w:webHidden/>
              </w:rPr>
              <w:fldChar w:fldCharType="begin"/>
            </w:r>
            <w:r w:rsidR="008A43CA">
              <w:rPr>
                <w:noProof/>
                <w:webHidden/>
              </w:rPr>
              <w:instrText xml:space="preserve"> PAGEREF _Toc10520143 \h </w:instrText>
            </w:r>
            <w:r w:rsidR="008A43CA">
              <w:rPr>
                <w:noProof/>
                <w:webHidden/>
              </w:rPr>
            </w:r>
            <w:r w:rsidR="008A43CA">
              <w:rPr>
                <w:noProof/>
                <w:webHidden/>
              </w:rPr>
              <w:fldChar w:fldCharType="separate"/>
            </w:r>
            <w:r w:rsidR="008A43CA">
              <w:rPr>
                <w:noProof/>
                <w:webHidden/>
              </w:rPr>
              <w:t>43</w:t>
            </w:r>
            <w:r w:rsidR="008A43CA">
              <w:rPr>
                <w:noProof/>
                <w:webHidden/>
              </w:rPr>
              <w:fldChar w:fldCharType="end"/>
            </w:r>
          </w:hyperlink>
        </w:p>
        <w:p w14:paraId="3EBD4AD6" w14:textId="7253689D" w:rsidR="008A43CA" w:rsidRDefault="009C3F4F">
          <w:pPr>
            <w:pStyle w:val="TOC2"/>
            <w:rPr>
              <w:rFonts w:eastAsiaTheme="minorEastAsia"/>
              <w:sz w:val="22"/>
            </w:rPr>
          </w:pPr>
          <w:hyperlink w:anchor="_Toc10520144" w:history="1">
            <w:r w:rsidR="008A43CA" w:rsidRPr="00B9080F">
              <w:rPr>
                <w:rStyle w:val="Hyperlink"/>
              </w:rPr>
              <w:t>4.5</w:t>
            </w:r>
            <w:r w:rsidR="008A43CA">
              <w:rPr>
                <w:rFonts w:eastAsiaTheme="minorEastAsia"/>
                <w:sz w:val="22"/>
              </w:rPr>
              <w:tab/>
            </w:r>
            <w:r w:rsidR="008A43CA" w:rsidRPr="00B9080F">
              <w:rPr>
                <w:rStyle w:val="Hyperlink"/>
              </w:rPr>
              <w:t>Scenario: Two DM drugs</w:t>
            </w:r>
            <w:r w:rsidR="008A43CA">
              <w:rPr>
                <w:webHidden/>
              </w:rPr>
              <w:tab/>
            </w:r>
            <w:r w:rsidR="008A43CA">
              <w:rPr>
                <w:webHidden/>
              </w:rPr>
              <w:fldChar w:fldCharType="begin"/>
            </w:r>
            <w:r w:rsidR="008A43CA">
              <w:rPr>
                <w:webHidden/>
              </w:rPr>
              <w:instrText xml:space="preserve"> PAGEREF _Toc10520144 \h </w:instrText>
            </w:r>
            <w:r w:rsidR="008A43CA">
              <w:rPr>
                <w:webHidden/>
              </w:rPr>
            </w:r>
            <w:r w:rsidR="008A43CA">
              <w:rPr>
                <w:webHidden/>
              </w:rPr>
              <w:fldChar w:fldCharType="separate"/>
            </w:r>
            <w:r w:rsidR="008A43CA">
              <w:rPr>
                <w:webHidden/>
              </w:rPr>
              <w:t>44</w:t>
            </w:r>
            <w:r w:rsidR="008A43CA">
              <w:rPr>
                <w:webHidden/>
              </w:rPr>
              <w:fldChar w:fldCharType="end"/>
            </w:r>
          </w:hyperlink>
        </w:p>
        <w:p w14:paraId="7EECC2A3" w14:textId="4F1C5459" w:rsidR="008A43CA" w:rsidRDefault="009C3F4F">
          <w:pPr>
            <w:pStyle w:val="TOC5"/>
            <w:tabs>
              <w:tab w:val="right" w:leader="dot" w:pos="9350"/>
            </w:tabs>
            <w:rPr>
              <w:rFonts w:eastAsiaTheme="minorEastAsia"/>
              <w:noProof/>
              <w:sz w:val="22"/>
            </w:rPr>
          </w:pPr>
          <w:hyperlink w:anchor="_Toc10520145" w:history="1">
            <w:r w:rsidR="008A43CA" w:rsidRPr="00B9080F">
              <w:rPr>
                <w:rStyle w:val="Hyperlink"/>
                <w:noProof/>
              </w:rPr>
              <w:t>Table 1: Two Drugs Matrix (Two currently prescribed drugs)</w:t>
            </w:r>
            <w:r w:rsidR="008A43CA">
              <w:rPr>
                <w:noProof/>
                <w:webHidden/>
              </w:rPr>
              <w:tab/>
            </w:r>
            <w:r w:rsidR="008A43CA">
              <w:rPr>
                <w:noProof/>
                <w:webHidden/>
              </w:rPr>
              <w:fldChar w:fldCharType="begin"/>
            </w:r>
            <w:r w:rsidR="008A43CA">
              <w:rPr>
                <w:noProof/>
                <w:webHidden/>
              </w:rPr>
              <w:instrText xml:space="preserve"> PAGEREF _Toc10520145 \h </w:instrText>
            </w:r>
            <w:r w:rsidR="008A43CA">
              <w:rPr>
                <w:noProof/>
                <w:webHidden/>
              </w:rPr>
            </w:r>
            <w:r w:rsidR="008A43CA">
              <w:rPr>
                <w:noProof/>
                <w:webHidden/>
              </w:rPr>
              <w:fldChar w:fldCharType="separate"/>
            </w:r>
            <w:r w:rsidR="008A43CA">
              <w:rPr>
                <w:noProof/>
                <w:webHidden/>
              </w:rPr>
              <w:t>44</w:t>
            </w:r>
            <w:r w:rsidR="008A43CA">
              <w:rPr>
                <w:noProof/>
                <w:webHidden/>
              </w:rPr>
              <w:fldChar w:fldCharType="end"/>
            </w:r>
          </w:hyperlink>
        </w:p>
        <w:p w14:paraId="5BF3F1AE" w14:textId="1B3F6BE2" w:rsidR="008A43CA" w:rsidRDefault="009C3F4F">
          <w:pPr>
            <w:pStyle w:val="TOC5"/>
            <w:tabs>
              <w:tab w:val="right" w:leader="dot" w:pos="9350"/>
            </w:tabs>
            <w:rPr>
              <w:rFonts w:eastAsiaTheme="minorEastAsia"/>
              <w:noProof/>
              <w:sz w:val="22"/>
            </w:rPr>
          </w:pPr>
          <w:hyperlink w:anchor="_Toc10520146" w:history="1">
            <w:r w:rsidR="008A43CA" w:rsidRPr="00B9080F">
              <w:rPr>
                <w:rStyle w:val="Hyperlink"/>
                <w:noProof/>
              </w:rPr>
              <w:t>Possible Actions</w:t>
            </w:r>
            <w:r w:rsidR="008A43CA">
              <w:rPr>
                <w:noProof/>
                <w:webHidden/>
              </w:rPr>
              <w:tab/>
            </w:r>
            <w:r w:rsidR="008A43CA">
              <w:rPr>
                <w:noProof/>
                <w:webHidden/>
              </w:rPr>
              <w:fldChar w:fldCharType="begin"/>
            </w:r>
            <w:r w:rsidR="008A43CA">
              <w:rPr>
                <w:noProof/>
                <w:webHidden/>
              </w:rPr>
              <w:instrText xml:space="preserve"> PAGEREF _Toc10520146 \h </w:instrText>
            </w:r>
            <w:r w:rsidR="008A43CA">
              <w:rPr>
                <w:noProof/>
                <w:webHidden/>
              </w:rPr>
            </w:r>
            <w:r w:rsidR="008A43CA">
              <w:rPr>
                <w:noProof/>
                <w:webHidden/>
              </w:rPr>
              <w:fldChar w:fldCharType="separate"/>
            </w:r>
            <w:r w:rsidR="008A43CA">
              <w:rPr>
                <w:noProof/>
                <w:webHidden/>
              </w:rPr>
              <w:t>45</w:t>
            </w:r>
            <w:r w:rsidR="008A43CA">
              <w:rPr>
                <w:noProof/>
                <w:webHidden/>
              </w:rPr>
              <w:fldChar w:fldCharType="end"/>
            </w:r>
          </w:hyperlink>
        </w:p>
        <w:p w14:paraId="388B93D3" w14:textId="52521EF8" w:rsidR="008A43CA" w:rsidRDefault="009C3F4F">
          <w:pPr>
            <w:pStyle w:val="TOC5"/>
            <w:tabs>
              <w:tab w:val="right" w:leader="dot" w:pos="9350"/>
            </w:tabs>
            <w:rPr>
              <w:rFonts w:eastAsiaTheme="minorEastAsia"/>
              <w:noProof/>
              <w:sz w:val="22"/>
            </w:rPr>
          </w:pPr>
          <w:hyperlink w:anchor="_Toc10520147" w:history="1">
            <w:r w:rsidR="008A43CA" w:rsidRPr="00B9080F">
              <w:rPr>
                <w:rStyle w:val="Hyperlink"/>
                <w:noProof/>
              </w:rPr>
              <w:t>Actions in the presence of bad drug partner</w:t>
            </w:r>
            <w:r w:rsidR="008A43CA">
              <w:rPr>
                <w:noProof/>
                <w:webHidden/>
              </w:rPr>
              <w:tab/>
            </w:r>
            <w:r w:rsidR="008A43CA">
              <w:rPr>
                <w:noProof/>
                <w:webHidden/>
              </w:rPr>
              <w:fldChar w:fldCharType="begin"/>
            </w:r>
            <w:r w:rsidR="008A43CA">
              <w:rPr>
                <w:noProof/>
                <w:webHidden/>
              </w:rPr>
              <w:instrText xml:space="preserve"> PAGEREF _Toc10520147 \h </w:instrText>
            </w:r>
            <w:r w:rsidR="008A43CA">
              <w:rPr>
                <w:noProof/>
                <w:webHidden/>
              </w:rPr>
            </w:r>
            <w:r w:rsidR="008A43CA">
              <w:rPr>
                <w:noProof/>
                <w:webHidden/>
              </w:rPr>
              <w:fldChar w:fldCharType="separate"/>
            </w:r>
            <w:r w:rsidR="008A43CA">
              <w:rPr>
                <w:noProof/>
                <w:webHidden/>
              </w:rPr>
              <w:t>47</w:t>
            </w:r>
            <w:r w:rsidR="008A43CA">
              <w:rPr>
                <w:noProof/>
                <w:webHidden/>
              </w:rPr>
              <w:fldChar w:fldCharType="end"/>
            </w:r>
          </w:hyperlink>
        </w:p>
        <w:p w14:paraId="5DB2E9E8" w14:textId="4CC2238B" w:rsidR="008A43CA" w:rsidRDefault="009C3F4F">
          <w:pPr>
            <w:pStyle w:val="TOC1"/>
            <w:rPr>
              <w:rFonts w:eastAsiaTheme="minorEastAsia"/>
              <w:sz w:val="22"/>
            </w:rPr>
          </w:pPr>
          <w:hyperlink w:anchor="_Toc10520148" w:history="1">
            <w:r w:rsidR="008A43CA" w:rsidRPr="00B9080F">
              <w:rPr>
                <w:rStyle w:val="Hyperlink"/>
              </w:rPr>
              <w:t>5.0</w:t>
            </w:r>
            <w:r w:rsidR="008A43CA">
              <w:rPr>
                <w:rFonts w:eastAsiaTheme="minorEastAsia"/>
                <w:sz w:val="22"/>
              </w:rPr>
              <w:tab/>
            </w:r>
            <w:r w:rsidR="008A43CA" w:rsidRPr="00B9080F">
              <w:rPr>
                <w:rStyle w:val="Hyperlink"/>
              </w:rPr>
              <w:t>Additional Messages</w:t>
            </w:r>
            <w:r w:rsidR="008A43CA">
              <w:rPr>
                <w:webHidden/>
              </w:rPr>
              <w:tab/>
            </w:r>
            <w:r w:rsidR="008A43CA">
              <w:rPr>
                <w:webHidden/>
              </w:rPr>
              <w:fldChar w:fldCharType="begin"/>
            </w:r>
            <w:r w:rsidR="008A43CA">
              <w:rPr>
                <w:webHidden/>
              </w:rPr>
              <w:instrText xml:space="preserve"> PAGEREF _Toc10520148 \h </w:instrText>
            </w:r>
            <w:r w:rsidR="008A43CA">
              <w:rPr>
                <w:webHidden/>
              </w:rPr>
            </w:r>
            <w:r w:rsidR="008A43CA">
              <w:rPr>
                <w:webHidden/>
              </w:rPr>
              <w:fldChar w:fldCharType="separate"/>
            </w:r>
            <w:r w:rsidR="008A43CA">
              <w:rPr>
                <w:webHidden/>
              </w:rPr>
              <w:t>47</w:t>
            </w:r>
            <w:r w:rsidR="008A43CA">
              <w:rPr>
                <w:webHidden/>
              </w:rPr>
              <w:fldChar w:fldCharType="end"/>
            </w:r>
          </w:hyperlink>
        </w:p>
        <w:p w14:paraId="33C44478" w14:textId="17A25722" w:rsidR="008A43CA" w:rsidRDefault="009C3F4F">
          <w:pPr>
            <w:pStyle w:val="TOC1"/>
            <w:tabs>
              <w:tab w:val="left" w:pos="1800"/>
            </w:tabs>
            <w:rPr>
              <w:rFonts w:eastAsiaTheme="minorEastAsia"/>
              <w:sz w:val="22"/>
            </w:rPr>
          </w:pPr>
          <w:hyperlink w:anchor="_Toc10520149" w:history="1">
            <w:r w:rsidR="008A43CA" w:rsidRPr="00B9080F">
              <w:rPr>
                <w:rStyle w:val="Hyperlink"/>
              </w:rPr>
              <w:t>Appendix A:</w:t>
            </w:r>
            <w:r w:rsidR="008A43CA">
              <w:rPr>
                <w:rFonts w:eastAsiaTheme="minorEastAsia"/>
                <w:sz w:val="22"/>
              </w:rPr>
              <w:tab/>
            </w:r>
            <w:r w:rsidR="008A43CA" w:rsidRPr="00B9080F">
              <w:rPr>
                <w:rStyle w:val="Hyperlink"/>
              </w:rPr>
              <w:t>ICD-9 and ICD-10 Codes for DM-2</w:t>
            </w:r>
            <w:r w:rsidR="008A43CA">
              <w:rPr>
                <w:webHidden/>
              </w:rPr>
              <w:tab/>
            </w:r>
            <w:r w:rsidR="008A43CA">
              <w:rPr>
                <w:webHidden/>
              </w:rPr>
              <w:fldChar w:fldCharType="begin"/>
            </w:r>
            <w:r w:rsidR="008A43CA">
              <w:rPr>
                <w:webHidden/>
              </w:rPr>
              <w:instrText xml:space="preserve"> PAGEREF _Toc10520149 \h </w:instrText>
            </w:r>
            <w:r w:rsidR="008A43CA">
              <w:rPr>
                <w:webHidden/>
              </w:rPr>
            </w:r>
            <w:r w:rsidR="008A43CA">
              <w:rPr>
                <w:webHidden/>
              </w:rPr>
              <w:fldChar w:fldCharType="separate"/>
            </w:r>
            <w:r w:rsidR="008A43CA">
              <w:rPr>
                <w:webHidden/>
              </w:rPr>
              <w:t>51</w:t>
            </w:r>
            <w:r w:rsidR="008A43CA">
              <w:rPr>
                <w:webHidden/>
              </w:rPr>
              <w:fldChar w:fldCharType="end"/>
            </w:r>
          </w:hyperlink>
        </w:p>
        <w:p w14:paraId="0B838B9C" w14:textId="20B4EF7D" w:rsidR="008A43CA" w:rsidRDefault="009C3F4F">
          <w:pPr>
            <w:pStyle w:val="TOC2"/>
            <w:rPr>
              <w:rFonts w:eastAsiaTheme="minorEastAsia"/>
              <w:sz w:val="22"/>
            </w:rPr>
          </w:pPr>
          <w:hyperlink w:anchor="_Toc10520150" w:history="1">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_Toc10520150 \h </w:instrText>
            </w:r>
            <w:r w:rsidR="008A43CA">
              <w:rPr>
                <w:webHidden/>
              </w:rPr>
            </w:r>
            <w:r w:rsidR="008A43CA">
              <w:rPr>
                <w:webHidden/>
              </w:rPr>
              <w:fldChar w:fldCharType="separate"/>
            </w:r>
            <w:r w:rsidR="008A43CA">
              <w:rPr>
                <w:webHidden/>
              </w:rPr>
              <w:t>51</w:t>
            </w:r>
            <w:r w:rsidR="008A43CA">
              <w:rPr>
                <w:webHidden/>
              </w:rPr>
              <w:fldChar w:fldCharType="end"/>
            </w:r>
          </w:hyperlink>
        </w:p>
        <w:p w14:paraId="508F953F" w14:textId="7751C102" w:rsidR="008A43CA" w:rsidRDefault="009C3F4F">
          <w:pPr>
            <w:pStyle w:val="TOC2"/>
            <w:rPr>
              <w:rFonts w:eastAsiaTheme="minorEastAsia"/>
              <w:sz w:val="22"/>
            </w:rPr>
          </w:pPr>
          <w:hyperlink w:anchor="_Toc10520151" w:history="1">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_Toc10520151 \h </w:instrText>
            </w:r>
            <w:r w:rsidR="008A43CA">
              <w:rPr>
                <w:webHidden/>
              </w:rPr>
            </w:r>
            <w:r w:rsidR="008A43CA">
              <w:rPr>
                <w:webHidden/>
              </w:rPr>
              <w:fldChar w:fldCharType="separate"/>
            </w:r>
            <w:r w:rsidR="008A43CA">
              <w:rPr>
                <w:webHidden/>
              </w:rPr>
              <w:t>53</w:t>
            </w:r>
            <w:r w:rsidR="008A43CA">
              <w:rPr>
                <w:webHidden/>
              </w:rPr>
              <w:fldChar w:fldCharType="end"/>
            </w:r>
          </w:hyperlink>
        </w:p>
        <w:p w14:paraId="2F5D66DB" w14:textId="2EE1ABFB" w:rsidR="008A43CA" w:rsidRDefault="009C3F4F">
          <w:pPr>
            <w:pStyle w:val="TOC1"/>
            <w:tabs>
              <w:tab w:val="left" w:pos="1800"/>
            </w:tabs>
            <w:rPr>
              <w:rFonts w:eastAsiaTheme="minorEastAsia"/>
              <w:sz w:val="22"/>
            </w:rPr>
          </w:pPr>
          <w:hyperlink w:anchor="_Toc10520152" w:history="1">
            <w:r w:rsidR="008A43CA" w:rsidRPr="00B9080F">
              <w:rPr>
                <w:rStyle w:val="Hyperlink"/>
              </w:rPr>
              <w:t>Appendix B:</w:t>
            </w:r>
            <w:r w:rsidR="008A43CA">
              <w:rPr>
                <w:rFonts w:eastAsiaTheme="minorEastAsia"/>
                <w:sz w:val="22"/>
              </w:rPr>
              <w:tab/>
            </w:r>
            <w:r w:rsidR="008A43CA" w:rsidRPr="00B9080F">
              <w:rPr>
                <w:rStyle w:val="Hyperlink"/>
              </w:rPr>
              <w:t>Glycemic Control Medications</w:t>
            </w:r>
            <w:r w:rsidR="008A43CA">
              <w:rPr>
                <w:webHidden/>
              </w:rPr>
              <w:tab/>
            </w:r>
            <w:r w:rsidR="008A43CA">
              <w:rPr>
                <w:webHidden/>
              </w:rPr>
              <w:fldChar w:fldCharType="begin"/>
            </w:r>
            <w:r w:rsidR="008A43CA">
              <w:rPr>
                <w:webHidden/>
              </w:rPr>
              <w:instrText xml:space="preserve"> PAGEREF _Toc10520152 \h </w:instrText>
            </w:r>
            <w:r w:rsidR="008A43CA">
              <w:rPr>
                <w:webHidden/>
              </w:rPr>
            </w:r>
            <w:r w:rsidR="008A43CA">
              <w:rPr>
                <w:webHidden/>
              </w:rPr>
              <w:fldChar w:fldCharType="separate"/>
            </w:r>
            <w:r w:rsidR="008A43CA">
              <w:rPr>
                <w:webHidden/>
              </w:rPr>
              <w:t>61</w:t>
            </w:r>
            <w:r w:rsidR="008A43CA">
              <w:rPr>
                <w:webHidden/>
              </w:rPr>
              <w:fldChar w:fldCharType="end"/>
            </w:r>
          </w:hyperlink>
        </w:p>
        <w:p w14:paraId="2D3FB8A6" w14:textId="1C6B52C5" w:rsidR="008A43CA" w:rsidRDefault="009C3F4F">
          <w:pPr>
            <w:pStyle w:val="TOC1"/>
            <w:tabs>
              <w:tab w:val="left" w:pos="1800"/>
            </w:tabs>
            <w:rPr>
              <w:rFonts w:eastAsiaTheme="minorEastAsia"/>
              <w:sz w:val="22"/>
            </w:rPr>
          </w:pPr>
          <w:hyperlink w:anchor="_Toc10520153" w:history="1">
            <w:r w:rsidR="008A43CA" w:rsidRPr="00B9080F">
              <w:rPr>
                <w:rStyle w:val="Hyperlink"/>
              </w:rPr>
              <w:t>Appendix C:</w:t>
            </w:r>
            <w:r w:rsidR="008A43CA">
              <w:rPr>
                <w:rFonts w:eastAsiaTheme="minorEastAsia"/>
                <w:sz w:val="22"/>
              </w:rPr>
              <w:tab/>
            </w:r>
            <w:r w:rsidR="008A43CA" w:rsidRPr="00B9080F">
              <w:rPr>
                <w:rStyle w:val="Hyperlink"/>
              </w:rPr>
              <w:t>List of Encoded Drugs</w:t>
            </w:r>
            <w:r w:rsidR="008A43CA">
              <w:rPr>
                <w:webHidden/>
              </w:rPr>
              <w:tab/>
            </w:r>
            <w:r w:rsidR="008A43CA">
              <w:rPr>
                <w:webHidden/>
              </w:rPr>
              <w:fldChar w:fldCharType="begin"/>
            </w:r>
            <w:r w:rsidR="008A43CA">
              <w:rPr>
                <w:webHidden/>
              </w:rPr>
              <w:instrText xml:space="preserve"> PAGEREF _Toc10520153 \h </w:instrText>
            </w:r>
            <w:r w:rsidR="008A43CA">
              <w:rPr>
                <w:webHidden/>
              </w:rPr>
            </w:r>
            <w:r w:rsidR="008A43CA">
              <w:rPr>
                <w:webHidden/>
              </w:rPr>
              <w:fldChar w:fldCharType="separate"/>
            </w:r>
            <w:r w:rsidR="008A43CA">
              <w:rPr>
                <w:webHidden/>
              </w:rPr>
              <w:t>63</w:t>
            </w:r>
            <w:r w:rsidR="008A43CA">
              <w:rPr>
                <w:webHidden/>
              </w:rPr>
              <w:fldChar w:fldCharType="end"/>
            </w:r>
          </w:hyperlink>
        </w:p>
        <w:p w14:paraId="009B9106" w14:textId="584BA76F" w:rsidR="008A43CA" w:rsidRDefault="009C3F4F">
          <w:pPr>
            <w:pStyle w:val="TOC1"/>
            <w:tabs>
              <w:tab w:val="left" w:pos="1800"/>
            </w:tabs>
            <w:rPr>
              <w:rFonts w:eastAsiaTheme="minorEastAsia"/>
              <w:sz w:val="22"/>
            </w:rPr>
          </w:pPr>
          <w:hyperlink w:anchor="_Toc10520154" w:history="1">
            <w:r w:rsidR="008A43CA" w:rsidRPr="00B9080F">
              <w:rPr>
                <w:rStyle w:val="Hyperlink"/>
              </w:rPr>
              <w:t>Appendix D:</w:t>
            </w:r>
            <w:r w:rsidR="008A43CA">
              <w:rPr>
                <w:rFonts w:eastAsiaTheme="minorEastAsia"/>
                <w:sz w:val="22"/>
              </w:rPr>
              <w:tab/>
            </w:r>
            <w:r w:rsidR="008A43CA" w:rsidRPr="00B9080F">
              <w:rPr>
                <w:rStyle w:val="Hyperlink"/>
              </w:rPr>
              <w:t>List of Non-encoded Drugs</w:t>
            </w:r>
            <w:r w:rsidR="008A43CA">
              <w:rPr>
                <w:webHidden/>
              </w:rPr>
              <w:tab/>
            </w:r>
            <w:r w:rsidR="008A43CA">
              <w:rPr>
                <w:webHidden/>
              </w:rPr>
              <w:fldChar w:fldCharType="begin"/>
            </w:r>
            <w:r w:rsidR="008A43CA">
              <w:rPr>
                <w:webHidden/>
              </w:rPr>
              <w:instrText xml:space="preserve"> PAGEREF _Toc10520154 \h </w:instrText>
            </w:r>
            <w:r w:rsidR="008A43CA">
              <w:rPr>
                <w:webHidden/>
              </w:rPr>
            </w:r>
            <w:r w:rsidR="008A43CA">
              <w:rPr>
                <w:webHidden/>
              </w:rPr>
              <w:fldChar w:fldCharType="separate"/>
            </w:r>
            <w:r w:rsidR="008A43CA">
              <w:rPr>
                <w:webHidden/>
              </w:rPr>
              <w:t>64</w:t>
            </w:r>
            <w:r w:rsidR="008A43CA">
              <w:rPr>
                <w:webHidden/>
              </w:rPr>
              <w:fldChar w:fldCharType="end"/>
            </w:r>
          </w:hyperlink>
        </w:p>
        <w:p w14:paraId="6B17490D" w14:textId="0B3FA521" w:rsidR="008A43CA" w:rsidRDefault="009C3F4F">
          <w:pPr>
            <w:pStyle w:val="TOC1"/>
            <w:tabs>
              <w:tab w:val="left" w:pos="1800"/>
            </w:tabs>
            <w:rPr>
              <w:rFonts w:eastAsiaTheme="minorEastAsia"/>
              <w:sz w:val="22"/>
            </w:rPr>
          </w:pPr>
          <w:hyperlink w:anchor="_Toc10520155" w:history="1">
            <w:r w:rsidR="008A43CA" w:rsidRPr="00B9080F">
              <w:rPr>
                <w:rStyle w:val="Hyperlink"/>
              </w:rPr>
              <w:t>Appendix E:</w:t>
            </w:r>
            <w:r w:rsidR="008A43CA">
              <w:rPr>
                <w:rFonts w:eastAsiaTheme="minorEastAsia"/>
                <w:sz w:val="22"/>
              </w:rPr>
              <w:tab/>
            </w:r>
            <w:r w:rsidR="008A43CA" w:rsidRPr="00B9080F">
              <w:rPr>
                <w:rStyle w:val="Hyperlink"/>
              </w:rPr>
              <w:t>List of First-generation Sulfonylureas</w:t>
            </w:r>
            <w:r w:rsidR="008A43CA">
              <w:rPr>
                <w:webHidden/>
              </w:rPr>
              <w:tab/>
            </w:r>
            <w:r w:rsidR="008A43CA">
              <w:rPr>
                <w:webHidden/>
              </w:rPr>
              <w:fldChar w:fldCharType="begin"/>
            </w:r>
            <w:r w:rsidR="008A43CA">
              <w:rPr>
                <w:webHidden/>
              </w:rPr>
              <w:instrText xml:space="preserve"> PAGEREF _Toc10520155 \h </w:instrText>
            </w:r>
            <w:r w:rsidR="008A43CA">
              <w:rPr>
                <w:webHidden/>
              </w:rPr>
            </w:r>
            <w:r w:rsidR="008A43CA">
              <w:rPr>
                <w:webHidden/>
              </w:rPr>
              <w:fldChar w:fldCharType="separate"/>
            </w:r>
            <w:r w:rsidR="008A43CA">
              <w:rPr>
                <w:webHidden/>
              </w:rPr>
              <w:t>66</w:t>
            </w:r>
            <w:r w:rsidR="008A43CA">
              <w:rPr>
                <w:webHidden/>
              </w:rPr>
              <w:fldChar w:fldCharType="end"/>
            </w:r>
          </w:hyperlink>
        </w:p>
        <w:p w14:paraId="775A6890" w14:textId="484BA57D" w:rsidR="008A43CA" w:rsidRDefault="009C3F4F">
          <w:pPr>
            <w:pStyle w:val="TOC1"/>
            <w:tabs>
              <w:tab w:val="left" w:pos="1800"/>
            </w:tabs>
            <w:rPr>
              <w:rFonts w:eastAsiaTheme="minorEastAsia"/>
              <w:sz w:val="22"/>
            </w:rPr>
          </w:pPr>
          <w:hyperlink w:anchor="_Toc10520156" w:history="1">
            <w:r w:rsidR="008A43CA" w:rsidRPr="00B9080F">
              <w:rPr>
                <w:rStyle w:val="Hyperlink"/>
              </w:rPr>
              <w:t>Appendix F:</w:t>
            </w:r>
            <w:r w:rsidR="008A43CA">
              <w:rPr>
                <w:rFonts w:eastAsiaTheme="minorEastAsia"/>
                <w:sz w:val="22"/>
              </w:rPr>
              <w:tab/>
            </w:r>
            <w:r w:rsidR="008A43CA" w:rsidRPr="00B9080F">
              <w:rPr>
                <w:rStyle w:val="Hyperlink"/>
              </w:rPr>
              <w:t>List of Sulfa Drugs</w:t>
            </w:r>
            <w:r w:rsidR="008A43CA">
              <w:rPr>
                <w:webHidden/>
              </w:rPr>
              <w:tab/>
            </w:r>
            <w:r w:rsidR="008A43CA">
              <w:rPr>
                <w:webHidden/>
              </w:rPr>
              <w:fldChar w:fldCharType="begin"/>
            </w:r>
            <w:r w:rsidR="008A43CA">
              <w:rPr>
                <w:webHidden/>
              </w:rPr>
              <w:instrText xml:space="preserve"> PAGEREF _Toc10520156 \h </w:instrText>
            </w:r>
            <w:r w:rsidR="008A43CA">
              <w:rPr>
                <w:webHidden/>
              </w:rPr>
            </w:r>
            <w:r w:rsidR="008A43CA">
              <w:rPr>
                <w:webHidden/>
              </w:rPr>
              <w:fldChar w:fldCharType="separate"/>
            </w:r>
            <w:r w:rsidR="008A43CA">
              <w:rPr>
                <w:webHidden/>
              </w:rPr>
              <w:t>66</w:t>
            </w:r>
            <w:r w:rsidR="008A43CA">
              <w:rPr>
                <w:webHidden/>
              </w:rPr>
              <w:fldChar w:fldCharType="end"/>
            </w:r>
          </w:hyperlink>
        </w:p>
        <w:p w14:paraId="626A56D2" w14:textId="79035CA9" w:rsidR="008A43CA" w:rsidRDefault="009C3F4F">
          <w:pPr>
            <w:pStyle w:val="TOC1"/>
            <w:tabs>
              <w:tab w:val="left" w:pos="1800"/>
            </w:tabs>
            <w:rPr>
              <w:rFonts w:eastAsiaTheme="minorEastAsia"/>
              <w:sz w:val="22"/>
            </w:rPr>
          </w:pPr>
          <w:hyperlink w:anchor="_Toc10520157" w:history="1">
            <w:r w:rsidR="008A43CA" w:rsidRPr="00B9080F">
              <w:rPr>
                <w:rStyle w:val="Hyperlink"/>
              </w:rPr>
              <w:t>Appendix G:</w:t>
            </w:r>
            <w:r w:rsidR="008A43CA">
              <w:rPr>
                <w:rFonts w:eastAsiaTheme="minorEastAsia"/>
                <w:sz w:val="22"/>
              </w:rPr>
              <w:tab/>
            </w:r>
            <w:r w:rsidR="008A43CA" w:rsidRPr="00B9080F">
              <w:rPr>
                <w:rStyle w:val="Hyperlink"/>
              </w:rPr>
              <w:t>CVD Codes for use with Empaglifozin</w:t>
            </w:r>
            <w:r w:rsidR="008A43CA">
              <w:rPr>
                <w:webHidden/>
              </w:rPr>
              <w:tab/>
            </w:r>
            <w:r w:rsidR="008A43CA">
              <w:rPr>
                <w:webHidden/>
              </w:rPr>
              <w:fldChar w:fldCharType="begin"/>
            </w:r>
            <w:r w:rsidR="008A43CA">
              <w:rPr>
                <w:webHidden/>
              </w:rPr>
              <w:instrText xml:space="preserve"> PAGEREF _Toc10520157 \h </w:instrText>
            </w:r>
            <w:r w:rsidR="008A43CA">
              <w:rPr>
                <w:webHidden/>
              </w:rPr>
            </w:r>
            <w:r w:rsidR="008A43CA">
              <w:rPr>
                <w:webHidden/>
              </w:rPr>
              <w:fldChar w:fldCharType="separate"/>
            </w:r>
            <w:r w:rsidR="008A43CA">
              <w:rPr>
                <w:webHidden/>
              </w:rPr>
              <w:t>68</w:t>
            </w:r>
            <w:r w:rsidR="008A43CA">
              <w:rPr>
                <w:webHidden/>
              </w:rPr>
              <w:fldChar w:fldCharType="end"/>
            </w:r>
          </w:hyperlink>
        </w:p>
        <w:p w14:paraId="24918F88" w14:textId="219EE5DA" w:rsidR="008A43CA" w:rsidRDefault="009C3F4F">
          <w:pPr>
            <w:pStyle w:val="TOC2"/>
            <w:rPr>
              <w:rFonts w:eastAsiaTheme="minorEastAsia"/>
              <w:sz w:val="22"/>
            </w:rPr>
          </w:pPr>
          <w:hyperlink w:anchor="_Toc10520158" w:history="1">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_Toc10520158 \h </w:instrText>
            </w:r>
            <w:r w:rsidR="008A43CA">
              <w:rPr>
                <w:webHidden/>
              </w:rPr>
            </w:r>
            <w:r w:rsidR="008A43CA">
              <w:rPr>
                <w:webHidden/>
              </w:rPr>
              <w:fldChar w:fldCharType="separate"/>
            </w:r>
            <w:r w:rsidR="008A43CA">
              <w:rPr>
                <w:webHidden/>
              </w:rPr>
              <w:t>68</w:t>
            </w:r>
            <w:r w:rsidR="008A43CA">
              <w:rPr>
                <w:webHidden/>
              </w:rPr>
              <w:fldChar w:fldCharType="end"/>
            </w:r>
          </w:hyperlink>
        </w:p>
        <w:p w14:paraId="7F3C14B1" w14:textId="5A009A82" w:rsidR="008A43CA" w:rsidRDefault="009C3F4F">
          <w:pPr>
            <w:pStyle w:val="TOC2"/>
            <w:rPr>
              <w:rFonts w:eastAsiaTheme="minorEastAsia"/>
              <w:sz w:val="22"/>
            </w:rPr>
          </w:pPr>
          <w:hyperlink w:anchor="_Toc10520159" w:history="1">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_Toc10520159 \h </w:instrText>
            </w:r>
            <w:r w:rsidR="008A43CA">
              <w:rPr>
                <w:webHidden/>
              </w:rPr>
            </w:r>
            <w:r w:rsidR="008A43CA">
              <w:rPr>
                <w:webHidden/>
              </w:rPr>
              <w:fldChar w:fldCharType="separate"/>
            </w:r>
            <w:r w:rsidR="008A43CA">
              <w:rPr>
                <w:webHidden/>
              </w:rPr>
              <w:t>86</w:t>
            </w:r>
            <w:r w:rsidR="008A43CA">
              <w:rPr>
                <w:webHidden/>
              </w:rPr>
              <w:fldChar w:fldCharType="end"/>
            </w:r>
          </w:hyperlink>
        </w:p>
        <w:p w14:paraId="3EF2C4A9" w14:textId="4394370A" w:rsidR="008A43CA" w:rsidRDefault="009C3F4F">
          <w:pPr>
            <w:pStyle w:val="TOC1"/>
            <w:tabs>
              <w:tab w:val="left" w:pos="1800"/>
            </w:tabs>
            <w:rPr>
              <w:rFonts w:eastAsiaTheme="minorEastAsia"/>
              <w:sz w:val="22"/>
            </w:rPr>
          </w:pPr>
          <w:hyperlink w:anchor="_Toc10520160" w:history="1">
            <w:r w:rsidR="008A43CA" w:rsidRPr="00B9080F">
              <w:rPr>
                <w:rStyle w:val="Hyperlink"/>
              </w:rPr>
              <w:t>Appendix H:</w:t>
            </w:r>
            <w:r w:rsidR="008A43CA">
              <w:rPr>
                <w:rFonts w:eastAsiaTheme="minorEastAsia"/>
                <w:sz w:val="22"/>
              </w:rPr>
              <w:tab/>
            </w:r>
            <w:r w:rsidR="008A43CA" w:rsidRPr="00B9080F">
              <w:rPr>
                <w:rStyle w:val="Hyperlink"/>
              </w:rPr>
              <w:t>Medication Cutoff Doses</w:t>
            </w:r>
            <w:r w:rsidR="008A43CA">
              <w:rPr>
                <w:webHidden/>
              </w:rPr>
              <w:tab/>
            </w:r>
            <w:r w:rsidR="008A43CA">
              <w:rPr>
                <w:webHidden/>
              </w:rPr>
              <w:fldChar w:fldCharType="begin"/>
            </w:r>
            <w:r w:rsidR="008A43CA">
              <w:rPr>
                <w:webHidden/>
              </w:rPr>
              <w:instrText xml:space="preserve"> PAGEREF _Toc10520160 \h </w:instrText>
            </w:r>
            <w:r w:rsidR="008A43CA">
              <w:rPr>
                <w:webHidden/>
              </w:rPr>
            </w:r>
            <w:r w:rsidR="008A43CA">
              <w:rPr>
                <w:webHidden/>
              </w:rPr>
              <w:fldChar w:fldCharType="separate"/>
            </w:r>
            <w:r w:rsidR="008A43CA">
              <w:rPr>
                <w:webHidden/>
              </w:rPr>
              <w:t>164</w:t>
            </w:r>
            <w:r w:rsidR="008A43CA">
              <w:rPr>
                <w:webHidden/>
              </w:rPr>
              <w:fldChar w:fldCharType="end"/>
            </w:r>
          </w:hyperlink>
        </w:p>
        <w:p w14:paraId="026F52B4" w14:textId="73903CC7" w:rsidR="008A43CA" w:rsidRDefault="009C3F4F">
          <w:pPr>
            <w:pStyle w:val="TOC1"/>
            <w:tabs>
              <w:tab w:val="left" w:pos="1800"/>
            </w:tabs>
            <w:rPr>
              <w:rFonts w:eastAsiaTheme="minorEastAsia"/>
              <w:sz w:val="22"/>
            </w:rPr>
          </w:pPr>
          <w:hyperlink w:anchor="_Toc10520161" w:history="1">
            <w:r w:rsidR="008A43CA" w:rsidRPr="00B9080F">
              <w:rPr>
                <w:rStyle w:val="Hyperlink"/>
              </w:rPr>
              <w:t>Appendix I:</w:t>
            </w:r>
            <w:r w:rsidR="008A43CA">
              <w:rPr>
                <w:rFonts w:eastAsiaTheme="minorEastAsia"/>
                <w:sz w:val="22"/>
              </w:rPr>
              <w:tab/>
            </w:r>
            <w:r w:rsidR="008A43CA" w:rsidRPr="00B9080F">
              <w:rPr>
                <w:rStyle w:val="Hyperlink"/>
              </w:rPr>
              <w:t>Dealing with Adverse Reactions (ADRs)</w:t>
            </w:r>
            <w:r w:rsidR="008A43CA">
              <w:rPr>
                <w:webHidden/>
              </w:rPr>
              <w:tab/>
            </w:r>
            <w:r w:rsidR="008A43CA">
              <w:rPr>
                <w:webHidden/>
              </w:rPr>
              <w:fldChar w:fldCharType="begin"/>
            </w:r>
            <w:r w:rsidR="008A43CA">
              <w:rPr>
                <w:webHidden/>
              </w:rPr>
              <w:instrText xml:space="preserve"> PAGEREF _Toc10520161 \h </w:instrText>
            </w:r>
            <w:r w:rsidR="008A43CA">
              <w:rPr>
                <w:webHidden/>
              </w:rPr>
            </w:r>
            <w:r w:rsidR="008A43CA">
              <w:rPr>
                <w:webHidden/>
              </w:rPr>
              <w:fldChar w:fldCharType="separate"/>
            </w:r>
            <w:r w:rsidR="008A43CA">
              <w:rPr>
                <w:webHidden/>
              </w:rPr>
              <w:t>166</w:t>
            </w:r>
            <w:r w:rsidR="008A43CA">
              <w:rPr>
                <w:webHidden/>
              </w:rPr>
              <w:fldChar w:fldCharType="end"/>
            </w:r>
          </w:hyperlink>
        </w:p>
        <w:p w14:paraId="03C46590" w14:textId="109CEF85" w:rsidR="008A43CA" w:rsidRDefault="009C3F4F">
          <w:pPr>
            <w:pStyle w:val="TOC1"/>
            <w:tabs>
              <w:tab w:val="left" w:pos="1800"/>
            </w:tabs>
            <w:rPr>
              <w:rFonts w:eastAsiaTheme="minorEastAsia"/>
              <w:sz w:val="22"/>
            </w:rPr>
          </w:pPr>
          <w:hyperlink w:anchor="_Toc10520162" w:history="1">
            <w:r w:rsidR="008A43CA" w:rsidRPr="00B9080F">
              <w:rPr>
                <w:rStyle w:val="Hyperlink"/>
              </w:rPr>
              <w:t>Appendix J:</w:t>
            </w:r>
            <w:r w:rsidR="008A43CA">
              <w:rPr>
                <w:rFonts w:eastAsiaTheme="minorEastAsia"/>
                <w:sz w:val="22"/>
              </w:rPr>
              <w:tab/>
            </w:r>
            <w:r w:rsidR="008A43CA" w:rsidRPr="00B9080F">
              <w:rPr>
                <w:rStyle w:val="Hyperlink"/>
              </w:rPr>
              <w:t>Examples using Sample Patient Characteristics</w:t>
            </w:r>
            <w:r w:rsidR="008A43CA">
              <w:rPr>
                <w:webHidden/>
              </w:rPr>
              <w:tab/>
            </w:r>
            <w:r w:rsidR="008A43CA">
              <w:rPr>
                <w:webHidden/>
              </w:rPr>
              <w:fldChar w:fldCharType="begin"/>
            </w:r>
            <w:r w:rsidR="008A43CA">
              <w:rPr>
                <w:webHidden/>
              </w:rPr>
              <w:instrText xml:space="preserve"> PAGEREF _Toc10520162 \h </w:instrText>
            </w:r>
            <w:r w:rsidR="008A43CA">
              <w:rPr>
                <w:webHidden/>
              </w:rPr>
            </w:r>
            <w:r w:rsidR="008A43CA">
              <w:rPr>
                <w:webHidden/>
              </w:rPr>
              <w:fldChar w:fldCharType="separate"/>
            </w:r>
            <w:r w:rsidR="008A43CA">
              <w:rPr>
                <w:webHidden/>
              </w:rPr>
              <w:t>167</w:t>
            </w:r>
            <w:r w:rsidR="008A43CA">
              <w:rPr>
                <w:webHidden/>
              </w:rPr>
              <w:fldChar w:fldCharType="end"/>
            </w:r>
          </w:hyperlink>
        </w:p>
        <w:p w14:paraId="2078F233" w14:textId="2FB828C3" w:rsidR="008A43CA" w:rsidRDefault="009C3F4F">
          <w:pPr>
            <w:pStyle w:val="TOC2"/>
            <w:rPr>
              <w:rFonts w:eastAsiaTheme="minorEastAsia"/>
              <w:sz w:val="22"/>
            </w:rPr>
          </w:pPr>
          <w:hyperlink w:anchor="_Toc10520163" w:history="1">
            <w:r w:rsidR="008A43CA" w:rsidRPr="00B9080F">
              <w:rPr>
                <w:rStyle w:val="Hyperlink"/>
              </w:rPr>
              <w:t>One drug Scenario</w:t>
            </w:r>
            <w:r w:rsidR="008A43CA">
              <w:rPr>
                <w:webHidden/>
              </w:rPr>
              <w:tab/>
            </w:r>
            <w:r w:rsidR="008A43CA">
              <w:rPr>
                <w:webHidden/>
              </w:rPr>
              <w:fldChar w:fldCharType="begin"/>
            </w:r>
            <w:r w:rsidR="008A43CA">
              <w:rPr>
                <w:webHidden/>
              </w:rPr>
              <w:instrText xml:space="preserve"> PAGEREF _Toc10520163 \h </w:instrText>
            </w:r>
            <w:r w:rsidR="008A43CA">
              <w:rPr>
                <w:webHidden/>
              </w:rPr>
            </w:r>
            <w:r w:rsidR="008A43CA">
              <w:rPr>
                <w:webHidden/>
              </w:rPr>
              <w:fldChar w:fldCharType="separate"/>
            </w:r>
            <w:r w:rsidR="008A43CA">
              <w:rPr>
                <w:webHidden/>
              </w:rPr>
              <w:t>167</w:t>
            </w:r>
            <w:r w:rsidR="008A43CA">
              <w:rPr>
                <w:webHidden/>
              </w:rPr>
              <w:fldChar w:fldCharType="end"/>
            </w:r>
          </w:hyperlink>
        </w:p>
        <w:p w14:paraId="5AF0516D" w14:textId="59E03B86" w:rsidR="008A43CA" w:rsidRDefault="009C3F4F">
          <w:pPr>
            <w:pStyle w:val="TOC5"/>
            <w:tabs>
              <w:tab w:val="right" w:leader="dot" w:pos="9350"/>
            </w:tabs>
            <w:rPr>
              <w:rFonts w:eastAsiaTheme="minorEastAsia"/>
              <w:noProof/>
              <w:sz w:val="22"/>
            </w:rPr>
          </w:pPr>
          <w:hyperlink w:anchor="_Toc10520164" w:history="1">
            <w:r w:rsidR="008A43CA" w:rsidRPr="00B9080F">
              <w:rPr>
                <w:rStyle w:val="Hyperlink"/>
                <w:noProof/>
              </w:rPr>
              <w:t>Case A</w:t>
            </w:r>
            <w:r w:rsidR="008A43CA">
              <w:rPr>
                <w:noProof/>
                <w:webHidden/>
              </w:rPr>
              <w:tab/>
            </w:r>
            <w:r w:rsidR="008A43CA">
              <w:rPr>
                <w:noProof/>
                <w:webHidden/>
              </w:rPr>
              <w:fldChar w:fldCharType="begin"/>
            </w:r>
            <w:r w:rsidR="008A43CA">
              <w:rPr>
                <w:noProof/>
                <w:webHidden/>
              </w:rPr>
              <w:instrText xml:space="preserve"> PAGEREF _Toc10520164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5070BB6B" w14:textId="5EE62B8E" w:rsidR="008A43CA" w:rsidRDefault="009C3F4F">
          <w:pPr>
            <w:pStyle w:val="TOC5"/>
            <w:tabs>
              <w:tab w:val="right" w:leader="dot" w:pos="9350"/>
            </w:tabs>
            <w:rPr>
              <w:rFonts w:eastAsiaTheme="minorEastAsia"/>
              <w:noProof/>
              <w:sz w:val="22"/>
            </w:rPr>
          </w:pPr>
          <w:hyperlink w:anchor="_Toc10520165" w:history="1">
            <w:r w:rsidR="008A43CA" w:rsidRPr="00B9080F">
              <w:rPr>
                <w:rStyle w:val="Hyperlink"/>
                <w:noProof/>
              </w:rPr>
              <w:t>Case B</w:t>
            </w:r>
            <w:r w:rsidR="008A43CA">
              <w:rPr>
                <w:noProof/>
                <w:webHidden/>
              </w:rPr>
              <w:tab/>
            </w:r>
            <w:r w:rsidR="008A43CA">
              <w:rPr>
                <w:noProof/>
                <w:webHidden/>
              </w:rPr>
              <w:fldChar w:fldCharType="begin"/>
            </w:r>
            <w:r w:rsidR="008A43CA">
              <w:rPr>
                <w:noProof/>
                <w:webHidden/>
              </w:rPr>
              <w:instrText xml:space="preserve"> PAGEREF _Toc10520165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0FD2E0EC" w14:textId="4F03F28F" w:rsidR="008A43CA" w:rsidRDefault="009C3F4F">
          <w:pPr>
            <w:pStyle w:val="TOC5"/>
            <w:tabs>
              <w:tab w:val="right" w:leader="dot" w:pos="9350"/>
            </w:tabs>
            <w:rPr>
              <w:rFonts w:eastAsiaTheme="minorEastAsia"/>
              <w:noProof/>
              <w:sz w:val="22"/>
            </w:rPr>
          </w:pPr>
          <w:hyperlink w:anchor="_Toc10520166" w:history="1">
            <w:r w:rsidR="008A43CA" w:rsidRPr="00B9080F">
              <w:rPr>
                <w:rStyle w:val="Hyperlink"/>
                <w:noProof/>
              </w:rPr>
              <w:t>Case C</w:t>
            </w:r>
            <w:r w:rsidR="008A43CA">
              <w:rPr>
                <w:noProof/>
                <w:webHidden/>
              </w:rPr>
              <w:tab/>
            </w:r>
            <w:r w:rsidR="008A43CA">
              <w:rPr>
                <w:noProof/>
                <w:webHidden/>
              </w:rPr>
              <w:fldChar w:fldCharType="begin"/>
            </w:r>
            <w:r w:rsidR="008A43CA">
              <w:rPr>
                <w:noProof/>
                <w:webHidden/>
              </w:rPr>
              <w:instrText xml:space="preserve"> PAGEREF _Toc10520166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280B8A8A" w14:textId="12CB3FD6" w:rsidR="008A43CA" w:rsidRDefault="009C3F4F">
          <w:pPr>
            <w:pStyle w:val="TOC5"/>
            <w:tabs>
              <w:tab w:val="right" w:leader="dot" w:pos="9350"/>
            </w:tabs>
            <w:rPr>
              <w:rFonts w:eastAsiaTheme="minorEastAsia"/>
              <w:noProof/>
              <w:sz w:val="22"/>
            </w:rPr>
          </w:pPr>
          <w:hyperlink w:anchor="_Toc10520167" w:history="1">
            <w:r w:rsidR="008A43CA" w:rsidRPr="00B9080F">
              <w:rPr>
                <w:rStyle w:val="Hyperlink"/>
                <w:noProof/>
              </w:rPr>
              <w:t>Case C1</w:t>
            </w:r>
            <w:r w:rsidR="008A43CA">
              <w:rPr>
                <w:noProof/>
                <w:webHidden/>
              </w:rPr>
              <w:tab/>
            </w:r>
            <w:r w:rsidR="008A43CA">
              <w:rPr>
                <w:noProof/>
                <w:webHidden/>
              </w:rPr>
              <w:fldChar w:fldCharType="begin"/>
            </w:r>
            <w:r w:rsidR="008A43CA">
              <w:rPr>
                <w:noProof/>
                <w:webHidden/>
              </w:rPr>
              <w:instrText xml:space="preserve"> PAGEREF _Toc10520167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5DCE8A93" w14:textId="03C5B846" w:rsidR="008A43CA" w:rsidRDefault="009C3F4F">
          <w:pPr>
            <w:pStyle w:val="TOC5"/>
            <w:tabs>
              <w:tab w:val="right" w:leader="dot" w:pos="9350"/>
            </w:tabs>
            <w:rPr>
              <w:rFonts w:eastAsiaTheme="minorEastAsia"/>
              <w:noProof/>
              <w:sz w:val="22"/>
            </w:rPr>
          </w:pPr>
          <w:hyperlink w:anchor="_Toc10520168" w:history="1">
            <w:r w:rsidR="008A43CA" w:rsidRPr="00B9080F">
              <w:rPr>
                <w:rStyle w:val="Hyperlink"/>
                <w:noProof/>
              </w:rPr>
              <w:t>Case D</w:t>
            </w:r>
            <w:r w:rsidR="008A43CA">
              <w:rPr>
                <w:noProof/>
                <w:webHidden/>
              </w:rPr>
              <w:tab/>
            </w:r>
            <w:r w:rsidR="008A43CA">
              <w:rPr>
                <w:noProof/>
                <w:webHidden/>
              </w:rPr>
              <w:fldChar w:fldCharType="begin"/>
            </w:r>
            <w:r w:rsidR="008A43CA">
              <w:rPr>
                <w:noProof/>
                <w:webHidden/>
              </w:rPr>
              <w:instrText xml:space="preserve"> PAGEREF _Toc10520168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57A71D51" w14:textId="7936D7E9" w:rsidR="008A43CA" w:rsidRDefault="009C3F4F">
          <w:pPr>
            <w:pStyle w:val="TOC5"/>
            <w:tabs>
              <w:tab w:val="right" w:leader="dot" w:pos="9350"/>
            </w:tabs>
            <w:rPr>
              <w:rFonts w:eastAsiaTheme="minorEastAsia"/>
              <w:noProof/>
              <w:sz w:val="22"/>
            </w:rPr>
          </w:pPr>
          <w:hyperlink w:anchor="_Toc10520169" w:history="1">
            <w:r w:rsidR="008A43CA" w:rsidRPr="00B9080F">
              <w:rPr>
                <w:rStyle w:val="Hyperlink"/>
                <w:noProof/>
              </w:rPr>
              <w:t>Case D1</w:t>
            </w:r>
            <w:r w:rsidR="008A43CA">
              <w:rPr>
                <w:noProof/>
                <w:webHidden/>
              </w:rPr>
              <w:tab/>
            </w:r>
            <w:r w:rsidR="008A43CA">
              <w:rPr>
                <w:noProof/>
                <w:webHidden/>
              </w:rPr>
              <w:fldChar w:fldCharType="begin"/>
            </w:r>
            <w:r w:rsidR="008A43CA">
              <w:rPr>
                <w:noProof/>
                <w:webHidden/>
              </w:rPr>
              <w:instrText xml:space="preserve"> PAGEREF _Toc10520169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411C8631" w14:textId="19459D94" w:rsidR="008A43CA" w:rsidRDefault="009C3F4F">
          <w:pPr>
            <w:pStyle w:val="TOC5"/>
            <w:tabs>
              <w:tab w:val="right" w:leader="dot" w:pos="9350"/>
            </w:tabs>
            <w:rPr>
              <w:rFonts w:eastAsiaTheme="minorEastAsia"/>
              <w:noProof/>
              <w:sz w:val="22"/>
            </w:rPr>
          </w:pPr>
          <w:hyperlink w:anchor="_Toc10520170" w:history="1">
            <w:r w:rsidR="008A43CA" w:rsidRPr="00B9080F">
              <w:rPr>
                <w:rStyle w:val="Hyperlink"/>
                <w:noProof/>
              </w:rPr>
              <w:t>Case E</w:t>
            </w:r>
            <w:r w:rsidR="008A43CA">
              <w:rPr>
                <w:noProof/>
                <w:webHidden/>
              </w:rPr>
              <w:tab/>
            </w:r>
            <w:r w:rsidR="008A43CA">
              <w:rPr>
                <w:noProof/>
                <w:webHidden/>
              </w:rPr>
              <w:fldChar w:fldCharType="begin"/>
            </w:r>
            <w:r w:rsidR="008A43CA">
              <w:rPr>
                <w:noProof/>
                <w:webHidden/>
              </w:rPr>
              <w:instrText xml:space="preserve"> PAGEREF _Toc10520170 \h </w:instrText>
            </w:r>
            <w:r w:rsidR="008A43CA">
              <w:rPr>
                <w:noProof/>
                <w:webHidden/>
              </w:rPr>
            </w:r>
            <w:r w:rsidR="008A43CA">
              <w:rPr>
                <w:noProof/>
                <w:webHidden/>
              </w:rPr>
              <w:fldChar w:fldCharType="separate"/>
            </w:r>
            <w:r w:rsidR="008A43CA">
              <w:rPr>
                <w:noProof/>
                <w:webHidden/>
              </w:rPr>
              <w:t>169</w:t>
            </w:r>
            <w:r w:rsidR="008A43CA">
              <w:rPr>
                <w:noProof/>
                <w:webHidden/>
              </w:rPr>
              <w:fldChar w:fldCharType="end"/>
            </w:r>
          </w:hyperlink>
        </w:p>
        <w:p w14:paraId="7E54D080" w14:textId="351161A4" w:rsidR="008A43CA" w:rsidRDefault="009C3F4F">
          <w:pPr>
            <w:pStyle w:val="TOC2"/>
            <w:rPr>
              <w:rFonts w:eastAsiaTheme="minorEastAsia"/>
              <w:sz w:val="22"/>
            </w:rPr>
          </w:pPr>
          <w:hyperlink w:anchor="_Toc10520171" w:history="1">
            <w:r w:rsidR="008A43CA" w:rsidRPr="00B9080F">
              <w:rPr>
                <w:rStyle w:val="Hyperlink"/>
              </w:rPr>
              <w:t>Two drug Scenario</w:t>
            </w:r>
            <w:r w:rsidR="008A43CA">
              <w:rPr>
                <w:webHidden/>
              </w:rPr>
              <w:tab/>
            </w:r>
            <w:r w:rsidR="008A43CA">
              <w:rPr>
                <w:webHidden/>
              </w:rPr>
              <w:fldChar w:fldCharType="begin"/>
            </w:r>
            <w:r w:rsidR="008A43CA">
              <w:rPr>
                <w:webHidden/>
              </w:rPr>
              <w:instrText xml:space="preserve"> PAGEREF _Toc10520171 \h </w:instrText>
            </w:r>
            <w:r w:rsidR="008A43CA">
              <w:rPr>
                <w:webHidden/>
              </w:rPr>
            </w:r>
            <w:r w:rsidR="008A43CA">
              <w:rPr>
                <w:webHidden/>
              </w:rPr>
              <w:fldChar w:fldCharType="separate"/>
            </w:r>
            <w:r w:rsidR="008A43CA">
              <w:rPr>
                <w:webHidden/>
              </w:rPr>
              <w:t>170</w:t>
            </w:r>
            <w:r w:rsidR="008A43CA">
              <w:rPr>
                <w:webHidden/>
              </w:rPr>
              <w:fldChar w:fldCharType="end"/>
            </w:r>
          </w:hyperlink>
        </w:p>
        <w:p w14:paraId="16CFC260" w14:textId="0F17BD49" w:rsidR="008A43CA" w:rsidRDefault="009C3F4F">
          <w:pPr>
            <w:pStyle w:val="TOC5"/>
            <w:tabs>
              <w:tab w:val="right" w:leader="dot" w:pos="9350"/>
            </w:tabs>
            <w:rPr>
              <w:rFonts w:eastAsiaTheme="minorEastAsia"/>
              <w:noProof/>
              <w:sz w:val="22"/>
            </w:rPr>
          </w:pPr>
          <w:hyperlink w:anchor="_Toc10520172" w:history="1">
            <w:r w:rsidR="008A43CA" w:rsidRPr="00B9080F">
              <w:rPr>
                <w:rStyle w:val="Hyperlink"/>
                <w:noProof/>
              </w:rPr>
              <w:t>Case 1</w:t>
            </w:r>
            <w:r w:rsidR="008A43CA">
              <w:rPr>
                <w:noProof/>
                <w:webHidden/>
              </w:rPr>
              <w:tab/>
            </w:r>
            <w:r w:rsidR="008A43CA">
              <w:rPr>
                <w:noProof/>
                <w:webHidden/>
              </w:rPr>
              <w:fldChar w:fldCharType="begin"/>
            </w:r>
            <w:r w:rsidR="008A43CA">
              <w:rPr>
                <w:noProof/>
                <w:webHidden/>
              </w:rPr>
              <w:instrText xml:space="preserve"> PAGEREF _Toc10520172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3B60AABA" w14:textId="47C955F1" w:rsidR="008A43CA" w:rsidRDefault="009C3F4F">
          <w:pPr>
            <w:pStyle w:val="TOC5"/>
            <w:tabs>
              <w:tab w:val="right" w:leader="dot" w:pos="9350"/>
            </w:tabs>
            <w:rPr>
              <w:rFonts w:eastAsiaTheme="minorEastAsia"/>
              <w:noProof/>
              <w:sz w:val="22"/>
            </w:rPr>
          </w:pPr>
          <w:hyperlink w:anchor="_Toc10520173" w:history="1">
            <w:r w:rsidR="008A43CA" w:rsidRPr="00B9080F">
              <w:rPr>
                <w:rStyle w:val="Hyperlink"/>
                <w:noProof/>
              </w:rPr>
              <w:t>Case 2</w:t>
            </w:r>
            <w:r w:rsidR="008A43CA">
              <w:rPr>
                <w:noProof/>
                <w:webHidden/>
              </w:rPr>
              <w:tab/>
            </w:r>
            <w:r w:rsidR="008A43CA">
              <w:rPr>
                <w:noProof/>
                <w:webHidden/>
              </w:rPr>
              <w:fldChar w:fldCharType="begin"/>
            </w:r>
            <w:r w:rsidR="008A43CA">
              <w:rPr>
                <w:noProof/>
                <w:webHidden/>
              </w:rPr>
              <w:instrText xml:space="preserve"> PAGEREF _Toc10520173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068270D9" w14:textId="632EDE98" w:rsidR="008A43CA" w:rsidRDefault="009C3F4F">
          <w:pPr>
            <w:pStyle w:val="TOC5"/>
            <w:tabs>
              <w:tab w:val="right" w:leader="dot" w:pos="9350"/>
            </w:tabs>
            <w:rPr>
              <w:rFonts w:eastAsiaTheme="minorEastAsia"/>
              <w:noProof/>
              <w:sz w:val="22"/>
            </w:rPr>
          </w:pPr>
          <w:hyperlink w:anchor="_Toc10520174" w:history="1">
            <w:r w:rsidR="008A43CA" w:rsidRPr="00B9080F">
              <w:rPr>
                <w:rStyle w:val="Hyperlink"/>
                <w:noProof/>
              </w:rPr>
              <w:t>Case 3</w:t>
            </w:r>
            <w:r w:rsidR="008A43CA">
              <w:rPr>
                <w:noProof/>
                <w:webHidden/>
              </w:rPr>
              <w:tab/>
            </w:r>
            <w:r w:rsidR="008A43CA">
              <w:rPr>
                <w:noProof/>
                <w:webHidden/>
              </w:rPr>
              <w:fldChar w:fldCharType="begin"/>
            </w:r>
            <w:r w:rsidR="008A43CA">
              <w:rPr>
                <w:noProof/>
                <w:webHidden/>
              </w:rPr>
              <w:instrText xml:space="preserve"> PAGEREF _Toc10520174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552FEF0D" w14:textId="48527F96" w:rsidR="008A43CA" w:rsidRDefault="009C3F4F">
          <w:pPr>
            <w:pStyle w:val="TOC5"/>
            <w:tabs>
              <w:tab w:val="right" w:leader="dot" w:pos="9350"/>
            </w:tabs>
            <w:rPr>
              <w:rFonts w:eastAsiaTheme="minorEastAsia"/>
              <w:noProof/>
              <w:sz w:val="22"/>
            </w:rPr>
          </w:pPr>
          <w:hyperlink w:anchor="_Toc10520175" w:history="1">
            <w:r w:rsidR="008A43CA" w:rsidRPr="00B9080F">
              <w:rPr>
                <w:rStyle w:val="Hyperlink"/>
                <w:noProof/>
              </w:rPr>
              <w:t>Case 4</w:t>
            </w:r>
            <w:r w:rsidR="008A43CA">
              <w:rPr>
                <w:noProof/>
                <w:webHidden/>
              </w:rPr>
              <w:tab/>
            </w:r>
            <w:r w:rsidR="008A43CA">
              <w:rPr>
                <w:noProof/>
                <w:webHidden/>
              </w:rPr>
              <w:fldChar w:fldCharType="begin"/>
            </w:r>
            <w:r w:rsidR="008A43CA">
              <w:rPr>
                <w:noProof/>
                <w:webHidden/>
              </w:rPr>
              <w:instrText xml:space="preserve"> PAGEREF _Toc10520175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2AF2A4BC" w14:textId="2B1226EE" w:rsidR="008A43CA" w:rsidRDefault="009C3F4F">
          <w:pPr>
            <w:pStyle w:val="TOC5"/>
            <w:tabs>
              <w:tab w:val="right" w:leader="dot" w:pos="9350"/>
            </w:tabs>
            <w:rPr>
              <w:rFonts w:eastAsiaTheme="minorEastAsia"/>
              <w:noProof/>
              <w:sz w:val="22"/>
            </w:rPr>
          </w:pPr>
          <w:hyperlink w:anchor="_Toc10520176" w:history="1">
            <w:r w:rsidR="008A43CA" w:rsidRPr="00B9080F">
              <w:rPr>
                <w:rStyle w:val="Hyperlink"/>
                <w:noProof/>
              </w:rPr>
              <w:t>Case 5</w:t>
            </w:r>
            <w:r w:rsidR="008A43CA">
              <w:rPr>
                <w:noProof/>
                <w:webHidden/>
              </w:rPr>
              <w:tab/>
            </w:r>
            <w:r w:rsidR="008A43CA">
              <w:rPr>
                <w:noProof/>
                <w:webHidden/>
              </w:rPr>
              <w:fldChar w:fldCharType="begin"/>
            </w:r>
            <w:r w:rsidR="008A43CA">
              <w:rPr>
                <w:noProof/>
                <w:webHidden/>
              </w:rPr>
              <w:instrText xml:space="preserve"> PAGEREF _Toc10520176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39A68010" w14:textId="0D7C4C6B" w:rsidR="008A43CA" w:rsidRDefault="009C3F4F">
          <w:pPr>
            <w:pStyle w:val="TOC5"/>
            <w:tabs>
              <w:tab w:val="right" w:leader="dot" w:pos="9350"/>
            </w:tabs>
            <w:rPr>
              <w:rFonts w:eastAsiaTheme="minorEastAsia"/>
              <w:noProof/>
              <w:sz w:val="22"/>
            </w:rPr>
          </w:pPr>
          <w:hyperlink w:anchor="_Toc10520177" w:history="1">
            <w:r w:rsidR="008A43CA" w:rsidRPr="00B9080F">
              <w:rPr>
                <w:rStyle w:val="Hyperlink"/>
                <w:noProof/>
              </w:rPr>
              <w:t>Case 6</w:t>
            </w:r>
            <w:r w:rsidR="008A43CA">
              <w:rPr>
                <w:noProof/>
                <w:webHidden/>
              </w:rPr>
              <w:tab/>
            </w:r>
            <w:r w:rsidR="008A43CA">
              <w:rPr>
                <w:noProof/>
                <w:webHidden/>
              </w:rPr>
              <w:fldChar w:fldCharType="begin"/>
            </w:r>
            <w:r w:rsidR="008A43CA">
              <w:rPr>
                <w:noProof/>
                <w:webHidden/>
              </w:rPr>
              <w:instrText xml:space="preserve"> PAGEREF _Toc10520177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438BAF64" w14:textId="20381230" w:rsidR="008A43CA" w:rsidRDefault="009C3F4F">
          <w:pPr>
            <w:pStyle w:val="TOC5"/>
            <w:tabs>
              <w:tab w:val="right" w:leader="dot" w:pos="9350"/>
            </w:tabs>
            <w:rPr>
              <w:rFonts w:eastAsiaTheme="minorEastAsia"/>
              <w:noProof/>
              <w:sz w:val="22"/>
            </w:rPr>
          </w:pPr>
          <w:hyperlink w:anchor="_Toc10520178" w:history="1">
            <w:r w:rsidR="008A43CA" w:rsidRPr="00B9080F">
              <w:rPr>
                <w:rStyle w:val="Hyperlink"/>
                <w:noProof/>
              </w:rPr>
              <w:t>Case 7</w:t>
            </w:r>
            <w:r w:rsidR="008A43CA">
              <w:rPr>
                <w:noProof/>
                <w:webHidden/>
              </w:rPr>
              <w:tab/>
            </w:r>
            <w:r w:rsidR="008A43CA">
              <w:rPr>
                <w:noProof/>
                <w:webHidden/>
              </w:rPr>
              <w:fldChar w:fldCharType="begin"/>
            </w:r>
            <w:r w:rsidR="008A43CA">
              <w:rPr>
                <w:noProof/>
                <w:webHidden/>
              </w:rPr>
              <w:instrText xml:space="preserve"> PAGEREF _Toc10520178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60D47767" w14:textId="4F6A4BC3" w:rsidR="008A43CA" w:rsidRDefault="009C3F4F">
          <w:pPr>
            <w:pStyle w:val="TOC5"/>
            <w:tabs>
              <w:tab w:val="right" w:leader="dot" w:pos="9350"/>
            </w:tabs>
            <w:rPr>
              <w:rFonts w:eastAsiaTheme="minorEastAsia"/>
              <w:noProof/>
              <w:sz w:val="22"/>
            </w:rPr>
          </w:pPr>
          <w:hyperlink w:anchor="_Toc10520179" w:history="1">
            <w:r w:rsidR="008A43CA" w:rsidRPr="00B9080F">
              <w:rPr>
                <w:rStyle w:val="Hyperlink"/>
                <w:noProof/>
              </w:rPr>
              <w:t>Case 8</w:t>
            </w:r>
            <w:r w:rsidR="008A43CA">
              <w:rPr>
                <w:noProof/>
                <w:webHidden/>
              </w:rPr>
              <w:tab/>
            </w:r>
            <w:r w:rsidR="008A43CA">
              <w:rPr>
                <w:noProof/>
                <w:webHidden/>
              </w:rPr>
              <w:fldChar w:fldCharType="begin"/>
            </w:r>
            <w:r w:rsidR="008A43CA">
              <w:rPr>
                <w:noProof/>
                <w:webHidden/>
              </w:rPr>
              <w:instrText xml:space="preserve"> PAGEREF _Toc10520179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51F58FB8" w14:textId="7A9503D8" w:rsidR="008A43CA" w:rsidRDefault="009C3F4F">
          <w:pPr>
            <w:pStyle w:val="TOC5"/>
            <w:tabs>
              <w:tab w:val="right" w:leader="dot" w:pos="9350"/>
            </w:tabs>
            <w:rPr>
              <w:rFonts w:eastAsiaTheme="minorEastAsia"/>
              <w:noProof/>
              <w:sz w:val="22"/>
            </w:rPr>
          </w:pPr>
          <w:hyperlink w:anchor="_Toc10520180" w:history="1">
            <w:r w:rsidR="008A43CA" w:rsidRPr="00B9080F">
              <w:rPr>
                <w:rStyle w:val="Hyperlink"/>
                <w:noProof/>
              </w:rPr>
              <w:t>Case 9</w:t>
            </w:r>
            <w:r w:rsidR="008A43CA">
              <w:rPr>
                <w:noProof/>
                <w:webHidden/>
              </w:rPr>
              <w:tab/>
            </w:r>
            <w:r w:rsidR="008A43CA">
              <w:rPr>
                <w:noProof/>
                <w:webHidden/>
              </w:rPr>
              <w:fldChar w:fldCharType="begin"/>
            </w:r>
            <w:r w:rsidR="008A43CA">
              <w:rPr>
                <w:noProof/>
                <w:webHidden/>
              </w:rPr>
              <w:instrText xml:space="preserve"> PAGEREF _Toc10520180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549775DC" w14:textId="1D45465B" w:rsidR="008A43CA" w:rsidRDefault="009C3F4F">
          <w:pPr>
            <w:pStyle w:val="TOC5"/>
            <w:tabs>
              <w:tab w:val="right" w:leader="dot" w:pos="9350"/>
            </w:tabs>
            <w:rPr>
              <w:rFonts w:eastAsiaTheme="minorEastAsia"/>
              <w:noProof/>
              <w:sz w:val="22"/>
            </w:rPr>
          </w:pPr>
          <w:hyperlink w:anchor="_Toc10520181" w:history="1">
            <w:r w:rsidR="008A43CA" w:rsidRPr="00B9080F">
              <w:rPr>
                <w:rStyle w:val="Hyperlink"/>
                <w:noProof/>
              </w:rPr>
              <w:t>Case 10</w:t>
            </w:r>
            <w:r w:rsidR="008A43CA">
              <w:rPr>
                <w:noProof/>
                <w:webHidden/>
              </w:rPr>
              <w:tab/>
            </w:r>
            <w:r w:rsidR="008A43CA">
              <w:rPr>
                <w:noProof/>
                <w:webHidden/>
              </w:rPr>
              <w:fldChar w:fldCharType="begin"/>
            </w:r>
            <w:r w:rsidR="008A43CA">
              <w:rPr>
                <w:noProof/>
                <w:webHidden/>
              </w:rPr>
              <w:instrText xml:space="preserve"> PAGEREF _Toc10520181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519167F7" w14:textId="3B0FB1AD" w:rsidR="008A43CA" w:rsidRDefault="009C3F4F">
          <w:pPr>
            <w:pStyle w:val="TOC5"/>
            <w:tabs>
              <w:tab w:val="right" w:leader="dot" w:pos="9350"/>
            </w:tabs>
            <w:rPr>
              <w:rFonts w:eastAsiaTheme="minorEastAsia"/>
              <w:noProof/>
              <w:sz w:val="22"/>
            </w:rPr>
          </w:pPr>
          <w:hyperlink w:anchor="_Toc10520182" w:history="1">
            <w:r w:rsidR="008A43CA" w:rsidRPr="00B9080F">
              <w:rPr>
                <w:rStyle w:val="Hyperlink"/>
                <w:noProof/>
              </w:rPr>
              <w:t>Case 11</w:t>
            </w:r>
            <w:r w:rsidR="008A43CA">
              <w:rPr>
                <w:noProof/>
                <w:webHidden/>
              </w:rPr>
              <w:tab/>
            </w:r>
            <w:r w:rsidR="008A43CA">
              <w:rPr>
                <w:noProof/>
                <w:webHidden/>
              </w:rPr>
              <w:fldChar w:fldCharType="begin"/>
            </w:r>
            <w:r w:rsidR="008A43CA">
              <w:rPr>
                <w:noProof/>
                <w:webHidden/>
              </w:rPr>
              <w:instrText xml:space="preserve"> PAGEREF _Toc10520182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524E4FE9" w14:textId="6F9CC009" w:rsidR="008A43CA" w:rsidRDefault="009C3F4F">
          <w:pPr>
            <w:pStyle w:val="TOC5"/>
            <w:tabs>
              <w:tab w:val="right" w:leader="dot" w:pos="9350"/>
            </w:tabs>
            <w:rPr>
              <w:rFonts w:eastAsiaTheme="minorEastAsia"/>
              <w:noProof/>
              <w:sz w:val="22"/>
            </w:rPr>
          </w:pPr>
          <w:hyperlink w:anchor="_Toc10520183" w:history="1">
            <w:r w:rsidR="008A43CA" w:rsidRPr="00B9080F">
              <w:rPr>
                <w:rStyle w:val="Hyperlink"/>
                <w:noProof/>
              </w:rPr>
              <w:t>Case 12</w:t>
            </w:r>
            <w:r w:rsidR="008A43CA">
              <w:rPr>
                <w:noProof/>
                <w:webHidden/>
              </w:rPr>
              <w:tab/>
            </w:r>
            <w:r w:rsidR="008A43CA">
              <w:rPr>
                <w:noProof/>
                <w:webHidden/>
              </w:rPr>
              <w:fldChar w:fldCharType="begin"/>
            </w:r>
            <w:r w:rsidR="008A43CA">
              <w:rPr>
                <w:noProof/>
                <w:webHidden/>
              </w:rPr>
              <w:instrText xml:space="preserve"> PAGEREF _Toc10520183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215C8E0A" w14:textId="5912F49A" w:rsidR="008A43CA" w:rsidRDefault="009C3F4F">
          <w:pPr>
            <w:pStyle w:val="TOC5"/>
            <w:tabs>
              <w:tab w:val="right" w:leader="dot" w:pos="9350"/>
            </w:tabs>
            <w:rPr>
              <w:rFonts w:eastAsiaTheme="minorEastAsia"/>
              <w:noProof/>
              <w:sz w:val="22"/>
            </w:rPr>
          </w:pPr>
          <w:hyperlink w:anchor="_Toc10520184" w:history="1">
            <w:r w:rsidR="008A43CA" w:rsidRPr="00B9080F">
              <w:rPr>
                <w:rStyle w:val="Hyperlink"/>
                <w:noProof/>
              </w:rPr>
              <w:t>Case 13</w:t>
            </w:r>
            <w:r w:rsidR="008A43CA">
              <w:rPr>
                <w:noProof/>
                <w:webHidden/>
              </w:rPr>
              <w:tab/>
            </w:r>
            <w:r w:rsidR="008A43CA">
              <w:rPr>
                <w:noProof/>
                <w:webHidden/>
              </w:rPr>
              <w:fldChar w:fldCharType="begin"/>
            </w:r>
            <w:r w:rsidR="008A43CA">
              <w:rPr>
                <w:noProof/>
                <w:webHidden/>
              </w:rPr>
              <w:instrText xml:space="preserve"> PAGEREF _Toc10520184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76C1DACA" w14:textId="5F937913" w:rsidR="008A43CA" w:rsidRDefault="009C3F4F">
          <w:pPr>
            <w:pStyle w:val="TOC5"/>
            <w:tabs>
              <w:tab w:val="right" w:leader="dot" w:pos="9350"/>
            </w:tabs>
            <w:rPr>
              <w:rFonts w:eastAsiaTheme="minorEastAsia"/>
              <w:noProof/>
              <w:sz w:val="22"/>
            </w:rPr>
          </w:pPr>
          <w:hyperlink w:anchor="_Toc10520185" w:history="1">
            <w:r w:rsidR="008A43CA" w:rsidRPr="00B9080F">
              <w:rPr>
                <w:rStyle w:val="Hyperlink"/>
                <w:noProof/>
              </w:rPr>
              <w:t>Case 14</w:t>
            </w:r>
            <w:r w:rsidR="008A43CA">
              <w:rPr>
                <w:noProof/>
                <w:webHidden/>
              </w:rPr>
              <w:tab/>
            </w:r>
            <w:r w:rsidR="008A43CA">
              <w:rPr>
                <w:noProof/>
                <w:webHidden/>
              </w:rPr>
              <w:fldChar w:fldCharType="begin"/>
            </w:r>
            <w:r w:rsidR="008A43CA">
              <w:rPr>
                <w:noProof/>
                <w:webHidden/>
              </w:rPr>
              <w:instrText xml:space="preserve"> PAGEREF _Toc10520185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05F36A54" w14:textId="7A36F1A4" w:rsidR="008A43CA" w:rsidRDefault="009C3F4F">
          <w:pPr>
            <w:pStyle w:val="TOC5"/>
            <w:tabs>
              <w:tab w:val="right" w:leader="dot" w:pos="9350"/>
            </w:tabs>
            <w:rPr>
              <w:rFonts w:eastAsiaTheme="minorEastAsia"/>
              <w:noProof/>
              <w:sz w:val="22"/>
            </w:rPr>
          </w:pPr>
          <w:hyperlink w:anchor="_Toc10520186" w:history="1">
            <w:r w:rsidR="008A43CA" w:rsidRPr="00B9080F">
              <w:rPr>
                <w:rStyle w:val="Hyperlink"/>
                <w:noProof/>
              </w:rPr>
              <w:t>Case 15</w:t>
            </w:r>
            <w:r w:rsidR="008A43CA">
              <w:rPr>
                <w:noProof/>
                <w:webHidden/>
              </w:rPr>
              <w:tab/>
            </w:r>
            <w:r w:rsidR="008A43CA">
              <w:rPr>
                <w:noProof/>
                <w:webHidden/>
              </w:rPr>
              <w:fldChar w:fldCharType="begin"/>
            </w:r>
            <w:r w:rsidR="008A43CA">
              <w:rPr>
                <w:noProof/>
                <w:webHidden/>
              </w:rPr>
              <w:instrText xml:space="preserve"> PAGEREF _Toc10520186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6642BE34" w14:textId="49473A6A" w:rsidR="008A43CA" w:rsidRDefault="009C3F4F">
          <w:pPr>
            <w:pStyle w:val="TOC1"/>
            <w:tabs>
              <w:tab w:val="left" w:pos="1800"/>
            </w:tabs>
            <w:rPr>
              <w:rFonts w:eastAsiaTheme="minorEastAsia"/>
              <w:sz w:val="22"/>
            </w:rPr>
          </w:pPr>
          <w:hyperlink w:anchor="_Toc10520187" w:history="1">
            <w:r w:rsidR="008A43CA" w:rsidRPr="00B9080F">
              <w:rPr>
                <w:rStyle w:val="Hyperlink"/>
              </w:rPr>
              <w:t>Appendix K:</w:t>
            </w:r>
            <w:r w:rsidR="008A43CA">
              <w:rPr>
                <w:rFonts w:eastAsiaTheme="minorEastAsia"/>
                <w:sz w:val="22"/>
              </w:rPr>
              <w:tab/>
            </w:r>
            <w:r w:rsidR="008A43CA" w:rsidRPr="00B9080F">
              <w:rPr>
                <w:rStyle w:val="Hyperlink"/>
              </w:rPr>
              <w:t>References</w:t>
            </w:r>
            <w:r w:rsidR="008A43CA">
              <w:rPr>
                <w:webHidden/>
              </w:rPr>
              <w:tab/>
            </w:r>
            <w:r w:rsidR="008A43CA">
              <w:rPr>
                <w:webHidden/>
              </w:rPr>
              <w:fldChar w:fldCharType="begin"/>
            </w:r>
            <w:r w:rsidR="008A43CA">
              <w:rPr>
                <w:webHidden/>
              </w:rPr>
              <w:instrText xml:space="preserve"> PAGEREF _Toc10520187 \h </w:instrText>
            </w:r>
            <w:r w:rsidR="008A43CA">
              <w:rPr>
                <w:webHidden/>
              </w:rPr>
            </w:r>
            <w:r w:rsidR="008A43CA">
              <w:rPr>
                <w:webHidden/>
              </w:rPr>
              <w:fldChar w:fldCharType="separate"/>
            </w:r>
            <w:r w:rsidR="008A43CA">
              <w:rPr>
                <w:webHidden/>
              </w:rPr>
              <w:t>175</w:t>
            </w:r>
            <w:r w:rsidR="008A43CA">
              <w:rPr>
                <w:webHidden/>
              </w:rPr>
              <w:fldChar w:fldCharType="end"/>
            </w:r>
          </w:hyperlink>
        </w:p>
        <w:p w14:paraId="2987B8BE" w14:textId="3521673F" w:rsidR="008A43CA" w:rsidRDefault="009C3F4F">
          <w:pPr>
            <w:pStyle w:val="TOC1"/>
            <w:tabs>
              <w:tab w:val="left" w:pos="1800"/>
            </w:tabs>
            <w:rPr>
              <w:rFonts w:eastAsiaTheme="minorEastAsia"/>
              <w:sz w:val="22"/>
            </w:rPr>
          </w:pPr>
          <w:hyperlink w:anchor="_Toc10520188" w:history="1">
            <w:r w:rsidR="008A43CA" w:rsidRPr="00B9080F">
              <w:rPr>
                <w:rStyle w:val="Hyperlink"/>
              </w:rPr>
              <w:t>Appendix L:</w:t>
            </w:r>
            <w:r w:rsidR="008A43CA">
              <w:rPr>
                <w:rFonts w:eastAsiaTheme="minorEastAsia"/>
                <w:sz w:val="22"/>
              </w:rPr>
              <w:tab/>
            </w:r>
            <w:r w:rsidR="008A43CA" w:rsidRPr="00B9080F">
              <w:rPr>
                <w:rStyle w:val="Hyperlink"/>
              </w:rPr>
              <w:t>Wish list/To do’s</w:t>
            </w:r>
            <w:r w:rsidR="008A43CA">
              <w:rPr>
                <w:webHidden/>
              </w:rPr>
              <w:tab/>
            </w:r>
            <w:r w:rsidR="008A43CA">
              <w:rPr>
                <w:webHidden/>
              </w:rPr>
              <w:fldChar w:fldCharType="begin"/>
            </w:r>
            <w:r w:rsidR="008A43CA">
              <w:rPr>
                <w:webHidden/>
              </w:rPr>
              <w:instrText xml:space="preserve"> PAGEREF _Toc10520188 \h </w:instrText>
            </w:r>
            <w:r w:rsidR="008A43CA">
              <w:rPr>
                <w:webHidden/>
              </w:rPr>
            </w:r>
            <w:r w:rsidR="008A43CA">
              <w:rPr>
                <w:webHidden/>
              </w:rPr>
              <w:fldChar w:fldCharType="separate"/>
            </w:r>
            <w:r w:rsidR="008A43CA">
              <w:rPr>
                <w:webHidden/>
              </w:rPr>
              <w:t>177</w:t>
            </w:r>
            <w:r w:rsidR="008A43CA">
              <w:rPr>
                <w:webHidden/>
              </w:rPr>
              <w:fldChar w:fldCharType="end"/>
            </w:r>
          </w:hyperlink>
        </w:p>
        <w:p w14:paraId="56C7216C" w14:textId="67D6037B" w:rsidR="008A43CA" w:rsidRDefault="009C3F4F">
          <w:pPr>
            <w:pStyle w:val="TOC1"/>
            <w:tabs>
              <w:tab w:val="left" w:pos="2016"/>
            </w:tabs>
            <w:rPr>
              <w:rFonts w:eastAsiaTheme="minorEastAsia"/>
              <w:sz w:val="22"/>
            </w:rPr>
          </w:pPr>
          <w:hyperlink w:anchor="_Toc10520189" w:history="1">
            <w:r w:rsidR="008A43CA" w:rsidRPr="00B9080F">
              <w:rPr>
                <w:rStyle w:val="Hyperlink"/>
              </w:rPr>
              <w:t>Appendix M:</w:t>
            </w:r>
            <w:r w:rsidR="008A43CA">
              <w:rPr>
                <w:rFonts w:eastAsiaTheme="minorEastAsia"/>
                <w:sz w:val="22"/>
              </w:rPr>
              <w:tab/>
            </w:r>
            <w:r w:rsidR="008A43CA" w:rsidRPr="00B9080F">
              <w:rPr>
                <w:rStyle w:val="Hyperlink"/>
              </w:rPr>
              <w:t>Clinical Dashboard Selection Criteria</w:t>
            </w:r>
            <w:r w:rsidR="008A43CA">
              <w:rPr>
                <w:webHidden/>
              </w:rPr>
              <w:tab/>
            </w:r>
            <w:r w:rsidR="008A43CA">
              <w:rPr>
                <w:webHidden/>
              </w:rPr>
              <w:fldChar w:fldCharType="begin"/>
            </w:r>
            <w:r w:rsidR="008A43CA">
              <w:rPr>
                <w:webHidden/>
              </w:rPr>
              <w:instrText xml:space="preserve"> PAGEREF _Toc10520189 \h </w:instrText>
            </w:r>
            <w:r w:rsidR="008A43CA">
              <w:rPr>
                <w:webHidden/>
              </w:rPr>
            </w:r>
            <w:r w:rsidR="008A43CA">
              <w:rPr>
                <w:webHidden/>
              </w:rPr>
              <w:fldChar w:fldCharType="separate"/>
            </w:r>
            <w:r w:rsidR="008A43CA">
              <w:rPr>
                <w:webHidden/>
              </w:rPr>
              <w:t>184</w:t>
            </w:r>
            <w:r w:rsidR="008A43CA">
              <w:rPr>
                <w:webHidden/>
              </w:rPr>
              <w:fldChar w:fldCharType="end"/>
            </w:r>
          </w:hyperlink>
        </w:p>
        <w:p w14:paraId="1750714B" w14:textId="19FEEA12"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0" w:name="_Toc10520103"/>
      <w:r w:rsidRPr="007D5E4F">
        <w:lastRenderedPageBreak/>
        <w:t>Overview</w:t>
      </w:r>
      <w:bookmarkEnd w:id="0"/>
    </w:p>
    <w:p w14:paraId="2DA915D1" w14:textId="767AB4F5" w:rsidR="003805D9" w:rsidRPr="007D5E4F" w:rsidRDefault="003805D9" w:rsidP="00E54B61">
      <w:pPr>
        <w:pStyle w:val="Heading2"/>
      </w:pPr>
      <w:bookmarkStart w:id="1" w:name="_Toc10520104"/>
      <w:r w:rsidRPr="007D5E4F">
        <w:t>Background</w:t>
      </w:r>
      <w:bookmarkEnd w:id="1"/>
    </w:p>
    <w:p w14:paraId="0D502F37" w14:textId="07728AF1" w:rsidR="008F2B86" w:rsidRPr="007D5E4F" w:rsidRDefault="00C41146" w:rsidP="001D1DB8">
      <w:pPr>
        <w:rPr>
          <w:sz w:val="28"/>
          <w:szCs w:val="28"/>
        </w:rPr>
      </w:pPr>
      <w:r w:rsidRPr="00840DE3">
        <w:t>This “Rules Document” has been created for the MedSafe Quality Enhancement Research Initiative (QUERI) Clinical Decision Support (CDS</w:t>
      </w:r>
      <w:r>
        <w:t>)</w:t>
      </w:r>
      <w:r w:rsidRPr="00840DE3">
        <w:t xml:space="preserve"> project.</w:t>
      </w:r>
      <w:r>
        <w:t xml:space="preserve"> </w:t>
      </w:r>
      <w:r w:rsidRPr="00840DE3">
        <w:t xml:space="preserve">The Glycemic Control Protégé </w:t>
      </w:r>
      <w:proofErr w:type="spellStart"/>
      <w:r w:rsidRPr="00840DE3">
        <w:t>KnowledgeBase</w:t>
      </w:r>
      <w:proofErr w:type="spellEnd"/>
      <w:r w:rsidRPr="00840DE3">
        <w:t xml:space="preserve"> (KB) captures the recommendations for the management of Type 2 Diabetes (DM</w:t>
      </w:r>
      <w:r>
        <w:t>-2</w:t>
      </w:r>
      <w:r w:rsidRPr="00840DE3">
        <w:t>) described in the 2017 “VA/DoD Clinical Practice Guideline for the Management of Type 2 Diabetes Mellitus in Primary Care”</w:t>
      </w:r>
      <w:sdt>
        <w:sdtPr>
          <w:id w:val="-2088987458"/>
          <w:citation/>
        </w:sdtPr>
        <w:sdtEndPr/>
        <w:sdtContent>
          <w:r w:rsidRPr="00840DE3">
            <w:fldChar w:fldCharType="begin"/>
          </w:r>
          <w:r w:rsidRPr="00840DE3">
            <w:instrText xml:space="preserve">CITATION Dep17 \l 1033 </w:instrText>
          </w:r>
          <w:r w:rsidRPr="00840DE3">
            <w:fldChar w:fldCharType="separate"/>
          </w:r>
          <w:r>
            <w:rPr>
              <w:noProof/>
            </w:rPr>
            <w:t xml:space="preserve"> (1)</w:t>
          </w:r>
          <w:r w:rsidRPr="00840DE3">
            <w:fldChar w:fldCharType="end"/>
          </w:r>
        </w:sdtContent>
      </w:sdt>
      <w:r>
        <w:t xml:space="preserve"> and </w:t>
      </w:r>
      <w:r w:rsidRPr="00840DE3">
        <w:t xml:space="preserve">the Clinical Guidance document, “Type 2 Diabetes: Glucose-Lowering Drug Selection Guidance” </w:t>
      </w:r>
      <w:sdt>
        <w:sdtPr>
          <w:id w:val="-1224446229"/>
          <w:citation/>
        </w:sdtPr>
        <w:sdtEndPr/>
        <w:sdtContent>
          <w:r w:rsidRPr="00840DE3">
            <w:fldChar w:fldCharType="begin"/>
          </w:r>
          <w:r>
            <w:instrText xml:space="preserve">CITATION Placeholder2 \l 1033 </w:instrText>
          </w:r>
          <w:r w:rsidRPr="00840DE3">
            <w:fldChar w:fldCharType="separate"/>
          </w:r>
          <w:r>
            <w:rPr>
              <w:noProof/>
            </w:rPr>
            <w:t>(2)</w:t>
          </w:r>
          <w:r w:rsidRPr="00840DE3">
            <w:fldChar w:fldCharType="end"/>
          </w:r>
        </w:sdtContent>
      </w:sdt>
      <w:r w:rsidRPr="00840DE3">
        <w:t xml:space="preserve"> written by the VA Pharmacy Benefits Management (PBM) Services, Medical Advisory Panel</w:t>
      </w:r>
      <w:r>
        <w:t>,</w:t>
      </w:r>
      <w:r w:rsidRPr="00840DE3">
        <w:t xml:space="preserve"> and VISN Pharmacist Executive. Links to these references, as well as other documents, can be found in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5EFCADBD" w14:textId="10A74AC2" w:rsidR="00B21759" w:rsidRPr="007D5E4F" w:rsidRDefault="00C41146" w:rsidP="001D1DB8">
      <w:r w:rsidRPr="00840DE3">
        <w:t>The KB was created to encode the clinical knowledge for a CDS system intended to provide recommendations for patients with DM-2 who did not meet the HbA1c &lt;= 9 or glycosylated hemoglobin &lt;= 11 performance measure goals. These patients will be identified via the VISN 21 PBM Clinical Dashboard, a panel management tool. The Clinical Dashboard draws on VA structured data to identify patients who are not meeting Healthcare Effectiveness Data and Information Set (HEDIS) performance measures for specific chronic diseases. In the MedSafe</w:t>
      </w:r>
      <w:r>
        <w:t>-</w:t>
      </w:r>
      <w:r w:rsidRPr="00840DE3">
        <w:t xml:space="preserve">QUERI </w:t>
      </w:r>
      <w:r>
        <w:t>program</w:t>
      </w:r>
      <w:r w:rsidRPr="00840DE3">
        <w:t xml:space="preserve">, we are </w:t>
      </w:r>
      <w:r>
        <w:t>providing</w:t>
      </w:r>
      <w:r w:rsidRPr="00840DE3">
        <w:t xml:space="preserve"> CDS </w:t>
      </w:r>
      <w:r>
        <w:t xml:space="preserve">within </w:t>
      </w:r>
      <w:r w:rsidRPr="00840DE3">
        <w:t>the Clinical Dashboard for patients who are not meeting their performance measures.</w:t>
      </w:r>
      <w:r>
        <w:t xml:space="preserve"> </w:t>
      </w:r>
      <w:r w:rsidRPr="00840DE3">
        <w:t xml:space="preserve">Patients who fail the DM Performance measure for poor HbA1c control will be the starting set of patients who </w:t>
      </w:r>
      <w:r w:rsidRPr="00840DE3">
        <w:rPr>
          <w:i/>
        </w:rPr>
        <w:t>could</w:t>
      </w:r>
      <w:r w:rsidRPr="00840DE3">
        <w:t xml:space="preserve"> receive CDS recommendations. Therefore, the CDS does not provide recommendations when patients are already meeting measures. A brief description of the Clinical Dashboard can be found in references </w:t>
      </w:r>
      <w:sdt>
        <w:sdtPr>
          <w:id w:val="-364672533"/>
          <w:citation/>
        </w:sdtPr>
        <w:sdtEndPr/>
        <w:sdtContent>
          <w:r w:rsidRPr="00840DE3">
            <w:fldChar w:fldCharType="begin"/>
          </w:r>
          <w:r w:rsidRPr="00840DE3">
            <w:instrText xml:space="preserve"> CITATION Tso17 \l 1033 </w:instrText>
          </w:r>
          <w:r w:rsidRPr="00840DE3">
            <w:fldChar w:fldCharType="separate"/>
          </w:r>
          <w:r>
            <w:rPr>
              <w:noProof/>
            </w:rPr>
            <w:t>(3)</w:t>
          </w:r>
          <w:r w:rsidRPr="00840DE3">
            <w:fldChar w:fldCharType="end"/>
          </w:r>
        </w:sdtContent>
      </w:sdt>
      <w:r w:rsidRPr="00840DE3">
        <w:t xml:space="preserve"> and </w:t>
      </w:r>
      <w:sdt>
        <w:sdtPr>
          <w:id w:val="821007274"/>
          <w:citation/>
        </w:sdtPr>
        <w:sdtEndPr/>
        <w:sdtContent>
          <w:r w:rsidRPr="00840DE3">
            <w:fldChar w:fldCharType="begin"/>
          </w:r>
          <w:r w:rsidRPr="00840DE3">
            <w:instrText xml:space="preserve"> CITATION TuS17 \l 1033 </w:instrText>
          </w:r>
          <w:r w:rsidRPr="00840DE3">
            <w:fldChar w:fldCharType="separate"/>
          </w:r>
          <w:r>
            <w:rPr>
              <w:noProof/>
            </w:rPr>
            <w:t>(4)</w:t>
          </w:r>
          <w:r w:rsidRPr="00840DE3">
            <w:fldChar w:fldCharType="end"/>
          </w:r>
        </w:sdtContent>
      </w:sdt>
      <w:r w:rsidRPr="00840DE3">
        <w:t xml:space="preserve"> in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06DF7059" w14:textId="77777777" w:rsidR="00C41146" w:rsidRPr="00840DE3" w:rsidRDefault="00C41146" w:rsidP="00C41146">
      <w:r w:rsidRPr="00840DE3">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14:paraId="3E9FAEA5" w14:textId="77777777" w:rsidR="00C41146" w:rsidRDefault="00C41146" w:rsidP="00C41146">
      <w:r w:rsidRPr="00840DE3">
        <w:lastRenderedPageBreak/>
        <w:t xml:space="preserve">This Rules Document defines the clinical knowledge about DM </w:t>
      </w:r>
      <w:r>
        <w:t xml:space="preserve">and </w:t>
      </w:r>
      <w:r w:rsidRPr="00840DE3">
        <w:t xml:space="preserve">specifies the expected behavior of the CDS. Of note, this description of the behavior is specific to the DM KB, and the behavior, including the terms and definitions, is not the same </w:t>
      </w:r>
      <w:r>
        <w:t>for</w:t>
      </w:r>
      <w:r w:rsidRPr="00840DE3">
        <w:t xml:space="preserve"> other disease KBs.</w:t>
      </w:r>
    </w:p>
    <w:p w14:paraId="6285CF41" w14:textId="6631ACAF" w:rsidR="00C41146" w:rsidRPr="007D5E4F" w:rsidRDefault="00C41146" w:rsidP="001D1DB8">
      <w:r w:rsidRPr="007D5E4F">
        <w:t>Contributors to this Rules Document are Connie Oshiro, PhD, Michael Ashcraft MD, Geoffrey Tso, MD, Omar Usman, MD, MBA, Vishal Duggal MD, and Susana Martins, MD, MSc; contributors to the encoding of the KB are Connie Oshiro and Samson Tu, MSc.</w:t>
      </w:r>
      <w:r>
        <w:t xml:space="preserve"> </w:t>
      </w:r>
      <w:r w:rsidRPr="007D5E4F">
        <w:t>The project Principal Investigator is Mary Goldstein, MD. The MedSafe CDS project is one of 3 projects in the VA HSR&amp;D MedSafe QUERI project with Principal Investigators Paul Heidenreich, MD and Mary Goldstein, MD.</w:t>
      </w:r>
    </w:p>
    <w:p w14:paraId="47621F94" w14:textId="486D8BA5" w:rsidR="00B16470" w:rsidRPr="007D5E4F" w:rsidRDefault="00EF1373" w:rsidP="00E54B61">
      <w:pPr>
        <w:pStyle w:val="Heading2"/>
      </w:pPr>
      <w:bookmarkStart w:id="2" w:name="_Toc10520105"/>
      <w:r w:rsidRPr="007D5E4F">
        <w:t>Use</w:t>
      </w:r>
      <w:r w:rsidR="00B16470" w:rsidRPr="007D5E4F">
        <w:t xml:space="preserve"> of the Rules Document</w:t>
      </w:r>
      <w:bookmarkEnd w:id="2"/>
    </w:p>
    <w:p w14:paraId="5159C1BC" w14:textId="77777777" w:rsidR="00911821" w:rsidRPr="00840DE3" w:rsidRDefault="00911821" w:rsidP="00911821">
      <w:r w:rsidRPr="00840DE3">
        <w:t xml:space="preserve">The primary way to test the encoding of a KB is by comparing the CDS output to the recommendations from a Domain Expert (DE), using </w:t>
      </w:r>
      <w:r>
        <w:t>test cases</w:t>
      </w:r>
      <w:r w:rsidRPr="00840DE3">
        <w:t xml:space="preserve">, and in accordance with the agreed rules as specified in this document. We refer to this process as “offline testing.” This Rules Document was created, in part, </w:t>
      </w:r>
      <w:r>
        <w:t>to clarify</w:t>
      </w:r>
      <w:r w:rsidRPr="00840DE3">
        <w:t xml:space="preserve"> the guideline knowledge encoded in the KB and the recommendations that should be made given</w:t>
      </w:r>
      <w:r>
        <w:t xml:space="preserve"> a</w:t>
      </w:r>
      <w:r w:rsidRPr="00840DE3">
        <w:t xml:space="preserve"> specific patient </w:t>
      </w:r>
      <w:r>
        <w:t>scenario</w:t>
      </w:r>
      <w:r w:rsidRPr="00840DE3">
        <w:t>.</w:t>
      </w:r>
    </w:p>
    <w:p w14:paraId="7B6A1B7D" w14:textId="77777777" w:rsidR="00911821" w:rsidRPr="00840DE3" w:rsidRDefault="00911821" w:rsidP="00911821">
      <w:r w:rsidRPr="00840DE3">
        <w:t>This Rules Document is a record of what clinical knowledge is—or what should have been—encoded in the KB. This document is used by the DE when offline testing in two ways:</w:t>
      </w:r>
    </w:p>
    <w:p w14:paraId="30AD9494" w14:textId="77777777" w:rsidR="00911821" w:rsidRPr="00840DE3" w:rsidRDefault="00911821" w:rsidP="00255AFF">
      <w:pPr>
        <w:pStyle w:val="ListParagraph"/>
        <w:numPr>
          <w:ilvl w:val="0"/>
          <w:numId w:val="57"/>
        </w:numPr>
        <w:ind w:left="720"/>
      </w:pPr>
      <w:r w:rsidRPr="00840DE3">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14:paraId="27FB13E7" w14:textId="5BE42642" w:rsidR="003D2B7C" w:rsidRPr="00911821" w:rsidRDefault="00911821" w:rsidP="00255AFF">
      <w:pPr>
        <w:pStyle w:val="ListParagraph"/>
        <w:numPr>
          <w:ilvl w:val="0"/>
          <w:numId w:val="57"/>
        </w:numPr>
        <w:ind w:left="720"/>
        <w:rPr>
          <w:rStyle w:val="Strong"/>
          <w:b w:val="0"/>
          <w:bCs w:val="0"/>
        </w:rPr>
      </w:pPr>
      <w:r w:rsidRPr="00840DE3">
        <w:t xml:space="preserve">To identify gaps </w:t>
      </w:r>
      <w:r>
        <w:t xml:space="preserve">in the </w:t>
      </w:r>
      <w:r w:rsidRPr="00840DE3">
        <w:t xml:space="preserve">KB that become clear in the context of </w:t>
      </w:r>
      <w:r>
        <w:t>offline testing</w:t>
      </w:r>
      <w:r w:rsidRPr="00840DE3">
        <w:t>.</w:t>
      </w:r>
    </w:p>
    <w:p w14:paraId="2BC3B3EF" w14:textId="06FF99CB" w:rsidR="00325B2E" w:rsidRPr="007D5E4F" w:rsidRDefault="00506852" w:rsidP="00F12FCF">
      <w:pPr>
        <w:pStyle w:val="Heading1"/>
      </w:pPr>
      <w:r w:rsidRPr="007D5E4F">
        <w:t xml:space="preserve"> </w:t>
      </w:r>
      <w:bookmarkStart w:id="3" w:name="_Toc10520106"/>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3"/>
    </w:p>
    <w:p w14:paraId="0DDA9C89" w14:textId="1F2BFC64" w:rsidR="00253693" w:rsidRPr="007D5E4F" w:rsidRDefault="00253693" w:rsidP="00E54B61">
      <w:pPr>
        <w:pStyle w:val="Heading2"/>
      </w:pPr>
      <w:bookmarkStart w:id="4" w:name="_Toc10520107"/>
      <w:r w:rsidRPr="007D5E4F">
        <w:t>Eligibility</w:t>
      </w:r>
      <w:bookmarkEnd w:id="4"/>
    </w:p>
    <w:p w14:paraId="15900B44" w14:textId="28E210F9" w:rsidR="00792369" w:rsidRPr="007D5E4F" w:rsidRDefault="00792369" w:rsidP="0006062F">
      <w:r w:rsidRPr="007D5E4F">
        <w:t>Eligible patients are those</w:t>
      </w:r>
    </w:p>
    <w:p w14:paraId="395D8B08" w14:textId="77777777" w:rsidR="006262A8" w:rsidRDefault="00E97325" w:rsidP="006262A8">
      <w:pPr>
        <w:pStyle w:val="ListParagraph"/>
        <w:numPr>
          <w:ilvl w:val="0"/>
          <w:numId w:val="51"/>
        </w:numPr>
      </w:pPr>
      <w:r w:rsidRPr="007D5E4F">
        <w:t xml:space="preserve">Patients </w:t>
      </w:r>
      <w:r w:rsidR="00792369" w:rsidRPr="007D5E4F">
        <w:t>with either</w:t>
      </w:r>
    </w:p>
    <w:p w14:paraId="4C1FD855" w14:textId="1455120A" w:rsidR="006262A8" w:rsidRDefault="00792369" w:rsidP="006262A8">
      <w:pPr>
        <w:pStyle w:val="ListParagraph"/>
        <w:numPr>
          <w:ilvl w:val="1"/>
          <w:numId w:val="51"/>
        </w:numPr>
      </w:pPr>
      <w:r w:rsidRPr="007D5E4F">
        <w:lastRenderedPageBreak/>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w:t>
      </w:r>
    </w:p>
    <w:p w14:paraId="1EA1B312" w14:textId="7963E350" w:rsidR="006262A8" w:rsidRDefault="006262A8" w:rsidP="006262A8">
      <w:pPr>
        <w:pStyle w:val="ListParagraph"/>
        <w:ind w:left="1440"/>
      </w:pPr>
      <w:r>
        <w:t>OR</w:t>
      </w:r>
    </w:p>
    <w:p w14:paraId="3D1E83B8" w14:textId="77777777" w:rsidR="006262A8" w:rsidRDefault="006262A8" w:rsidP="006262A8">
      <w:pPr>
        <w:pStyle w:val="ListParagraph"/>
        <w:numPr>
          <w:ilvl w:val="1"/>
          <w:numId w:val="51"/>
        </w:numPr>
      </w:pPr>
      <w:r>
        <w:t>A diagnosis of “DM of unspecified type” or a diagnosis of a “DM equivalent disease” (both described below)</w:t>
      </w:r>
    </w:p>
    <w:p w14:paraId="11F9E830" w14:textId="0E4D0DFE" w:rsidR="00253693" w:rsidRPr="007D5E4F" w:rsidRDefault="006D173E" w:rsidP="006262A8">
      <w:pPr>
        <w:pStyle w:val="ListParagraph"/>
        <w:numPr>
          <w:ilvl w:val="1"/>
          <w:numId w:val="51"/>
        </w:numPr>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6262A8">
      <w:pPr>
        <w:pStyle w:val="ListParagraph"/>
        <w:numPr>
          <w:ilvl w:val="0"/>
          <w:numId w:val="51"/>
        </w:numPr>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4FABF66D"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“DM equivalent” can be found in “Appendix M:</w:t>
      </w:r>
      <w:r w:rsidR="00386F3C">
        <w:t xml:space="preserve"> </w:t>
      </w:r>
      <w:r w:rsidR="000E71F4">
        <w:t>Clinical Dashboard Selection Criteria for DM patients.”</w:t>
      </w:r>
      <w:r w:rsidR="00386F3C">
        <w:t xml:space="preserve"> </w:t>
      </w:r>
      <w:r w:rsidR="000E71F4">
        <w:t>They are defined by the Clinical Dashboard to identify patients to be included in performance measures.</w:t>
      </w:r>
      <w:r w:rsidR="00386F3C">
        <w:t xml:space="preserve"> </w:t>
      </w:r>
      <w:r w:rsidR="000E71F4">
        <w:t>While our goal is to provide recommendations for patients who have DM-2 (and not DM-1), because we also wish to be consistent with the Dashboard criteria, we have included these ICD codes.</w:t>
      </w:r>
      <w:r w:rsidR="00386F3C">
        <w:t xml:space="preserve"> </w:t>
      </w:r>
      <w:r w:rsidR="000E71F4">
        <w:t xml:space="preserve">There are still some inconsistencies between our eligibility criteria and the Dashboard, and these are described in more detail in Appendix M. </w:t>
      </w:r>
    </w:p>
    <w:p w14:paraId="6B4A3189" w14:textId="55116B65" w:rsidR="00792369" w:rsidRPr="007D5E4F" w:rsidRDefault="000138D9" w:rsidP="000138D9">
      <w:pPr>
        <w:ind w:left="720"/>
      </w:pPr>
      <w:r>
        <w:t>N</w:t>
      </w:r>
      <w:r w:rsidR="00792369" w:rsidRPr="007D5E4F">
        <w:t>ote:</w:t>
      </w:r>
      <w:r w:rsidR="00386F3C">
        <w:t xml:space="preserve"> </w:t>
      </w:r>
      <w:r w:rsidR="00792369" w:rsidRPr="007D5E4F">
        <w:t>a patient with Dx of DM1 and DM2 is still eligible</w:t>
      </w:r>
      <w:r>
        <w:t xml:space="preserve"> because he/she has a Dx of DM-2</w:t>
      </w:r>
      <w:r w:rsidR="00FF463F" w:rsidRPr="007D5E4F">
        <w:rPr>
          <w:rStyle w:val="FootnoteReference"/>
          <w:szCs w:val="24"/>
        </w:rPr>
        <w:footnoteReference w:id="1"/>
      </w:r>
      <w:r w:rsidR="00792369" w:rsidRPr="007D5E4F">
        <w:t xml:space="preserve"> </w:t>
      </w:r>
      <w:r>
        <w:t>.</w:t>
      </w:r>
      <w:r w:rsidR="00386F3C">
        <w:t xml:space="preserve"> </w:t>
      </w:r>
      <w:r>
        <w:t>Also, a patient with Dx of DM1 and no DM2 but has active prescriptions of DM meds is also eligible.</w:t>
      </w:r>
    </w:p>
    <w:p w14:paraId="6C235FA8" w14:textId="185B37C1" w:rsidR="00BF1E10" w:rsidRPr="007D5E4F" w:rsidRDefault="00792369" w:rsidP="00792369">
      <w:pPr>
        <w:ind w:left="720"/>
      </w:pPr>
      <w:r w:rsidRPr="007D5E4F">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5" w:name="_Toc10520108"/>
      <w:r w:rsidRPr="007D5E4F">
        <w:lastRenderedPageBreak/>
        <w:t>Pregnant Patients</w:t>
      </w:r>
      <w:bookmarkEnd w:id="5"/>
    </w:p>
    <w:p w14:paraId="031F3286" w14:textId="77777777" w:rsidR="007C6A5A" w:rsidRPr="00840DE3" w:rsidRDefault="007C6A5A" w:rsidP="007C6A5A">
      <w:r w:rsidRPr="00840DE3">
        <w:t>Pregnant women are not eligible, but this information cannot be easily captured at the VA. Therefore, therapeutic recommendations will be given to women of child bearing ages (18-50) with the assumption that they are not pregnant.</w:t>
      </w:r>
    </w:p>
    <w:p w14:paraId="5EE1E87D" w14:textId="77777777" w:rsidR="007C6A5A" w:rsidRPr="00840DE3" w:rsidRDefault="007C6A5A" w:rsidP="007C6A5A">
      <w:r w:rsidRPr="00840DE3">
        <w:t xml:space="preserve">The following </w:t>
      </w:r>
      <w:r>
        <w:t>message</w:t>
      </w:r>
      <w:r w:rsidRPr="00840DE3">
        <w:t xml:space="preserve"> will be issued regarding these women: “Warning: recommendations do not apply to pregnant women.” Note that this warning will not appear if their HbA1c is older than 1 year because no therapeutic recommendations are given to these patients (instead, we only recommend getting a new HbA1c).</w:t>
      </w:r>
    </w:p>
    <w:p w14:paraId="64252886" w14:textId="7BB3D311" w:rsidR="000931EF" w:rsidRPr="007D5E4F" w:rsidRDefault="000931EF" w:rsidP="000931EF">
      <w:pPr>
        <w:pStyle w:val="Heading3"/>
      </w:pPr>
      <w:bookmarkStart w:id="6" w:name="_Toc10520109"/>
      <w:r w:rsidRPr="007D5E4F">
        <w:t>Patients on Dialysis</w:t>
      </w:r>
      <w:bookmarkEnd w:id="6"/>
    </w:p>
    <w:p w14:paraId="3365DF7D" w14:textId="036DB886"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w:t>
      </w:r>
      <w:r w:rsidR="00386F3C">
        <w:t xml:space="preserve"> </w:t>
      </w:r>
      <w:r w:rsidRPr="007D5E4F">
        <w:t>and GFR measures are not meaningful when patients are on dialysis.</w:t>
      </w:r>
      <w:r w:rsidR="00386F3C">
        <w:t xml:space="preserve"> </w:t>
      </w:r>
      <w:r w:rsidRPr="007D5E4F">
        <w:t>For this rea</w:t>
      </w:r>
      <w:r w:rsidR="005E371A" w:rsidRPr="007D5E4F">
        <w:t>son, we issue the following message</w:t>
      </w:r>
      <w:r w:rsidR="00C84A6F">
        <w:t xml:space="preserve"> </w:t>
      </w:r>
      <w:r w:rsidR="00C84A6F" w:rsidRPr="007D5E4F">
        <w:t>when we recommend adding metformin, empagliflozin,</w:t>
      </w:r>
      <w:r w:rsidR="00386F3C">
        <w:t xml:space="preserve"> </w:t>
      </w:r>
      <w:r w:rsidR="00C84A6F">
        <w:t xml:space="preserve">or </w:t>
      </w:r>
      <w:r w:rsidR="00C84A6F" w:rsidRPr="007D5E4F">
        <w:t>alogliptin</w:t>
      </w:r>
      <w:r w:rsidR="00F06211">
        <w:t>:</w:t>
      </w:r>
    </w:p>
    <w:p w14:paraId="3DA47B83" w14:textId="013767E6" w:rsidR="005E371A" w:rsidRPr="00A87F54" w:rsidRDefault="005E371A" w:rsidP="00A87F54">
      <w:pPr>
        <w:pStyle w:val="ListParagraph"/>
        <w:numPr>
          <w:ilvl w:val="0"/>
          <w:numId w:val="51"/>
        </w:numPr>
      </w:pPr>
      <w:r w:rsidRPr="00A87F54">
        <w:t>“These recommendations do not apply when the patient is on dialysis.”</w:t>
      </w:r>
    </w:p>
    <w:p w14:paraId="379CF652" w14:textId="603C88EE" w:rsidR="00C84A6F" w:rsidRDefault="00C84A6F" w:rsidP="00C84A6F">
      <w:r>
        <w:t xml:space="preserve">And we issue the following message </w:t>
      </w:r>
      <w:r w:rsidRPr="007D5E4F">
        <w:t>when the patient has an active prescription for metformin, empagliflozin,</w:t>
      </w:r>
      <w:r w:rsidR="00386F3C">
        <w:t xml:space="preserve"> </w:t>
      </w:r>
      <w:r w:rsidRPr="007D5E4F">
        <w:t>alogliptin or saxagliptin</w:t>
      </w:r>
      <w:r w:rsidR="00A87F54">
        <w:t>:</w:t>
      </w:r>
    </w:p>
    <w:p w14:paraId="45999B20" w14:textId="652B12BB" w:rsidR="00C84A6F" w:rsidRPr="00A87F54" w:rsidRDefault="00C84A6F" w:rsidP="00A87F54">
      <w:pPr>
        <w:pStyle w:val="ListParagraph"/>
        <w:numPr>
          <w:ilvl w:val="0"/>
          <w:numId w:val="51"/>
        </w:numPr>
      </w:pPr>
      <w:r w:rsidRPr="00A87F54">
        <w:t xml:space="preserve">“Pt has Rx for metformin, </w:t>
      </w:r>
      <w:proofErr w:type="spellStart"/>
      <w:r w:rsidRPr="00A87F54">
        <w:t>empgliglozin</w:t>
      </w:r>
      <w:proofErr w:type="spellEnd"/>
      <w:r w:rsidRPr="00A87F54">
        <w:t xml:space="preserve">, </w:t>
      </w:r>
      <w:proofErr w:type="spellStart"/>
      <w:r w:rsidRPr="00A87F54">
        <w:t>alogliptin</w:t>
      </w:r>
      <w:proofErr w:type="spellEnd"/>
      <w:r w:rsidR="00A87F54">
        <w:t>,</w:t>
      </w:r>
      <w:r w:rsidRPr="00A87F54">
        <w:t xml:space="preserve"> or </w:t>
      </w:r>
      <w:proofErr w:type="spellStart"/>
      <w:r w:rsidRPr="00A87F54">
        <w:t>saxagliptin</w:t>
      </w:r>
      <w:proofErr w:type="spellEnd"/>
      <w:r w:rsidRPr="00A87F54">
        <w:t xml:space="preserve">. If </w:t>
      </w:r>
      <w:proofErr w:type="spellStart"/>
      <w:r w:rsidRPr="00A87F54">
        <w:t>pt</w:t>
      </w:r>
      <w:proofErr w:type="spellEnd"/>
      <w:r w:rsidRPr="00A87F54">
        <w:t xml:space="preserve"> on dialysis, these meds are contraindicated.”</w:t>
      </w:r>
    </w:p>
    <w:p w14:paraId="084D1573" w14:textId="0CD12218" w:rsidR="00B46150" w:rsidRPr="007D5E4F" w:rsidRDefault="00B46150" w:rsidP="00E54B61">
      <w:pPr>
        <w:pStyle w:val="Heading2"/>
      </w:pPr>
      <w:bookmarkStart w:id="7" w:name="_Toc10520110"/>
      <w:bookmarkStart w:id="8" w:name="_Hlk518380900"/>
      <w:r w:rsidRPr="007D5E4F">
        <w:t>Goal</w:t>
      </w:r>
      <w:r w:rsidR="00E54B61" w:rsidRPr="007D5E4F">
        <w:t>s</w:t>
      </w:r>
      <w:bookmarkEnd w:id="7"/>
    </w:p>
    <w:p w14:paraId="103C97AD" w14:textId="37B5DC18" w:rsidR="00B46150" w:rsidRPr="002B6D1A" w:rsidRDefault="003D1776" w:rsidP="002B6D1A">
      <w:pPr>
        <w:pStyle w:val="ListParagraph"/>
        <w:numPr>
          <w:ilvl w:val="0"/>
          <w:numId w:val="51"/>
        </w:numPr>
      </w:pPr>
      <w:r w:rsidRPr="002B6D1A">
        <w:t xml:space="preserve">Glycemic Control: </w:t>
      </w:r>
      <w:r w:rsidR="00B46150" w:rsidRPr="002B6D1A">
        <w:t>HbA1c</w:t>
      </w:r>
      <w:r w:rsidR="00FA302A" w:rsidRPr="002B6D1A">
        <w:t xml:space="preserve"> </w:t>
      </w:r>
      <w:r w:rsidR="00B46150" w:rsidRPr="002B6D1A">
        <w:t>&lt;=</w:t>
      </w:r>
      <w:r w:rsidR="00FA302A" w:rsidRPr="002B6D1A">
        <w:t xml:space="preserve"> </w:t>
      </w:r>
      <w:r w:rsidR="00B46150" w:rsidRPr="002B6D1A">
        <w:t xml:space="preserve">9 or </w:t>
      </w:r>
      <w:r w:rsidR="00186E24" w:rsidRPr="002B6D1A">
        <w:t>g</w:t>
      </w:r>
      <w:r w:rsidR="00B46150" w:rsidRPr="002B6D1A">
        <w:t xml:space="preserve">lycosylated </w:t>
      </w:r>
      <w:r w:rsidR="00186E24" w:rsidRPr="002B6D1A">
        <w:t>h</w:t>
      </w:r>
      <w:r w:rsidR="00B46150" w:rsidRPr="002B6D1A">
        <w:t>emoglobin &lt;=</w:t>
      </w:r>
      <w:r w:rsidR="00FA302A" w:rsidRPr="002B6D1A">
        <w:t xml:space="preserve"> </w:t>
      </w:r>
      <w:r w:rsidR="00B46150" w:rsidRPr="002B6D1A">
        <w:t>11</w:t>
      </w:r>
      <w:r w:rsidR="00FE0131" w:rsidRPr="002B6D1A">
        <w:t xml:space="preserve"> in the past year</w:t>
      </w:r>
    </w:p>
    <w:p w14:paraId="24C45F5E" w14:textId="2F54C103" w:rsidR="0018074B" w:rsidRDefault="002B6D1A" w:rsidP="0018074B">
      <w:bookmarkStart w:id="9" w:name="_Ref491854574"/>
      <w:bookmarkStart w:id="10" w:name="_Ref491855224"/>
      <w:bookmarkEnd w:id="8"/>
      <w:r w:rsidRPr="00840DE3">
        <w:t xml:space="preserve">These goals were set to be consistent with PBM dashboard goals, which are based upon the goals set by the VHA Office of Reporting, Analytics, Performance, Improvement, and Deployment (RAPID) Performance Measurements. </w:t>
      </w:r>
      <w:r>
        <w:t xml:space="preserve">Because the CDS is triggered only when the patient is not at goal, the eligibility criteria, “HbA1c&gt;9 or glycosylated hemoglobin&gt;11” (See </w:t>
      </w:r>
      <w:r>
        <w:fldChar w:fldCharType="begin"/>
      </w:r>
      <w:r>
        <w:instrText xml:space="preserve"> REF _Ref10352466 \p \h </w:instrText>
      </w:r>
      <w:r>
        <w:fldChar w:fldCharType="separate"/>
      </w:r>
      <w:r>
        <w:t>above</w:t>
      </w:r>
      <w:r>
        <w:fldChar w:fldCharType="end"/>
      </w:r>
      <w:r>
        <w:t>) was selected to be consistent with this goal.</w:t>
      </w:r>
    </w:p>
    <w:p w14:paraId="70599E56" w14:textId="51703DDA" w:rsidR="005007D5" w:rsidRPr="007D5E4F" w:rsidRDefault="005007D5" w:rsidP="0018074B">
      <w:r>
        <w:t>Note:</w:t>
      </w:r>
      <w:r w:rsidR="00386F3C">
        <w:t xml:space="preserve"> </w:t>
      </w:r>
      <w:r w:rsidR="0015414E">
        <w:t xml:space="preserve">as of </w:t>
      </w:r>
      <w:r>
        <w:t>5/6/2019</w:t>
      </w:r>
      <w:r w:rsidR="0015414E">
        <w:t>,</w:t>
      </w:r>
      <w:r>
        <w:t xml:space="preserve"> the Clinical Dashboard imports outside A1c lab values, via Health Factors tables, but we do not.</w:t>
      </w:r>
      <w:r w:rsidR="00386F3C">
        <w:t xml:space="preserve"> </w:t>
      </w:r>
      <w:r>
        <w:t xml:space="preserve">This import is to be implemented in a new release of the CDS. Work added to </w:t>
      </w:r>
      <w:r w:rsidR="0015414E" w:rsidRPr="0015414E">
        <w:rPr>
          <w:rStyle w:val="IntenseEmphasis"/>
        </w:rPr>
        <w:fldChar w:fldCharType="begin"/>
      </w:r>
      <w:r w:rsidR="0015414E" w:rsidRPr="0015414E">
        <w:rPr>
          <w:rStyle w:val="IntenseEmphasis"/>
        </w:rPr>
        <w:instrText xml:space="preserve"> REF _Ref10520190 \r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Appendix L:</w:t>
      </w:r>
      <w:r w:rsidR="0015414E" w:rsidRPr="0015414E">
        <w:rPr>
          <w:rStyle w:val="IntenseEmphasis"/>
        </w:rPr>
        <w:fldChar w:fldCharType="end"/>
      </w:r>
      <w:r w:rsidR="0015414E" w:rsidRPr="0015414E">
        <w:rPr>
          <w:rStyle w:val="IntenseEmphasis"/>
        </w:rPr>
        <w:t xml:space="preserve"> </w:t>
      </w:r>
      <w:r w:rsidR="0015414E" w:rsidRPr="0015414E">
        <w:rPr>
          <w:rStyle w:val="IntenseEmphasis"/>
        </w:rPr>
        <w:fldChar w:fldCharType="begin"/>
      </w:r>
      <w:r w:rsidR="0015414E" w:rsidRPr="0015414E">
        <w:rPr>
          <w:rStyle w:val="IntenseEmphasis"/>
        </w:rPr>
        <w:instrText xml:space="preserve"> REF _Ref10520191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Wish list/To do’s</w:t>
      </w:r>
      <w:r w:rsidR="0015414E" w:rsidRPr="0015414E">
        <w:rPr>
          <w:rStyle w:val="IntenseEmphasis"/>
        </w:rPr>
        <w:fldChar w:fldCharType="end"/>
      </w:r>
      <w:r>
        <w:t>.</w:t>
      </w:r>
    </w:p>
    <w:p w14:paraId="3024D8F2" w14:textId="6A0F647D" w:rsidR="00D40418" w:rsidRPr="007D5E4F" w:rsidRDefault="0040039E" w:rsidP="006A3D3A">
      <w:pPr>
        <w:pStyle w:val="Heading2"/>
      </w:pPr>
      <w:bookmarkStart w:id="11" w:name="_Toc10520111"/>
      <w:r w:rsidRPr="007D5E4F">
        <w:lastRenderedPageBreak/>
        <w:t>Limitations</w:t>
      </w:r>
      <w:bookmarkEnd w:id="9"/>
      <w:bookmarkEnd w:id="10"/>
      <w:bookmarkEnd w:id="11"/>
    </w:p>
    <w:p w14:paraId="02429183" w14:textId="35C63B79" w:rsidR="002E6D37" w:rsidRPr="007D5E4F" w:rsidRDefault="002E6D37" w:rsidP="00D61B50">
      <w:bookmarkStart w:id="12" w:name="_Hlk517783118"/>
      <w:r w:rsidRPr="007D5E4F">
        <w:t>We describe here two limitations of the CDS</w:t>
      </w:r>
      <w:r w:rsidR="006A3D3A">
        <w:t>:</w:t>
      </w:r>
    </w:p>
    <w:p w14:paraId="77BD5C20" w14:textId="76FF2003" w:rsidR="001A5E63" w:rsidRPr="006A3D3A" w:rsidRDefault="001A5E63" w:rsidP="006A3D3A">
      <w:pPr>
        <w:pStyle w:val="ListParagraph"/>
        <w:numPr>
          <w:ilvl w:val="0"/>
          <w:numId w:val="51"/>
        </w:numPr>
      </w:pPr>
      <w:r w:rsidRPr="006A3D3A">
        <w:t xml:space="preserve">We provide recommendations for only a subset of the all the possible DM drugs </w:t>
      </w:r>
    </w:p>
    <w:p w14:paraId="35D4A1FA" w14:textId="1BBC9D37" w:rsidR="0018074B" w:rsidRPr="006A3D3A" w:rsidRDefault="001A5E63" w:rsidP="006A3D3A">
      <w:pPr>
        <w:pStyle w:val="ListParagraph"/>
        <w:numPr>
          <w:ilvl w:val="0"/>
          <w:numId w:val="51"/>
        </w:numPr>
      </w:pPr>
      <w:r w:rsidRPr="006A3D3A">
        <w:t xml:space="preserve">We assume that the patient has had his prescription for a “reasonable” period of </w:t>
      </w:r>
      <w:proofErr w:type="gramStart"/>
      <w:r w:rsidRPr="006A3D3A">
        <w:t>time, yet</w:t>
      </w:r>
      <w:proofErr w:type="gramEnd"/>
      <w:r w:rsidRPr="006A3D3A">
        <w:t xml:space="preserve"> is still not at goal.</w:t>
      </w:r>
      <w:r w:rsidR="00386F3C" w:rsidRPr="006A3D3A">
        <w:t xml:space="preserve"> </w:t>
      </w:r>
      <w:r w:rsidRPr="006A3D3A">
        <w:t xml:space="preserve">That is, we did not consider </w:t>
      </w:r>
      <w:r w:rsidR="002E6D37" w:rsidRPr="006A3D3A">
        <w:t xml:space="preserve">the issue date of the </w:t>
      </w:r>
      <w:r w:rsidRPr="006A3D3A">
        <w:t xml:space="preserve">patient’s </w:t>
      </w:r>
      <w:r w:rsidR="002E6D37" w:rsidRPr="006A3D3A">
        <w:t>DM medication</w:t>
      </w:r>
      <w:r w:rsidRPr="006A3D3A">
        <w:t xml:space="preserve"> relative to the date that we provide the recommendations</w:t>
      </w:r>
    </w:p>
    <w:p w14:paraId="32165E4A" w14:textId="0B8EC12A" w:rsidR="001A5E63" w:rsidRPr="007D5E4F" w:rsidRDefault="001A5E63" w:rsidP="005C13D6">
      <w:pPr>
        <w:pStyle w:val="Heading3"/>
      </w:pPr>
      <w:bookmarkStart w:id="13" w:name="_Toc10520112"/>
      <w:r w:rsidRPr="007D5E4F">
        <w:t>Subset of DM drugs</w:t>
      </w:r>
      <w:bookmarkEnd w:id="13"/>
    </w:p>
    <w:p w14:paraId="10A3844C" w14:textId="310AFE59" w:rsidR="004B2947"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PBM, “Type 2 Diabetes: Glucose-Lowering Drug Selection Guidance”</w:t>
      </w:r>
      <w:r w:rsidR="00386F3C">
        <w:t xml:space="preserve"> </w:t>
      </w:r>
      <w:r w:rsidRPr="007D5E4F">
        <w:t>for DM became available late in the development of the 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a subset of DM drugs</w:t>
      </w:r>
      <w:r w:rsidR="007237D7">
        <w:t>, which w</w:t>
      </w:r>
      <w:r w:rsidR="0040039E" w:rsidRPr="007D5E4F">
        <w:t>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1A3CA157" w14:textId="77777777" w:rsidR="003F2484" w:rsidRDefault="003F2484" w:rsidP="00F06211">
      <w:pPr>
        <w:pStyle w:val="ListParagraph"/>
        <w:numPr>
          <w:ilvl w:val="0"/>
          <w:numId w:val="55"/>
        </w:numPr>
      </w:pPr>
      <w:r>
        <w:t>First line medication:</w:t>
      </w:r>
    </w:p>
    <w:p w14:paraId="6C171CEA" w14:textId="23064818" w:rsidR="004B2947" w:rsidRDefault="004B2947" w:rsidP="003F2484">
      <w:pPr>
        <w:pStyle w:val="ListParagraph"/>
        <w:numPr>
          <w:ilvl w:val="1"/>
          <w:numId w:val="55"/>
        </w:numPr>
      </w:pPr>
      <w:r w:rsidRPr="003F2484">
        <w:t>Biguanide</w:t>
      </w:r>
      <w:r w:rsidR="00CF1D07" w:rsidRPr="003F2484">
        <w:t>s</w:t>
      </w:r>
      <w:r w:rsidR="00171E20" w:rsidRPr="003F2484">
        <w:t xml:space="preserve"> (</w:t>
      </w:r>
      <w:r w:rsidR="0071043F" w:rsidRPr="003F2484">
        <w:t>m</w:t>
      </w:r>
      <w:r w:rsidR="00171E20" w:rsidRPr="003F2484">
        <w:t xml:space="preserve">etformin or </w:t>
      </w:r>
      <w:r w:rsidR="0071043F" w:rsidRPr="003F2484">
        <w:t>m</w:t>
      </w:r>
      <w:r w:rsidR="00171E20" w:rsidRPr="003F2484">
        <w:t>etformin extended release)</w:t>
      </w:r>
      <w:r w:rsidR="00E97325" w:rsidRPr="003F2484">
        <w:t>, first line medication</w:t>
      </w:r>
    </w:p>
    <w:p w14:paraId="5F933403" w14:textId="6BDC3098" w:rsidR="003F2484" w:rsidRDefault="003F2484" w:rsidP="00F06211">
      <w:pPr>
        <w:pStyle w:val="ListParagraph"/>
        <w:numPr>
          <w:ilvl w:val="0"/>
          <w:numId w:val="55"/>
        </w:numPr>
      </w:pPr>
      <w:r>
        <w:t xml:space="preserve">Second line </w:t>
      </w:r>
      <w:r w:rsidR="00A46CDC">
        <w:t>medications</w:t>
      </w:r>
      <w:r>
        <w:t>:</w:t>
      </w:r>
    </w:p>
    <w:p w14:paraId="3E420437" w14:textId="77777777" w:rsidR="003F2484" w:rsidRDefault="004B2947" w:rsidP="00F06211">
      <w:pPr>
        <w:pStyle w:val="ListParagraph"/>
        <w:numPr>
          <w:ilvl w:val="1"/>
          <w:numId w:val="55"/>
        </w:numPr>
      </w:pPr>
      <w:r w:rsidRPr="003F2484">
        <w:t>Glipizide</w:t>
      </w:r>
    </w:p>
    <w:p w14:paraId="3F5F4D89" w14:textId="77777777" w:rsidR="003F2484" w:rsidRDefault="004B2947" w:rsidP="00F06211">
      <w:pPr>
        <w:pStyle w:val="ListParagraph"/>
        <w:numPr>
          <w:ilvl w:val="1"/>
          <w:numId w:val="55"/>
        </w:numPr>
      </w:pPr>
      <w:r w:rsidRPr="003F2484">
        <w:t xml:space="preserve">Pioglitazone (a </w:t>
      </w:r>
      <w:r w:rsidR="0071043F" w:rsidRPr="003F2484">
        <w:t>t</w:t>
      </w:r>
      <w:r w:rsidRPr="003F2484">
        <w:t>hiazolidinedione)</w:t>
      </w:r>
    </w:p>
    <w:p w14:paraId="2EA8D01C" w14:textId="77777777" w:rsidR="003F2484" w:rsidRDefault="004B2947" w:rsidP="00F06211">
      <w:pPr>
        <w:pStyle w:val="ListParagraph"/>
        <w:numPr>
          <w:ilvl w:val="1"/>
          <w:numId w:val="55"/>
        </w:numPr>
      </w:pPr>
      <w:r w:rsidRPr="003F2484">
        <w:t>Empagliflozin (</w:t>
      </w:r>
      <w:r w:rsidR="0071043F" w:rsidRPr="003F2484">
        <w:t>s</w:t>
      </w:r>
      <w:r w:rsidR="007560C8" w:rsidRPr="003F2484">
        <w:t xml:space="preserve">odium-glucose </w:t>
      </w:r>
      <w:r w:rsidR="0071043F" w:rsidRPr="003F2484">
        <w:t>c</w:t>
      </w:r>
      <w:r w:rsidR="007560C8" w:rsidRPr="003F2484">
        <w:t xml:space="preserve">otransporter-2 (SGLT2) </w:t>
      </w:r>
      <w:r w:rsidR="0071043F" w:rsidRPr="003F2484">
        <w:t>i</w:t>
      </w:r>
      <w:r w:rsidR="007560C8" w:rsidRPr="003F2484">
        <w:t>nhibitor</w:t>
      </w:r>
      <w:r w:rsidRPr="003F2484">
        <w:t xml:space="preserve">), </w:t>
      </w:r>
      <w:r w:rsidR="00AF43B1" w:rsidRPr="003F2484">
        <w:t xml:space="preserve">only </w:t>
      </w:r>
      <w:r w:rsidRPr="003F2484">
        <w:t>if patient has C</w:t>
      </w:r>
      <w:r w:rsidR="00AF43B1" w:rsidRPr="003F2484">
        <w:t>ardiovascular Disease (C</w:t>
      </w:r>
      <w:r w:rsidRPr="003F2484">
        <w:t>VD</w:t>
      </w:r>
      <w:r w:rsidR="00AF43B1" w:rsidRPr="003F2484">
        <w:t>)</w:t>
      </w:r>
    </w:p>
    <w:p w14:paraId="3B6B0663" w14:textId="77777777" w:rsidR="003F2484" w:rsidRDefault="008401B7" w:rsidP="00F06211">
      <w:pPr>
        <w:pStyle w:val="ListParagraph"/>
        <w:numPr>
          <w:ilvl w:val="1"/>
          <w:numId w:val="55"/>
        </w:numPr>
      </w:pPr>
      <w:r w:rsidRPr="003F2484">
        <w:t>Alogliptin (a dipeptidyl peptidase-inhibitor (DPP-4 inhibitor))</w:t>
      </w:r>
    </w:p>
    <w:p w14:paraId="7DA6C53A" w14:textId="77777777" w:rsidR="003F2484" w:rsidRDefault="008401B7" w:rsidP="00F06211">
      <w:pPr>
        <w:pStyle w:val="ListParagraph"/>
        <w:numPr>
          <w:ilvl w:val="1"/>
          <w:numId w:val="55"/>
        </w:numPr>
      </w:pPr>
      <w:r w:rsidRPr="003F2484">
        <w:t>Saxagliptin (a DPP-4 inhibitor)</w:t>
      </w:r>
    </w:p>
    <w:p w14:paraId="74D11DD2" w14:textId="695504D1" w:rsidR="00CA05AD" w:rsidRPr="003F2484" w:rsidRDefault="00CA05AD" w:rsidP="00F06211">
      <w:pPr>
        <w:pStyle w:val="ListParagraph"/>
        <w:numPr>
          <w:ilvl w:val="1"/>
          <w:numId w:val="55"/>
        </w:numPr>
      </w:pPr>
      <w:r w:rsidRPr="003F2484">
        <w:t>Semaglutide (a GLP-1 agonist)</w:t>
      </w:r>
    </w:p>
    <w:p w14:paraId="4D601D04" w14:textId="4EB523A1" w:rsidR="00781255" w:rsidRPr="007D5E4F" w:rsidRDefault="00FF750D" w:rsidP="00D61B50">
      <w:r w:rsidRPr="007D5E4F">
        <w:lastRenderedPageBreak/>
        <w:t xml:space="preserve">We refer to this list of </w:t>
      </w:r>
      <w:r w:rsidR="007237D7">
        <w:t>seven</w:t>
      </w:r>
      <w:r w:rsidR="005A5954" w:rsidRPr="007D5E4F">
        <w:t xml:space="preserve">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Pr="007D5E4F"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63CE5C27" w:rsidR="004B2947" w:rsidRPr="007D5E4F" w:rsidRDefault="000B5F97" w:rsidP="00D61B50">
      <w:r w:rsidRPr="007D5E4F">
        <w:t xml:space="preserve">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7D5E4F" w:rsidRDefault="001A5E63" w:rsidP="00C02519">
      <w:pPr>
        <w:pStyle w:val="Heading3"/>
      </w:pPr>
      <w:r w:rsidRPr="007D5E4F">
        <w:t>Issue date of DM drug vs date of CDS recommendations</w:t>
      </w:r>
    </w:p>
    <w:p w14:paraId="0C150CF6" w14:textId="206ED03C" w:rsidR="001A5E63" w:rsidRPr="007D5E4F" w:rsidRDefault="00834A5E" w:rsidP="00D61B50">
      <w:r w:rsidRPr="007D5E4F">
        <w:t xml:space="preserve">For the current CDS, we assumed that the patient had his DM medication for a “reasonable” period of </w:t>
      </w:r>
      <w:proofErr w:type="gramStart"/>
      <w:r w:rsidRPr="007D5E4F">
        <w:t>time, but</w:t>
      </w:r>
      <w:proofErr w:type="gramEnd"/>
      <w:r w:rsidRPr="007D5E4F">
        <w:t xml:space="preserve"> was still not at goal.</w:t>
      </w:r>
      <w:r w:rsidR="00386F3C">
        <w:t xml:space="preserve"> </w:t>
      </w:r>
      <w:r w:rsidRPr="007D5E4F">
        <w:t>More specifically, w</w:t>
      </w:r>
      <w:r w:rsidR="001A5E63" w:rsidRPr="007D5E4F">
        <w:t>e did not consider the issue date of a patient’s DM prescription relative to the date that we provide</w:t>
      </w:r>
      <w:r w:rsidRPr="007D5E4F">
        <w:t>d</w:t>
      </w:r>
      <w:r w:rsidR="001A5E63" w:rsidRPr="007D5E4F">
        <w:t xml:space="preserve"> recommendations.</w:t>
      </w:r>
      <w:r w:rsidR="00386F3C">
        <w:t xml:space="preserve"> </w:t>
      </w:r>
      <w:r w:rsidR="001A5E63" w:rsidRPr="007D5E4F">
        <w:t>That means that a patient could have received his/her new prescription (or medications) within the last few days.</w:t>
      </w:r>
      <w:r w:rsidR="00386F3C">
        <w:t xml:space="preserve"> </w:t>
      </w:r>
      <w:r w:rsidR="001A5E63" w:rsidRPr="007D5E4F">
        <w:t xml:space="preserve">Any recommendations we provide </w:t>
      </w:r>
      <w:r w:rsidRPr="007D5E4F">
        <w:t>would be, in such a situation, premature.</w:t>
      </w:r>
      <w:r w:rsidR="00386F3C">
        <w:t xml:space="preserve"> </w:t>
      </w:r>
      <w:r w:rsidRPr="007D5E4F">
        <w:t xml:space="preserve">Inclusion of the issue date, or a consideration of an appropriate </w:t>
      </w:r>
      <w:r w:rsidR="0038405A" w:rsidRPr="007D5E4F">
        <w:t>cutoff</w:t>
      </w:r>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14" w:name="_Drugs_Therapies"/>
      <w:bookmarkEnd w:id="12"/>
      <w:bookmarkEnd w:id="14"/>
      <w:r w:rsidRPr="007D5E4F">
        <w:t xml:space="preserve"> </w:t>
      </w:r>
      <w:bookmarkStart w:id="15" w:name="_Ref491856029"/>
      <w:bookmarkStart w:id="16" w:name="_Ref491856065"/>
      <w:bookmarkStart w:id="17" w:name="_Toc10520113"/>
      <w:r w:rsidR="000C6972" w:rsidRPr="007D5E4F">
        <w:t xml:space="preserve">Drugs </w:t>
      </w:r>
      <w:r w:rsidR="0071043F" w:rsidRPr="007D5E4F">
        <w:t>Therapies</w:t>
      </w:r>
      <w:bookmarkEnd w:id="15"/>
      <w:bookmarkEnd w:id="16"/>
      <w:bookmarkEnd w:id="17"/>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lastRenderedPageBreak/>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Then, each of the encoded drugs are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2D7BE35E" w:rsidR="00326B34" w:rsidRPr="003C2864" w:rsidRDefault="00E54B61" w:rsidP="003C2864">
      <w:pPr>
        <w:pStyle w:val="Heading2"/>
      </w:pPr>
      <w:bookmarkStart w:id="18" w:name="_Toc10520114"/>
      <w:r w:rsidRPr="003C2864">
        <w:t>Definitions</w:t>
      </w:r>
      <w:bookmarkEnd w:id="18"/>
    </w:p>
    <w:p w14:paraId="65A1C909" w14:textId="40D6D14E" w:rsidR="002A77EA" w:rsidRPr="007D5E4F" w:rsidRDefault="002A77EA" w:rsidP="002A77EA">
      <w:r w:rsidRPr="007D5E4F">
        <w:t>We consider a patient to have an active prescription for a drug if the provider has written a prescription for that drug.</w:t>
      </w:r>
      <w:r w:rsidR="00386F3C">
        <w:t xml:space="preserve"> </w:t>
      </w:r>
      <w:r w:rsidRPr="007D5E4F">
        <w:t xml:space="preserve">More specifically, we call an active prescription, those medications that have an </w:t>
      </w:r>
      <w:bookmarkStart w:id="19" w:name="_Hlk7694702"/>
      <w:proofErr w:type="spellStart"/>
      <w:r w:rsidRPr="007D5E4F">
        <w:t>RxStatus</w:t>
      </w:r>
      <w:proofErr w:type="spellEnd"/>
      <w:r w:rsidRPr="007D5E4F">
        <w:t xml:space="preserve">=”Active”, “Hold”, “Provider Hold” or “Suspended”, </w:t>
      </w:r>
      <w:bookmarkEnd w:id="19"/>
      <w:r w:rsidR="00866106" w:rsidRPr="007D5E4F">
        <w:t xml:space="preserve">and the Issue date of the prescription (date prescription was written) is less than </w:t>
      </w:r>
      <w:r w:rsidR="004F5700">
        <w:t>370 days</w:t>
      </w:r>
      <w:r w:rsidR="00866106" w:rsidRPr="007D5E4F">
        <w:t xml:space="preserve"> old.</w:t>
      </w:r>
      <w:r w:rsidR="00386F3C">
        <w:t xml:space="preserve"> </w:t>
      </w:r>
      <w:r w:rsidR="00866106" w:rsidRPr="007D5E4F">
        <w:t xml:space="preserve">This is </w:t>
      </w:r>
      <w:r w:rsidRPr="007D5E4F">
        <w:t>consistent with what is done in the</w:t>
      </w:r>
      <w:r w:rsidR="00866106" w:rsidRPr="007D5E4F">
        <w:t xml:space="preserve"> PBM</w:t>
      </w:r>
      <w:r w:rsidRPr="007D5E4F">
        <w:t xml:space="preserve"> Clinical Dashboard.</w:t>
      </w:r>
      <w:bookmarkStart w:id="20" w:name="_Ref7692913"/>
      <w:r w:rsidR="004F5700">
        <w:rPr>
          <w:rStyle w:val="FootnoteReference"/>
        </w:rPr>
        <w:footnoteReference w:id="2"/>
      </w:r>
      <w:bookmarkEnd w:id="20"/>
      <w:r w:rsidR="00386F3C">
        <w:t xml:space="preserve"> </w:t>
      </w:r>
      <w:r w:rsidR="00630CF2" w:rsidRPr="007D5E4F">
        <w:t xml:space="preserve">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possession of the drug, picked up by the patient or mailed to the patient</w:t>
      </w:r>
      <w:r w:rsidR="00630CF2" w:rsidRPr="007D5E4F">
        <w:t>)</w:t>
      </w:r>
      <w:r w:rsidR="00CB3A87" w:rsidRPr="007D5E4F">
        <w:t>.</w:t>
      </w:r>
      <w:r w:rsidR="00386F3C">
        <w:t xml:space="preserve"> </w:t>
      </w:r>
      <w:r w:rsidR="00CB3A87" w:rsidRPr="007D5E4F">
        <w:t>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75FEB45" w14:textId="3D4BEFA3" w:rsidR="002B1A16" w:rsidRPr="007D5E4F" w:rsidRDefault="00F04182" w:rsidP="002B1A16">
      <w:pPr>
        <w:pStyle w:val="Heading3"/>
      </w:pPr>
      <w:bookmarkStart w:id="21" w:name="_Toc10520115"/>
      <w:r w:rsidRPr="007D5E4F">
        <w:lastRenderedPageBreak/>
        <w:t>F</w:t>
      </w:r>
      <w:r w:rsidR="002B1A16" w:rsidRPr="007D5E4F">
        <w:t>irst line drug</w:t>
      </w:r>
      <w:bookmarkEnd w:id="21"/>
    </w:p>
    <w:p w14:paraId="0BC8E308" w14:textId="32042C14" w:rsidR="002B1A16" w:rsidRPr="007D5E4F" w:rsidRDefault="00C904D0" w:rsidP="002B1A16">
      <w:r>
        <w:t>F</w:t>
      </w:r>
      <w:r w:rsidR="002B1A16" w:rsidRPr="007D5E4F">
        <w:t>irst line drug</w:t>
      </w:r>
      <w:r>
        <w:t>s</w:t>
      </w:r>
      <w:r w:rsidR="002B1A16" w:rsidRPr="007D5E4F">
        <w:t xml:space="preserve"> will be recommended if a patient </w:t>
      </w:r>
      <w:r w:rsidR="00A73D6A">
        <w:t>is eligible and</w:t>
      </w:r>
      <w:r w:rsidR="002B1A16" w:rsidRPr="007D5E4F">
        <w:t xml:space="preserve"> the drug is not contraindicated (see below)</w:t>
      </w:r>
      <w:r w:rsidR="00010043" w:rsidRPr="007D5E4F">
        <w:t>.</w:t>
      </w:r>
      <w:r w:rsidR="00386F3C">
        <w:t xml:space="preserve"> </w:t>
      </w:r>
      <w:r w:rsidR="00010043" w:rsidRPr="007D5E4F">
        <w:t>First line drugs are displayed first</w:t>
      </w:r>
      <w:r w:rsidR="00010043" w:rsidRPr="007D5E4F">
        <w:rPr>
          <w:rStyle w:val="FootnoteReference"/>
          <w:szCs w:val="24"/>
        </w:rPr>
        <w:footnoteReference w:id="3"/>
      </w:r>
      <w:r w:rsidR="00010043" w:rsidRPr="007D5E4F">
        <w:t xml:space="preserve"> as a therapeutic option</w:t>
      </w:r>
      <w:r w:rsidR="00D24BD3">
        <w:t>.</w:t>
      </w:r>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22" w:name="_Toc10520116"/>
      <w:r w:rsidRPr="007D5E4F">
        <w:t>S</w:t>
      </w:r>
      <w:r w:rsidR="002B1A16" w:rsidRPr="007D5E4F">
        <w:t>econd line drug</w:t>
      </w:r>
      <w:bookmarkEnd w:id="22"/>
    </w:p>
    <w:p w14:paraId="3365A65E" w14:textId="79138695" w:rsidR="00010043" w:rsidRPr="007D5E4F" w:rsidRDefault="00C904D0" w:rsidP="008967A7">
      <w:r>
        <w:t>S</w:t>
      </w:r>
      <w:r w:rsidR="002B1A16" w:rsidRPr="007D5E4F">
        <w:t xml:space="preserve">econd line drugs will be recommended if a patient </w:t>
      </w:r>
      <w:r>
        <w:t xml:space="preserve">is eligible </w:t>
      </w:r>
      <w:r w:rsidR="00010043" w:rsidRPr="007D5E4F">
        <w:t>and the drug is not contraindicated (see below)</w:t>
      </w:r>
      <w:r w:rsidR="008967A7" w:rsidRPr="007D5E4F">
        <w:t>.</w:t>
      </w:r>
      <w:r w:rsidR="00386F3C">
        <w:t xml:space="preserve"> </w:t>
      </w:r>
      <w:r w:rsidR="008967A7" w:rsidRPr="007D5E4F">
        <w:t>Second</w:t>
      </w:r>
      <w:r w:rsidR="00010043" w:rsidRPr="007D5E4F">
        <w:t xml:space="preserve"> line drugs are displayed </w:t>
      </w:r>
      <w:r w:rsidR="008967A7" w:rsidRPr="007D5E4F">
        <w:t xml:space="preserve">after </w:t>
      </w:r>
      <w:r w:rsidR="00010043" w:rsidRPr="007D5E4F">
        <w:t>first</w:t>
      </w:r>
      <w:r w:rsidR="008967A7" w:rsidRPr="007D5E4F">
        <w:t xml:space="preserve"> line drugs.</w:t>
      </w:r>
    </w:p>
    <w:p w14:paraId="0821EE64" w14:textId="501E20A2" w:rsidR="00010043" w:rsidRPr="007D5E4F" w:rsidRDefault="00010043" w:rsidP="00010043">
      <w:r w:rsidRPr="007D5E4F">
        <w:t xml:space="preserve">Glipizide, pioglitazone, and </w:t>
      </w:r>
      <w:r w:rsidR="00AC00A2" w:rsidRPr="007D5E4F">
        <w:t>alogliptin</w:t>
      </w:r>
      <w:r w:rsidRPr="007D5E4F">
        <w:t xml:space="preserve"> are seco</w:t>
      </w:r>
      <w:r w:rsidR="00DD7103" w:rsidRPr="007D5E4F">
        <w:t>nd line drugs.</w:t>
      </w:r>
      <w:r w:rsidR="00386F3C">
        <w:t xml:space="preserve"> </w:t>
      </w:r>
      <w:r w:rsidR="00DD7103" w:rsidRPr="007D5E4F">
        <w:t>Empagliflozin and semaglutide</w:t>
      </w:r>
      <w:r w:rsidRPr="007D5E4F">
        <w:t xml:space="preserve"> a</w:t>
      </w:r>
      <w:r w:rsidR="00DD7103" w:rsidRPr="007D5E4F">
        <w:t>re</w:t>
      </w:r>
      <w:r w:rsidRPr="007D5E4F">
        <w:t xml:space="preserve"> second line drug only if the patient has a diagnosis of CVD</w:t>
      </w:r>
      <w:r w:rsidR="00DD7103" w:rsidRPr="007D5E4F">
        <w:t xml:space="preserve"> and has an Rx for metformin or another DM med</w:t>
      </w:r>
      <w:r w:rsidRPr="007D5E4F">
        <w:t>.</w:t>
      </w:r>
      <w:r w:rsidR="00386F3C">
        <w:t xml:space="preserve"> </w:t>
      </w:r>
      <w:r w:rsidR="00601CE9" w:rsidRPr="007D5E4F">
        <w:t xml:space="preserve">Alogliptin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23" w:name="_Toc10520117"/>
      <w:r w:rsidRPr="007D5E4F">
        <w:t>Compelling indication</w:t>
      </w:r>
      <w:bookmarkEnd w:id="23"/>
    </w:p>
    <w:p w14:paraId="28337558" w14:textId="3132174D" w:rsidR="00384121" w:rsidRPr="007D5E4F" w:rsidRDefault="002370D7" w:rsidP="003431A8">
      <w:r w:rsidRPr="007D5E4F">
        <w:t xml:space="preserve">A diagnosis or any condition, other than DM-2, that makes a drug </w:t>
      </w:r>
      <w:r w:rsidRPr="007D5E4F">
        <w:rPr>
          <w:i/>
        </w:rPr>
        <w:t>strongly</w:t>
      </w:r>
      <w:r w:rsidRPr="007D5E4F">
        <w:t xml:space="preserve"> advisable (compelling).</w:t>
      </w:r>
      <w:r w:rsidR="00386F3C">
        <w:t xml:space="preserve"> </w:t>
      </w:r>
      <w:r w:rsidRPr="007D5E4F">
        <w:t>This is not used in DM.</w:t>
      </w:r>
      <w:r w:rsidR="00386F3C">
        <w:t xml:space="preserve"> </w:t>
      </w:r>
      <w:r w:rsidR="00D11218" w:rsidRPr="007D5E4F">
        <w:t>The concepts of “first line drug” and “second line drug” are used instead.</w:t>
      </w:r>
    </w:p>
    <w:p w14:paraId="70390364" w14:textId="77777777" w:rsidR="00384121" w:rsidRPr="007D5E4F" w:rsidRDefault="00E20EF5" w:rsidP="003431A8">
      <w:pPr>
        <w:pStyle w:val="Heading3"/>
      </w:pPr>
      <w:bookmarkStart w:id="24" w:name="_Toc10520118"/>
      <w:r w:rsidRPr="007D5E4F">
        <w:t>Relative indication</w:t>
      </w:r>
      <w:bookmarkEnd w:id="24"/>
    </w:p>
    <w:p w14:paraId="52B0910A" w14:textId="3FDCF0B9" w:rsidR="00E20EF5" w:rsidRPr="007D5E4F" w:rsidRDefault="002370D7" w:rsidP="003431A8">
      <w:r w:rsidRPr="007D5E4F">
        <w:t>A diagnosis or any condition, other than DM</w:t>
      </w:r>
      <w:r w:rsidR="00C34371" w:rsidRPr="007D5E4F">
        <w:t>-2, that makes a drug advisable.</w:t>
      </w:r>
      <w:r w:rsidR="00386F3C">
        <w:t xml:space="preserve"> </w:t>
      </w:r>
      <w:r w:rsidRPr="007D5E4F">
        <w:t xml:space="preserve">When there are multiple second line drugs, this indication is used </w:t>
      </w:r>
      <w:r w:rsidR="0002642E" w:rsidRPr="007D5E4F">
        <w:t>to</w:t>
      </w:r>
      <w:r w:rsidRPr="007D5E4F">
        <w:t xml:space="preserve"> order the display of drugs the second line drugs.</w:t>
      </w:r>
      <w:r w:rsidR="00386F3C">
        <w:t xml:space="preserve"> </w:t>
      </w:r>
      <w:r w:rsidRPr="007D5E4F">
        <w:t>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25" w:name="_Toc10520119"/>
      <w:r w:rsidRPr="007D5E4F">
        <w:lastRenderedPageBreak/>
        <w:t>Absolute contraindication</w:t>
      </w:r>
      <w:bookmarkEnd w:id="25"/>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26" w:name="_Toc10520120"/>
      <w:r w:rsidRPr="007D5E4F">
        <w:t>Relative contraindication</w:t>
      </w:r>
      <w:bookmarkEnd w:id="26"/>
    </w:p>
    <w:p w14:paraId="12FC12C7" w14:textId="4F607F60" w:rsidR="00E20EF5" w:rsidRPr="007D5E4F" w:rsidRDefault="003A0709" w:rsidP="003431A8">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386F3C">
        <w:t xml:space="preserve"> </w:t>
      </w:r>
      <w:r w:rsidR="005F669F" w:rsidRPr="007D5E4F">
        <w:t>Messages are encoded in the KB for conditions that are relative contraindications.</w:t>
      </w:r>
    </w:p>
    <w:p w14:paraId="20AFFE64" w14:textId="77777777" w:rsidR="006E050E" w:rsidRPr="007D5E4F" w:rsidRDefault="00E20EF5" w:rsidP="003431A8">
      <w:pPr>
        <w:pStyle w:val="Heading3"/>
      </w:pPr>
      <w:bookmarkStart w:id="27" w:name="_Toc10520121"/>
      <w:bookmarkStart w:id="28" w:name="_GoBack"/>
      <w:bookmarkEnd w:id="28"/>
      <w:r w:rsidRPr="007D5E4F">
        <w:t xml:space="preserve">Do not start </w:t>
      </w:r>
      <w:r w:rsidR="006E050E" w:rsidRPr="007D5E4F">
        <w:t>controllable criteria</w:t>
      </w:r>
      <w:bookmarkEnd w:id="27"/>
    </w:p>
    <w:p w14:paraId="16436005" w14:textId="312FAEEA" w:rsidR="004B2372" w:rsidRPr="007D5E4F" w:rsidRDefault="002049DD" w:rsidP="003431A8">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386F3C">
        <w:t xml:space="preserve"> </w:t>
      </w:r>
      <w:r w:rsidR="005F669F" w:rsidRPr="007D5E4F">
        <w:t>Messages are encoded in the KB for conditions that are blocked (controllable).</w:t>
      </w:r>
    </w:p>
    <w:p w14:paraId="6939CB45" w14:textId="77777777" w:rsidR="006E050E" w:rsidRPr="007D5E4F" w:rsidRDefault="004B2372" w:rsidP="003431A8">
      <w:pPr>
        <w:pStyle w:val="Heading3"/>
      </w:pPr>
      <w:bookmarkStart w:id="29" w:name="_Toc10520122"/>
      <w:r w:rsidRPr="007D5E4F">
        <w:t xml:space="preserve">Do not start </w:t>
      </w:r>
      <w:r w:rsidR="00431755" w:rsidRPr="007D5E4F">
        <w:t>u</w:t>
      </w:r>
      <w:r w:rsidR="002049DD" w:rsidRPr="007D5E4F">
        <w:t>ncontrollable criteria</w:t>
      </w:r>
      <w:bookmarkEnd w:id="29"/>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30" w:name="_Toc10520123"/>
      <w:r w:rsidRPr="007D5E4F">
        <w:t xml:space="preserve">Do not increase dose </w:t>
      </w:r>
      <w:r w:rsidR="007E4BE0" w:rsidRPr="007D5E4F">
        <w:t xml:space="preserve">controllable </w:t>
      </w:r>
      <w:r w:rsidR="0069724B" w:rsidRPr="007D5E4F">
        <w:t>criteria</w:t>
      </w:r>
      <w:bookmarkEnd w:id="30"/>
    </w:p>
    <w:p w14:paraId="0E765B60" w14:textId="6226BF25"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 xml:space="preserve">is “blocked” because there are missing data, a </w:t>
      </w:r>
      <w:proofErr w:type="gramStart"/>
      <w:r w:rsidR="00FF5409" w:rsidRPr="007D5E4F">
        <w:t>“controllable” criteria</w:t>
      </w:r>
      <w:proofErr w:type="gramEnd"/>
      <w:r w:rsidR="00FF5409" w:rsidRPr="007D5E4F">
        <w:t xml:space="preserve"> </w:t>
      </w:r>
      <w:r w:rsidR="00FF5409" w:rsidRPr="007D5E4F">
        <w:lastRenderedPageBreak/>
        <w:t>(</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Messages are encoded in the KB for conditions that are blocked (controllable).</w:t>
      </w:r>
    </w:p>
    <w:p w14:paraId="028FBC07" w14:textId="3930892C" w:rsidR="001601E0" w:rsidRPr="007D5E4F" w:rsidRDefault="002D6EB8" w:rsidP="003431A8">
      <w:pPr>
        <w:pStyle w:val="Heading3"/>
      </w:pPr>
      <w:bookmarkStart w:id="31" w:name="_Toc10520124"/>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31"/>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w:t>
      </w:r>
      <w:proofErr w:type="gramStart"/>
      <w:r w:rsidRPr="007D5E4F">
        <w:t>criteria, but</w:t>
      </w:r>
      <w:proofErr w:type="gramEnd"/>
      <w:r w:rsidRPr="007D5E4F">
        <w:t xml:space="preserve">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w:t>
      </w:r>
      <w:proofErr w:type="gramStart"/>
      <w:r w:rsidR="00C46A96" w:rsidRPr="007D5E4F">
        <w:t>increased</w:t>
      </w:r>
      <w:r w:rsidR="005A64D0" w:rsidRPr="007D5E4F">
        <w:t>, but</w:t>
      </w:r>
      <w:proofErr w:type="gramEnd"/>
      <w:r w:rsidR="005A64D0" w:rsidRPr="007D5E4F">
        <w:t xml:space="preserve">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32" w:name="_Toc10520125"/>
      <w:r w:rsidRPr="007D5E4F">
        <w:t>Bad d</w:t>
      </w:r>
      <w:r w:rsidR="00E20EF5" w:rsidRPr="007D5E4F">
        <w:t xml:space="preserve">rug </w:t>
      </w:r>
      <w:r w:rsidRPr="007D5E4F">
        <w:t>p</w:t>
      </w:r>
      <w:r w:rsidR="00E20EF5" w:rsidRPr="007D5E4F">
        <w:t>artner</w:t>
      </w:r>
      <w:bookmarkEnd w:id="32"/>
    </w:p>
    <w:p w14:paraId="6C993715" w14:textId="66F1740A" w:rsidR="001D3794" w:rsidRPr="007D5E4F" w:rsidRDefault="001D3794" w:rsidP="001D3794">
      <w:pPr>
        <w:shd w:val="clear" w:color="auto" w:fill="FFFFFF"/>
        <w:rPr>
          <w:rFonts w:eastAsia="Times New Roman" w:cs="Helvetica"/>
          <w:color w:val="000000"/>
          <w:szCs w:val="24"/>
        </w:rPr>
      </w:pPr>
      <w:bookmarkStart w:id="33" w:name="_Hlk510531516"/>
      <w:r w:rsidRPr="007D5E4F">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of that candidate drug</w:t>
      </w:r>
      <w:r w:rsidRPr="007D5E4F">
        <w:rPr>
          <w:rFonts w:eastAsia="Times New Roman" w:cs="Helvetica"/>
          <w:color w:val="000000"/>
          <w:szCs w:val="24"/>
        </w:rPr>
        <w:t>, the candidate drug will be ruled out and will not appear as a therapeutic option.</w:t>
      </w:r>
      <w:r w:rsidR="00386F3C">
        <w:rPr>
          <w:rFonts w:eastAsia="Times New Roman" w:cs="Helvetica"/>
          <w:color w:val="000000"/>
          <w:szCs w:val="24"/>
        </w:rPr>
        <w:t xml:space="preserve"> </w:t>
      </w:r>
      <w:r w:rsidR="00313AF6" w:rsidRPr="007D5E4F">
        <w:rPr>
          <w:rFonts w:eastAsia="Times New Roman" w:cs="Helvetica"/>
          <w:color w:val="000000"/>
          <w:szCs w:val="24"/>
        </w:rPr>
        <w:t xml:space="preserve">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p>
    <w:p w14:paraId="57047DAC" w14:textId="6D89D605" w:rsidR="007803D1" w:rsidRPr="007D5E4F" w:rsidRDefault="007803D1" w:rsidP="00E54B61">
      <w:pPr>
        <w:pStyle w:val="Heading2"/>
      </w:pPr>
      <w:bookmarkStart w:id="34" w:name="_Toc10520126"/>
      <w:bookmarkEnd w:id="33"/>
      <w:r w:rsidRPr="007D5E4F">
        <w:t xml:space="preserve">Messages </w:t>
      </w:r>
      <w:r w:rsidR="00070D70">
        <w:t>A</w:t>
      </w:r>
      <w:r w:rsidRPr="007D5E4F">
        <w:t xml:space="preserve">ssociated with </w:t>
      </w:r>
      <w:r w:rsidR="00070D70">
        <w:t>D</w:t>
      </w:r>
      <w:r w:rsidRPr="007D5E4F">
        <w:t xml:space="preserve">rug </w:t>
      </w:r>
      <w:r w:rsidR="00070D70">
        <w:t>R</w:t>
      </w:r>
      <w:r w:rsidRPr="007D5E4F">
        <w:t>ecommendations</w:t>
      </w:r>
      <w:bookmarkEnd w:id="34"/>
    </w:p>
    <w:p w14:paraId="11219973" w14:textId="03DA7CA4" w:rsidR="007803D1" w:rsidRPr="007D5E4F" w:rsidRDefault="007803D1" w:rsidP="00C0744A">
      <w:r w:rsidRPr="007D5E4F">
        <w:t>There are often messages associated with drug recommendations.</w:t>
      </w:r>
      <w:r w:rsidR="00386F3C">
        <w:t xml:space="preserve"> </w:t>
      </w:r>
      <w:r w:rsidRPr="007D5E4F">
        <w:t>These messages are referr</w:t>
      </w:r>
      <w:r w:rsidR="00D11218" w:rsidRPr="007D5E4F">
        <w:t>ed to as “Collateral messages” and appear next to the drug recommendation itself.</w:t>
      </w:r>
      <w:r w:rsidR="00386F3C">
        <w:t xml:space="preserve"> </w:t>
      </w:r>
      <w:r w:rsidR="00C0744A" w:rsidRPr="007D5E4F">
        <w:t>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FC34FE" w:rsidRDefault="00C94375" w:rsidP="00FC34FE">
      <w:pPr>
        <w:pStyle w:val="ListParagraph"/>
        <w:numPr>
          <w:ilvl w:val="0"/>
          <w:numId w:val="59"/>
        </w:numPr>
      </w:pPr>
      <w:r w:rsidRPr="00FC34FE">
        <w:t>“do not add controllable condition”</w:t>
      </w:r>
    </w:p>
    <w:p w14:paraId="0688F724" w14:textId="0D32DD79" w:rsidR="00C94375" w:rsidRPr="00FC34FE" w:rsidRDefault="00C94375" w:rsidP="00FC34FE">
      <w:pPr>
        <w:pStyle w:val="ListParagraph"/>
        <w:numPr>
          <w:ilvl w:val="0"/>
          <w:numId w:val="59"/>
        </w:numPr>
      </w:pPr>
      <w:r w:rsidRPr="00FC34FE">
        <w:t>“do not intensify controllable condition”</w:t>
      </w:r>
    </w:p>
    <w:p w14:paraId="54B1C92C" w14:textId="152C0FD7" w:rsidR="00B30CAB" w:rsidRPr="00FC34FE" w:rsidRDefault="00B30CAB" w:rsidP="00FC34FE">
      <w:pPr>
        <w:pStyle w:val="ListParagraph"/>
        <w:numPr>
          <w:ilvl w:val="0"/>
          <w:numId w:val="59"/>
        </w:numPr>
      </w:pPr>
      <w:r w:rsidRPr="00FC34FE">
        <w:t>“relative contraindication”</w:t>
      </w:r>
    </w:p>
    <w:p w14:paraId="7367289F" w14:textId="42F2310B" w:rsidR="00C94375" w:rsidRPr="00FC34FE" w:rsidRDefault="00C94375" w:rsidP="00FC34FE">
      <w:pPr>
        <w:pStyle w:val="ListParagraph"/>
        <w:numPr>
          <w:ilvl w:val="0"/>
          <w:numId w:val="59"/>
        </w:numPr>
      </w:pPr>
      <w:r w:rsidRPr="00FC34FE">
        <w:lastRenderedPageBreak/>
        <w:t>General info</w:t>
      </w:r>
    </w:p>
    <w:p w14:paraId="47953A81" w14:textId="24BD887B" w:rsidR="00C94375" w:rsidRPr="007D5E4F" w:rsidRDefault="00C94375" w:rsidP="00C94375">
      <w:r w:rsidRPr="007D5E4F">
        <w:t>The first message type is associated with messages triggered when a “Do not start condition” is encountered.</w:t>
      </w:r>
      <w:r w:rsidR="00386F3C">
        <w:t xml:space="preserve"> </w:t>
      </w:r>
      <w:r w:rsidRPr="007D5E4F">
        <w:t>The next message type is associated with messages triggered when a “Do not intensify condition” is encountered.</w:t>
      </w:r>
      <w:r w:rsidR="00386F3C">
        <w:t xml:space="preserve"> </w:t>
      </w:r>
      <w:r w:rsidR="00594334" w:rsidRPr="007D5E4F">
        <w:t>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09E4EE55"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es associated with that DM drug.</w:t>
      </w:r>
      <w:r w:rsidR="00386F3C">
        <w:t xml:space="preserve"> </w:t>
      </w:r>
      <w:r w:rsidR="00C0744A" w:rsidRPr="007D5E4F">
        <w:t xml:space="preserve">Such messages are </w:t>
      </w:r>
      <w:r w:rsidR="00C0744A" w:rsidRPr="007D5E4F">
        <w:rPr>
          <w:i/>
        </w:rPr>
        <w:t>not</w:t>
      </w:r>
      <w:r w:rsidR="00C0744A" w:rsidRPr="007D5E4F">
        <w:t xml:space="preserve"> C</w:t>
      </w:r>
      <w:r w:rsidR="005F1385" w:rsidRPr="007D5E4F">
        <w:t>ollateral messages.</w:t>
      </w:r>
      <w:r w:rsidR="00386F3C">
        <w:t xml:space="preserve"> </w:t>
      </w:r>
      <w:r w:rsidR="009C6889" w:rsidRPr="007D5E4F">
        <w:t>These non-Collateral messages have one of the following message types:</w:t>
      </w:r>
    </w:p>
    <w:p w14:paraId="308713D7" w14:textId="6A682ED2" w:rsidR="009C6889" w:rsidRPr="00FC34FE" w:rsidRDefault="009C6889" w:rsidP="00FC34FE">
      <w:pPr>
        <w:pStyle w:val="ListParagraph"/>
        <w:numPr>
          <w:ilvl w:val="0"/>
          <w:numId w:val="60"/>
        </w:numPr>
      </w:pPr>
      <w:r w:rsidRPr="00FC34FE">
        <w:t>“Primary Recommendation”</w:t>
      </w:r>
    </w:p>
    <w:p w14:paraId="4910EEE7" w14:textId="05F2C391" w:rsidR="009C6889" w:rsidRPr="00FC34FE" w:rsidRDefault="009C6889" w:rsidP="00FC34FE">
      <w:pPr>
        <w:pStyle w:val="ListParagraph"/>
        <w:numPr>
          <w:ilvl w:val="0"/>
          <w:numId w:val="60"/>
        </w:numPr>
      </w:pPr>
      <w:r w:rsidRPr="00FC34FE">
        <w:t>“Drug-Related”</w:t>
      </w:r>
    </w:p>
    <w:p w14:paraId="79C909BA" w14:textId="07305269" w:rsidR="009C6889" w:rsidRPr="00FC34FE" w:rsidRDefault="009C6889" w:rsidP="00FC34FE">
      <w:pPr>
        <w:pStyle w:val="ListParagraph"/>
        <w:numPr>
          <w:ilvl w:val="0"/>
          <w:numId w:val="60"/>
        </w:numPr>
      </w:pPr>
      <w:r w:rsidRPr="00FC34FE">
        <w:t>General info</w:t>
      </w:r>
    </w:p>
    <w:p w14:paraId="690968A7" w14:textId="546E5875" w:rsidR="007803D1" w:rsidRPr="005B3A3C" w:rsidRDefault="009C6889" w:rsidP="007803D1">
      <w:r w:rsidRPr="007D5E4F">
        <w:t>Messages associated with a particular drug are also described in the Drug Therapy Section.</w:t>
      </w:r>
      <w:r w:rsidR="00386F3C">
        <w:t xml:space="preserve"> </w:t>
      </w:r>
      <w:r w:rsidR="007803D1" w:rsidRPr="007D5E4F">
        <w:t xml:space="preserve">For a more </w:t>
      </w:r>
      <w:r w:rsidR="007803D1" w:rsidRPr="005B3A3C">
        <w:t xml:space="preserve">detailed description of </w:t>
      </w:r>
      <w:r w:rsidR="004A467C" w:rsidRPr="005B3A3C">
        <w:t xml:space="preserve">such </w:t>
      </w:r>
      <w:r w:rsidR="00572DBE" w:rsidRPr="005B3A3C">
        <w:t>non-Collateral</w:t>
      </w:r>
      <w:r w:rsidR="004A467C" w:rsidRPr="005B3A3C">
        <w:t xml:space="preserve"> </w:t>
      </w:r>
      <w:r w:rsidR="007803D1" w:rsidRPr="005B3A3C">
        <w:t>messages,</w:t>
      </w:r>
      <w:r w:rsidR="004A467C" w:rsidRPr="005B3A3C">
        <w:t xml:space="preserve"> </w:t>
      </w:r>
      <w:r w:rsidR="00572DBE" w:rsidRPr="005B3A3C">
        <w:t>as well as</w:t>
      </w:r>
      <w:r w:rsidR="004A467C" w:rsidRPr="005B3A3C">
        <w:t xml:space="preserve"> other messages,</w:t>
      </w:r>
      <w:r w:rsidR="007803D1" w:rsidRPr="005B3A3C">
        <w:t xml:space="preserve"> please see </w:t>
      </w:r>
      <w:r w:rsidR="007803D1" w:rsidRPr="005B3A3C">
        <w:rPr>
          <w:rStyle w:val="IntenseEmphasis"/>
        </w:rPr>
        <w:fldChar w:fldCharType="begin"/>
      </w:r>
      <w:r w:rsidR="007803D1" w:rsidRPr="005B3A3C">
        <w:rPr>
          <w:rStyle w:val="IntenseEmphasis"/>
        </w:rPr>
        <w:instrText xml:space="preserve"> REF _Ref511734083 \r \h  \* MERGEFORMAT </w:instrText>
      </w:r>
      <w:r w:rsidR="007803D1" w:rsidRPr="005B3A3C">
        <w:rPr>
          <w:rStyle w:val="IntenseEmphasis"/>
        </w:rPr>
      </w:r>
      <w:r w:rsidR="007803D1" w:rsidRPr="005B3A3C">
        <w:rPr>
          <w:rStyle w:val="IntenseEmphasis"/>
        </w:rPr>
        <w:fldChar w:fldCharType="separate"/>
      </w:r>
      <w:r w:rsidR="007803D1" w:rsidRPr="005B3A3C">
        <w:rPr>
          <w:rStyle w:val="IntenseEmphasis"/>
        </w:rPr>
        <w:t>5.0</w:t>
      </w:r>
      <w:r w:rsidR="007803D1" w:rsidRPr="005B3A3C">
        <w:rPr>
          <w:rStyle w:val="IntenseEmphasis"/>
        </w:rPr>
        <w:fldChar w:fldCharType="end"/>
      </w:r>
      <w:r w:rsidR="005B3A3C" w:rsidRPr="005B3A3C">
        <w:rPr>
          <w:rStyle w:val="IntenseEmphasis"/>
        </w:rPr>
        <w:t xml:space="preserve"> </w:t>
      </w:r>
      <w:r w:rsidR="005B3A3C" w:rsidRPr="005B3A3C">
        <w:rPr>
          <w:rStyle w:val="IntenseEmphasis"/>
        </w:rPr>
        <w:fldChar w:fldCharType="begin"/>
      </w:r>
      <w:r w:rsidR="005B3A3C" w:rsidRPr="005B3A3C">
        <w:rPr>
          <w:rStyle w:val="IntenseEmphasis"/>
        </w:rPr>
        <w:instrText xml:space="preserve"> REF _Ref511734083 \h </w:instrText>
      </w:r>
      <w:r w:rsidR="005B3A3C">
        <w:rPr>
          <w:rStyle w:val="IntenseEmphasis"/>
        </w:rPr>
        <w:instrText xml:space="preserve"> \* MERGEFORMAT </w:instrText>
      </w:r>
      <w:r w:rsidR="005B3A3C" w:rsidRPr="005B3A3C">
        <w:rPr>
          <w:rStyle w:val="IntenseEmphasis"/>
        </w:rPr>
      </w:r>
      <w:r w:rsidR="005B3A3C" w:rsidRPr="005B3A3C">
        <w:rPr>
          <w:rStyle w:val="IntenseEmphasis"/>
        </w:rPr>
        <w:fldChar w:fldCharType="separate"/>
      </w:r>
      <w:r w:rsidR="005B3A3C" w:rsidRPr="005B3A3C">
        <w:rPr>
          <w:rStyle w:val="IntenseEmphasis"/>
        </w:rPr>
        <w:t>Additional Messages</w:t>
      </w:r>
      <w:r w:rsidR="005B3A3C" w:rsidRPr="005B3A3C">
        <w:rPr>
          <w:rStyle w:val="IntenseEmphasis"/>
        </w:rPr>
        <w:fldChar w:fldCharType="end"/>
      </w:r>
      <w:r w:rsidR="007803D1" w:rsidRPr="005B3A3C">
        <w:t>.</w:t>
      </w:r>
    </w:p>
    <w:p w14:paraId="059DDA93" w14:textId="70250382" w:rsidR="002930FE" w:rsidRPr="007D5E4F" w:rsidRDefault="002930FE" w:rsidP="00E54B61">
      <w:pPr>
        <w:pStyle w:val="Heading2"/>
      </w:pPr>
      <w:bookmarkStart w:id="35" w:name="_Toc10520127"/>
      <w:r w:rsidRPr="007D5E4F">
        <w:t>Note</w:t>
      </w:r>
      <w:r w:rsidR="004D30EB" w:rsidRPr="007D5E4F">
        <w:t xml:space="preserve"> on </w:t>
      </w:r>
      <w:r w:rsidR="001B2E5B" w:rsidRPr="007D5E4F">
        <w:t>Dates &amp; Session Times</w:t>
      </w:r>
      <w:bookmarkEnd w:id="35"/>
    </w:p>
    <w:p w14:paraId="3016BABC" w14:textId="2F18ACFD" w:rsidR="007F21A0" w:rsidRPr="007D5E4F" w:rsidRDefault="00EE1C20" w:rsidP="004D30EB">
      <w:bookmarkStart w:id="36" w:name="_Hlk516557607"/>
      <w:r w:rsidRPr="007D5E4F">
        <w:t>The KB</w:t>
      </w:r>
      <w:r w:rsidR="00BF241E" w:rsidRPr="007D5E4F">
        <w:t xml:space="preserve"> and execution engine</w:t>
      </w:r>
      <w:r w:rsidRPr="007D5E4F">
        <w:t xml:space="preserve"> </w:t>
      </w:r>
      <w:proofErr w:type="gramStart"/>
      <w:r w:rsidRPr="007D5E4F">
        <w:t>evaluates</w:t>
      </w:r>
      <w:proofErr w:type="gramEnd"/>
      <w:r w:rsidRPr="007D5E4F">
        <w:t xml:space="preserve">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that date </w:t>
      </w:r>
      <w:r w:rsidR="005107CB" w:rsidRPr="007D5E4F">
        <w:t>are</w:t>
      </w:r>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36"/>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 xml:space="preserve">For example, </w:t>
      </w:r>
      <w:r w:rsidRPr="007D5E4F">
        <w:lastRenderedPageBreak/>
        <w:t>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65782C9A" w:rsidR="00807F14" w:rsidRPr="007D5E4F" w:rsidRDefault="00807F14" w:rsidP="00807F14">
      <w:pPr>
        <w:rPr>
          <w:rFonts w:eastAsia="Times New Roman" w:cs="Times New Roman"/>
        </w:rPr>
      </w:pPr>
      <w:bookmarkStart w:id="37" w:name="_Hlk516557574"/>
      <w:r w:rsidRPr="007D5E4F">
        <w:rPr>
          <w:rFonts w:eastAsia="Times New Roman" w:cs="Times New Roman"/>
        </w:rPr>
        <w:t>Update 6/12/2018:</w:t>
      </w:r>
      <w:r w:rsidR="00386F3C">
        <w:rPr>
          <w:rFonts w:eastAsia="Times New Roman" w:cs="Times New Roman"/>
        </w:rPr>
        <w:t xml:space="preserve"> </w:t>
      </w:r>
      <w:r w:rsidRPr="007D5E4F">
        <w:rPr>
          <w:rFonts w:eastAsia="Times New Roman" w:cs="Times New Roman"/>
        </w:rPr>
        <w:t>Fixing the session date alone, unfortunately, does not freeze the input medication data.</w:t>
      </w:r>
      <w:r w:rsidR="00386F3C">
        <w:rPr>
          <w:rFonts w:eastAsia="Times New Roman" w:cs="Times New Roman"/>
        </w:rPr>
        <w:t xml:space="preserve"> </w:t>
      </w:r>
      <w:r w:rsidRPr="007D5E4F">
        <w:rPr>
          <w:rFonts w:eastAsia="Times New Roman" w:cs="Times New Roman"/>
        </w:rPr>
        <w:t xml:space="preserve">As mentioned in section 3.1, Definitions, active prescriptions are those medications that have an </w:t>
      </w:r>
      <w:proofErr w:type="spellStart"/>
      <w:r w:rsidRPr="007D5E4F">
        <w:rPr>
          <w:rFonts w:eastAsia="Times New Roman" w:cs="Times New Roman"/>
        </w:rPr>
        <w:t>RxStatus</w:t>
      </w:r>
      <w:proofErr w:type="spellEnd"/>
      <w:r w:rsidRPr="007D5E4F">
        <w:rPr>
          <w:rFonts w:eastAsia="Times New Roman" w:cs="Times New Roman"/>
        </w:rPr>
        <w:t xml:space="preserve">=”Active”, “Hold”, “Provider Hold” or “Suspended”, and the Issue date of the prescription (date prescription was written) is less than </w:t>
      </w:r>
      <w:r w:rsidR="00DB7A96">
        <w:rPr>
          <w:rFonts w:eastAsia="Times New Roman" w:cs="Times New Roman"/>
        </w:rPr>
        <w:t>370 days</w:t>
      </w:r>
      <w:r w:rsidRPr="007D5E4F">
        <w:rPr>
          <w:rFonts w:eastAsia="Times New Roman" w:cs="Times New Roman"/>
        </w:rPr>
        <w:t xml:space="preserve"> old.</w:t>
      </w:r>
      <w:r w:rsidR="00575FCA">
        <w:rPr>
          <w:rFonts w:eastAsia="Times New Roman" w:cs="Times New Roman"/>
        </w:rPr>
        <w:fldChar w:fldCharType="begin"/>
      </w:r>
      <w:r w:rsidR="00575FCA">
        <w:rPr>
          <w:rFonts w:eastAsia="Times New Roman" w:cs="Times New Roman"/>
        </w:rPr>
        <w:instrText xml:space="preserve"> NOTEREF _Ref7692913 \f \h </w:instrText>
      </w:r>
      <w:r w:rsidR="00575FCA">
        <w:rPr>
          <w:rFonts w:eastAsia="Times New Roman" w:cs="Times New Roman"/>
        </w:rPr>
      </w:r>
      <w:r w:rsidR="00575FCA">
        <w:rPr>
          <w:rFonts w:eastAsia="Times New Roman" w:cs="Times New Roman"/>
        </w:rPr>
        <w:fldChar w:fldCharType="separate"/>
      </w:r>
      <w:r w:rsidR="00575FCA" w:rsidRPr="00575FCA">
        <w:rPr>
          <w:rStyle w:val="FootnoteReference"/>
        </w:rPr>
        <w:t>3</w:t>
      </w:r>
      <w:r w:rsidR="00575FCA">
        <w:rPr>
          <w:rFonts w:eastAsia="Times New Roman" w:cs="Times New Roman"/>
        </w:rPr>
        <w:fldChar w:fldCharType="end"/>
      </w:r>
      <w:r w:rsidR="00386F3C">
        <w:rPr>
          <w:rFonts w:eastAsia="Times New Roman" w:cs="Times New Roman"/>
        </w:rPr>
        <w:t xml:space="preserve"> </w:t>
      </w:r>
      <w:r w:rsidRPr="007D5E4F">
        <w:rPr>
          <w:rFonts w:eastAsia="Times New Roman" w:cs="Times New Roman"/>
        </w:rPr>
        <w:t>If a patient receives a new prescription after the session date, the old prescription is discontinued (because he/she has a new prescription).</w:t>
      </w:r>
      <w:r w:rsidR="00386F3C">
        <w:rPr>
          <w:rFonts w:eastAsia="Times New Roman" w:cs="Times New Roman"/>
        </w:rPr>
        <w:t xml:space="preserve"> </w:t>
      </w:r>
      <w:r w:rsidRPr="007D5E4F">
        <w:rPr>
          <w:rFonts w:eastAsia="Times New Roman" w:cs="Times New Roman"/>
        </w:rPr>
        <w:t xml:space="preserve">The new prescription is ignored because the issue date is after the session date, and the old prescription is also ignored because the </w:t>
      </w:r>
      <w:proofErr w:type="spellStart"/>
      <w:r w:rsidRPr="007D5E4F">
        <w:rPr>
          <w:rFonts w:eastAsia="Times New Roman" w:cs="Times New Roman"/>
        </w:rPr>
        <w:t>RxStatus</w:t>
      </w:r>
      <w:proofErr w:type="spellEnd"/>
      <w:r w:rsidRPr="007D5E4F">
        <w:rPr>
          <w:rFonts w:eastAsia="Times New Roman" w:cs="Times New Roman"/>
        </w:rPr>
        <w:t>=Discontinued.</w:t>
      </w:r>
      <w:r w:rsidR="00386F3C">
        <w:rPr>
          <w:rFonts w:eastAsia="Times New Roman" w:cs="Times New Roman"/>
        </w:rPr>
        <w:t xml:space="preserve"> </w:t>
      </w:r>
      <w:r w:rsidRPr="007D5E4F">
        <w:rPr>
          <w:rFonts w:eastAsia="Times New Roman" w:cs="Times New Roman"/>
        </w:rPr>
        <w:t>In order to freeze all data, all data must be extracted and not be modified.</w:t>
      </w:r>
    </w:p>
    <w:bookmarkEnd w:id="37"/>
    <w:p w14:paraId="627E17B8" w14:textId="29DF1543" w:rsidR="00ED2EFA" w:rsidRPr="007D5E4F" w:rsidRDefault="002930FE" w:rsidP="004D30EB">
      <w:r w:rsidRPr="007D5E4F">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38" w:name="_Ref491885000"/>
      <w:bookmarkStart w:id="39" w:name="_Ref491885004"/>
      <w:bookmarkStart w:id="40" w:name="_Toc10520128"/>
      <w:r w:rsidRPr="007D5E4F">
        <w:t>Medication Possession Ratio</w:t>
      </w:r>
      <w:bookmarkEnd w:id="38"/>
      <w:bookmarkEnd w:id="39"/>
      <w:bookmarkEnd w:id="40"/>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End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Pr="007D5E4F" w:rsidRDefault="00E14AC1" w:rsidP="00E14AC1">
      <w:pPr>
        <w:pStyle w:val="Heading2"/>
      </w:pPr>
      <w:bookmarkStart w:id="41" w:name="_Toc10520129"/>
      <w:r w:rsidRPr="007D5E4F">
        <w:t>Encoded Drugs</w:t>
      </w:r>
      <w:bookmarkEnd w:id="41"/>
    </w:p>
    <w:p w14:paraId="0955FAB2" w14:textId="6DE59D30" w:rsidR="00F0578C" w:rsidRPr="007D5E4F" w:rsidRDefault="00F0578C" w:rsidP="00F0578C">
      <w:pPr>
        <w:pStyle w:val="Heading3"/>
      </w:pPr>
      <w:bookmarkStart w:id="42" w:name="_Toc10520130"/>
      <w:r w:rsidRPr="007D5E4F">
        <w:t>B</w:t>
      </w:r>
      <w:r w:rsidR="009D609C" w:rsidRPr="007D5E4F">
        <w:t>iguanide (metformin)</w:t>
      </w:r>
      <w:r w:rsidRPr="007D5E4F">
        <w:t>, first line therapy</w:t>
      </w:r>
      <w:bookmarkEnd w:id="42"/>
    </w:p>
    <w:p w14:paraId="0F0FC848" w14:textId="6912F44B" w:rsidR="006855EC" w:rsidRPr="007D5E4F" w:rsidRDefault="00F0578C" w:rsidP="00F0578C">
      <w:r w:rsidRPr="007D5E4F">
        <w:rPr>
          <w:rStyle w:val="Strong"/>
        </w:rPr>
        <w:t>D</w:t>
      </w:r>
      <w:r w:rsidR="00D17D44" w:rsidRPr="007D5E4F">
        <w:rPr>
          <w:rStyle w:val="Strong"/>
        </w:rPr>
        <w:t>rug class:</w:t>
      </w:r>
      <w:r w:rsidR="00D17D44" w:rsidRPr="007D5E4F">
        <w:t xml:space="preserve"> </w:t>
      </w:r>
      <w:r w:rsidR="00980979" w:rsidRPr="007D5E4F">
        <w:t>biguanide</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0966DA35" w:rsidR="00B8450F" w:rsidRPr="007D5E4F" w:rsidRDefault="00B8450F" w:rsidP="00BF22F2">
      <w:pPr>
        <w:pStyle w:val="ListParagraph"/>
        <w:numPr>
          <w:ilvl w:val="1"/>
          <w:numId w:val="9"/>
        </w:numPr>
      </w:pPr>
      <w:r w:rsidRPr="007D5E4F">
        <w:lastRenderedPageBreak/>
        <w:t>Dialysis</w:t>
      </w:r>
      <w:r w:rsidR="00386F3C">
        <w:t xml:space="preserve"> </w:t>
      </w:r>
      <w:r w:rsidRPr="007D5E4F">
        <w:t>(CPT or ICD code)</w:t>
      </w:r>
    </w:p>
    <w:p w14:paraId="492790EA" w14:textId="664B3C41" w:rsidR="00F800F6" w:rsidRPr="007D5E4F" w:rsidRDefault="00F800F6" w:rsidP="00F800F6">
      <w:pPr>
        <w:pStyle w:val="ListParagraph"/>
        <w:numPr>
          <w:ilvl w:val="1"/>
          <w:numId w:val="9"/>
        </w:numPr>
      </w:pPr>
      <w:r w:rsidRPr="007D5E4F">
        <w:t>ADR of anaphylaxis to biguanide</w:t>
      </w:r>
    </w:p>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Pr="007D5E4F"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4"/>
      </w:r>
    </w:p>
    <w:p w14:paraId="3217F011" w14:textId="2E383667" w:rsidR="002468FA" w:rsidRPr="007D5E4F" w:rsidRDefault="006855EC" w:rsidP="00BF22F2">
      <w:pPr>
        <w:pStyle w:val="ListParagraph"/>
        <w:numPr>
          <w:ilvl w:val="0"/>
          <w:numId w:val="9"/>
        </w:numPr>
      </w:pPr>
      <w:bookmarkStart w:id="43"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44" w:name="_Hlk510531428"/>
      <w:r w:rsidRPr="007D5E4F">
        <w:t>Bicarbonate &lt; 24</w:t>
      </w:r>
      <w:r w:rsidR="00313AF6" w:rsidRPr="007D5E4F">
        <w:t xml:space="preserve"> </w:t>
      </w:r>
      <w:r w:rsidR="00466C1F" w:rsidRPr="007D5E4F">
        <w:rPr>
          <w:rStyle w:val="FootnoteReference"/>
        </w:rPr>
        <w:footnoteReference w:id="5"/>
      </w:r>
    </w:p>
    <w:bookmarkEnd w:id="44"/>
    <w:p w14:paraId="5E2E4949" w14:textId="7404B3E2" w:rsidR="002468FA" w:rsidRPr="007D5E4F" w:rsidRDefault="00763457" w:rsidP="00BF22F2">
      <w:pPr>
        <w:pStyle w:val="ListParagraph"/>
        <w:numPr>
          <w:ilvl w:val="1"/>
          <w:numId w:val="9"/>
        </w:numPr>
      </w:pPr>
      <w:r w:rsidRPr="007D5E4F">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6"/>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43"/>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of the following three </w:t>
      </w:r>
      <w:r w:rsidR="004A467C" w:rsidRPr="007D5E4F">
        <w:t xml:space="preserve">collateral “do not start controllable” </w:t>
      </w:r>
      <w:r w:rsidRPr="007D5E4F">
        <w:t>messages will be issues:</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r w:rsidRPr="007D5E4F">
        <w:rPr>
          <w:sz w:val="24"/>
          <w:szCs w:val="24"/>
        </w:rPr>
        <w:t>“</w:t>
      </w:r>
      <w:r w:rsidR="001C7606" w:rsidRPr="007D5E4F">
        <w:rPr>
          <w:sz w:val="24"/>
          <w:szCs w:val="24"/>
        </w:rPr>
        <w:t>Would add metformin, but missing GFR.</w:t>
      </w:r>
      <w:r w:rsidRPr="007D5E4F">
        <w:rPr>
          <w:sz w:val="24"/>
          <w:szCs w:val="24"/>
        </w:rPr>
        <w:t>”</w:t>
      </w:r>
    </w:p>
    <w:p w14:paraId="27E92E86" w14:textId="4F92C042" w:rsidR="004C16D4" w:rsidRPr="007D5E4F" w:rsidRDefault="004C16D4" w:rsidP="004C16D4">
      <w:pPr>
        <w:pStyle w:val="FootnoteText"/>
        <w:numPr>
          <w:ilvl w:val="2"/>
          <w:numId w:val="9"/>
        </w:numPr>
        <w:rPr>
          <w:sz w:val="24"/>
          <w:szCs w:val="24"/>
        </w:rPr>
      </w:pPr>
      <w:r w:rsidRPr="007D5E4F">
        <w:rPr>
          <w:sz w:val="24"/>
          <w:szCs w:val="24"/>
        </w:rPr>
        <w:lastRenderedPageBreak/>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 ?value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r w:rsidRPr="007D5E4F">
        <w:rPr>
          <w:sz w:val="24"/>
          <w:szCs w:val="24"/>
        </w:rPr>
        <w:t>where ?value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7640F1CC" w:rsidR="004C16D4" w:rsidRPr="007D5E4F" w:rsidRDefault="00F94D50" w:rsidP="001C7606">
      <w:pPr>
        <w:pStyle w:val="ListParagraph"/>
        <w:numPr>
          <w:ilvl w:val="3"/>
          <w:numId w:val="9"/>
        </w:numPr>
      </w:pPr>
      <w:r w:rsidRPr="007D5E4F">
        <w:t>“</w:t>
      </w:r>
      <w:r w:rsidR="001C7606" w:rsidRPr="007D5E4F">
        <w:t>Cannot recommend</w:t>
      </w:r>
      <w:r w:rsidR="00386F3C">
        <w:t xml:space="preserve"> </w:t>
      </w:r>
      <w:r w:rsidR="001C7606" w:rsidRPr="007D5E4F">
        <w:t>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w:t>
      </w:r>
      <w:proofErr w:type="spellStart"/>
      <w:r w:rsidRPr="007D5E4F">
        <w:t>missingMFlabAdd</w:t>
      </w:r>
      <w:proofErr w:type="spellEnd"/>
      <w:r w:rsidRPr="007D5E4F">
        <w:t>).”</w:t>
      </w:r>
    </w:p>
    <w:p w14:paraId="752B65D9" w14:textId="4A4DDAD5" w:rsidR="00B72E39" w:rsidRPr="007D5E4F" w:rsidRDefault="00B72E39" w:rsidP="00B72E39">
      <w:pPr>
        <w:pStyle w:val="ListParagraph"/>
        <w:ind w:left="3240"/>
      </w:pPr>
      <w:r w:rsidRPr="007D5E4F">
        <w:t>Where (?</w:t>
      </w:r>
      <w:proofErr w:type="spellStart"/>
      <w:r w:rsidRPr="007D5E4F">
        <w:t>missingMFlabAdd</w:t>
      </w:r>
      <w:proofErr w:type="spellEnd"/>
      <w:r w:rsidRPr="007D5E4F">
        <w:t>)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45"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of the following three </w:t>
      </w:r>
      <w:r w:rsidR="004A467C" w:rsidRPr="007D5E4F">
        <w:t xml:space="preserve">collateral “do not intensify controllable” </w:t>
      </w:r>
      <w:r w:rsidRPr="007D5E4F">
        <w:t>messages will be issues:</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r w:rsidRPr="007D5E4F">
        <w:rPr>
          <w:sz w:val="24"/>
          <w:szCs w:val="24"/>
        </w:rPr>
        <w:t>“</w:t>
      </w:r>
      <w:r w:rsidR="00746B63" w:rsidRPr="007D5E4F">
        <w:rPr>
          <w:sz w:val="24"/>
          <w:szCs w:val="24"/>
        </w:rPr>
        <w:t>Would increase metformin, but no GFR.</w:t>
      </w:r>
      <w:r w:rsidRPr="007D5E4F">
        <w:rPr>
          <w:sz w:val="24"/>
          <w:szCs w:val="24"/>
        </w:rPr>
        <w:t>”</w:t>
      </w:r>
    </w:p>
    <w:p w14:paraId="1B8B9DB7" w14:textId="17770860" w:rsidR="00DE1C72" w:rsidRPr="007D5E4F" w:rsidRDefault="00DE1C72" w:rsidP="00DE1C72">
      <w:pPr>
        <w:pStyle w:val="FootnoteText"/>
        <w:numPr>
          <w:ilvl w:val="2"/>
          <w:numId w:val="9"/>
        </w:numPr>
        <w:rPr>
          <w:sz w:val="24"/>
          <w:szCs w:val="24"/>
        </w:rPr>
      </w:pPr>
      <w:r w:rsidRPr="007D5E4F">
        <w:rPr>
          <w:sz w:val="24"/>
          <w:szCs w:val="24"/>
        </w:rPr>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lastRenderedPageBreak/>
        <w:t>“</w:t>
      </w:r>
      <w:r w:rsidR="00746B63" w:rsidRPr="007D5E4F">
        <w:rPr>
          <w:sz w:val="24"/>
          <w:szCs w:val="24"/>
        </w:rPr>
        <w:t>Would increase metformin, but old GFR: ?value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45"/>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t>“Would add metformin, but old lab: (?</w:t>
      </w:r>
      <w:proofErr w:type="spellStart"/>
      <w:r w:rsidRPr="007D5E4F">
        <w:t>missingMFlabAdd</w:t>
      </w:r>
      <w:proofErr w:type="spellEnd"/>
      <w:r w:rsidRPr="007D5E4F">
        <w:t>).”</w:t>
      </w:r>
    </w:p>
    <w:p w14:paraId="71A995E9" w14:textId="297404FC" w:rsidR="00BD055F" w:rsidRPr="007D5E4F" w:rsidRDefault="00BD055F" w:rsidP="00BD055F">
      <w:pPr>
        <w:pStyle w:val="ListParagraph"/>
        <w:ind w:left="3240"/>
      </w:pPr>
      <w:r w:rsidRPr="007D5E4F">
        <w:t>Where (?</w:t>
      </w:r>
      <w:proofErr w:type="spellStart"/>
      <w:r w:rsidRPr="007D5E4F">
        <w:t>missingMFlabAdd</w:t>
      </w:r>
      <w:proofErr w:type="spellEnd"/>
      <w:r w:rsidRPr="007D5E4F">
        <w:t xml:space="preserve">)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13E7B4A5" w14:textId="196EF1AB" w:rsidR="00C827E7" w:rsidRPr="007D5E4F" w:rsidRDefault="00D321AE" w:rsidP="00820223">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30350443" w14:textId="5DC99707" w:rsidR="00C827E7" w:rsidRPr="007D5E4F" w:rsidRDefault="00C827E7" w:rsidP="009D7247">
      <w:pPr>
        <w:pStyle w:val="ListParagraph"/>
        <w:numPr>
          <w:ilvl w:val="0"/>
          <w:numId w:val="9"/>
        </w:numPr>
      </w:pPr>
      <w:bookmarkStart w:id="46"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 xml:space="preserve">Stop metformin if </w:t>
      </w:r>
      <w:proofErr w:type="spellStart"/>
      <w:r w:rsidRPr="007D5E4F">
        <w:t>pt</w:t>
      </w:r>
      <w:proofErr w:type="spellEnd"/>
      <w:r w:rsidRPr="007D5E4F">
        <w:t xml:space="preserve"> has hypoxemia, dehydration or sepsis.</w:t>
      </w:r>
    </w:p>
    <w:p w14:paraId="64C6F8FF" w14:textId="018AFF02" w:rsidR="00C827E7" w:rsidRPr="007D5E4F" w:rsidRDefault="00C827E7" w:rsidP="00C827E7">
      <w:pPr>
        <w:pStyle w:val="ListParagraph"/>
        <w:numPr>
          <w:ilvl w:val="1"/>
          <w:numId w:val="9"/>
        </w:numPr>
      </w:pPr>
      <w:r w:rsidRPr="007D5E4F">
        <w:t xml:space="preserve">Check B12 levels every 2 years as </w:t>
      </w:r>
      <w:proofErr w:type="spellStart"/>
      <w:r w:rsidRPr="007D5E4F">
        <w:t>pt</w:t>
      </w:r>
      <w:proofErr w:type="spellEnd"/>
      <w:r w:rsidRPr="007D5E4F">
        <w:t xml:space="preserve"> has Rx for metformin.</w:t>
      </w:r>
    </w:p>
    <w:p w14:paraId="716703FE" w14:textId="3B656CEF" w:rsidR="00FA7219" w:rsidRPr="007D5E4F" w:rsidRDefault="00C827E7" w:rsidP="00FA7219">
      <w:pPr>
        <w:pStyle w:val="ListParagraph"/>
        <w:numPr>
          <w:ilvl w:val="1"/>
          <w:numId w:val="9"/>
        </w:numPr>
      </w:pPr>
      <w:r w:rsidRPr="007D5E4F">
        <w:t xml:space="preserve">Hold metformin prior to and 48 </w:t>
      </w:r>
      <w:proofErr w:type="spellStart"/>
      <w:r w:rsidRPr="007D5E4F">
        <w:t>hrs</w:t>
      </w:r>
      <w:proofErr w:type="spellEnd"/>
      <w:r w:rsidRPr="007D5E4F">
        <w:t xml:space="preserve"> after IV contrast studies.</w:t>
      </w:r>
    </w:p>
    <w:p w14:paraId="2B01A026" w14:textId="77777777" w:rsidR="00FA7219" w:rsidRPr="007D5E4F" w:rsidRDefault="00FA7219" w:rsidP="00FA7219">
      <w:pPr>
        <w:pStyle w:val="ListParagraph"/>
        <w:numPr>
          <w:ilvl w:val="1"/>
          <w:numId w:val="9"/>
        </w:numPr>
      </w:pPr>
      <w:r w:rsidRPr="007D5E4F">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bookmarkStart w:id="47" w:name="_Hlk10521817"/>
      <w:r w:rsidRPr="007D5E4F">
        <w:t xml:space="preserve">Other messages, that are NOT collateral messages, related to metformin </w:t>
      </w:r>
      <w:bookmarkEnd w:id="47"/>
      <w:r w:rsidRPr="007D5E4F">
        <w:t>:</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0FE8846A" w:rsidR="006634D1" w:rsidRPr="007D5E4F" w:rsidRDefault="00F94CFD" w:rsidP="009D7247">
      <w:pPr>
        <w:pStyle w:val="ListParagraph"/>
        <w:ind w:left="1800"/>
      </w:pPr>
      <w:r w:rsidRPr="007D5E4F">
        <w:t>“</w:t>
      </w:r>
      <w:r w:rsidR="009D7247" w:rsidRPr="007D5E4F">
        <w:t>GFR</w:t>
      </w:r>
      <w:r w:rsidR="00386F3C">
        <w:t xml:space="preserve"> </w:t>
      </w:r>
      <w:r w:rsidR="009D7247" w:rsidRPr="007D5E4F">
        <w:t>?value (?date).</w:t>
      </w:r>
      <w:r w:rsidR="00386F3C">
        <w:t xml:space="preserve"> </w:t>
      </w:r>
      <w:r w:rsidR="009D7247" w:rsidRPr="007D5E4F">
        <w:t>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58DE15E1" w:rsidR="009C6889" w:rsidRPr="007D5E4F" w:rsidRDefault="009C6889" w:rsidP="00CF3E6B">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094085F3" w14:textId="467E02C8" w:rsidR="009C6889" w:rsidRPr="007D5E4F" w:rsidRDefault="009C6889" w:rsidP="00CF3E6B">
      <w:pPr>
        <w:pStyle w:val="ListParagraph"/>
        <w:spacing w:after="0"/>
        <w:ind w:left="1800"/>
      </w:pPr>
      <w:r w:rsidRPr="007D5E4F">
        <w:t>Where ?</w:t>
      </w:r>
      <w:proofErr w:type="spellStart"/>
      <w:r w:rsidRPr="007D5E4F">
        <w:t>notMaxDose</w:t>
      </w:r>
      <w:proofErr w:type="spellEnd"/>
      <w:r w:rsidRPr="007D5E4F">
        <w:t xml:space="preserve"> is the name of the drug (metformin or metformin </w:t>
      </w:r>
      <w:r w:rsidR="00820223">
        <w:t>ER</w:t>
      </w:r>
      <w:r w:rsidRPr="007D5E4F">
        <w:t>) .</w:t>
      </w:r>
    </w:p>
    <w:p w14:paraId="0AEB6CAB" w14:textId="77777777" w:rsidR="0004574E" w:rsidRPr="007D5E4F" w:rsidRDefault="0004574E" w:rsidP="00CF3E6B">
      <w:pPr>
        <w:pStyle w:val="ListParagraph"/>
        <w:spacing w:after="0"/>
        <w:ind w:left="1800"/>
      </w:pPr>
    </w:p>
    <w:p w14:paraId="04B49F43" w14:textId="29A61FC2" w:rsidR="0004574E" w:rsidRPr="007D5E4F" w:rsidRDefault="0004574E" w:rsidP="0004574E">
      <w:pPr>
        <w:pStyle w:val="ListParagraph"/>
        <w:numPr>
          <w:ilvl w:val="0"/>
          <w:numId w:val="32"/>
        </w:numPr>
        <w:spacing w:after="0"/>
      </w:pPr>
      <w:r w:rsidRPr="007D5E4F">
        <w:t xml:space="preserve">If a patient has an active prescription of metformin and metformin </w:t>
      </w:r>
      <w:r w:rsidR="00820223">
        <w:t>ER</w:t>
      </w:r>
      <w:r w:rsidRPr="007D5E4F">
        <w:t>, we will issue the following Drug-related message:</w:t>
      </w:r>
    </w:p>
    <w:p w14:paraId="1E73EDCE" w14:textId="3DC8B7D3" w:rsidR="0004574E" w:rsidRPr="007D5E4F" w:rsidRDefault="0004574E" w:rsidP="0004574E">
      <w:pPr>
        <w:pStyle w:val="ListParagraph"/>
        <w:spacing w:after="0"/>
        <w:ind w:left="1800"/>
      </w:pPr>
      <w:r w:rsidRPr="007D5E4F">
        <w:t xml:space="preserve">“Stop metformin or metformin </w:t>
      </w:r>
      <w:r w:rsidR="00820223">
        <w:t>ER</w:t>
      </w:r>
      <w:r w:rsidRPr="007D5E4F">
        <w:t>”</w:t>
      </w:r>
    </w:p>
    <w:p w14:paraId="34C15939" w14:textId="77777777" w:rsidR="00CF3E6B" w:rsidRPr="007D5E4F" w:rsidRDefault="00CF3E6B" w:rsidP="00CF3E6B">
      <w:pPr>
        <w:pStyle w:val="ListParagraph"/>
        <w:spacing w:after="0"/>
        <w:ind w:left="1800"/>
      </w:pPr>
    </w:p>
    <w:p w14:paraId="2A6DFFB4" w14:textId="77E4D3C8" w:rsidR="00820223" w:rsidRDefault="00820223" w:rsidP="00820223">
      <w:pPr>
        <w:pStyle w:val="ListParagraph"/>
        <w:numPr>
          <w:ilvl w:val="1"/>
          <w:numId w:val="9"/>
        </w:numPr>
      </w:pPr>
      <w:r>
        <w:t xml:space="preserve">If metformin dose &gt; </w:t>
      </w:r>
      <w:r w:rsidRPr="00820223">
        <w:t>Increase dose ceiling</w:t>
      </w:r>
      <w:r>
        <w:t>, display message:</w:t>
      </w:r>
    </w:p>
    <w:p w14:paraId="4568DD69" w14:textId="77777777" w:rsidR="00820223" w:rsidRDefault="00820223" w:rsidP="00820223">
      <w:pPr>
        <w:pStyle w:val="ListParagraph"/>
        <w:ind w:left="1800"/>
      </w:pPr>
      <w:r>
        <w:t>"Consider increase to max dose metformin (if tolerated); otherwise consider second-line meds”</w:t>
      </w:r>
    </w:p>
    <w:p w14:paraId="05013534" w14:textId="77777777" w:rsidR="00820223" w:rsidRDefault="00820223" w:rsidP="00820223">
      <w:pPr>
        <w:pStyle w:val="ListParagraph"/>
        <w:numPr>
          <w:ilvl w:val="1"/>
          <w:numId w:val="9"/>
        </w:numPr>
      </w:pPr>
      <w:r>
        <w:t xml:space="preserve">If metformin ER dose &gt; </w:t>
      </w:r>
      <w:r w:rsidRPr="00820223">
        <w:t>Increase dose ceiling</w:t>
      </w:r>
      <w:r>
        <w:t>, display message:</w:t>
      </w:r>
    </w:p>
    <w:p w14:paraId="122A5816" w14:textId="777E93A0" w:rsidR="00820223" w:rsidRDefault="00820223" w:rsidP="00820223">
      <w:pPr>
        <w:pStyle w:val="ListParagraph"/>
        <w:ind w:left="1800"/>
      </w:pPr>
      <w:r>
        <w:t>"Consider increase to max dose metformin SA (if tolerated); otherwise consider second-line meds”</w:t>
      </w:r>
    </w:p>
    <w:p w14:paraId="16B0CD5E" w14:textId="401574B0"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4A50D680" w:rsidR="009D30D5" w:rsidRPr="007D5E4F" w:rsidRDefault="009D30D5" w:rsidP="009D30D5">
      <w:pPr>
        <w:ind w:left="1440" w:firstLine="360"/>
      </w:pPr>
      <w:r w:rsidRPr="007D5E4F">
        <w:t>“As GFR</w:t>
      </w:r>
      <w:r w:rsidR="00386F3C">
        <w:t xml:space="preserve"> </w:t>
      </w:r>
      <w:r w:rsidRPr="007D5E4F">
        <w:t>?value (?date). would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67743402" w:rsidR="009D7247" w:rsidRPr="007D5E4F" w:rsidRDefault="009D7247" w:rsidP="009D7247">
      <w:pPr>
        <w:pStyle w:val="ListParagraph"/>
        <w:ind w:left="1800"/>
      </w:pPr>
      <w:r w:rsidRPr="007D5E4F">
        <w:t>“Rx for metformin.</w:t>
      </w:r>
      <w:r w:rsidR="00386F3C">
        <w:t xml:space="preserve"> </w:t>
      </w:r>
      <w:r w:rsidRPr="007D5E4F">
        <w:t>Check GFR annually.”</w:t>
      </w:r>
    </w:p>
    <w:p w14:paraId="03380199" w14:textId="63732639" w:rsidR="00C827E7" w:rsidRPr="007D5E4F" w:rsidRDefault="00C827E7" w:rsidP="009D7247">
      <w:pPr>
        <w:pStyle w:val="ListParagraph"/>
        <w:ind w:left="1800"/>
      </w:pPr>
      <w:r w:rsidRPr="007D5E4F">
        <w:t xml:space="preserve">“Check B12 levels every 2 years as </w:t>
      </w:r>
      <w:proofErr w:type="spellStart"/>
      <w:r w:rsidRPr="007D5E4F">
        <w:t>pt</w:t>
      </w:r>
      <w:proofErr w:type="spellEnd"/>
      <w:r w:rsidRPr="007D5E4F">
        <w:t xml:space="preserve"> has Rx for metformin.”</w:t>
      </w:r>
    </w:p>
    <w:bookmarkEnd w:id="46"/>
    <w:p w14:paraId="25D5A34B" w14:textId="77777777" w:rsidR="00684D4A" w:rsidRPr="007D5E4F" w:rsidRDefault="00684D4A" w:rsidP="002468FA"/>
    <w:p w14:paraId="7451C19C" w14:textId="5F5AE3DD" w:rsidR="003569BA" w:rsidRPr="007D5E4F" w:rsidRDefault="00F136B2" w:rsidP="00287D6E">
      <w:pPr>
        <w:pStyle w:val="Heading3"/>
      </w:pPr>
      <w:bookmarkStart w:id="48" w:name="_Toc10520131"/>
      <w:r w:rsidRPr="007D5E4F">
        <w:t>Glipizide, s</w:t>
      </w:r>
      <w:r w:rsidR="005A64D0" w:rsidRPr="007D5E4F">
        <w:t>econd line therapy</w:t>
      </w:r>
      <w:bookmarkEnd w:id="48"/>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reactions,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constriction, </w:t>
      </w:r>
      <w:r w:rsidRPr="007D5E4F">
        <w:t>angioedema, angioedema of eyelids, angioedema of lips, 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7"/>
      </w:r>
    </w:p>
    <w:p w14:paraId="642C5AE6" w14:textId="15418B21"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w:t>
      </w:r>
      <w:r w:rsidR="00386F3C">
        <w:rPr>
          <w:szCs w:val="24"/>
        </w:rPr>
        <w:t xml:space="preserve"> </w:t>
      </w:r>
      <w:r w:rsidRPr="007D5E4F">
        <w:rPr>
          <w:szCs w:val="24"/>
        </w:rPr>
        <w:t>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w:t>
      </w:r>
      <w:r w:rsidR="00386F3C">
        <w:rPr>
          <w:szCs w:val="24"/>
        </w:rPr>
        <w:t xml:space="preserve"> </w:t>
      </w:r>
      <w:r w:rsidRPr="007D5E4F">
        <w:rPr>
          <w:szCs w:val="24"/>
        </w:rPr>
        <w:t>Added to “Wish list/to do’s”</w:t>
      </w:r>
      <w:r w:rsidR="003E2F25" w:rsidRPr="007D5E4F">
        <w:rPr>
          <w:szCs w:val="24"/>
        </w:rPr>
        <w:t>.</w:t>
      </w:r>
      <w:r w:rsidR="00386F3C">
        <w:rPr>
          <w:szCs w:val="24"/>
        </w:rPr>
        <w:t xml:space="preserve"> </w:t>
      </w:r>
      <w:r w:rsidR="003E2F25" w:rsidRPr="007D5E4F">
        <w:rPr>
          <w:szCs w:val="24"/>
        </w:rPr>
        <w:t xml:space="preserve">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t>H</w:t>
      </w:r>
      <w:r w:rsidR="006642A7" w:rsidRPr="007D5E4F">
        <w:t>ypoglycemia</w:t>
      </w:r>
    </w:p>
    <w:p w14:paraId="60B885D8" w14:textId="77777777" w:rsidR="00A65794" w:rsidRPr="007D5E4F" w:rsidRDefault="006642A7" w:rsidP="00BF22F2">
      <w:pPr>
        <w:pStyle w:val="ListParagraph"/>
        <w:numPr>
          <w:ilvl w:val="1"/>
          <w:numId w:val="9"/>
        </w:numPr>
      </w:pPr>
      <w:r w:rsidRPr="007D5E4F">
        <w:lastRenderedPageBreak/>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t>ADR to any first- or second-generation sulfonylurea where reaction is not</w:t>
      </w:r>
      <w:r w:rsidR="00684D4A" w:rsidRPr="007D5E4F">
        <w:t xml:space="preserve"> an absolute contraindication.</w:t>
      </w:r>
      <w:r w:rsidRPr="007D5E4F">
        <w:rPr>
          <w:rStyle w:val="FootnoteReference"/>
          <w:szCs w:val="24"/>
        </w:rPr>
        <w:footnoteReference w:id="8"/>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 xml:space="preserve">i.e. </w:t>
      </w:r>
      <w:proofErr w:type="spellStart"/>
      <w:r w:rsidR="00B676C3" w:rsidRPr="007D5E4F">
        <w:t>glipizIde</w:t>
      </w:r>
      <w:proofErr w:type="spellEnd"/>
      <w:r w:rsidR="00B676C3" w:rsidRPr="007D5E4F">
        <w:t xml:space="preserv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proofErr w:type="spellStart"/>
      <w:r w:rsidR="005A5954" w:rsidRPr="007D5E4F">
        <w:t>stop</w:t>
      </w:r>
      <w:r w:rsidR="00357C37" w:rsidRPr="007D5E4F">
        <w:t>one</w:t>
      </w:r>
      <w:proofErr w:type="spellEnd"/>
      <w:r w:rsidR="00357C37" w:rsidRPr="007D5E4F">
        <w:t xml:space="preserv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52071284" w:rsidR="004E5AE1" w:rsidRPr="007D5E4F" w:rsidRDefault="004E5AE1" w:rsidP="004E5AE1">
      <w:pPr>
        <w:pStyle w:val="ListParagraph"/>
        <w:numPr>
          <w:ilvl w:val="1"/>
          <w:numId w:val="35"/>
        </w:numPr>
      </w:pPr>
      <w:r w:rsidRPr="007D5E4F">
        <w:t>“VA recommends sulfonylureas (SU) as second line therapy.</w:t>
      </w:r>
      <w:r w:rsidR="00386F3C">
        <w:t xml:space="preserve"> </w:t>
      </w:r>
      <w:r w:rsidRPr="007D5E4F">
        <w:t xml:space="preserve">Not all SU have the same indications and </w:t>
      </w:r>
      <w:r w:rsidR="005A5954" w:rsidRPr="007D5E4F">
        <w:t>contraindications</w:t>
      </w:r>
      <w:r w:rsidRPr="007D5E4F">
        <w:t>.</w:t>
      </w:r>
      <w:r w:rsidR="00386F3C">
        <w:t xml:space="preserve"> </w:t>
      </w:r>
      <w:r w:rsidRPr="007D5E4F">
        <w:t>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lastRenderedPageBreak/>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t xml:space="preserve">“Stop glipizide or </w:t>
      </w:r>
      <w:proofErr w:type="spellStart"/>
      <w:r w:rsidRPr="007D5E4F">
        <w:t>glipizideXL</w:t>
      </w:r>
      <w:proofErr w:type="spellEnd"/>
      <w:r w:rsidRPr="007D5E4F">
        <w:t>.”</w:t>
      </w:r>
    </w:p>
    <w:p w14:paraId="2BECA1F6" w14:textId="77777777" w:rsidR="00D83009" w:rsidRPr="007D5E4F" w:rsidRDefault="00D83009" w:rsidP="00D83009"/>
    <w:p w14:paraId="45C978BA" w14:textId="3AD22CA6" w:rsidR="0051047A" w:rsidRPr="007D5E4F" w:rsidRDefault="00B03141" w:rsidP="00287D6E">
      <w:pPr>
        <w:pStyle w:val="Heading3"/>
      </w:pPr>
      <w:bookmarkStart w:id="49" w:name="_Toc10520132"/>
      <w:r w:rsidRPr="007D5E4F">
        <w:t>Pioglitazone, s</w:t>
      </w:r>
      <w:r w:rsidR="005A64D0" w:rsidRPr="007D5E4F">
        <w:t>econd line therapy</w:t>
      </w:r>
      <w:bookmarkEnd w:id="49"/>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r w:rsidRPr="007D5E4F">
        <w:t>“Would recommend thia</w:t>
      </w:r>
      <w:r w:rsidR="004E3F09" w:rsidRPr="007D5E4F">
        <w:t>zolidinedione but missing AST and</w:t>
      </w:r>
      <w:r w:rsidRPr="007D5E4F">
        <w:t xml:space="preserve"> ALT.”</w:t>
      </w:r>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t>Heart Failure</w:t>
      </w:r>
    </w:p>
    <w:p w14:paraId="17095589" w14:textId="6E7A485D" w:rsidR="00C8032A" w:rsidRPr="007D5E4F" w:rsidRDefault="0051047A" w:rsidP="00BF22F2">
      <w:pPr>
        <w:pStyle w:val="ListParagraph"/>
        <w:numPr>
          <w:ilvl w:val="0"/>
          <w:numId w:val="9"/>
        </w:numPr>
      </w:pPr>
      <w:r w:rsidRPr="007D5E4F">
        <w:lastRenderedPageBreak/>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r w:rsidRPr="007D5E4F">
        <w:t>“Would recommend thia</w:t>
      </w:r>
      <w:r w:rsidR="004E3F09" w:rsidRPr="007D5E4F">
        <w:t>zolidinedione but missing AST and</w:t>
      </w:r>
      <w:r w:rsidRPr="007D5E4F">
        <w:t xml:space="preserve"> ALT.”</w:t>
      </w:r>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455EB6A3"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cription of gemfibrozil;</w:t>
      </w:r>
      <w:r w:rsidR="00386F3C">
        <w:t xml:space="preserve"> </w:t>
      </w:r>
      <w:r w:rsidRPr="007D5E4F">
        <w:t>i</w:t>
      </w:r>
      <w:r w:rsidR="005973F0" w:rsidRPr="007D5E4F">
        <w:t xml:space="preserve">f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w:t>
      </w:r>
      <w:r w:rsidR="00386F3C">
        <w:t xml:space="preserve"> </w:t>
      </w:r>
      <w:r w:rsidR="00E83F06">
        <w:t>Recommendations still provided.</w:t>
      </w:r>
    </w:p>
    <w:p w14:paraId="25D27F47" w14:textId="308ABCFB"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w:t>
      </w:r>
      <w:r w:rsidR="00386F3C">
        <w:t xml:space="preserve"> </w:t>
      </w:r>
      <w:r w:rsidR="005A4768" w:rsidRPr="007D5E4F">
        <w:t>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lastRenderedPageBreak/>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50" w:name="_Toc10520133"/>
      <w:bookmarkStart w:id="51" w:name="_Hlk443114"/>
      <w:r w:rsidRPr="007D5E4F">
        <w:t>Empagliflozin, second line therapy (if patient has Dx of CVD and has Rx for another DM med)</w:t>
      </w:r>
      <w:bookmarkEnd w:id="50"/>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473B522" w:rsidR="00D010DE" w:rsidRPr="007D5E4F" w:rsidRDefault="00D010DE" w:rsidP="00D010DE">
      <w:r w:rsidRPr="007D5E4F">
        <w:t xml:space="preserve">Recommendations based on VA Pharmacy Benefits Management Services “Criteria for Use” </w:t>
      </w:r>
      <w:sdt>
        <w:sdtPr>
          <w:id w:val="-274481065"/>
          <w:citation/>
        </w:sdtPr>
        <w:sdtEnd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r w:rsidR="00386F3C">
        <w:t xml:space="preserve"> </w:t>
      </w:r>
      <w:r w:rsidRPr="007D5E4F">
        <w:t xml:space="preserve">and New England Journal article “Empagliflozin, Cardiovascular Outcomes, and Mortality in Type 2 Diabetes” </w:t>
      </w:r>
      <w:sdt>
        <w:sdtPr>
          <w:id w:val="245853574"/>
          <w:citation/>
        </w:sdtPr>
        <w:sdtEnd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End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52"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52"/>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bookmarkEnd w:id="51"/>
    <w:p w14:paraId="42C7D424" w14:textId="77777777" w:rsidR="00D010DE" w:rsidRPr="007D5E4F" w:rsidRDefault="00D010DE" w:rsidP="00D010DE">
      <w:pPr>
        <w:pStyle w:val="ListParagraph"/>
        <w:numPr>
          <w:ilvl w:val="0"/>
          <w:numId w:val="12"/>
        </w:numPr>
      </w:pPr>
      <w:r w:rsidRPr="007D5E4F">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53" w:name="_Hlk444040"/>
      <w:r w:rsidRPr="007D5E4F">
        <w:t>Do not start controllable criteria</w:t>
      </w:r>
    </w:p>
    <w:p w14:paraId="467AB764" w14:textId="77777777" w:rsidR="00D010DE" w:rsidRPr="007D5E4F" w:rsidRDefault="00D010DE" w:rsidP="00D010DE">
      <w:pPr>
        <w:pStyle w:val="ListParagraph"/>
        <w:numPr>
          <w:ilvl w:val="1"/>
          <w:numId w:val="12"/>
        </w:numPr>
      </w:pPr>
      <w:r w:rsidRPr="007D5E4F">
        <w:lastRenderedPageBreak/>
        <w:t>Absence of eGFR in past 30 days</w:t>
      </w:r>
    </w:p>
    <w:bookmarkEnd w:id="53"/>
    <w:p w14:paraId="6CDA5B81" w14:textId="182DC5FD" w:rsidR="00D010DE" w:rsidRPr="007D5E4F" w:rsidRDefault="00D010DE" w:rsidP="00D010DE">
      <w:pPr>
        <w:pStyle w:val="ListParagraph"/>
        <w:ind w:left="1800"/>
      </w:pPr>
      <w:r w:rsidRPr="007D5E4F">
        <w:t xml:space="preserve">If a patient is missing an eGFR in the past 30 days, we will order a new eGFR and one of the following three collateral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r w:rsidRPr="007D5E4F">
        <w:rPr>
          <w:sz w:val="24"/>
          <w:szCs w:val="24"/>
        </w:rPr>
        <w:t>“Would add empa</w:t>
      </w:r>
      <w:r w:rsidR="005A5954" w:rsidRPr="007D5E4F">
        <w:rPr>
          <w:sz w:val="24"/>
          <w:szCs w:val="24"/>
        </w:rPr>
        <w:t>gliflozin</w:t>
      </w:r>
      <w:r w:rsidRPr="007D5E4F">
        <w:rPr>
          <w:sz w:val="24"/>
          <w:szCs w:val="24"/>
        </w:rPr>
        <w:t>, but missing GFR.”</w:t>
      </w:r>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xml:space="preserve">, but old GFR: ?value (?date).” </w:t>
      </w:r>
    </w:p>
    <w:p w14:paraId="146EBEE8"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54"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t>Absence of eGFR in past year</w:t>
      </w:r>
    </w:p>
    <w:bookmarkEnd w:id="54"/>
    <w:p w14:paraId="604898C0" w14:textId="41F3B4B7" w:rsidR="00D010DE" w:rsidRPr="007D5E4F" w:rsidRDefault="00D010DE" w:rsidP="00D010DE">
      <w:pPr>
        <w:pStyle w:val="ListParagraph"/>
        <w:ind w:left="1800"/>
      </w:pPr>
      <w:r w:rsidRPr="007D5E4F">
        <w:t xml:space="preserve">If a patient is missing an eGFR in the past year, we will order a new eGFR and one of the following three collateral “do not intensify controllable” messages will </w:t>
      </w:r>
      <w:proofErr w:type="spellStart"/>
      <w:r w:rsidRPr="007D5E4F">
        <w:t>be</w:t>
      </w:r>
      <w:r w:rsidR="00490123" w:rsidRPr="007D5E4F">
        <w:t>issued</w:t>
      </w:r>
      <w:proofErr w:type="spellEnd"/>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r w:rsidRPr="007D5E4F">
        <w:rPr>
          <w:sz w:val="24"/>
          <w:szCs w:val="24"/>
        </w:rPr>
        <w:t>“Would increase empa</w:t>
      </w:r>
      <w:r w:rsidR="005A5954" w:rsidRPr="007D5E4F">
        <w:rPr>
          <w:sz w:val="24"/>
          <w:szCs w:val="24"/>
        </w:rPr>
        <w:t>gliflozin</w:t>
      </w:r>
      <w:r w:rsidRPr="007D5E4F">
        <w:rPr>
          <w:sz w:val="24"/>
          <w:szCs w:val="24"/>
        </w:rPr>
        <w:t>, but missing GFR.”</w:t>
      </w:r>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xml:space="preserve">, but old GFR: ?value (?date).” </w:t>
      </w:r>
    </w:p>
    <w:p w14:paraId="2D7A0205"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lastRenderedPageBreak/>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55"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4FC2FEB3" w:rsidR="00D010DE" w:rsidRPr="007D5E4F" w:rsidRDefault="00D010DE" w:rsidP="00D010DE">
      <w:pPr>
        <w:pStyle w:val="ListParagraph"/>
        <w:numPr>
          <w:ilvl w:val="1"/>
          <w:numId w:val="12"/>
        </w:numPr>
      </w:pPr>
      <w:bookmarkStart w:id="56" w:name="_Hlk444093"/>
      <w:bookmarkEnd w:id="55"/>
      <w:r w:rsidRPr="007D5E4F">
        <w:t>Other SGLT2 inhibitors: do not start empagliflozin if patient has active prescriptions for other SGLT2 inhibitors.</w:t>
      </w:r>
      <w:r w:rsidR="00386F3C">
        <w:t xml:space="preserve"> </w:t>
      </w:r>
      <w:r w:rsidRPr="007D5E4F">
        <w:t>See Drug-related message below.</w:t>
      </w:r>
    </w:p>
    <w:p w14:paraId="2F687922" w14:textId="55FBE3E5" w:rsidR="001D741E" w:rsidRPr="007D5E4F" w:rsidRDefault="001D741E" w:rsidP="00D010DE">
      <w:pPr>
        <w:pStyle w:val="ListParagraph"/>
        <w:numPr>
          <w:ilvl w:val="1"/>
          <w:numId w:val="12"/>
        </w:numPr>
        <w:rPr>
          <w:b/>
        </w:rPr>
      </w:pPr>
      <w:r w:rsidRPr="007D5E4F">
        <w:rPr>
          <w:b/>
        </w:rPr>
        <w:t>semaglutide</w:t>
      </w:r>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729F8D40" w:rsidR="00B52856" w:rsidRPr="007D5E4F" w:rsidRDefault="00B52856" w:rsidP="00B52856">
      <w:pPr>
        <w:pStyle w:val="ListParagraph"/>
        <w:numPr>
          <w:ilvl w:val="1"/>
          <w:numId w:val="12"/>
        </w:numPr>
      </w:pPr>
      <w:r w:rsidRPr="007D5E4F">
        <w:t>“Caution:</w:t>
      </w:r>
      <w:r w:rsidR="00386F3C">
        <w:t xml:space="preserve"> </w:t>
      </w:r>
      <w:r w:rsidRPr="007D5E4F">
        <w:t>Empagliflozin may increase risk of UTIs”</w:t>
      </w:r>
    </w:p>
    <w:p w14:paraId="532686DB" w14:textId="55AFFBA5" w:rsidR="00CB7233" w:rsidRPr="007D5E4F" w:rsidRDefault="00CB7233" w:rsidP="00CB7233">
      <w:pPr>
        <w:pStyle w:val="ListParagraph"/>
        <w:numPr>
          <w:ilvl w:val="1"/>
          <w:numId w:val="12"/>
        </w:numPr>
      </w:pPr>
      <w:r w:rsidRPr="007D5E4F">
        <w:t xml:space="preserve">“VA recommends SGLT2 inhibitors as second line therapy for </w:t>
      </w:r>
      <w:proofErr w:type="spellStart"/>
      <w:r w:rsidRPr="007D5E4F">
        <w:t>pt</w:t>
      </w:r>
      <w:proofErr w:type="spellEnd"/>
      <w:r w:rsidRPr="007D5E4F">
        <w:t xml:space="preserve"> with CVD and DM2.</w:t>
      </w:r>
      <w:r w:rsidR="00386F3C">
        <w:t xml:space="preserve"> </w:t>
      </w:r>
      <w:r w:rsidRPr="007D5E4F">
        <w:t xml:space="preserve">Not all SGLT2 inhibitors have the same indications and </w:t>
      </w:r>
      <w:r w:rsidR="00490123" w:rsidRPr="007D5E4F">
        <w:t>contraindications</w:t>
      </w:r>
      <w:r w:rsidRPr="007D5E4F">
        <w:t>.</w:t>
      </w:r>
      <w:r w:rsidR="00386F3C">
        <w:t xml:space="preserve"> </w:t>
      </w:r>
      <w:r w:rsidRPr="007D5E4F">
        <w:t>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If the patient has active prescriptions of both empagliflozin and semaglutide, the following Drug-related message will be displayed</w:t>
      </w:r>
    </w:p>
    <w:p w14:paraId="3668E83F" w14:textId="054936E2" w:rsidR="00696693" w:rsidRPr="007D5E4F" w:rsidRDefault="00696693" w:rsidP="00696693">
      <w:pPr>
        <w:pStyle w:val="ListParagraph"/>
        <w:ind w:left="1800"/>
      </w:pPr>
      <w:r w:rsidRPr="007D5E4F">
        <w:t>“Pt has Rx for empagliflozin and semaglutide.</w:t>
      </w:r>
      <w:r w:rsidR="00386F3C">
        <w:t xml:space="preserve"> </w:t>
      </w:r>
      <w:r w:rsidRPr="007D5E4F">
        <w:t>Stop one.”</w:t>
      </w:r>
    </w:p>
    <w:bookmarkEnd w:id="56"/>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57" w:name="_Toc10520134"/>
      <w:r w:rsidRPr="007D5E4F">
        <w:lastRenderedPageBreak/>
        <w:t>Semaglutide, second line therapy</w:t>
      </w:r>
      <w:r w:rsidR="00E91AFB" w:rsidRPr="007D5E4F">
        <w:t xml:space="preserve"> (if patient has Dx of CVD and has Rx for another DM med)</w:t>
      </w:r>
      <w:bookmarkEnd w:id="57"/>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60DEDE98" w:rsidR="00447E13" w:rsidRPr="007D5E4F" w:rsidRDefault="00447E13" w:rsidP="00447E13">
      <w:r w:rsidRPr="007D5E4F">
        <w:t>Special note for semaglutide:</w:t>
      </w:r>
      <w:r w:rsidR="00386F3C">
        <w:t xml:space="preserve"> </w:t>
      </w:r>
      <w:r w:rsidRPr="007D5E4F">
        <w:t>We have not yet added (input) dosage information for all injectables or oral solution medications. For this reason, we assume semaglutide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06B335DC" w:rsidR="002821A1" w:rsidRPr="007D5E4F" w:rsidRDefault="002821A1" w:rsidP="002821A1">
      <w:pPr>
        <w:pStyle w:val="ListParagraph"/>
        <w:numPr>
          <w:ilvl w:val="1"/>
          <w:numId w:val="44"/>
        </w:numPr>
      </w:pPr>
      <w:r w:rsidRPr="007D5E4F">
        <w:t xml:space="preserve">Medullary thyroid cancer </w:t>
      </w:r>
    </w:p>
    <w:p w14:paraId="494A387B" w14:textId="75D08912" w:rsidR="002821A1" w:rsidRPr="007D5E4F" w:rsidRDefault="002821A1" w:rsidP="002821A1">
      <w:pPr>
        <w:pStyle w:val="ListParagraph"/>
        <w:numPr>
          <w:ilvl w:val="1"/>
          <w:numId w:val="44"/>
        </w:numPr>
      </w:pPr>
      <w:r w:rsidRPr="007D5E4F">
        <w:t xml:space="preserve">Multiple endocrine neoplasia syndrome type 2 </w:t>
      </w:r>
    </w:p>
    <w:p w14:paraId="3F659F06" w14:textId="7C47566D" w:rsidR="002821A1" w:rsidRPr="007D5E4F" w:rsidRDefault="002821A1" w:rsidP="002821A1">
      <w:pPr>
        <w:pStyle w:val="ListParagraph"/>
        <w:numPr>
          <w:ilvl w:val="0"/>
          <w:numId w:val="44"/>
        </w:numPr>
      </w:pPr>
      <w:r w:rsidRPr="007D5E4F">
        <w:t>Relative contraindication:</w:t>
      </w:r>
      <w:r w:rsidR="00386F3C">
        <w:t xml:space="preserve"> </w:t>
      </w:r>
      <w:r w:rsidR="00DB0CC1" w:rsidRPr="007D5E4F">
        <w:t>need messages for all relative contra’s</w:t>
      </w:r>
    </w:p>
    <w:p w14:paraId="389288F0" w14:textId="39731FE4" w:rsidR="002821A1" w:rsidRPr="007D5E4F" w:rsidRDefault="002821A1" w:rsidP="002821A1">
      <w:pPr>
        <w:pStyle w:val="ListParagraph"/>
        <w:numPr>
          <w:ilvl w:val="1"/>
          <w:numId w:val="44"/>
        </w:numPr>
      </w:pPr>
      <w:r w:rsidRPr="007D5E4F">
        <w:t>Gastroparesis</w:t>
      </w:r>
    </w:p>
    <w:p w14:paraId="689C3E45" w14:textId="499C7FB6" w:rsidR="002821A1" w:rsidRPr="007D5E4F" w:rsidRDefault="00F517C5" w:rsidP="002821A1">
      <w:pPr>
        <w:pStyle w:val="ListParagraph"/>
        <w:numPr>
          <w:ilvl w:val="1"/>
          <w:numId w:val="44"/>
        </w:numPr>
      </w:pPr>
      <w:r w:rsidRPr="007D5E4F">
        <w:t xml:space="preserve">Most recent </w:t>
      </w:r>
      <w:r w:rsidR="002821A1" w:rsidRPr="007D5E4F">
        <w:t>Triglyceride&gt;1000</w:t>
      </w:r>
    </w:p>
    <w:p w14:paraId="4D0DCA29" w14:textId="0B51CB1A" w:rsidR="002821A1" w:rsidRPr="007D5E4F" w:rsidRDefault="002821A1" w:rsidP="002821A1">
      <w:pPr>
        <w:pStyle w:val="ListParagraph"/>
        <w:numPr>
          <w:ilvl w:val="1"/>
          <w:numId w:val="44"/>
        </w:numPr>
      </w:pPr>
      <w:r w:rsidRPr="007D5E4F">
        <w:t xml:space="preserve">Gallstones </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lastRenderedPageBreak/>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018EDEDF" w:rsidR="002821A1" w:rsidRPr="007D5E4F" w:rsidRDefault="002821A1" w:rsidP="002821A1">
      <w:pPr>
        <w:pStyle w:val="ListParagraph"/>
        <w:numPr>
          <w:ilvl w:val="1"/>
          <w:numId w:val="44"/>
        </w:numPr>
      </w:pPr>
      <w:r w:rsidRPr="007D5E4F">
        <w:t>Other GLP-1 inhibitors: do not start semaglutide if patient has active prescriptions for other GLP-1 inhibitors.</w:t>
      </w:r>
      <w:r w:rsidR="00386F3C">
        <w:t xml:space="preserve"> </w:t>
      </w:r>
      <w:r w:rsidRPr="007D5E4F">
        <w:t>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 xml:space="preserve">pe=General info, when recommending adding </w:t>
      </w:r>
      <w:proofErr w:type="spellStart"/>
      <w:r w:rsidR="00E7384E" w:rsidRPr="007D5E4F">
        <w:t>semgalutide</w:t>
      </w:r>
      <w:proofErr w:type="spellEnd"/>
      <w:r w:rsidR="00E7384E" w:rsidRPr="007D5E4F">
        <w:t>:</w:t>
      </w:r>
    </w:p>
    <w:p w14:paraId="49903EAB" w14:textId="48074FEE" w:rsidR="002821A1" w:rsidRPr="007D5E4F" w:rsidRDefault="00E7384E" w:rsidP="002821A1">
      <w:pPr>
        <w:pStyle w:val="ListParagraph"/>
        <w:numPr>
          <w:ilvl w:val="1"/>
          <w:numId w:val="44"/>
        </w:numPr>
      </w:pPr>
      <w:r w:rsidRPr="007D5E4F">
        <w:t>“</w:t>
      </w:r>
      <w:r w:rsidR="002821A1" w:rsidRPr="007D5E4F">
        <w:t xml:space="preserve">Consider </w:t>
      </w:r>
      <w:proofErr w:type="spellStart"/>
      <w:r w:rsidR="002821A1" w:rsidRPr="007D5E4F">
        <w:t>semaglutide</w:t>
      </w:r>
      <w:proofErr w:type="spellEnd"/>
      <w:r w:rsidR="002821A1" w:rsidRPr="007D5E4F">
        <w:t xml:space="preserve"> if </w:t>
      </w:r>
      <w:proofErr w:type="spellStart"/>
      <w:r w:rsidR="002821A1" w:rsidRPr="007D5E4F">
        <w:t>pt</w:t>
      </w:r>
      <w:proofErr w:type="spellEnd"/>
      <w:r w:rsidR="002821A1" w:rsidRPr="007D5E4F">
        <w:t xml:space="preserve"> is not good candidate for empagliflozin.</w:t>
      </w:r>
      <w:r w:rsidRPr="007D5E4F">
        <w:t>”</w:t>
      </w:r>
    </w:p>
    <w:p w14:paraId="64F2ECC9" w14:textId="139AB06F" w:rsidR="00443A4A" w:rsidRPr="007D5E4F" w:rsidRDefault="00443A4A" w:rsidP="00443A4A">
      <w:pPr>
        <w:pStyle w:val="ListParagraph"/>
        <w:numPr>
          <w:ilvl w:val="1"/>
          <w:numId w:val="44"/>
        </w:numPr>
      </w:pPr>
      <w:r w:rsidRPr="007D5E4F">
        <w:t xml:space="preserve">“VA recommends GLP-1 agonists as second line therapy for </w:t>
      </w:r>
      <w:proofErr w:type="spellStart"/>
      <w:r w:rsidRPr="007D5E4F">
        <w:t>pt</w:t>
      </w:r>
      <w:proofErr w:type="spellEnd"/>
      <w:r w:rsidRPr="007D5E4F">
        <w:t xml:space="preserve"> with CVD and DM2.</w:t>
      </w:r>
      <w:r w:rsidR="00386F3C">
        <w:t xml:space="preserve"> </w:t>
      </w:r>
      <w:r w:rsidRPr="007D5E4F">
        <w:t xml:space="preserve">Not all GLP-1 agonists have the same indications and </w:t>
      </w:r>
      <w:r w:rsidR="00490123" w:rsidRPr="007D5E4F">
        <w:t>contraindications</w:t>
      </w:r>
      <w:r w:rsidRPr="007D5E4F">
        <w:t>.</w:t>
      </w:r>
      <w:r w:rsidR="00386F3C">
        <w:t xml:space="preserve"> </w:t>
      </w:r>
      <w:r w:rsidRPr="007D5E4F">
        <w:t>We have only evaluated semaglutide in this class.”</w:t>
      </w:r>
    </w:p>
    <w:p w14:paraId="6469BD02" w14:textId="09A55B5B" w:rsidR="009F4F2C" w:rsidRPr="007D5E4F" w:rsidRDefault="009F4F2C" w:rsidP="00443A4A">
      <w:pPr>
        <w:pStyle w:val="ListParagraph"/>
        <w:numPr>
          <w:ilvl w:val="1"/>
          <w:numId w:val="44"/>
        </w:numPr>
      </w:pPr>
      <w:r w:rsidRPr="007D5E4F">
        <w:t xml:space="preserve">“Semaglutide should be given initially at a dose of 0.25 mg </w:t>
      </w:r>
      <w:proofErr w:type="spellStart"/>
      <w:r w:rsidRPr="007D5E4F">
        <w:t>sq</w:t>
      </w:r>
      <w:proofErr w:type="spellEnd"/>
      <w:r w:rsidRPr="007D5E4F">
        <w:t xml:space="preserve"> weekly for 4 weeks.</w:t>
      </w:r>
      <w:r w:rsidR="00386F3C">
        <w:t xml:space="preserve"> </w:t>
      </w:r>
      <w:r w:rsidRPr="007D5E4F">
        <w:t>Then 0.5 mg weekly for four weeks.</w:t>
      </w:r>
      <w:r w:rsidR="00386F3C">
        <w:t xml:space="preserve"> </w:t>
      </w:r>
      <w:r w:rsidRPr="007D5E4F">
        <w:t>Then 1 mg weekly if needed.”</w:t>
      </w:r>
    </w:p>
    <w:p w14:paraId="3DC0F612" w14:textId="77777777" w:rsidR="002821A1" w:rsidRPr="007D5E4F" w:rsidRDefault="002821A1" w:rsidP="002821A1">
      <w:pPr>
        <w:pStyle w:val="ListParagraph"/>
        <w:numPr>
          <w:ilvl w:val="0"/>
          <w:numId w:val="44"/>
        </w:numPr>
      </w:pPr>
      <w:r w:rsidRPr="007D5E4F">
        <w:t>Other messages, that are NOT collateral messages, related to semaglutide</w:t>
      </w:r>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If the patient has active prescriptions of both empagliflozin and semaglutide, the following Drug-related message will be displayed</w:t>
      </w:r>
    </w:p>
    <w:p w14:paraId="3BA2F9BB" w14:textId="6726D9B3" w:rsidR="00FF1772" w:rsidRPr="007D5E4F" w:rsidRDefault="00FF1772" w:rsidP="00FF1772">
      <w:pPr>
        <w:pStyle w:val="ListParagraph"/>
        <w:ind w:left="1800"/>
      </w:pPr>
      <w:r w:rsidRPr="007D5E4F">
        <w:t>“Pt has Rx for empagliflozin and semaglutide.</w:t>
      </w:r>
      <w:r w:rsidR="00386F3C">
        <w:t xml:space="preserve"> </w:t>
      </w:r>
      <w:r w:rsidRPr="007D5E4F">
        <w:t>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patient has active prescription of semaglutide</w:t>
      </w:r>
    </w:p>
    <w:p w14:paraId="1F5310A4" w14:textId="72A64759" w:rsidR="002821A1" w:rsidRPr="007D5E4F" w:rsidRDefault="00D00670" w:rsidP="00D00670">
      <w:pPr>
        <w:ind w:left="1800"/>
      </w:pPr>
      <w:r w:rsidRPr="007D5E4F">
        <w:t>“Semaglutide assumed to be at max dose.</w:t>
      </w:r>
      <w:r w:rsidR="00386F3C">
        <w:t xml:space="preserve"> </w:t>
      </w:r>
      <w:r w:rsidRPr="007D5E4F">
        <w:t>CDS has not yet added dosage info for injectables.”</w:t>
      </w:r>
    </w:p>
    <w:p w14:paraId="11C117EE" w14:textId="77777777" w:rsidR="002821A1" w:rsidRPr="007D5E4F" w:rsidRDefault="002821A1" w:rsidP="009B60C9"/>
    <w:p w14:paraId="3A319EE2" w14:textId="77777777" w:rsidR="003A25E1" w:rsidRPr="007D5E4F" w:rsidRDefault="003A25E1" w:rsidP="003A25E1">
      <w:pPr>
        <w:pStyle w:val="Heading3"/>
      </w:pPr>
      <w:bookmarkStart w:id="58" w:name="_Toc10520135"/>
      <w:r w:rsidRPr="007D5E4F">
        <w:lastRenderedPageBreak/>
        <w:t>Alogliptin, second line therapy (if patient has Rx for another DM med)</w:t>
      </w:r>
      <w:bookmarkEnd w:id="58"/>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59" w:name="_Hlk1034097"/>
      <w:r w:rsidRPr="007D5E4F">
        <w:t>Recommendations based on VA Pharmacy Benefits Management Services “Criteria for Use”</w:t>
      </w:r>
      <w:sdt>
        <w:sdtPr>
          <w:id w:val="-2120363858"/>
          <w:citation/>
        </w:sdtPr>
        <w:sdtEnd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59"/>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195BB9F4" w:rsidR="003A25E1" w:rsidRPr="007D5E4F" w:rsidRDefault="003A25E1" w:rsidP="003A25E1">
      <w:pPr>
        <w:pStyle w:val="ListParagraph"/>
        <w:ind w:left="1800"/>
      </w:pPr>
      <w:r w:rsidRPr="007D5E4F">
        <w:t>If a patient is missing an eGFR in the past 30 days, we will order a new eGFR and one of the following</w:t>
      </w:r>
      <w:r w:rsidR="00386F3C">
        <w:t xml:space="preserve"> </w:t>
      </w:r>
      <w:proofErr w:type="gramStart"/>
      <w:r w:rsidRPr="007D5E4F">
        <w:t>collateral</w:t>
      </w:r>
      <w:proofErr w:type="gramEnd"/>
      <w:r w:rsidRPr="007D5E4F">
        <w:t xml:space="preserve">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372C429" w14:textId="77777777" w:rsidR="003A25E1" w:rsidRPr="007D5E4F" w:rsidRDefault="003A25E1" w:rsidP="003A25E1">
      <w:pPr>
        <w:pStyle w:val="FootnoteText"/>
        <w:ind w:left="2520"/>
        <w:rPr>
          <w:sz w:val="24"/>
          <w:szCs w:val="24"/>
        </w:rPr>
      </w:pPr>
      <w:r w:rsidRPr="007D5E4F">
        <w:rPr>
          <w:sz w:val="24"/>
          <w:szCs w:val="24"/>
        </w:rPr>
        <w:t>“Would add alogliptin, but missing GFR.”</w:t>
      </w:r>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 xml:space="preserve">If there is an eGFR older than 30 </w:t>
      </w:r>
      <w:proofErr w:type="gramStart"/>
      <w:r w:rsidRPr="007D5E4F">
        <w:rPr>
          <w:sz w:val="24"/>
          <w:szCs w:val="24"/>
        </w:rPr>
        <w:t>days</w:t>
      </w:r>
      <w:proofErr w:type="gramEnd"/>
      <w:r w:rsidRPr="007D5E4F">
        <w:rPr>
          <w:sz w:val="24"/>
          <w:szCs w:val="24"/>
        </w:rPr>
        <w:t xml:space="preserve">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“Would add alogliptin, but old GFR: ?value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lastRenderedPageBreak/>
        <w:t>Absence of eGFR in the past year</w:t>
      </w:r>
    </w:p>
    <w:p w14:paraId="66A2C4AB" w14:textId="77777777" w:rsidR="003A25E1" w:rsidRPr="007D5E4F" w:rsidRDefault="003A25E1" w:rsidP="003A25E1">
      <w:pPr>
        <w:pStyle w:val="ListParagraph"/>
        <w:ind w:left="1800"/>
      </w:pPr>
      <w:r w:rsidRPr="007D5E4F">
        <w:t xml:space="preserve">If a patient is missing an eGFR in the past year, we will order a new eGFR and one of the following </w:t>
      </w:r>
      <w:proofErr w:type="gramStart"/>
      <w:r w:rsidRPr="007D5E4F">
        <w:t>collateral</w:t>
      </w:r>
      <w:proofErr w:type="gramEnd"/>
      <w:r w:rsidRPr="007D5E4F">
        <w:t xml:space="preserve">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r w:rsidRPr="007D5E4F">
        <w:rPr>
          <w:sz w:val="24"/>
          <w:szCs w:val="24"/>
        </w:rPr>
        <w:t>“Would increase alogliptin, but missing GFR.”</w:t>
      </w:r>
    </w:p>
    <w:p w14:paraId="52A1F8D7" w14:textId="77777777" w:rsidR="003A25E1" w:rsidRPr="007D5E4F" w:rsidRDefault="003A25E1" w:rsidP="003A25E1">
      <w:pPr>
        <w:pStyle w:val="FootnoteText"/>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 xml:space="preserve">If there is an eGFR older than 30 </w:t>
      </w:r>
      <w:proofErr w:type="gramStart"/>
      <w:r w:rsidRPr="007D5E4F">
        <w:rPr>
          <w:sz w:val="24"/>
          <w:szCs w:val="24"/>
        </w:rPr>
        <w:t>days</w:t>
      </w:r>
      <w:proofErr w:type="gramEnd"/>
      <w:r w:rsidRPr="007D5E4F">
        <w:rPr>
          <w:sz w:val="24"/>
          <w:szCs w:val="24"/>
        </w:rPr>
        <w:t xml:space="preserve">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“Would increase alogliptin, but old GFR: ?value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77235D7A" w:rsidR="003A25E1" w:rsidRPr="007D5E4F" w:rsidRDefault="003A25E1" w:rsidP="003A25E1">
      <w:pPr>
        <w:pStyle w:val="ListParagraph"/>
        <w:numPr>
          <w:ilvl w:val="1"/>
          <w:numId w:val="9"/>
        </w:numPr>
      </w:pPr>
      <w:r w:rsidRPr="007D5E4F">
        <w:t xml:space="preserve">Other DPP-4 inhibitors: do not start </w:t>
      </w:r>
      <w:r w:rsidR="002A5FBA">
        <w:t>alogliptin</w:t>
      </w:r>
      <w:r w:rsidRPr="007D5E4F">
        <w:t xml:space="preserve"> if patient has an active prescription of other DPP-4 inhibitors.</w:t>
      </w:r>
      <w:r w:rsidR="00386F3C">
        <w:t xml:space="preserve"> </w:t>
      </w:r>
      <w:r w:rsidRPr="007D5E4F">
        <w:t>See Drug-related message below.</w:t>
      </w:r>
    </w:p>
    <w:p w14:paraId="367CDCF0" w14:textId="77777777" w:rsidR="003A25E1" w:rsidRPr="007D5E4F" w:rsidRDefault="003A25E1" w:rsidP="003A25E1">
      <w:pPr>
        <w:pStyle w:val="ListParagraph"/>
        <w:numPr>
          <w:ilvl w:val="0"/>
          <w:numId w:val="9"/>
        </w:numPr>
      </w:pPr>
      <w:r w:rsidRPr="007D5E4F">
        <w:t>Other Collateral messages, of message type=General info, that are issued when we recommend adding alogliptin:</w:t>
      </w:r>
    </w:p>
    <w:p w14:paraId="6F34AE7D" w14:textId="77777777" w:rsidR="003A25E1" w:rsidRPr="007D5E4F" w:rsidRDefault="003A25E1" w:rsidP="003A25E1">
      <w:pPr>
        <w:pStyle w:val="ListParagraph"/>
        <w:numPr>
          <w:ilvl w:val="0"/>
          <w:numId w:val="45"/>
        </w:numPr>
      </w:pPr>
      <w:r w:rsidRPr="007D5E4F">
        <w:t>“Adjust alogliptin dose for renal impairment.”</w:t>
      </w:r>
    </w:p>
    <w:p w14:paraId="5316E04E" w14:textId="39639C66" w:rsidR="003A25E1" w:rsidRPr="007D5E4F" w:rsidRDefault="003A25E1" w:rsidP="003A25E1">
      <w:pPr>
        <w:pStyle w:val="ListParagraph"/>
        <w:numPr>
          <w:ilvl w:val="0"/>
          <w:numId w:val="45"/>
        </w:numPr>
      </w:pPr>
      <w:r w:rsidRPr="007D5E4F">
        <w:t>“VA recommends DPP4 inhibitors as second line therapy.</w:t>
      </w:r>
      <w:r w:rsidR="00386F3C">
        <w:t xml:space="preserve"> </w:t>
      </w:r>
      <w:r w:rsidRPr="007D5E4F">
        <w:t>Not all DPP4 inhibitors</w:t>
      </w:r>
      <w:r w:rsidR="00386F3C">
        <w:t xml:space="preserve"> </w:t>
      </w:r>
      <w:r w:rsidRPr="007D5E4F">
        <w:t xml:space="preserve">have the same indications and </w:t>
      </w:r>
      <w:r w:rsidR="00490123" w:rsidRPr="007D5E4F">
        <w:t>contraindications</w:t>
      </w:r>
      <w:r w:rsidRPr="007D5E4F">
        <w:t>.</w:t>
      </w:r>
      <w:r w:rsidR="00386F3C">
        <w:t xml:space="preserve"> </w:t>
      </w:r>
      <w:r w:rsidRPr="007D5E4F">
        <w:t>We have only evaluated alogliptin and saxagliptin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t>Other messages, that are NOT collateral messages, related to alogliptin</w:t>
      </w:r>
    </w:p>
    <w:p w14:paraId="68ED3CD3" w14:textId="1DE0A3DC" w:rsidR="003A25E1" w:rsidRPr="007D5E4F" w:rsidRDefault="003A25E1" w:rsidP="003A25E1">
      <w:pPr>
        <w:pStyle w:val="ListParagraph"/>
        <w:numPr>
          <w:ilvl w:val="1"/>
          <w:numId w:val="37"/>
        </w:numPr>
      </w:pPr>
      <w:r w:rsidRPr="007D5E4F">
        <w:t>If patient has an active prescription of alogliptin and dose&gt;6.5 and eGFR &lt;30</w:t>
      </w:r>
      <w:r w:rsidR="00386F3C">
        <w:t xml:space="preserve"> </w:t>
      </w:r>
      <w:r w:rsidRPr="007D5E4F">
        <w:t xml:space="preserve">in the past year, then the following Drug-related message will be displayed: </w:t>
      </w:r>
    </w:p>
    <w:p w14:paraId="704364A2" w14:textId="2D7B8CD7" w:rsidR="003A25E1" w:rsidRPr="007D5E4F" w:rsidRDefault="003A25E1" w:rsidP="003A25E1">
      <w:pPr>
        <w:pStyle w:val="ListParagraph"/>
        <w:ind w:left="1800"/>
      </w:pPr>
      <w:r w:rsidRPr="007D5E4F">
        <w:lastRenderedPageBreak/>
        <w:t>“ALERT: GFR ?value (?date) less than 30.</w:t>
      </w:r>
      <w:r w:rsidR="00386F3C">
        <w:t xml:space="preserve"> </w:t>
      </w:r>
      <w:r w:rsidRPr="007D5E4F">
        <w:t>Max dose alogliptin 6.25”</w:t>
      </w:r>
    </w:p>
    <w:p w14:paraId="64788FF6" w14:textId="083473F7" w:rsidR="003A25E1" w:rsidRPr="007D5E4F" w:rsidRDefault="003A25E1" w:rsidP="003A25E1">
      <w:pPr>
        <w:pStyle w:val="ListParagraph"/>
        <w:numPr>
          <w:ilvl w:val="1"/>
          <w:numId w:val="37"/>
        </w:numPr>
      </w:pPr>
      <w:r w:rsidRPr="007D5E4F">
        <w:t>If patient has an active prescription of alogliptin and dose&gt;12.5 and 30&lt;= eGFR &lt;60</w:t>
      </w:r>
      <w:r w:rsidR="00386F3C">
        <w:t xml:space="preserve"> </w:t>
      </w:r>
      <w:r w:rsidRPr="007D5E4F">
        <w:t xml:space="preserve">in the past year, then the following Drug-related message will be displayed: </w:t>
      </w:r>
    </w:p>
    <w:p w14:paraId="0037CCFA" w14:textId="4A7C3785" w:rsidR="003A25E1" w:rsidRPr="007D5E4F" w:rsidRDefault="003A25E1" w:rsidP="003A25E1">
      <w:pPr>
        <w:pStyle w:val="ListParagraph"/>
        <w:ind w:left="1800"/>
      </w:pPr>
      <w:r w:rsidRPr="007D5E4F">
        <w:t>““ALERT: GFR ?value (?date).</w:t>
      </w:r>
      <w:r w:rsidR="00386F3C">
        <w:t xml:space="preserve"> </w:t>
      </w:r>
      <w:r w:rsidRPr="007D5E4F">
        <w:t>Max dose alogliptin 12.5”</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0C12CF9D" w:rsidR="003A25E1" w:rsidRPr="007D5E4F" w:rsidRDefault="003A25E1" w:rsidP="003A25E1">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314B8B74" w14:textId="252C07FB" w:rsidR="003A25E1" w:rsidRPr="007D5E4F" w:rsidRDefault="003A25E1" w:rsidP="003A25E1">
      <w:pPr>
        <w:pStyle w:val="ListParagraph"/>
        <w:spacing w:after="0"/>
        <w:ind w:left="1800"/>
      </w:pPr>
      <w:r w:rsidRPr="007D5E4F">
        <w:t>Where ?</w:t>
      </w:r>
      <w:proofErr w:type="spellStart"/>
      <w:r w:rsidRPr="007D5E4F">
        <w:t>notMaxDose</w:t>
      </w:r>
      <w:proofErr w:type="spellEnd"/>
      <w:r w:rsidRPr="007D5E4F">
        <w:t xml:space="preserve"> is the name of the drug (alogliptin)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60" w:name="_Toc10520136"/>
      <w:r w:rsidRPr="007D5E4F">
        <w:t>Saxagliptin, second line therapy (if patient has Rx for another DM med)</w:t>
      </w:r>
      <w:bookmarkEnd w:id="60"/>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2651EE34" w:rsidR="00D010DE" w:rsidRPr="007D5E4F" w:rsidRDefault="00D010DE" w:rsidP="00D010DE">
      <w:pPr>
        <w:rPr>
          <w:b/>
        </w:rPr>
      </w:pPr>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saxagliptin</w:t>
      </w:r>
      <w:r w:rsidR="00D9571E" w:rsidRPr="007D5E4F">
        <w:rPr>
          <w:rStyle w:val="Strong"/>
          <w:b w:val="0"/>
        </w:rPr>
        <w:t>.</w:t>
      </w:r>
      <w:r w:rsidR="00386F3C">
        <w:rPr>
          <w:rStyle w:val="Strong"/>
          <w:b w:val="0"/>
        </w:rPr>
        <w:t xml:space="preserve"> </w:t>
      </w:r>
      <w:r w:rsidR="00D9571E" w:rsidRPr="007D5E4F">
        <w:rPr>
          <w:rStyle w:val="Strong"/>
          <w:b w:val="0"/>
        </w:rPr>
        <w:t>It is not recommended as an addition; only alogliptin is recommended.</w:t>
      </w:r>
    </w:p>
    <w:p w14:paraId="631E782E" w14:textId="77777777" w:rsidR="00D010DE" w:rsidRPr="007D5E4F" w:rsidRDefault="00D010DE" w:rsidP="00D010DE">
      <w:pPr>
        <w:pStyle w:val="ListParagraph"/>
        <w:numPr>
          <w:ilvl w:val="0"/>
          <w:numId w:val="9"/>
        </w:numPr>
      </w:pPr>
      <w:r w:rsidRPr="007D5E4F">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lastRenderedPageBreak/>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24BD041F" w:rsidR="00D010DE" w:rsidRPr="007D5E4F" w:rsidRDefault="00D010DE" w:rsidP="00D010DE">
      <w:pPr>
        <w:pStyle w:val="ListParagraph"/>
        <w:ind w:left="1800"/>
      </w:pPr>
      <w:r w:rsidRPr="007D5E4F">
        <w:t>If a patient is missing an eGFR in the past 30 days, we will order a new eGFR and one of the following</w:t>
      </w:r>
      <w:r w:rsidR="00386F3C">
        <w:t xml:space="preserve"> </w:t>
      </w:r>
      <w:proofErr w:type="gramStart"/>
      <w:r w:rsidRPr="007D5E4F">
        <w:t>collateral</w:t>
      </w:r>
      <w:proofErr w:type="gramEnd"/>
      <w:r w:rsidRPr="007D5E4F">
        <w:t xml:space="preserve">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r w:rsidRPr="007D5E4F">
        <w:rPr>
          <w:sz w:val="24"/>
          <w:szCs w:val="24"/>
        </w:rPr>
        <w:t>“Would add saxagliptin, but missing GFR.”</w:t>
      </w:r>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 xml:space="preserve">If there is an eGFR older than 30 </w:t>
      </w:r>
      <w:proofErr w:type="gramStart"/>
      <w:r w:rsidRPr="007D5E4F">
        <w:rPr>
          <w:sz w:val="24"/>
          <w:szCs w:val="24"/>
        </w:rPr>
        <w:t>days</w:t>
      </w:r>
      <w:proofErr w:type="gramEnd"/>
      <w:r w:rsidRPr="007D5E4F">
        <w:rPr>
          <w:sz w:val="24"/>
          <w:szCs w:val="24"/>
        </w:rPr>
        <w:t xml:space="preserve">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“Would add saxagliptin, but old GFR: ?value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 xml:space="preserve">If a patient is missing an eGFR in the past year, we will order a new eGFR and one of the following </w:t>
      </w:r>
      <w:proofErr w:type="gramStart"/>
      <w:r w:rsidRPr="007D5E4F">
        <w:t>collateral</w:t>
      </w:r>
      <w:proofErr w:type="gramEnd"/>
      <w:r w:rsidRPr="007D5E4F">
        <w:t xml:space="preserve">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2F10DAA4" w14:textId="77777777" w:rsidR="00D010DE" w:rsidRPr="007D5E4F" w:rsidRDefault="00D010DE" w:rsidP="00D010DE">
      <w:pPr>
        <w:pStyle w:val="FootnoteText"/>
        <w:ind w:left="2520"/>
        <w:rPr>
          <w:sz w:val="24"/>
          <w:szCs w:val="24"/>
        </w:rPr>
      </w:pPr>
      <w:r w:rsidRPr="007D5E4F">
        <w:rPr>
          <w:sz w:val="24"/>
          <w:szCs w:val="24"/>
        </w:rPr>
        <w:t>“Would increase saxagliptin, but missing GFR.”</w:t>
      </w:r>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 xml:space="preserve">If there is an eGFR older than 30 </w:t>
      </w:r>
      <w:proofErr w:type="gramStart"/>
      <w:r w:rsidRPr="007D5E4F">
        <w:rPr>
          <w:sz w:val="24"/>
          <w:szCs w:val="24"/>
        </w:rPr>
        <w:t>days</w:t>
      </w:r>
      <w:proofErr w:type="gramEnd"/>
      <w:r w:rsidRPr="007D5E4F">
        <w:rPr>
          <w:sz w:val="24"/>
          <w:szCs w:val="24"/>
        </w:rPr>
        <w:t xml:space="preserve">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“Would increase saxagliptin, but old GFR: ?value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63F09FAF" w:rsidR="00D010DE" w:rsidRPr="007D5E4F" w:rsidRDefault="00D010DE" w:rsidP="00D010DE">
      <w:pPr>
        <w:pStyle w:val="ListParagraph"/>
        <w:numPr>
          <w:ilvl w:val="1"/>
          <w:numId w:val="9"/>
        </w:numPr>
      </w:pPr>
      <w:r w:rsidRPr="007D5E4F">
        <w:lastRenderedPageBreak/>
        <w:t>Other DPP-4 inhibitors: do not start saxagliptin if patient has an active prescription of other DPP-4 inhibitors.</w:t>
      </w:r>
      <w:r w:rsidR="00386F3C">
        <w:t xml:space="preserve"> </w:t>
      </w:r>
      <w:r w:rsidRPr="007D5E4F">
        <w:t>See Drug-related message below.</w:t>
      </w:r>
    </w:p>
    <w:p w14:paraId="7A61083F" w14:textId="77777777" w:rsidR="00D010DE" w:rsidRPr="007D5E4F" w:rsidRDefault="00D010DE" w:rsidP="00D010DE">
      <w:pPr>
        <w:pStyle w:val="ListParagraph"/>
        <w:numPr>
          <w:ilvl w:val="0"/>
          <w:numId w:val="9"/>
        </w:numPr>
      </w:pPr>
      <w:r w:rsidRPr="007D5E4F">
        <w:t>Other Collateral messages, of message type=General info, that are issued when we recommend adding saxagliptin:</w:t>
      </w:r>
    </w:p>
    <w:p w14:paraId="77864335" w14:textId="77777777" w:rsidR="00D010DE" w:rsidRPr="007D5E4F" w:rsidRDefault="00D010DE" w:rsidP="00D010DE">
      <w:pPr>
        <w:pStyle w:val="ListParagraph"/>
        <w:ind w:left="1440"/>
      </w:pPr>
      <w:r w:rsidRPr="007D5E4F">
        <w:t>“Adjust saxagliptin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Other messages, that are NOT collateral messages, related to saxagliptin</w:t>
      </w:r>
    </w:p>
    <w:p w14:paraId="00F192CF" w14:textId="77777777" w:rsidR="00D010DE" w:rsidRPr="007D5E4F" w:rsidRDefault="00D010DE" w:rsidP="00D010DE">
      <w:pPr>
        <w:pStyle w:val="ListParagraph"/>
        <w:numPr>
          <w:ilvl w:val="1"/>
          <w:numId w:val="37"/>
        </w:numPr>
      </w:pPr>
      <w:r w:rsidRPr="007D5E4F">
        <w:t xml:space="preserve">If patient has an active prescription of saxagliptin and dose&gt;2.5 and eGFR &lt;45 in the past year, then the following Drug-related message will be displayed: </w:t>
      </w:r>
    </w:p>
    <w:p w14:paraId="4E99BFAD" w14:textId="77777777" w:rsidR="00D010DE" w:rsidRPr="007D5E4F" w:rsidRDefault="00D010DE" w:rsidP="00D010DE">
      <w:pPr>
        <w:pStyle w:val="ListParagraph"/>
        <w:ind w:left="1800"/>
      </w:pPr>
      <w:r w:rsidRPr="007D5E4F">
        <w:t>“ALERT: Decrease saxagliptin dose to 2.5 when GFR ?value (?date) less than 45.”</w:t>
      </w: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If patient is not at goal and the dose of saxagliptin&gt;2.4, and we cannot increase the dose because eGFR &lt; 45 in the past year, we will recommend adding a new drug, and issue the following Drug related message:</w:t>
      </w:r>
    </w:p>
    <w:p w14:paraId="6C493B43" w14:textId="06088B50" w:rsidR="00D010DE" w:rsidRPr="007D5E4F" w:rsidRDefault="00D010DE" w:rsidP="00D010DE">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15FC3A70" w14:textId="03E90E13" w:rsidR="00D010DE" w:rsidRPr="007D5E4F" w:rsidRDefault="00D010DE" w:rsidP="00D010DE">
      <w:pPr>
        <w:pStyle w:val="ListParagraph"/>
        <w:spacing w:after="0"/>
        <w:ind w:left="1800"/>
      </w:pPr>
      <w:r w:rsidRPr="007D5E4F">
        <w:t>Where ?</w:t>
      </w:r>
      <w:proofErr w:type="spellStart"/>
      <w:r w:rsidRPr="007D5E4F">
        <w:t>notMaxDose</w:t>
      </w:r>
      <w:proofErr w:type="spellEnd"/>
      <w:r w:rsidRPr="007D5E4F">
        <w:t xml:space="preserve"> is the name of the drug (saxagliptin) .</w:t>
      </w:r>
    </w:p>
    <w:p w14:paraId="00900F98" w14:textId="2C30D892" w:rsidR="003B1CF7" w:rsidRPr="007D5E4F" w:rsidRDefault="003B1CF7" w:rsidP="003B1CF7"/>
    <w:p w14:paraId="6DE72B6C" w14:textId="23A621C4" w:rsidR="00B31B95" w:rsidRPr="007D5E4F" w:rsidRDefault="00B31B95" w:rsidP="00F12FCF">
      <w:pPr>
        <w:pStyle w:val="Heading1"/>
      </w:pPr>
      <w:bookmarkStart w:id="61" w:name="_Ref491887023"/>
      <w:bookmarkStart w:id="62" w:name="_Ref491887026"/>
      <w:bookmarkStart w:id="63" w:name="_Ref491888513"/>
      <w:bookmarkStart w:id="64" w:name="_Ref491888516"/>
      <w:bookmarkStart w:id="65" w:name="_Toc10520137"/>
      <w:r w:rsidRPr="007D5E4F">
        <w:t>Behavior of the CDS</w:t>
      </w:r>
      <w:bookmarkEnd w:id="61"/>
      <w:bookmarkEnd w:id="62"/>
      <w:bookmarkEnd w:id="63"/>
      <w:bookmarkEnd w:id="64"/>
      <w:bookmarkEnd w:id="65"/>
    </w:p>
    <w:p w14:paraId="4F094906" w14:textId="7B5DDFD5" w:rsidR="00B31B95" w:rsidRPr="007D5E4F"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5B6DAEF5" w14:textId="119C7AF6" w:rsidR="00B31B95" w:rsidRPr="007D5E4F" w:rsidRDefault="00B31B95" w:rsidP="00801AD9">
      <w:r w:rsidRPr="007D5E4F">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4EA5F2D5" w:rsidR="00FD479D" w:rsidRPr="007D5E4F" w:rsidRDefault="00FD479D" w:rsidP="00FD479D">
      <w:pPr>
        <w:pStyle w:val="ListParagraph"/>
        <w:numPr>
          <w:ilvl w:val="0"/>
          <w:numId w:val="28"/>
        </w:numPr>
      </w:pPr>
      <w:r w:rsidRPr="007D5E4F">
        <w:lastRenderedPageBreak/>
        <w:t>If a patient is at goal.</w:t>
      </w:r>
      <w:r w:rsidR="00386F3C">
        <w:t xml:space="preserve"> </w:t>
      </w:r>
      <w:r w:rsidRPr="007D5E4F">
        <w:t>Instead a message is issued,</w:t>
      </w:r>
      <w:r w:rsidR="00386F3C">
        <w:t xml:space="preserve"> </w:t>
      </w:r>
      <w:r w:rsidRPr="007D5E4F">
        <w:t>“Pt at goal.</w:t>
      </w:r>
      <w:r w:rsidR="00386F3C">
        <w:t xml:space="preserve"> </w:t>
      </w:r>
      <w:r w:rsidRPr="007D5E4F">
        <w:t xml:space="preserve">HbA1c=?value (?date)” where ?value is the most recent value of HbA1c and ?date is the date the values </w:t>
      </w:r>
      <w:proofErr w:type="gramStart"/>
      <w:r w:rsidRPr="007D5E4F">
        <w:t>was</w:t>
      </w:r>
      <w:proofErr w:type="gramEnd"/>
      <w:r w:rsidRPr="007D5E4F">
        <w:t xml:space="preserve"> measured.</w:t>
      </w:r>
    </w:p>
    <w:p w14:paraId="7914BCE4" w14:textId="106B4C04" w:rsidR="00ED61CD" w:rsidRPr="007D5E4F" w:rsidRDefault="00B31B95" w:rsidP="002E5BE6">
      <w:pPr>
        <w:pStyle w:val="ListParagraph"/>
        <w:numPr>
          <w:ilvl w:val="0"/>
          <w:numId w:val="28"/>
        </w:numPr>
      </w:pPr>
      <w:r w:rsidRPr="007D5E4F">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w:t>
      </w:r>
      <w:proofErr w:type="gramStart"/>
      <w:r w:rsidRPr="007D5E4F">
        <w:t>If</w:t>
      </w:r>
      <w:proofErr w:type="gramEnd"/>
      <w:r w:rsidRPr="007D5E4F">
        <w:t xml:space="preserve">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7552137D" w:rsidR="00DB63A7" w:rsidRPr="007D5E4F" w:rsidRDefault="00DB63A7" w:rsidP="00DB63A7">
      <w:pPr>
        <w:ind w:left="1440"/>
      </w:pPr>
      <w:r w:rsidRPr="007D5E4F">
        <w:t>“Warning:</w:t>
      </w:r>
      <w:r w:rsidR="00386F3C">
        <w:t xml:space="preserve"> </w:t>
      </w:r>
      <w:r w:rsidRPr="007D5E4F">
        <w:t xml:space="preserve">Pt has ICD code of </w:t>
      </w:r>
      <w:proofErr w:type="gramStart"/>
      <w:r w:rsidRPr="007D5E4F">
        <w:t>long term</w:t>
      </w:r>
      <w:proofErr w:type="gramEnd"/>
      <w:r w:rsidRPr="007D5E4F">
        <w:t xml:space="preserve"> insulin use (?</w:t>
      </w:r>
      <w:proofErr w:type="spellStart"/>
      <w:r w:rsidRPr="007D5E4F">
        <w:t>longTermInsulinDate</w:t>
      </w:r>
      <w:proofErr w:type="spellEnd"/>
      <w:r w:rsidRPr="007D5E4F">
        <w:t>) but no Rx for insulin.</w:t>
      </w:r>
      <w:r w:rsidR="00386F3C">
        <w:t xml:space="preserve"> </w:t>
      </w:r>
      <w:r w:rsidRPr="007D5E4F">
        <w:t xml:space="preserve">Recommendations do not apply if </w:t>
      </w:r>
      <w:proofErr w:type="spellStart"/>
      <w:r w:rsidRPr="007D5E4F">
        <w:t>pt</w:t>
      </w:r>
      <w:proofErr w:type="spellEnd"/>
      <w:r w:rsidRPr="007D5E4F">
        <w:t xml:space="preserve"> taking insulin.”</w:t>
      </w:r>
    </w:p>
    <w:p w14:paraId="705B3279" w14:textId="77777777" w:rsidR="00DB63A7" w:rsidRPr="007D5E4F" w:rsidRDefault="00DB63A7" w:rsidP="00DB63A7">
      <w:pPr>
        <w:ind w:left="1440"/>
      </w:pPr>
      <w:r w:rsidRPr="007D5E4F">
        <w:t>Where ?</w:t>
      </w:r>
      <w:proofErr w:type="spellStart"/>
      <w:r w:rsidRPr="007D5E4F">
        <w:t>longTermInsulDate</w:t>
      </w:r>
      <w:proofErr w:type="spellEnd"/>
      <w:r w:rsidRPr="007D5E4F">
        <w:t xml:space="preserve"> is the date that the ICD code was entered.</w:t>
      </w: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0DDC9319" w:rsidR="007A38E9" w:rsidRPr="007D5E4F" w:rsidRDefault="007A38E9" w:rsidP="00DB63A7">
      <w:pPr>
        <w:ind w:left="1440"/>
      </w:pPr>
      <w:r w:rsidRPr="007D5E4F">
        <w:t>“Pt has Rx for insulin syringe without Rx for insulin.</w:t>
      </w:r>
      <w:r w:rsidR="00386F3C">
        <w:t xml:space="preserve"> </w:t>
      </w:r>
      <w:r w:rsidRPr="007D5E4F">
        <w:t xml:space="preserve">This </w:t>
      </w:r>
      <w:proofErr w:type="spellStart"/>
      <w:r w:rsidRPr="007D5E4F">
        <w:t>pt</w:t>
      </w:r>
      <w:proofErr w:type="spellEnd"/>
      <w:r w:rsidRPr="007D5E4F">
        <w:t xml:space="preserve">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66" w:name="_Hlk509324731"/>
      <w:bookmarkStart w:id="67" w:name="_Hlk510531635"/>
      <w:r w:rsidRPr="007D5E4F">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66"/>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61A08DE8" w:rsidR="00F71AC3" w:rsidRPr="007D5E4F" w:rsidRDefault="00F71AC3" w:rsidP="00F71AC3">
      <w:pPr>
        <w:pStyle w:val="ListParagraph"/>
        <w:ind w:left="2160"/>
      </w:pPr>
      <w:r w:rsidRPr="007D5E4F">
        <w:t>If a patient has active prescriptions of 2 encoded DM medications that are in the same drug class (“bad drug partners”), these two medications “count” as one medication.</w:t>
      </w:r>
      <w:r w:rsidR="00386F3C">
        <w:t xml:space="preserve"> </w:t>
      </w:r>
      <w:r w:rsidRPr="007D5E4F">
        <w:t>For example, a patient with an active prescription for</w:t>
      </w:r>
      <w:r w:rsidR="00386F3C">
        <w:t xml:space="preserve"> </w:t>
      </w:r>
      <w:r w:rsidRPr="007D5E4F">
        <w:t>Metformin and Metformin ER and pioglitazone will be considered to have 2 medications and will not be out of scope.</w:t>
      </w:r>
      <w:r w:rsidR="00386F3C">
        <w:t xml:space="preserve"> </w:t>
      </w:r>
      <w:r w:rsidRPr="007D5E4F">
        <w:t>HOWEVER, we did not account for the situation where the patient has an active prescription of metformin and metformin ER and glipizide and glipizide XL.</w:t>
      </w:r>
      <w:r w:rsidR="00386F3C">
        <w:t xml:space="preserve"> </w:t>
      </w:r>
      <w:r w:rsidRPr="007D5E4F">
        <w:t>In principle, this patient should not be out of scope, but currently is out of scope; this particular case is on the wish list.</w:t>
      </w:r>
    </w:p>
    <w:bookmarkEnd w:id="67"/>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lastRenderedPageBreak/>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9"/>
      </w:r>
      <w:r w:rsidR="00937559" w:rsidRPr="007D5E4F">
        <w:t>.</w:t>
      </w:r>
      <w:r w:rsidR="006A443B" w:rsidRPr="007D5E4F">
        <w:t>)</w:t>
      </w:r>
    </w:p>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30957608" w:rsidR="00CE3675" w:rsidRPr="007D5E4F" w:rsidRDefault="00CE3675" w:rsidP="00ED7A52">
      <w:pPr>
        <w:rPr>
          <w:i/>
        </w:rPr>
      </w:pPr>
      <w:r w:rsidRPr="007D5E4F">
        <w:rPr>
          <w:i/>
        </w:rPr>
        <w:t>Addendum 1/7/2019:</w:t>
      </w:r>
      <w:r w:rsidR="00386F3C">
        <w:rPr>
          <w:i/>
        </w:rPr>
        <w:t xml:space="preserve"> </w:t>
      </w:r>
      <w:r w:rsidRPr="007D5E4F">
        <w:rPr>
          <w:i/>
        </w:rPr>
        <w:t>The “out of scope” and “no drug recommendation” messages remain in the KB.</w:t>
      </w:r>
      <w:r w:rsidR="00386F3C">
        <w:rPr>
          <w:i/>
        </w:rPr>
        <w:t xml:space="preserve"> </w:t>
      </w:r>
      <w:r w:rsidRPr="007D5E4F">
        <w:rPr>
          <w:i/>
        </w:rPr>
        <w:t>However, now, all these patients are filtered out in a post-EON processing step.</w:t>
      </w:r>
      <w:r w:rsidR="00386F3C">
        <w:rPr>
          <w:i/>
        </w:rPr>
        <w:t xml:space="preserve"> </w:t>
      </w:r>
      <w:r w:rsidRPr="007D5E4F">
        <w:rPr>
          <w:i/>
        </w:rPr>
        <w:t>That is, while the messages are still encoded in the KB, they are not displayed.</w:t>
      </w:r>
      <w:r w:rsidR="00386F3C">
        <w:rPr>
          <w:i/>
        </w:rPr>
        <w:t xml:space="preserve"> </w:t>
      </w:r>
      <w:r w:rsidRPr="007D5E4F">
        <w:rPr>
          <w:i/>
        </w:rPr>
        <w:t>The filtering was performed so that the provider would not needlessly click on patients who did not receive recommendations.</w:t>
      </w:r>
      <w:r w:rsidR="00386F3C">
        <w:rPr>
          <w:i/>
        </w:rPr>
        <w:t xml:space="preserve"> </w:t>
      </w:r>
      <w:r w:rsidRPr="007D5E4F">
        <w:rPr>
          <w:i/>
        </w:rPr>
        <w:t>Previously, the thought was to provide a reason for the lack of recommendations, but his could lead to unnecessary clicking.</w:t>
      </w:r>
    </w:p>
    <w:p w14:paraId="237E5891" w14:textId="79A2848A" w:rsidR="00947C4D" w:rsidRPr="007D5E4F" w:rsidRDefault="002E5BE6" w:rsidP="00801AD9">
      <w:r w:rsidRPr="007D5E4F">
        <w:t xml:space="preserve">The order of the </w:t>
      </w:r>
      <w:r w:rsidR="00BD48AA" w:rsidRPr="007D5E4F">
        <w:t xml:space="preserve">listing of the </w:t>
      </w:r>
      <w:r w:rsidRPr="007D5E4F">
        <w:t>criteria above is significant.</w:t>
      </w:r>
      <w:r w:rsidR="00386F3C">
        <w:t xml:space="preserve"> </w:t>
      </w:r>
      <w:r w:rsidRPr="007D5E4F">
        <w:t>The CDS processes to first find patients who are eligible.</w:t>
      </w:r>
      <w:r w:rsidR="00386F3C">
        <w:t xml:space="preserve"> </w:t>
      </w:r>
      <w:r w:rsidRPr="007D5E4F">
        <w:t>If a patient is eligible, then it checks to see if the HbA1c or Glycosylated Hemoglobin is present within the past year (#1 above).</w:t>
      </w:r>
      <w:r w:rsidR="00386F3C">
        <w:t xml:space="preserve"> </w:t>
      </w:r>
      <w:r w:rsidRPr="007D5E4F">
        <w:t xml:space="preserve">If </w:t>
      </w:r>
      <w:r w:rsidRPr="007D5E4F">
        <w:rPr>
          <w:i/>
        </w:rPr>
        <w:t>not</w:t>
      </w:r>
      <w:r w:rsidR="006A443B" w:rsidRPr="007D5E4F">
        <w:t>, then only an o</w:t>
      </w:r>
      <w:r w:rsidRPr="007D5E4F">
        <w:t>rder for an HbA1c is issued.</w:t>
      </w:r>
      <w:r w:rsidR="00386F3C">
        <w:t xml:space="preserve"> </w:t>
      </w:r>
      <w:r w:rsidRPr="007D5E4F">
        <w:t>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w:t>
      </w:r>
      <w:r w:rsidR="00386F3C">
        <w:t xml:space="preserve"> </w:t>
      </w:r>
      <w:r w:rsidR="00157830" w:rsidRPr="007D5E4F">
        <w:t xml:space="preserve">If </w:t>
      </w:r>
      <w:r w:rsidR="002E571E" w:rsidRPr="007D5E4F">
        <w:t>patient is at goal, then no recommendations are given.</w:t>
      </w:r>
      <w:r w:rsidR="00386F3C">
        <w:t xml:space="preserve"> </w:t>
      </w:r>
      <w:r w:rsidR="002E571E" w:rsidRPr="007D5E4F">
        <w:t xml:space="preserve">If not, then the CDS next checks </w:t>
      </w:r>
      <w:r w:rsidRPr="007D5E4F">
        <w:t>for</w:t>
      </w:r>
      <w:r w:rsidR="00ED61CD" w:rsidRPr="007D5E4F">
        <w:t xml:space="preserve"> the presence of insulin or insulin syringe.</w:t>
      </w:r>
      <w:r w:rsidRPr="007D5E4F">
        <w:t xml:space="preserve"> </w:t>
      </w:r>
      <w:r w:rsidR="002E571E" w:rsidRPr="007D5E4F">
        <w:t>(#3</w:t>
      </w:r>
      <w:r w:rsidR="00BD48AA" w:rsidRPr="007D5E4F">
        <w:t>)</w:t>
      </w:r>
      <w:r w:rsidRPr="007D5E4F">
        <w:t>.</w:t>
      </w:r>
      <w:r w:rsidR="00386F3C">
        <w:t xml:space="preserve"> </w:t>
      </w:r>
      <w:r w:rsidRPr="007D5E4F">
        <w:t xml:space="preserve">If </w:t>
      </w:r>
      <w:r w:rsidR="00ED61CD" w:rsidRPr="007D5E4F">
        <w:t>there is an active prescription of insulin or insulin syringe, then the “insulin out of scope” message is issued and there is no more processing.</w:t>
      </w:r>
      <w:r w:rsidR="00386F3C">
        <w:t xml:space="preserve"> </w:t>
      </w:r>
      <w:r w:rsidR="00ED61CD" w:rsidRPr="007D5E4F">
        <w:t>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386F3C">
        <w:t xml:space="preserve"> </w:t>
      </w:r>
      <w:r w:rsidR="004976B3" w:rsidRPr="007D5E4F">
        <w:t>Multiple out of scope messages can be displayed, if multiple out of scope conditions are present.</w:t>
      </w:r>
      <w:r w:rsidR="00386F3C">
        <w:t xml:space="preserve"> </w:t>
      </w:r>
      <w:r w:rsidR="004976B3" w:rsidRPr="007D5E4F">
        <w:t xml:space="preserve">For example, a patient may have active prescriptions of </w:t>
      </w:r>
      <w:r w:rsidR="00ED61CD" w:rsidRPr="007D5E4F">
        <w:t>3+ encoded drugs as well as an active prescription of</w:t>
      </w:r>
      <w:r w:rsidR="004976B3" w:rsidRPr="007D5E4F">
        <w:t xml:space="preserve"> non-encoded drugs; two out of scope messages are issued.</w:t>
      </w:r>
      <w:r w:rsidR="00386F3C">
        <w:t xml:space="preserve"> </w:t>
      </w:r>
      <w:r w:rsidR="00BD48AA" w:rsidRPr="007D5E4F">
        <w:t xml:space="preserve">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386F3C">
        <w:t xml:space="preserve"> </w:t>
      </w:r>
      <w:r w:rsidR="004964A5" w:rsidRPr="007D5E4F">
        <w:t>See Figure 1</w:t>
      </w:r>
      <w:r w:rsidR="006F1523" w:rsidRPr="007D5E4F">
        <w:t xml:space="preserve"> (next page)</w:t>
      </w:r>
      <w:r w:rsidR="004964A5" w:rsidRPr="007D5E4F">
        <w:t>.</w:t>
      </w:r>
    </w:p>
    <w:p w14:paraId="579FD4D8" w14:textId="3B2BA19F" w:rsidR="00FC46F4" w:rsidRPr="007D5E4F" w:rsidRDefault="00FC46F4" w:rsidP="00801AD9"/>
    <w:p w14:paraId="13E434F2" w14:textId="77777777" w:rsidR="00FC46F4" w:rsidRPr="007D5E4F" w:rsidRDefault="00FC46F4" w:rsidP="00801AD9"/>
    <w:p w14:paraId="7446B635" w14:textId="2450088E" w:rsidR="002E5BE6" w:rsidRPr="007D5E4F" w:rsidRDefault="005C5576" w:rsidP="00801AD9">
      <w:r>
        <w:rPr>
          <w:noProof/>
        </w:rPr>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68" w:name="_Toc10520138"/>
      <w:bookmarkStart w:id="69" w:name="_Hlk10522331"/>
      <w:r w:rsidRPr="007D5E4F">
        <w:t>Note on Drug Dosages</w:t>
      </w:r>
      <w:bookmarkEnd w:id="68"/>
    </w:p>
    <w:p w14:paraId="69389EAE" w14:textId="77777777" w:rsidR="00FA3160" w:rsidRPr="007D5E4F" w:rsidRDefault="00FA3160" w:rsidP="00FA3160">
      <w:bookmarkStart w:id="70" w:name="_Hlk7695113"/>
      <w:bookmarkEnd w:id="69"/>
      <w:r w:rsidRPr="007D5E4F">
        <w:t xml:space="preserve">If a patient has two different active prescriptions for the same drug, the dosages are </w:t>
      </w:r>
      <w:proofErr w:type="gramStart"/>
      <w:r w:rsidRPr="007D5E4F">
        <w:t>summed</w:t>
      </w:r>
      <w:proofErr w:type="gramEnd"/>
      <w:r w:rsidRPr="007D5E4F">
        <w:t xml:space="preserve"> and a recommendation is made using this summed dosage</w:t>
      </w:r>
      <w:bookmarkEnd w:id="70"/>
      <w:r w:rsidRPr="007D5E4F">
        <w:t>.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w:t>
      </w:r>
      <w:proofErr w:type="spellStart"/>
      <w:r w:rsidRPr="007D5E4F">
        <w:t>drug_dup</w:t>
      </w:r>
      <w:proofErr w:type="spellEnd"/>
      <w:r w:rsidRPr="007D5E4F">
        <w:t>. The doses have been summed.” $</w:t>
      </w:r>
      <w:proofErr w:type="spellStart"/>
      <w:r w:rsidRPr="007D5E4F">
        <w:t>drug_dup</w:t>
      </w:r>
      <w:proofErr w:type="spellEnd"/>
      <w:r w:rsidRPr="007D5E4F">
        <w:t xml:space="preserve"> is a variable containing the name of the drug.</w:t>
      </w:r>
    </w:p>
    <w:p w14:paraId="0FF5D7CC" w14:textId="5C6212BB" w:rsidR="00FA3160"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3975729D" w14:textId="5E68687E" w:rsidR="00DA6F08" w:rsidRPr="007D5E4F" w:rsidRDefault="00DA6F08" w:rsidP="00FA3160">
      <w:r w:rsidRPr="00DA6F08">
        <w:t xml:space="preserve">Metformin and Metformin ER </w:t>
      </w:r>
      <w:r>
        <w:t xml:space="preserve">have different </w:t>
      </w:r>
      <w:r w:rsidR="00521BD2">
        <w:t>maximum doses, and therefore may receive different recommendations and messages. If the dose is below the lower bound (i</w:t>
      </w:r>
      <w:r w:rsidR="00521BD2" w:rsidRPr="00521BD2">
        <w:t>ncrease dose ceiling</w:t>
      </w:r>
      <w:r w:rsidR="00521BD2">
        <w:t xml:space="preserve">) but below the maximum dose, the recommendation is to 1) increase the dose, 2) issue a message, and 3) </w:t>
      </w:r>
      <w:r w:rsidR="00521BD2" w:rsidRPr="00521BD2">
        <w:t>add</w:t>
      </w:r>
      <w:r w:rsidR="00521BD2">
        <w:t xml:space="preserve"> a</w:t>
      </w:r>
      <w:r w:rsidR="00521BD2" w:rsidRPr="00521BD2">
        <w:t xml:space="preserve"> second-line </w:t>
      </w:r>
      <w:r w:rsidR="00521BD2">
        <w:t>medication.</w:t>
      </w:r>
    </w:p>
    <w:p w14:paraId="72C60B6E" w14:textId="6CF87D44" w:rsidR="00691C89" w:rsidRPr="007D5E4F" w:rsidRDefault="00691C89" w:rsidP="00691C89">
      <w:r w:rsidRPr="007D5E4F">
        <w:t>Also, at this time (March 2019) we do not have</w:t>
      </w:r>
      <w:r w:rsidR="008B6A9F">
        <w:t xml:space="preserve">, in the KB, </w:t>
      </w:r>
      <w:r w:rsidRPr="007D5E4F">
        <w:t>dosage info for injectable or oral meds.</w:t>
      </w:r>
      <w:r w:rsidR="00386F3C">
        <w:t xml:space="preserve"> </w:t>
      </w:r>
      <w:r w:rsidRPr="007D5E4F">
        <w:t xml:space="preserve">For this reason, </w:t>
      </w:r>
      <w:r w:rsidR="008B6A9F">
        <w:t xml:space="preserve">for </w:t>
      </w:r>
      <w:r w:rsidRPr="007D5E4F">
        <w:t>semaglutide, an injectable med, we do not recommend increase the dose of semaglutide; it is assumed to be at max dose.</w:t>
      </w:r>
    </w:p>
    <w:p w14:paraId="65646574" w14:textId="77777777" w:rsidR="00FA3160" w:rsidRPr="007D5E4F" w:rsidRDefault="00FA3160" w:rsidP="00FA3160">
      <w:pPr>
        <w:pStyle w:val="Heading2"/>
      </w:pPr>
      <w:bookmarkStart w:id="71" w:name="_Toc10520139"/>
      <w:r w:rsidRPr="007D5E4F">
        <w:t>Scenarios Background</w:t>
      </w:r>
      <w:bookmarkEnd w:id="71"/>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t>Patient has active prescription of encoded oral drug</w:t>
      </w:r>
    </w:p>
    <w:p w14:paraId="6852CE0C" w14:textId="77777777" w:rsidR="006F1523" w:rsidRPr="007D5E4F" w:rsidRDefault="006F1523" w:rsidP="006F1523">
      <w:pPr>
        <w:pStyle w:val="ListParagraph"/>
        <w:numPr>
          <w:ilvl w:val="0"/>
          <w:numId w:val="14"/>
        </w:numPr>
      </w:pPr>
      <w:r w:rsidRPr="007D5E4F">
        <w:lastRenderedPageBreak/>
        <w:t>Patient has active prescriptions of two encoded drugs</w:t>
      </w:r>
    </w:p>
    <w:p w14:paraId="4BB78650" w14:textId="77777777" w:rsidR="006F1523" w:rsidRPr="007D5E4F" w:rsidRDefault="006F1523" w:rsidP="006F1523">
      <w:r w:rsidRPr="007D5E4F">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25ABC8D0" w:rsidR="00064967" w:rsidRPr="007D5E4F" w:rsidRDefault="00805086" w:rsidP="00D532BB">
      <w:r w:rsidRPr="007D5E4F">
        <w:t>We wish to emphasize that the CDS and GUI display what it considers to be all possible therapeutic options.</w:t>
      </w:r>
      <w:r w:rsidR="00386F3C">
        <w:t xml:space="preserve"> </w:t>
      </w:r>
      <w:r w:rsidR="00746336" w:rsidRPr="007D5E4F">
        <w:t xml:space="preserve">For example, the phrase “add a drug” or “add a second line drug”, means that </w:t>
      </w:r>
      <w:r w:rsidR="00746336" w:rsidRPr="007D5E4F">
        <w:rPr>
          <w:i/>
        </w:rPr>
        <w:t>all</w:t>
      </w:r>
      <w:r w:rsidR="00746336" w:rsidRPr="007D5E4F">
        <w:t xml:space="preserve"> drugs that do not have an absolute contraindication or do not start uncontrollable condition will be displayed.</w:t>
      </w:r>
      <w:r w:rsidR="00386F3C">
        <w:t xml:space="preserve"> </w:t>
      </w:r>
      <w:r w:rsidR="00746336" w:rsidRPr="007D5E4F">
        <w:t xml:space="preserve">Similarly, the phrase, “increase drug dose” means that </w:t>
      </w:r>
      <w:r w:rsidR="00746336" w:rsidRPr="007D5E4F">
        <w:rPr>
          <w:i/>
        </w:rPr>
        <w:t>all</w:t>
      </w:r>
      <w:r w:rsidR="00746336" w:rsidRPr="007D5E4F">
        <w:t xml:space="preserve"> drugs that can have their dosage increased will be displayed.</w:t>
      </w:r>
      <w:r w:rsidR="00386F3C">
        <w:t xml:space="preserve"> </w:t>
      </w:r>
      <w:r w:rsidR="00746336" w:rsidRPr="007D5E4F">
        <w:t>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w:t>
      </w:r>
      <w:r w:rsidR="00386F3C">
        <w:t xml:space="preserve"> </w:t>
      </w:r>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to emphasize this point.</w:t>
      </w:r>
    </w:p>
    <w:p w14:paraId="644E805D" w14:textId="1F82EF8F" w:rsidR="00805086" w:rsidRPr="007D5E4F" w:rsidRDefault="00746336" w:rsidP="00064967">
      <w:pPr>
        <w:rPr>
          <w:rFonts w:ascii="Calibri" w:hAnsi="Calibri"/>
          <w:color w:val="000000"/>
          <w:szCs w:val="24"/>
        </w:rPr>
      </w:pPr>
      <w:r w:rsidRPr="007D5E4F">
        <w:t>Please note that w</w:t>
      </w:r>
      <w:r w:rsidR="00805086" w:rsidRPr="007D5E4F">
        <w:t>e use the term therapeutic options and therapeutic recommendations synonymously here.</w:t>
      </w:r>
    </w:p>
    <w:p w14:paraId="099C0A87" w14:textId="2B2741D6" w:rsidR="00B31B95" w:rsidRPr="007D5E4F" w:rsidRDefault="00B31B95" w:rsidP="00A82931">
      <w:pPr>
        <w:pStyle w:val="Heading2"/>
      </w:pPr>
      <w:bookmarkStart w:id="72" w:name="_Toc10520140"/>
      <w:r w:rsidRPr="007D5E4F">
        <w:t>Scenario</w:t>
      </w:r>
      <w:r w:rsidR="00A44EF1" w:rsidRPr="007D5E4F">
        <w:t xml:space="preserve">: </w:t>
      </w:r>
      <w:r w:rsidRPr="007D5E4F">
        <w:t xml:space="preserve">No </w:t>
      </w:r>
      <w:r w:rsidR="006D4B1E" w:rsidRPr="007D5E4F">
        <w:t>DM</w:t>
      </w:r>
      <w:r w:rsidRPr="007D5E4F">
        <w:t xml:space="preserve"> drugs</w:t>
      </w:r>
      <w:bookmarkEnd w:id="72"/>
    </w:p>
    <w:p w14:paraId="7977C716" w14:textId="68D4821A" w:rsidR="00110171" w:rsidRPr="007D5E4F" w:rsidRDefault="00110171" w:rsidP="00D532BB">
      <w:r w:rsidRPr="007D5E4F">
        <w:t xml:space="preserve">Generally speaking, if a patient is not at goal, the protocol is to add one drug at a time at a low </w:t>
      </w:r>
      <w:proofErr w:type="gramStart"/>
      <w:r w:rsidRPr="007D5E4F">
        <w:t>dose, and</w:t>
      </w:r>
      <w:proofErr w:type="gramEnd"/>
      <w:r w:rsidRPr="007D5E4F">
        <w:t xml:space="preserve"> titrate the drug to its maximum dose before adding a second drug.</w:t>
      </w:r>
    </w:p>
    <w:p w14:paraId="4B75DDEA" w14:textId="456114F4"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alogliptin, and only if patient has a prescription for another DM and </w:t>
      </w:r>
      <w:proofErr w:type="spellStart"/>
      <w:r w:rsidR="00FF5AD2" w:rsidRPr="007D5E4F">
        <w:t>AND</w:t>
      </w:r>
      <w:proofErr w:type="spellEnd"/>
      <w:r w:rsidR="00FF5AD2" w:rsidRPr="007D5E4F">
        <w:t xml:space="preserve"> </w:t>
      </w:r>
      <w:r w:rsidRPr="007D5E4F">
        <w:t>has CVD, empagliflozin</w:t>
      </w:r>
      <w:r w:rsidR="00FF5AD2" w:rsidRPr="007D5E4F">
        <w:t xml:space="preserve"> and sem</w:t>
      </w:r>
      <w:r w:rsidR="00B77920" w:rsidRPr="007D5E4F">
        <w:t>a</w:t>
      </w:r>
      <w:r w:rsidR="00FF5AD2" w:rsidRPr="007D5E4F">
        <w:t>glutide</w:t>
      </w:r>
      <w:r w:rsidRPr="007D5E4F">
        <w:t>.</w:t>
      </w:r>
      <w:r w:rsidR="00386F3C">
        <w:t xml:space="preserve"> </w:t>
      </w:r>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 xml:space="preserve">CVD Codes for use with </w:t>
      </w:r>
      <w:proofErr w:type="spellStart"/>
      <w:r w:rsidR="00566AAF" w:rsidRPr="007D5E4F">
        <w:rPr>
          <w:rStyle w:val="IntenseEmphasis"/>
        </w:rPr>
        <w:t>Empaglifozin</w:t>
      </w:r>
      <w:proofErr w:type="spellEnd"/>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 xml:space="preserve">If the </w:t>
      </w:r>
      <w:proofErr w:type="gramStart"/>
      <w:r w:rsidRPr="007D5E4F">
        <w:t>first and second lines</w:t>
      </w:r>
      <w:proofErr w:type="gramEnd"/>
      <w:r w:rsidRPr="007D5E4F">
        <w:t xml:space="preserve">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lastRenderedPageBreak/>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73" w:name="_Ref491899111"/>
      <w:bookmarkStart w:id="74" w:name="_Ref491899115"/>
      <w:bookmarkStart w:id="75" w:name="_Toc10520141"/>
      <w:r w:rsidRPr="007D5E4F">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73"/>
      <w:bookmarkEnd w:id="74"/>
      <w:bookmarkEnd w:id="75"/>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t xml:space="preserve">Has an Absolute </w:t>
      </w:r>
      <w:r w:rsidR="00ED7E84" w:rsidRPr="007D5E4F">
        <w:t>Contraindicat</w:t>
      </w:r>
      <w:r w:rsidRPr="007D5E4F">
        <w:t xml:space="preserve">ion </w:t>
      </w:r>
      <w:proofErr w:type="gramStart"/>
      <w:r w:rsidRPr="007D5E4F">
        <w:t>or</w:t>
      </w:r>
      <w:proofErr w:type="gramEnd"/>
    </w:p>
    <w:p w14:paraId="4D09152A" w14:textId="0975C54D" w:rsidR="00D50E0C" w:rsidRPr="007D5E4F" w:rsidRDefault="008D3DC8" w:rsidP="00BF22F2">
      <w:pPr>
        <w:pStyle w:val="ListParagraph"/>
        <w:numPr>
          <w:ilvl w:val="0"/>
          <w:numId w:val="15"/>
        </w:numPr>
      </w:pPr>
      <w:r w:rsidRPr="007D5E4F">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6BF3D0EC" w14:textId="59C10259" w:rsidR="00ED7A52"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 xml:space="preserve">The five possible recommendations, when the patient has an active prescription of metformin, are indicated with alphabetical labels (e.g. Case A, Case B, </w:t>
      </w:r>
      <w:proofErr w:type="spellStart"/>
      <w:r w:rsidR="009F7041" w:rsidRPr="007D5E4F">
        <w:t>etc</w:t>
      </w:r>
      <w:proofErr w:type="spellEnd"/>
      <w:r w:rsidR="009F7041" w:rsidRPr="007D5E4F">
        <w:t>).</w:t>
      </w:r>
      <w:r w:rsidR="00386F3C">
        <w:t xml:space="preserve"> </w:t>
      </w:r>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2898C89B" w14:textId="57A955A9" w:rsidR="00B31B95" w:rsidRPr="007D5E4F" w:rsidRDefault="00B31B95" w:rsidP="00C00247">
      <w:pPr>
        <w:pStyle w:val="Heading3"/>
      </w:pPr>
      <w:bookmarkStart w:id="76" w:name="_Toc10520142"/>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76"/>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544E98B8" w14:textId="1AC972DF" w:rsidR="0003696D" w:rsidRPr="007D5E4F" w:rsidRDefault="000F7CFA" w:rsidP="0003696D">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1A90CDAB" w14:textId="668FA1F6" w:rsidR="00F20924" w:rsidRPr="007D5E4F" w:rsidRDefault="00F20924" w:rsidP="00F20924">
      <w:pPr>
        <w:pStyle w:val="ListParagraph"/>
        <w:numPr>
          <w:ilvl w:val="0"/>
          <w:numId w:val="16"/>
        </w:numPr>
      </w:pPr>
      <w:r w:rsidRPr="007D5E4F">
        <w:t>If metformin does not have an absolute contraindication, it is not at maximum dose,</w:t>
      </w:r>
      <w:r>
        <w:t xml:space="preserve"> is above the lower bound (i</w:t>
      </w:r>
      <w:r w:rsidRPr="00F20924">
        <w:t>ncrease dose ceiling</w:t>
      </w:r>
      <w:r>
        <w:t>),</w:t>
      </w:r>
      <w:r w:rsidRPr="007D5E4F">
        <w:t xml:space="preserve"> and the dose can be increased:</w:t>
      </w:r>
    </w:p>
    <w:p w14:paraId="591F230F" w14:textId="661AC2E0" w:rsidR="00F20924" w:rsidRDefault="00F20924" w:rsidP="00F20924">
      <w:pPr>
        <w:pStyle w:val="ListParagraph"/>
        <w:numPr>
          <w:ilvl w:val="1"/>
          <w:numId w:val="16"/>
        </w:numPr>
      </w:pPr>
      <w:r w:rsidRPr="007D5E4F">
        <w:lastRenderedPageBreak/>
        <w:t>Then the recommendation is to increase the dose</w:t>
      </w:r>
      <w:r>
        <w:t>, issue a message to “</w:t>
      </w:r>
      <w:r>
        <w:rPr>
          <w:rFonts w:eastAsia="Times New Roman" w:cs="Helvetica"/>
        </w:rPr>
        <w:t>Consider increase to max dose metformin (if tolerated); otherwise consider second-line meds,</w:t>
      </w:r>
      <w:r>
        <w:t xml:space="preserve">” and </w:t>
      </w:r>
      <w:r>
        <w:rPr>
          <w:rFonts w:eastAsia="Times New Roman" w:cs="Helvetica"/>
        </w:rPr>
        <w:t>recommend adding as second-line medication</w:t>
      </w:r>
    </w:p>
    <w:p w14:paraId="59E5ACC6" w14:textId="5D0D0FAC" w:rsidR="00590398" w:rsidRPr="007D5E4F" w:rsidRDefault="008D3DC8" w:rsidP="00BF22F2">
      <w:pPr>
        <w:pStyle w:val="ListParagraph"/>
        <w:numPr>
          <w:ilvl w:val="0"/>
          <w:numId w:val="16"/>
        </w:numPr>
      </w:pPr>
      <w:r w:rsidRPr="007D5E4F">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60EEAF06"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r w:rsidR="00386F3C">
        <w:t xml:space="preserve"> </w:t>
      </w:r>
      <w:r w:rsidRPr="007D5E4F">
        <w:t>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22DB7050"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w:t>
      </w:r>
      <w:r w:rsidR="00386F3C">
        <w:t xml:space="preserve"> </w:t>
      </w:r>
      <w:r w:rsidR="00821FC4" w:rsidRPr="007D5E4F">
        <w:t>Alogliptin, empagliflozin and</w:t>
      </w:r>
      <w:r w:rsidR="00CA05AD" w:rsidRPr="007D5E4F">
        <w:t xml:space="preserve"> semaglutide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DM med)</w:t>
      </w:r>
      <w:r w:rsidR="00386F3C">
        <w:t xml:space="preserve"> </w:t>
      </w:r>
      <w:r w:rsidR="00475A3C" w:rsidRPr="007D5E4F">
        <w:t>(</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77" w:name="_Toc10520143"/>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77"/>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78" w:name="_Hlk518385919"/>
      <w:r w:rsidRPr="007D5E4F">
        <w:lastRenderedPageBreak/>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glipizide and </w:t>
      </w:r>
      <w:proofErr w:type="spellStart"/>
      <w:r w:rsidR="009B1ACF" w:rsidRPr="007D5E4F">
        <w:t>pio</w:t>
      </w:r>
      <w:proofErr w:type="spellEnd"/>
      <w:r w:rsidR="009B1ACF" w:rsidRPr="007D5E4F">
        <w:t xml:space="preserve"> only.</w:t>
      </w:r>
    </w:p>
    <w:bookmarkEnd w:id="78"/>
    <w:p w14:paraId="3C2238A3" w14:textId="54898E67" w:rsidR="00CA0881" w:rsidRPr="007D5E4F" w:rsidRDefault="00ED7E84" w:rsidP="00E83F06">
      <w:r w:rsidRPr="007D5E4F">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79" w:name="_Ref491900690"/>
      <w:bookmarkStart w:id="80" w:name="_Ref491900694"/>
      <w:bookmarkStart w:id="81" w:name="_Toc10520144"/>
      <w:r w:rsidRPr="007D5E4F">
        <w:t>Scenario</w:t>
      </w:r>
      <w:r w:rsidR="00910307" w:rsidRPr="007D5E4F">
        <w:t xml:space="preserve">: </w:t>
      </w:r>
      <w:r w:rsidRPr="007D5E4F">
        <w:t xml:space="preserve">Two </w:t>
      </w:r>
      <w:r w:rsidR="006D4B1E" w:rsidRPr="007D5E4F">
        <w:t>DM</w:t>
      </w:r>
      <w:r w:rsidRPr="007D5E4F">
        <w:t xml:space="preserve"> drugs</w:t>
      </w:r>
      <w:bookmarkEnd w:id="79"/>
      <w:bookmarkEnd w:id="80"/>
      <w:bookmarkEnd w:id="81"/>
    </w:p>
    <w:p w14:paraId="6E89F5A4" w14:textId="0EAA0EFF"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One Drug Scenario.</w:t>
      </w:r>
      <w:r w:rsidR="00386F3C">
        <w:rPr>
          <w:szCs w:val="24"/>
        </w:rPr>
        <w:t xml:space="preserve"> </w:t>
      </w:r>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82" w:name="_Ref491900335"/>
      <w:bookmarkStart w:id="83" w:name="_Toc10520145"/>
      <w:r w:rsidRPr="007D5E4F">
        <w:lastRenderedPageBreak/>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82"/>
      <w:r w:rsidR="00C13489" w:rsidRPr="007D5E4F">
        <w:t xml:space="preserve"> (Two currently prescribed drugs)</w:t>
      </w:r>
      <w:bookmarkEnd w:id="83"/>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7D5E4F"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45081A" w:rsidRDefault="0045081A"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" filled="f" stroked="f">
                      <v:textbox style="mso-fit-shape-to-text:t">
                        <w:txbxContent>
                          <w:p w14:paraId="22C3A1CC" w14:textId="08AA2E2A" w:rsidR="0045081A" w:rsidRDefault="0045081A"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021A5A">
                  <w:pPr>
                    <w:keepNext/>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021A5A">
            <w:pPr>
              <w:keepNext/>
              <w:spacing w:line="240" w:lineRule="auto"/>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5</w:t>
            </w:r>
          </w:p>
        </w:tc>
      </w:tr>
      <w:tr w:rsidR="002819F5" w:rsidRPr="007D5E4F"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ncr</w:t>
            </w:r>
            <w:proofErr w:type="spellEnd"/>
            <w:r w:rsidRPr="007D5E4F">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12</w:t>
            </w:r>
          </w:p>
        </w:tc>
      </w:tr>
      <w:tr w:rsidR="002819F5" w:rsidRPr="007D5E4F"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13</w:t>
            </w:r>
          </w:p>
        </w:tc>
      </w:tr>
      <w:tr w:rsidR="002819F5" w:rsidRPr="007D5E4F"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14</w:t>
            </w:r>
          </w:p>
        </w:tc>
      </w:tr>
      <w:tr w:rsidR="002819F5" w:rsidRPr="007D5E4F"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84" w:name="_Toc10520146"/>
      <w:r w:rsidRPr="007D5E4F">
        <w:t>Possible Actions</w:t>
      </w:r>
      <w:bookmarkEnd w:id="84"/>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r w:rsidR="009B1ACF" w:rsidRPr="007D5E4F">
        <w:t xml:space="preserve">glipizide and </w:t>
      </w:r>
      <w:proofErr w:type="spellStart"/>
      <w:r w:rsidR="009B1ACF" w:rsidRPr="007D5E4F">
        <w:t>pio</w:t>
      </w:r>
      <w:proofErr w:type="spellEnd"/>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r w:rsidRPr="007D5E4F">
        <w:t>if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4304A69A" w:rsidR="001538CB" w:rsidRPr="007D5E4F" w:rsidRDefault="0003140D" w:rsidP="001538CB">
      <w:pPr>
        <w:ind w:left="1080"/>
        <w:rPr>
          <w:szCs w:val="24"/>
        </w:rPr>
      </w:pPr>
      <w:r w:rsidRPr="007D5E4F">
        <w:rPr>
          <w:szCs w:val="24"/>
        </w:rPr>
        <w:lastRenderedPageBreak/>
        <w:t>Reminder:</w:t>
      </w:r>
      <w:r w:rsidR="00386F3C">
        <w:rPr>
          <w:szCs w:val="24"/>
        </w:rPr>
        <w:t xml:space="preserve"> </w:t>
      </w:r>
      <w:proofErr w:type="spellStart"/>
      <w:r w:rsidRPr="007D5E4F">
        <w:rPr>
          <w:szCs w:val="24"/>
        </w:rPr>
        <w:t>alogliptin</w:t>
      </w:r>
      <w:proofErr w:type="spellEnd"/>
      <w:r w:rsidRPr="007D5E4F">
        <w:rPr>
          <w:szCs w:val="24"/>
        </w:rPr>
        <w:t xml:space="preserve">, </w:t>
      </w:r>
      <w:proofErr w:type="spellStart"/>
      <w:r w:rsidRPr="007D5E4F">
        <w:rPr>
          <w:szCs w:val="24"/>
        </w:rPr>
        <w:t>empa</w:t>
      </w:r>
      <w:proofErr w:type="spellEnd"/>
      <w:r w:rsidRPr="007D5E4F">
        <w:rPr>
          <w:szCs w:val="24"/>
        </w:rPr>
        <w:t xml:space="preserve"> and </w:t>
      </w:r>
      <w:proofErr w:type="spellStart"/>
      <w:r w:rsidRPr="007D5E4F">
        <w:rPr>
          <w:szCs w:val="24"/>
        </w:rPr>
        <w:t>semaglutide</w:t>
      </w:r>
      <w:proofErr w:type="spellEnd"/>
      <w:r w:rsidRPr="007D5E4F">
        <w:rPr>
          <w:szCs w:val="24"/>
        </w:rPr>
        <w:t xml:space="preserve"> are</w:t>
      </w:r>
      <w:r w:rsidR="001538CB" w:rsidRPr="007D5E4F">
        <w:rPr>
          <w:szCs w:val="24"/>
        </w:rPr>
        <w:t xml:space="preserve"> only recommended if patient already has an Rx for another DM med.</w:t>
      </w:r>
      <w:r w:rsidR="00386F3C">
        <w:rPr>
          <w:szCs w:val="24"/>
        </w:rPr>
        <w:t xml:space="preserve"> </w:t>
      </w:r>
      <w:r w:rsidR="001538CB" w:rsidRPr="007D5E4F">
        <w:rPr>
          <w:szCs w:val="24"/>
        </w:rPr>
        <w:t xml:space="preserve">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w:t>
      </w:r>
      <w:r w:rsidR="00C92403" w:rsidRPr="007D5E4F">
        <w:lastRenderedPageBreak/>
        <w:t>“do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30E87EBB"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the</w:t>
      </w:r>
      <w:r w:rsidR="00386F3C">
        <w:t xml:space="preserve"> </w:t>
      </w:r>
      <w:r w:rsidR="00C92403" w:rsidRPr="007D5E4F">
        <w:t>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3852308B"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the</w:t>
      </w:r>
      <w:r w:rsidR="00386F3C">
        <w:t xml:space="preserve"> </w:t>
      </w:r>
      <w:r w:rsidRPr="007D5E4F">
        <w:t>dosage increased, then increase the dose of the drug</w:t>
      </w:r>
      <w:r w:rsidR="003D494E" w:rsidRPr="007D5E4F">
        <w:t>;</w:t>
      </w:r>
      <w:r w:rsidR="00386F3C">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290DFE5A" w:rsidR="00B31B95" w:rsidRPr="007D5E4F" w:rsidRDefault="00B31B95" w:rsidP="00B31B95">
      <w:pPr>
        <w:rPr>
          <w:szCs w:val="24"/>
        </w:rPr>
      </w:pPr>
      <w:r w:rsidRPr="007D5E4F">
        <w:rPr>
          <w:szCs w:val="24"/>
        </w:rPr>
        <w:t xml:space="preserve">Whenever a third drug is added, there is a </w:t>
      </w:r>
      <w:r w:rsidR="00ED7A52" w:rsidRPr="007D5E4F">
        <w:rPr>
          <w:szCs w:val="24"/>
        </w:rPr>
        <w:t>message to consider a referral</w:t>
      </w:r>
      <w:r w:rsidRPr="007D5E4F">
        <w:rPr>
          <w:szCs w:val="24"/>
        </w:rPr>
        <w:t xml:space="preserve"> to an endocrinologist.</w:t>
      </w:r>
    </w:p>
    <w:p w14:paraId="34D8C31C" w14:textId="77777777" w:rsidR="00CA0881" w:rsidRPr="007D5E4F" w:rsidRDefault="00CA0881" w:rsidP="00CA0881">
      <w:pPr>
        <w:pStyle w:val="Heading3"/>
      </w:pPr>
      <w:bookmarkStart w:id="85" w:name="_Toc10520147"/>
      <w:bookmarkStart w:id="86" w:name="_Hlk510532432"/>
      <w:r w:rsidRPr="007D5E4F">
        <w:t>Actions in the presence of bad drug partner</w:t>
      </w:r>
      <w:bookmarkEnd w:id="85"/>
    </w:p>
    <w:p w14:paraId="1E15B7F6" w14:textId="3DDAD63B"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w:t>
      </w:r>
      <w:r w:rsidR="005D5F55">
        <w:rPr>
          <w:szCs w:val="24"/>
        </w:rPr>
        <w:t xml:space="preserve"> </w:t>
      </w:r>
      <w:r w:rsidRPr="007D5E4F">
        <w:rPr>
          <w:szCs w:val="24"/>
        </w:rPr>
        <w:t>In addition,</w:t>
      </w:r>
    </w:p>
    <w:p w14:paraId="54865785" w14:textId="0350D5D6" w:rsidR="0039707B" w:rsidRPr="007D5E4F" w:rsidRDefault="0039707B" w:rsidP="0039707B">
      <w:pPr>
        <w:pStyle w:val="ListParagraph"/>
        <w:numPr>
          <w:ilvl w:val="2"/>
          <w:numId w:val="6"/>
        </w:numPr>
      </w:pPr>
      <w:r w:rsidRPr="007D5E4F">
        <w:rPr>
          <w:szCs w:val="24"/>
        </w:rPr>
        <w:lastRenderedPageBreak/>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87" w:name="_Hlk511040886"/>
      <w:bookmarkEnd w:id="86"/>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If the bad drug partners are from different DM medication classes (e.g. empagliflozin and semaglutide), we will still give recommendations for each of the drugs separately, as well as issue the following message:</w:t>
      </w:r>
    </w:p>
    <w:p w14:paraId="74D7964F" w14:textId="75A41B60" w:rsidR="000F70E7" w:rsidRPr="007D5E4F" w:rsidRDefault="000F70E7" w:rsidP="000F70E7">
      <w:pPr>
        <w:pStyle w:val="ListParagraph"/>
        <w:ind w:left="1440"/>
      </w:pPr>
      <w:r w:rsidRPr="007D5E4F">
        <w:rPr>
          <w:szCs w:val="24"/>
        </w:rPr>
        <w:t>“Pt has Rx for empagliflozin and semaglutide.</w:t>
      </w:r>
      <w:r w:rsidR="005D5F55">
        <w:rPr>
          <w:szCs w:val="24"/>
        </w:rPr>
        <w:t xml:space="preserve"> </w:t>
      </w:r>
      <w:r w:rsidRPr="007D5E4F">
        <w:rPr>
          <w:szCs w:val="24"/>
        </w:rPr>
        <w:t>Stop one.’</w:t>
      </w:r>
    </w:p>
    <w:bookmarkEnd w:id="87"/>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88" w:name="_Ref511734083"/>
      <w:bookmarkStart w:id="89" w:name="_Toc10520148"/>
      <w:r w:rsidRPr="007D5E4F">
        <w:t>Additional Messages</w:t>
      </w:r>
      <w:bookmarkEnd w:id="88"/>
      <w:bookmarkEnd w:id="89"/>
    </w:p>
    <w:p w14:paraId="6EE72F64" w14:textId="3BB7C41C" w:rsidR="00C23500" w:rsidRPr="007D5E4F" w:rsidRDefault="00294614" w:rsidP="00294614">
      <w:r w:rsidRPr="007D5E4F">
        <w:t>As described previously, “Collateral messages” appear next to the drug recommendation.</w:t>
      </w:r>
      <w:r w:rsidR="00386F3C">
        <w:t xml:space="preserve"> </w:t>
      </w:r>
      <w:r w:rsidRPr="007D5E4F">
        <w:t>There are also other messages that do not appear next to a therapeutic option.</w:t>
      </w:r>
      <w:r w:rsidR="00386F3C">
        <w:t xml:space="preserve"> </w:t>
      </w:r>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r w:rsidR="00C0365A" w:rsidRPr="00C0365A">
        <w:t>Note:</w:t>
      </w:r>
      <w:r w:rsidR="00386F3C">
        <w:t xml:space="preserve"> </w:t>
      </w:r>
      <w:r w:rsidR="00C0365A" w:rsidRPr="00C0365A">
        <w:t>text of messages in KB have been revised and are not exactly the same as written here.</w:t>
      </w:r>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t>The use of different message types is, in part, to determine where the messages is displayed on the GUI (when they are not Collateral messages).</w:t>
      </w:r>
    </w:p>
    <w:p w14:paraId="3DE174B5" w14:textId="37E25C56" w:rsidR="00417D72" w:rsidRPr="007D5E4F" w:rsidRDefault="001A6709" w:rsidP="001A6709">
      <w:pPr>
        <w:spacing w:before="0" w:after="0"/>
      </w:pPr>
      <w:r w:rsidRPr="007D5E4F">
        <w:t>Patients who are out of scope, receive Out of scope messages and no drug recommendations.</w:t>
      </w:r>
      <w:r w:rsidR="00386F3C">
        <w:t xml:space="preserve"> </w:t>
      </w:r>
      <w:r w:rsidR="00362CC5" w:rsidRPr="007D5E4F">
        <w:t>Patients who are not out of scope, who also do not receive drug recommendations, receive a “No Drug recommendation” message.</w:t>
      </w:r>
      <w:r w:rsidR="00386F3C">
        <w:t xml:space="preserve"> </w:t>
      </w:r>
      <w:r w:rsidRPr="007D5E4F">
        <w:t xml:space="preserve">Patients with drug recommendations can receive </w:t>
      </w:r>
      <w:r w:rsidRPr="007D5E4F">
        <w:lastRenderedPageBreak/>
        <w:t>messages that are Primary recommendation and Drug-related messages; both high priority messages.</w:t>
      </w:r>
      <w:r w:rsidR="00386F3C">
        <w:t xml:space="preserve"> </w:t>
      </w:r>
      <w:r w:rsidRPr="007D5E4F">
        <w:t>The separation into these different types is to enable the aggregation of drug-related messages together.</w:t>
      </w:r>
      <w:r w:rsidR="00386F3C">
        <w:t xml:space="preserve"> </w:t>
      </w:r>
      <w:r w:rsidR="00417D72" w:rsidRPr="007D5E4F">
        <w:t xml:space="preserve">Patients can also receive </w:t>
      </w:r>
      <w:r w:rsidRPr="007D5E4F">
        <w:t>General info message</w:t>
      </w:r>
      <w:r w:rsidR="00417D72" w:rsidRPr="007D5E4F">
        <w:t>s that</w:t>
      </w:r>
      <w:r w:rsidRPr="007D5E4F">
        <w:t xml:space="preserve"> are of lower priority.</w:t>
      </w:r>
    </w:p>
    <w:p w14:paraId="7D2A37AC" w14:textId="77777777" w:rsidR="00417D72" w:rsidRPr="007D5E4F" w:rsidRDefault="00417D72" w:rsidP="001A6709">
      <w:pPr>
        <w:spacing w:before="0" w:after="0"/>
      </w:pPr>
    </w:p>
    <w:p w14:paraId="57A6AE94" w14:textId="67156832" w:rsidR="00417D72" w:rsidRPr="007D5E4F" w:rsidRDefault="00417D72" w:rsidP="001A6709">
      <w:pPr>
        <w:spacing w:before="0" w:after="0"/>
      </w:pPr>
      <w:r w:rsidRPr="007D5E4F">
        <w:t>Note that there are Collateral messages that have message type=General info.</w:t>
      </w:r>
      <w:r w:rsidR="00386F3C">
        <w:t xml:space="preserve"> </w:t>
      </w:r>
      <w:r w:rsidRPr="007D5E4F">
        <w:t>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19DD5A7D" w:rsidR="001A6709" w:rsidRPr="007D5E4F" w:rsidRDefault="001A6709" w:rsidP="001A6709">
      <w:pPr>
        <w:spacing w:before="0" w:after="0"/>
      </w:pPr>
      <w:r w:rsidRPr="007D5E4F">
        <w:t>We list below,</w:t>
      </w:r>
      <w:r w:rsidR="00417D72" w:rsidRPr="007D5E4F">
        <w:t xml:space="preserve"> Out of scope messages,</w:t>
      </w:r>
      <w:r w:rsidR="00386F3C">
        <w:t xml:space="preserve"> </w:t>
      </w:r>
      <w:r w:rsidR="00362CC5" w:rsidRPr="007D5E4F">
        <w:t xml:space="preserve">No Drug recommendation messages, </w:t>
      </w:r>
      <w:r w:rsidRPr="007D5E4F">
        <w:t>Primary recommendations, Drug-related messages, and General info messages, in that order.</w:t>
      </w:r>
      <w:r w:rsidR="00386F3C">
        <w:t xml:space="preserve"> </w:t>
      </w:r>
      <w:r w:rsidRPr="007D5E4F">
        <w:t>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6EABCF9C" w:rsidR="001A6709" w:rsidRPr="007D5E4F" w:rsidRDefault="001A6709" w:rsidP="001A6709">
      <w:pPr>
        <w:tabs>
          <w:tab w:val="left" w:pos="360"/>
        </w:tabs>
        <w:spacing w:before="0" w:after="0" w:line="276" w:lineRule="auto"/>
        <w:ind w:left="720"/>
      </w:pPr>
      <w:r w:rsidRPr="007D5E4F">
        <w:t>“Pt has Rx for ?</w:t>
      </w:r>
      <w:proofErr w:type="spellStart"/>
      <w:r w:rsidRPr="007D5E4F">
        <w:t>Not_Encoded_DM_drug</w:t>
      </w:r>
      <w:proofErr w:type="spellEnd"/>
      <w:r w:rsidR="00386F3C">
        <w:t xml:space="preserve"> </w:t>
      </w:r>
      <w:r w:rsidRPr="007D5E4F">
        <w:t>that we have not evaluated and cannot give recommendations.</w:t>
      </w:r>
      <w:r w:rsidR="00386F3C">
        <w:t xml:space="preserve"> </w:t>
      </w:r>
      <w:r w:rsidRPr="007D5E4F">
        <w:t>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r w:rsidRPr="007D5E4F">
        <w:t>Where ?</w:t>
      </w:r>
      <w:proofErr w:type="spellStart"/>
      <w:r w:rsidRPr="007D5E4F">
        <w:t>Not_Encoded_DM_drug</w:t>
      </w:r>
      <w:proofErr w:type="spellEnd"/>
      <w:r w:rsidRPr="007D5E4F">
        <w:t xml:space="preserve">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06EE5D22" w:rsidR="001A6709" w:rsidRPr="007D5E4F" w:rsidRDefault="001A6709" w:rsidP="001A6709">
      <w:pPr>
        <w:pStyle w:val="ListParagraph"/>
        <w:tabs>
          <w:tab w:val="left" w:pos="360"/>
        </w:tabs>
        <w:spacing w:before="0" w:after="0" w:line="276" w:lineRule="auto"/>
        <w:ind w:left="720"/>
      </w:pPr>
      <w:r w:rsidRPr="007D5E4F">
        <w:t>“Pt has Rx for 3+ DM drugs: ?</w:t>
      </w:r>
      <w:proofErr w:type="spellStart"/>
      <w:r w:rsidRPr="007D5E4F">
        <w:t>Encoded_DM_drug</w:t>
      </w:r>
      <w:proofErr w:type="spellEnd"/>
      <w:r w:rsidRPr="007D5E4F">
        <w:t>.</w:t>
      </w:r>
      <w:r w:rsidR="00386F3C">
        <w:t xml:space="preserve"> </w:t>
      </w:r>
      <w:r w:rsidRPr="007D5E4F">
        <w:t>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E83F06">
      <w:pPr>
        <w:spacing w:after="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lastRenderedPageBreak/>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w:t>
      </w:r>
      <w:proofErr w:type="spellStart"/>
      <w:r w:rsidRPr="007D5E4F">
        <w:t>pt</w:t>
      </w:r>
      <w:proofErr w:type="spellEnd"/>
      <w:r w:rsidRPr="007D5E4F">
        <w:t xml:space="preserve"> </w:t>
      </w:r>
      <w:r w:rsidR="001055FB" w:rsidRPr="007D5E4F">
        <w:t xml:space="preserve">truly </w:t>
      </w:r>
      <w:r w:rsidRPr="007D5E4F">
        <w:t>has type 1 DM, these recommendations</w:t>
      </w:r>
      <w:r w:rsidR="00CB7E14" w:rsidRPr="007D5E4F">
        <w:t xml:space="preserve"> DO NOT APPLY</w:t>
      </w:r>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65FF5EE1" w:rsidR="00F0147A" w:rsidRPr="007D5E4F" w:rsidRDefault="00F0147A" w:rsidP="00F0147A">
      <w:pPr>
        <w:pStyle w:val="ListParagraph"/>
        <w:ind w:left="720"/>
      </w:pPr>
      <w:r w:rsidRPr="007D5E4F">
        <w:t>“Pt has Rx for DM med but no DM Dx.</w:t>
      </w:r>
      <w:r w:rsidR="00386F3C">
        <w:t xml:space="preserve"> </w:t>
      </w:r>
      <w:r w:rsidRPr="007D5E4F">
        <w:t>Will assume Dx of DM2.”</w:t>
      </w:r>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3C6BE76D" w:rsidR="00E00DA4" w:rsidRPr="007D5E4F" w:rsidRDefault="00E00DA4" w:rsidP="001A6709">
      <w:pPr>
        <w:ind w:left="720"/>
      </w:pPr>
      <w:r w:rsidRPr="007D5E4F">
        <w:t>ALERT:</w:t>
      </w:r>
      <w:r w:rsidR="00386F3C">
        <w:t xml:space="preserve"> </w:t>
      </w:r>
      <w:proofErr w:type="spellStart"/>
      <w:r w:rsidRPr="007D5E4F">
        <w:t>pt</w:t>
      </w:r>
      <w:proofErr w:type="spellEnd"/>
      <w:r w:rsidRPr="007D5E4F">
        <w:t xml:space="preserve"> is not adherent to one or more meds; please evaluate.</w:t>
      </w:r>
      <w:r w:rsidR="00386F3C">
        <w:t xml:space="preserve"> </w:t>
      </w:r>
      <w:r w:rsidRPr="007D5E4F">
        <w:t>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bromocriptine or </w:t>
      </w:r>
      <w:proofErr w:type="spellStart"/>
      <w:r w:rsidR="00E54A06" w:rsidRPr="007D5E4F">
        <w:t>colesevelam</w:t>
      </w:r>
      <w:proofErr w:type="spellEnd"/>
      <w:r w:rsidR="00E54A06" w:rsidRPr="007D5E4F">
        <w:t xml:space="preserve"> </w:t>
      </w:r>
    </w:p>
    <w:p w14:paraId="524F7B0C" w14:textId="3D131915" w:rsidR="00E54A06" w:rsidRPr="007D5E4F" w:rsidRDefault="000B05F4" w:rsidP="001A6709">
      <w:pPr>
        <w:pStyle w:val="ListParagraph"/>
        <w:spacing w:before="0" w:after="120"/>
        <w:ind w:left="720"/>
      </w:pPr>
      <w:r w:rsidRPr="007D5E4F">
        <w:t>“</w:t>
      </w:r>
      <w:r w:rsidR="00497290" w:rsidRPr="007D5E4F">
        <w:t xml:space="preserve">Warning: bromocriptine and </w:t>
      </w:r>
      <w:proofErr w:type="spellStart"/>
      <w:r w:rsidR="00497290" w:rsidRPr="007D5E4F">
        <w:t>colesevelam</w:t>
      </w:r>
      <w:proofErr w:type="spellEnd"/>
      <w:r w:rsidR="00497290" w:rsidRPr="007D5E4F">
        <w:t xml:space="preserve">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 xml:space="preserve">“There are multiple </w:t>
      </w:r>
      <w:proofErr w:type="spellStart"/>
      <w:r w:rsidRPr="007D5E4F">
        <w:t>Rxs</w:t>
      </w:r>
      <w:proofErr w:type="spellEnd"/>
      <w:r w:rsidRPr="007D5E4F">
        <w:t xml:space="preserve"> for ?</w:t>
      </w:r>
      <w:proofErr w:type="spellStart"/>
      <w:r w:rsidRPr="007D5E4F">
        <w:t>dup_GL_drug</w:t>
      </w:r>
      <w:proofErr w:type="spellEnd"/>
      <w:r w:rsidRPr="007D5E4F">
        <w:t xml:space="preserve">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r w:rsidRPr="007D5E4F">
        <w:t>Where ?</w:t>
      </w:r>
      <w:proofErr w:type="spellStart"/>
      <w:r w:rsidRPr="007D5E4F">
        <w:t>dup_GL_drug</w:t>
      </w:r>
      <w:proofErr w:type="spellEnd"/>
      <w:r w:rsidRPr="007D5E4F">
        <w:t xml:space="preserve">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3DF7C0B8" w:rsidR="000B05F4" w:rsidRPr="007D5E4F" w:rsidRDefault="000B05F4" w:rsidP="000B05F4">
      <w:pPr>
        <w:spacing w:before="0" w:after="0"/>
        <w:ind w:left="720"/>
      </w:pPr>
      <w:r w:rsidRPr="007D5E4F">
        <w:t>“ALERT:</w:t>
      </w:r>
      <w:r w:rsidR="00386F3C">
        <w:t xml:space="preserve"> </w:t>
      </w:r>
      <w:r w:rsidRPr="007D5E4F">
        <w:t>bicarbonate level low: ?value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r w:rsidRPr="007D5E4F">
        <w:t>“ ?</w:t>
      </w:r>
      <w:proofErr w:type="spellStart"/>
      <w:r w:rsidRPr="007D5E4F">
        <w:t>drugName</w:t>
      </w:r>
      <w:proofErr w:type="spellEnd"/>
      <w:r w:rsidRPr="007D5E4F">
        <w:t xml:space="preserve"> dose (?</w:t>
      </w:r>
      <w:proofErr w:type="spellStart"/>
      <w:r w:rsidRPr="007D5E4F">
        <w:t>dailyDose</w:t>
      </w:r>
      <w:proofErr w:type="spellEnd"/>
      <w:r w:rsidRPr="007D5E4F">
        <w:t>) greater than max dose.”</w:t>
      </w:r>
    </w:p>
    <w:p w14:paraId="7DD98B7D" w14:textId="565BE567" w:rsidR="000B05F4" w:rsidRPr="007D5E4F" w:rsidRDefault="00477175" w:rsidP="001A6709">
      <w:pPr>
        <w:ind w:left="720"/>
      </w:pPr>
      <w:r w:rsidRPr="007D5E4F">
        <w:t>where $</w:t>
      </w:r>
      <w:proofErr w:type="spellStart"/>
      <w:r w:rsidRPr="007D5E4F">
        <w:t>drug_name</w:t>
      </w:r>
      <w:proofErr w:type="spellEnd"/>
      <w:r w:rsidRPr="007D5E4F">
        <w:t xml:space="preserve"> is a variable containing the name of the drug and ?</w:t>
      </w:r>
      <w:proofErr w:type="spellStart"/>
      <w:r w:rsidRPr="007D5E4F">
        <w:t>dailyDose</w:t>
      </w:r>
      <w:proofErr w:type="spellEnd"/>
      <w:r w:rsidRPr="007D5E4F">
        <w:t xml:space="preserv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lastRenderedPageBreak/>
        <w:t>Drug-related message</w:t>
      </w:r>
      <w:r w:rsidR="00DE6F0D" w:rsidRPr="007D5E4F">
        <w:t xml:space="preserve">, when we cannot recommend any </w:t>
      </w:r>
      <w:proofErr w:type="gramStart"/>
      <w:r w:rsidR="00DE6F0D" w:rsidRPr="007D5E4F">
        <w:t>first or second line</w:t>
      </w:r>
      <w:proofErr w:type="gramEnd"/>
      <w:r w:rsidR="00DE6F0D" w:rsidRPr="007D5E4F">
        <w:t xml:space="preserv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 xml:space="preserve">“Cannot recommend metformin, glipizide, pioglitazone, saxagliptin or, if CVD present, </w:t>
      </w:r>
      <w:proofErr w:type="spellStart"/>
      <w:r w:rsidRPr="007D5E4F">
        <w:t>empaglifozin</w:t>
      </w:r>
      <w:proofErr w:type="spellEnd"/>
      <w:r w:rsidRPr="007D5E4F">
        <w:t>. Please consider other drugs from Appendix B of the VA 2017 DM Guidelines.”</w:t>
      </w:r>
    </w:p>
    <w:p w14:paraId="66D8356D" w14:textId="326D2E19" w:rsidR="00DE6F0D" w:rsidRPr="007D5E4F" w:rsidRDefault="00DE6F0D" w:rsidP="001A6709">
      <w:pPr>
        <w:tabs>
          <w:tab w:val="left" w:pos="360"/>
        </w:tabs>
        <w:spacing w:before="0" w:after="0" w:line="276" w:lineRule="auto"/>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 xml:space="preserve">“If </w:t>
      </w:r>
      <w:proofErr w:type="spellStart"/>
      <w:r w:rsidRPr="007D5E4F">
        <w:t>pt</w:t>
      </w:r>
      <w:proofErr w:type="spellEnd"/>
      <w:r w:rsidRPr="007D5E4F">
        <w:t xml:space="preserve">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4AFB7209" w:rsidR="001A6709" w:rsidRPr="007D5E4F" w:rsidRDefault="001A6709" w:rsidP="001A6709">
      <w:pPr>
        <w:spacing w:before="0" w:after="0"/>
        <w:ind w:left="720"/>
      </w:pPr>
      <w:r w:rsidRPr="007D5E4F">
        <w:t xml:space="preserve">“Strongly recommend shared </w:t>
      </w:r>
      <w:proofErr w:type="gramStart"/>
      <w:r w:rsidRPr="007D5E4F">
        <w:t>decision making</w:t>
      </w:r>
      <w:proofErr w:type="gramEnd"/>
      <w:r w:rsidRPr="007D5E4F">
        <w:t xml:space="preserve"> process, where </w:t>
      </w:r>
      <w:proofErr w:type="spellStart"/>
      <w:r w:rsidRPr="007D5E4F">
        <w:t>pt</w:t>
      </w:r>
      <w:proofErr w:type="spellEnd"/>
      <w:r w:rsidRPr="007D5E4F">
        <w:t>, family and provider agree to plan of care and treatment. Info available.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7A3FB3AB" w:rsidR="001A6709" w:rsidRPr="007D5E4F" w:rsidRDefault="001A6709" w:rsidP="001A6709">
      <w:pPr>
        <w:spacing w:before="0" w:after="0" w:line="276" w:lineRule="auto"/>
        <w:ind w:left="720"/>
      </w:pPr>
      <w:r w:rsidRPr="007D5E4F">
        <w:rPr>
          <w:szCs w:val="24"/>
        </w:rPr>
        <w:t>“Lifestyle changes to control DM.</w:t>
      </w:r>
      <w:r w:rsidR="00386F3C">
        <w:rPr>
          <w:szCs w:val="24"/>
        </w:rPr>
        <w:t xml:space="preserve"> </w:t>
      </w:r>
      <w:r w:rsidRPr="007D5E4F">
        <w:rPr>
          <w:szCs w:val="24"/>
        </w:rPr>
        <w:t>Info available</w:t>
      </w:r>
      <w:r w:rsidR="00386F3C">
        <w:rPr>
          <w:szCs w:val="24"/>
        </w:rPr>
        <w:t xml:space="preserve"> </w:t>
      </w:r>
      <w:r w:rsidRPr="007D5E4F">
        <w:t>&lt;link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90" w:name="_Ref491886639"/>
      <w:bookmarkStart w:id="91" w:name="_Ref491886644"/>
      <w:bookmarkStart w:id="92" w:name="_Ref491886748"/>
      <w:bookmarkStart w:id="93" w:name="_Toc10520149"/>
      <w:r w:rsidRPr="007D5E4F">
        <w:lastRenderedPageBreak/>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90"/>
      <w:bookmarkEnd w:id="91"/>
      <w:bookmarkEnd w:id="92"/>
      <w:bookmarkEnd w:id="93"/>
    </w:p>
    <w:p w14:paraId="0279E45C" w14:textId="2453FCE0" w:rsidR="00CD13CD" w:rsidRPr="00E975FB" w:rsidRDefault="00CD13CD" w:rsidP="00E975FB">
      <w:pPr>
        <w:pStyle w:val="Heading2"/>
        <w:numPr>
          <w:ilvl w:val="0"/>
          <w:numId w:val="0"/>
        </w:numPr>
      </w:pPr>
      <w:bookmarkStart w:id="94" w:name="_Toc10520150"/>
      <w:r w:rsidRPr="00E975FB">
        <w:t>ICD</w:t>
      </w:r>
      <w:r w:rsidR="00200FA9" w:rsidRPr="00E975FB">
        <w:t>-</w:t>
      </w:r>
      <w:r w:rsidRPr="00E975FB">
        <w:t>9</w:t>
      </w:r>
      <w:bookmarkEnd w:id="94"/>
    </w:p>
    <w:tbl>
      <w:tblPr>
        <w:tblW w:w="9465" w:type="dxa"/>
        <w:tblInd w:w="93" w:type="dxa"/>
        <w:tblLook w:val="04A0" w:firstRow="1" w:lastRow="0" w:firstColumn="1" w:lastColumn="0" w:noHBand="0" w:noVBand="1"/>
      </w:tblPr>
      <w:tblGrid>
        <w:gridCol w:w="1220"/>
        <w:gridCol w:w="1315"/>
        <w:gridCol w:w="6930"/>
      </w:tblGrid>
      <w:tr w:rsidR="003237E6" w:rsidRPr="007D5E4F" w14:paraId="4AF63039" w14:textId="77777777" w:rsidTr="00833AF4">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7D5E4F" w:rsidRDefault="00373A07" w:rsidP="003237E6">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7D5E4F" w:rsidRDefault="003237E6" w:rsidP="003237E6">
            <w:pPr>
              <w:spacing w:line="240" w:lineRule="auto"/>
              <w:rPr>
                <w:rFonts w:ascii="Calibri" w:eastAsia="Times New Roman" w:hAnsi="Calibri" w:cs="Times New Roman"/>
                <w:b/>
                <w:bCs/>
                <w:color w:val="000000"/>
              </w:rPr>
            </w:pPr>
            <w:proofErr w:type="spellStart"/>
            <w:r w:rsidRPr="007D5E4F">
              <w:rPr>
                <w:rFonts w:ascii="Calibri" w:eastAsia="Times New Roman" w:hAnsi="Calibri" w:cs="Times New Roman"/>
                <w:b/>
                <w:bCs/>
                <w:color w:val="000000"/>
              </w:rPr>
              <w:t>KBName</w:t>
            </w:r>
            <w:proofErr w:type="spellEnd"/>
          </w:p>
        </w:tc>
        <w:tc>
          <w:tcPr>
            <w:tcW w:w="6930"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7D5E4F" w:rsidRDefault="003237E6" w:rsidP="003237E6">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Description</w:t>
            </w:r>
          </w:p>
        </w:tc>
      </w:tr>
      <w:tr w:rsidR="00C16D0D" w:rsidRPr="007D5E4F" w14:paraId="5455176D"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315" w:type="dxa"/>
            <w:tcBorders>
              <w:top w:val="nil"/>
              <w:left w:val="nil"/>
              <w:bottom w:val="single" w:sz="4" w:space="0" w:color="auto"/>
              <w:right w:val="single" w:sz="4" w:space="0" w:color="auto"/>
            </w:tcBorders>
            <w:shd w:val="clear" w:color="auto" w:fill="auto"/>
            <w:noWrap/>
            <w:vAlign w:val="bottom"/>
          </w:tcPr>
          <w:p w14:paraId="230626FA" w14:textId="2CDDA864"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tcPr>
          <w:p w14:paraId="3E1204F6" w14:textId="408BABE0"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315"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92C2A3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315"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FC1106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315"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48BF68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315"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A1795D4"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315"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271F9C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315"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076EDC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315"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43EA2A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315"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E2C45B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250.40</w:t>
            </w:r>
          </w:p>
        </w:tc>
        <w:tc>
          <w:tcPr>
            <w:tcW w:w="1315"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A9EBCF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250.42</w:t>
            </w:r>
          </w:p>
        </w:tc>
        <w:tc>
          <w:tcPr>
            <w:tcW w:w="1315"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FE5854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315"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F96F0D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315"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F89843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315"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2E44B63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315"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3AA6F91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315"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69ADA79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315"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09FD890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315"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622C891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315"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0296845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315"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27C42A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250.92</w:t>
            </w:r>
          </w:p>
        </w:tc>
        <w:tc>
          <w:tcPr>
            <w:tcW w:w="1315"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A36103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E975FB" w:rsidRDefault="00CD13CD" w:rsidP="00E975FB">
      <w:pPr>
        <w:pStyle w:val="Heading2"/>
        <w:numPr>
          <w:ilvl w:val="0"/>
          <w:numId w:val="0"/>
        </w:numPr>
      </w:pPr>
      <w:bookmarkStart w:id="95" w:name="_Toc10520151"/>
      <w:r w:rsidRPr="00E975FB">
        <w:lastRenderedPageBreak/>
        <w:t>ICD</w:t>
      </w:r>
      <w:r w:rsidR="00200FA9" w:rsidRPr="00E975FB">
        <w:t>-</w:t>
      </w:r>
      <w:r w:rsidRPr="00E975FB">
        <w:t>10</w:t>
      </w:r>
      <w:bookmarkEnd w:id="95"/>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54"/>
        <w:gridCol w:w="6944"/>
      </w:tblGrid>
      <w:tr w:rsidR="00833AF4" w:rsidRPr="00833AF4" w14:paraId="31D42CF9" w14:textId="77777777" w:rsidTr="00833AF4">
        <w:trPr>
          <w:trHeight w:val="288"/>
        </w:trPr>
        <w:tc>
          <w:tcPr>
            <w:tcW w:w="1185" w:type="dxa"/>
            <w:shd w:val="clear" w:color="auto" w:fill="auto"/>
            <w:noWrap/>
            <w:vAlign w:val="bottom"/>
          </w:tcPr>
          <w:p w14:paraId="3A07ADAF" w14:textId="356946E2" w:rsidR="00833AF4" w:rsidRPr="00833AF4" w:rsidRDefault="00833AF4" w:rsidP="00833AF4">
            <w:pPr>
              <w:spacing w:line="240" w:lineRule="auto"/>
              <w:rPr>
                <w:rFonts w:ascii="Calibri" w:eastAsia="Times New Roman" w:hAnsi="Calibri" w:cs="Times New Roman"/>
                <w:b/>
                <w:color w:val="000000"/>
              </w:rPr>
            </w:pPr>
            <w:r w:rsidRPr="00833AF4">
              <w:rPr>
                <w:rFonts w:ascii="Calibri" w:eastAsia="Times New Roman" w:hAnsi="Calibri" w:cs="Times New Roman"/>
                <w:b/>
                <w:color w:val="000000"/>
              </w:rPr>
              <w:t>ICD-10</w:t>
            </w:r>
          </w:p>
        </w:tc>
        <w:tc>
          <w:tcPr>
            <w:tcW w:w="1354" w:type="dxa"/>
            <w:vAlign w:val="bottom"/>
          </w:tcPr>
          <w:p w14:paraId="539EE239" w14:textId="27CF4640" w:rsidR="00833AF4" w:rsidRPr="00833AF4" w:rsidRDefault="00833AF4" w:rsidP="00833AF4">
            <w:pPr>
              <w:spacing w:line="240" w:lineRule="auto"/>
              <w:rPr>
                <w:rFonts w:ascii="Calibri" w:eastAsia="Times New Roman" w:hAnsi="Calibri" w:cs="Times New Roman"/>
                <w:b/>
                <w:color w:val="000000"/>
              </w:rPr>
            </w:pPr>
            <w:proofErr w:type="spellStart"/>
            <w:r w:rsidRPr="00833AF4">
              <w:rPr>
                <w:rFonts w:ascii="Calibri" w:eastAsia="Times New Roman" w:hAnsi="Calibri" w:cs="Times New Roman"/>
                <w:b/>
                <w:color w:val="000000"/>
              </w:rPr>
              <w:t>KBName</w:t>
            </w:r>
            <w:proofErr w:type="spellEnd"/>
          </w:p>
        </w:tc>
        <w:tc>
          <w:tcPr>
            <w:tcW w:w="6944" w:type="dxa"/>
            <w:shd w:val="clear" w:color="auto" w:fill="auto"/>
            <w:noWrap/>
            <w:vAlign w:val="bottom"/>
          </w:tcPr>
          <w:p w14:paraId="115981C5" w14:textId="566E0F40" w:rsidR="00833AF4" w:rsidRPr="00833AF4" w:rsidRDefault="00833AF4" w:rsidP="00833AF4">
            <w:pPr>
              <w:spacing w:line="240" w:lineRule="auto"/>
              <w:rPr>
                <w:rFonts w:ascii="Calibri" w:eastAsia="Times New Roman" w:hAnsi="Calibri" w:cs="Times New Roman"/>
                <w:b/>
                <w:color w:val="000000"/>
              </w:rPr>
            </w:pPr>
            <w:r w:rsidRPr="00833AF4">
              <w:rPr>
                <w:rFonts w:ascii="Calibri" w:eastAsia="Times New Roman" w:hAnsi="Calibri" w:cs="Times New Roman"/>
                <w:b/>
                <w:color w:val="000000"/>
              </w:rPr>
              <w:t>Description</w:t>
            </w:r>
          </w:p>
        </w:tc>
      </w:tr>
      <w:tr w:rsidR="00833AF4" w:rsidRPr="007D5E4F" w14:paraId="72F9CD5E" w14:textId="77777777" w:rsidTr="00833AF4">
        <w:trPr>
          <w:trHeight w:val="288"/>
        </w:trPr>
        <w:tc>
          <w:tcPr>
            <w:tcW w:w="1185" w:type="dxa"/>
            <w:shd w:val="clear" w:color="auto" w:fill="auto"/>
            <w:noWrap/>
            <w:vAlign w:val="bottom"/>
            <w:hideMark/>
          </w:tcPr>
          <w:p w14:paraId="22D964B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E11.00</w:t>
            </w:r>
          </w:p>
        </w:tc>
        <w:tc>
          <w:tcPr>
            <w:tcW w:w="1354" w:type="dxa"/>
            <w:vAlign w:val="bottom"/>
          </w:tcPr>
          <w:p w14:paraId="0355E71E" w14:textId="673D67E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8F9D1FF" w14:textId="639A311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833AF4" w:rsidRPr="007D5E4F" w14:paraId="504F1A46" w14:textId="77777777" w:rsidTr="00833AF4">
        <w:trPr>
          <w:trHeight w:val="288"/>
        </w:trPr>
        <w:tc>
          <w:tcPr>
            <w:tcW w:w="1185" w:type="dxa"/>
            <w:shd w:val="clear" w:color="auto" w:fill="auto"/>
            <w:noWrap/>
            <w:vAlign w:val="bottom"/>
            <w:hideMark/>
          </w:tcPr>
          <w:p w14:paraId="1FB015D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E11.01</w:t>
            </w:r>
          </w:p>
        </w:tc>
        <w:tc>
          <w:tcPr>
            <w:tcW w:w="1354" w:type="dxa"/>
            <w:vAlign w:val="bottom"/>
          </w:tcPr>
          <w:p w14:paraId="619E33B7" w14:textId="39C846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1435CE2" w14:textId="56EC39B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833AF4" w:rsidRPr="007D5E4F" w14:paraId="3FFA16DA" w14:textId="77777777" w:rsidTr="00833AF4">
        <w:trPr>
          <w:trHeight w:val="288"/>
        </w:trPr>
        <w:tc>
          <w:tcPr>
            <w:tcW w:w="1185" w:type="dxa"/>
            <w:shd w:val="clear" w:color="auto" w:fill="auto"/>
            <w:noWrap/>
            <w:vAlign w:val="bottom"/>
            <w:hideMark/>
          </w:tcPr>
          <w:p w14:paraId="45D45633"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E11.21</w:t>
            </w:r>
          </w:p>
        </w:tc>
        <w:tc>
          <w:tcPr>
            <w:tcW w:w="1354" w:type="dxa"/>
            <w:vAlign w:val="bottom"/>
          </w:tcPr>
          <w:p w14:paraId="75B89DE2" w14:textId="533C526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DFBCD26" w14:textId="430AF31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833AF4" w:rsidRPr="007D5E4F" w14:paraId="23BB4B38" w14:textId="77777777" w:rsidTr="00833AF4">
        <w:trPr>
          <w:trHeight w:val="288"/>
        </w:trPr>
        <w:tc>
          <w:tcPr>
            <w:tcW w:w="1185" w:type="dxa"/>
            <w:shd w:val="clear" w:color="auto" w:fill="auto"/>
            <w:noWrap/>
            <w:vAlign w:val="bottom"/>
            <w:hideMark/>
          </w:tcPr>
          <w:p w14:paraId="0387469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E11.22</w:t>
            </w:r>
          </w:p>
        </w:tc>
        <w:tc>
          <w:tcPr>
            <w:tcW w:w="1354" w:type="dxa"/>
            <w:vAlign w:val="bottom"/>
          </w:tcPr>
          <w:p w14:paraId="4AF583D8" w14:textId="4C321FF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7AC3006" w14:textId="594912E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833AF4" w:rsidRPr="007D5E4F" w14:paraId="04428923" w14:textId="77777777" w:rsidTr="00833AF4">
        <w:trPr>
          <w:trHeight w:val="288"/>
        </w:trPr>
        <w:tc>
          <w:tcPr>
            <w:tcW w:w="1185" w:type="dxa"/>
            <w:shd w:val="clear" w:color="auto" w:fill="auto"/>
            <w:noWrap/>
            <w:vAlign w:val="bottom"/>
            <w:hideMark/>
          </w:tcPr>
          <w:p w14:paraId="60D9D7D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E11.29</w:t>
            </w:r>
          </w:p>
        </w:tc>
        <w:tc>
          <w:tcPr>
            <w:tcW w:w="1354" w:type="dxa"/>
            <w:vAlign w:val="bottom"/>
          </w:tcPr>
          <w:p w14:paraId="0AC0F655" w14:textId="3A0246A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03AA116" w14:textId="15B21B3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TYPE 2 DIABETES MELLITUS WITH </w:t>
            </w:r>
            <w:proofErr w:type="gramStart"/>
            <w:r w:rsidRPr="007D5E4F">
              <w:rPr>
                <w:rFonts w:ascii="Calibri" w:eastAsia="Times New Roman" w:hAnsi="Calibri" w:cs="Times New Roman"/>
                <w:color w:val="000000"/>
              </w:rPr>
              <w:t>OTHER</w:t>
            </w:r>
            <w:proofErr w:type="gramEnd"/>
            <w:r w:rsidRPr="007D5E4F">
              <w:rPr>
                <w:rFonts w:ascii="Calibri" w:eastAsia="Times New Roman" w:hAnsi="Calibri" w:cs="Times New Roman"/>
                <w:color w:val="000000"/>
              </w:rPr>
              <w:t xml:space="preserve"> DIABETIC KIDNEY COMPLICATION</w:t>
            </w:r>
          </w:p>
        </w:tc>
      </w:tr>
      <w:tr w:rsidR="00833AF4" w:rsidRPr="007D5E4F" w14:paraId="45DE6207" w14:textId="77777777" w:rsidTr="00833AF4">
        <w:trPr>
          <w:trHeight w:val="288"/>
        </w:trPr>
        <w:tc>
          <w:tcPr>
            <w:tcW w:w="1185" w:type="dxa"/>
            <w:shd w:val="clear" w:color="auto" w:fill="auto"/>
            <w:noWrap/>
            <w:vAlign w:val="bottom"/>
            <w:hideMark/>
          </w:tcPr>
          <w:p w14:paraId="45F0C69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E11.311</w:t>
            </w:r>
          </w:p>
        </w:tc>
        <w:tc>
          <w:tcPr>
            <w:tcW w:w="1354" w:type="dxa"/>
            <w:vAlign w:val="bottom"/>
          </w:tcPr>
          <w:p w14:paraId="29EF380D" w14:textId="045DB71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1005C36" w14:textId="337ADCE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833AF4" w:rsidRPr="007D5E4F" w14:paraId="17F1BF78" w14:textId="77777777" w:rsidTr="00833AF4">
        <w:trPr>
          <w:trHeight w:val="288"/>
        </w:trPr>
        <w:tc>
          <w:tcPr>
            <w:tcW w:w="1185" w:type="dxa"/>
            <w:shd w:val="clear" w:color="auto" w:fill="auto"/>
            <w:noWrap/>
            <w:vAlign w:val="bottom"/>
            <w:hideMark/>
          </w:tcPr>
          <w:p w14:paraId="267D8A1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E11.319</w:t>
            </w:r>
          </w:p>
        </w:tc>
        <w:tc>
          <w:tcPr>
            <w:tcW w:w="1354" w:type="dxa"/>
            <w:vAlign w:val="bottom"/>
          </w:tcPr>
          <w:p w14:paraId="7343167D" w14:textId="1A466E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9269368" w14:textId="53217D0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833AF4" w:rsidRPr="007D5E4F" w14:paraId="055A8A7E" w14:textId="77777777" w:rsidTr="00833AF4">
        <w:trPr>
          <w:trHeight w:val="288"/>
        </w:trPr>
        <w:tc>
          <w:tcPr>
            <w:tcW w:w="1185" w:type="dxa"/>
            <w:shd w:val="clear" w:color="auto" w:fill="auto"/>
            <w:noWrap/>
            <w:vAlign w:val="bottom"/>
            <w:hideMark/>
          </w:tcPr>
          <w:p w14:paraId="4ECCA28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w:t>
            </w:r>
          </w:p>
        </w:tc>
        <w:tc>
          <w:tcPr>
            <w:tcW w:w="1354" w:type="dxa"/>
            <w:vAlign w:val="bottom"/>
          </w:tcPr>
          <w:p w14:paraId="1CD8E7E4" w14:textId="1B049A5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B82D60E" w14:textId="1765D2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833AF4" w:rsidRPr="007D5E4F" w14:paraId="005E86E5" w14:textId="77777777" w:rsidTr="00833AF4">
        <w:trPr>
          <w:trHeight w:val="288"/>
        </w:trPr>
        <w:tc>
          <w:tcPr>
            <w:tcW w:w="1185" w:type="dxa"/>
            <w:shd w:val="clear" w:color="auto" w:fill="auto"/>
            <w:noWrap/>
            <w:vAlign w:val="bottom"/>
            <w:hideMark/>
          </w:tcPr>
          <w:p w14:paraId="25613E0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E11.3211</w:t>
            </w:r>
          </w:p>
        </w:tc>
        <w:tc>
          <w:tcPr>
            <w:tcW w:w="1354" w:type="dxa"/>
            <w:vAlign w:val="bottom"/>
          </w:tcPr>
          <w:p w14:paraId="12D17CAA" w14:textId="1AA0AF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E962036" w14:textId="14AA0B7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833AF4" w:rsidRPr="007D5E4F" w14:paraId="36C06A5C" w14:textId="77777777" w:rsidTr="00833AF4">
        <w:trPr>
          <w:trHeight w:val="288"/>
        </w:trPr>
        <w:tc>
          <w:tcPr>
            <w:tcW w:w="1185" w:type="dxa"/>
            <w:shd w:val="clear" w:color="auto" w:fill="auto"/>
            <w:noWrap/>
            <w:vAlign w:val="bottom"/>
            <w:hideMark/>
          </w:tcPr>
          <w:p w14:paraId="03FAD02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E11.3212</w:t>
            </w:r>
          </w:p>
        </w:tc>
        <w:tc>
          <w:tcPr>
            <w:tcW w:w="1354" w:type="dxa"/>
            <w:vAlign w:val="bottom"/>
          </w:tcPr>
          <w:p w14:paraId="17ED2A59" w14:textId="216E23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8105CAE" w14:textId="2841FA5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833AF4" w:rsidRPr="007D5E4F" w14:paraId="1273938D" w14:textId="77777777" w:rsidTr="00833AF4">
        <w:trPr>
          <w:trHeight w:val="288"/>
        </w:trPr>
        <w:tc>
          <w:tcPr>
            <w:tcW w:w="1185" w:type="dxa"/>
            <w:shd w:val="clear" w:color="auto" w:fill="auto"/>
            <w:noWrap/>
            <w:vAlign w:val="bottom"/>
            <w:hideMark/>
          </w:tcPr>
          <w:p w14:paraId="07D59DD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E11.3213</w:t>
            </w:r>
          </w:p>
        </w:tc>
        <w:tc>
          <w:tcPr>
            <w:tcW w:w="1354" w:type="dxa"/>
            <w:vAlign w:val="bottom"/>
          </w:tcPr>
          <w:p w14:paraId="09D882BC" w14:textId="1965F4C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9147FB2" w14:textId="2182B48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833AF4" w:rsidRPr="007D5E4F" w14:paraId="2C7E18FA" w14:textId="77777777" w:rsidTr="00833AF4">
        <w:trPr>
          <w:trHeight w:val="288"/>
        </w:trPr>
        <w:tc>
          <w:tcPr>
            <w:tcW w:w="1185" w:type="dxa"/>
            <w:shd w:val="clear" w:color="auto" w:fill="auto"/>
            <w:noWrap/>
            <w:vAlign w:val="bottom"/>
            <w:hideMark/>
          </w:tcPr>
          <w:p w14:paraId="7C70AE3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E11.3219</w:t>
            </w:r>
          </w:p>
        </w:tc>
        <w:tc>
          <w:tcPr>
            <w:tcW w:w="1354" w:type="dxa"/>
            <w:vAlign w:val="bottom"/>
          </w:tcPr>
          <w:p w14:paraId="1B99D828" w14:textId="776B2A8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9D787B6" w14:textId="532AC35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833AF4" w:rsidRPr="007D5E4F" w14:paraId="50F6EB07" w14:textId="77777777" w:rsidTr="00833AF4">
        <w:trPr>
          <w:trHeight w:val="288"/>
        </w:trPr>
        <w:tc>
          <w:tcPr>
            <w:tcW w:w="1185" w:type="dxa"/>
            <w:shd w:val="clear" w:color="auto" w:fill="auto"/>
            <w:noWrap/>
            <w:vAlign w:val="bottom"/>
            <w:hideMark/>
          </w:tcPr>
          <w:p w14:paraId="5E62E27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w:t>
            </w:r>
          </w:p>
        </w:tc>
        <w:tc>
          <w:tcPr>
            <w:tcW w:w="1354" w:type="dxa"/>
            <w:vAlign w:val="bottom"/>
          </w:tcPr>
          <w:p w14:paraId="21FBE414" w14:textId="654CB4B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29749CD" w14:textId="460F908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833AF4" w:rsidRPr="007D5E4F" w14:paraId="691E53EF" w14:textId="77777777" w:rsidTr="00833AF4">
        <w:trPr>
          <w:trHeight w:val="288"/>
        </w:trPr>
        <w:tc>
          <w:tcPr>
            <w:tcW w:w="1185" w:type="dxa"/>
            <w:shd w:val="clear" w:color="auto" w:fill="auto"/>
            <w:noWrap/>
            <w:vAlign w:val="bottom"/>
            <w:hideMark/>
          </w:tcPr>
          <w:p w14:paraId="342D754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E11.3291</w:t>
            </w:r>
          </w:p>
        </w:tc>
        <w:tc>
          <w:tcPr>
            <w:tcW w:w="1354" w:type="dxa"/>
            <w:vAlign w:val="bottom"/>
          </w:tcPr>
          <w:p w14:paraId="090F19EB" w14:textId="4ABDF1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EFA0854" w14:textId="4BCD65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833AF4" w:rsidRPr="007D5E4F" w14:paraId="61756B38" w14:textId="77777777" w:rsidTr="00833AF4">
        <w:trPr>
          <w:trHeight w:val="288"/>
        </w:trPr>
        <w:tc>
          <w:tcPr>
            <w:tcW w:w="1185" w:type="dxa"/>
            <w:shd w:val="clear" w:color="auto" w:fill="auto"/>
            <w:noWrap/>
            <w:vAlign w:val="bottom"/>
            <w:hideMark/>
          </w:tcPr>
          <w:p w14:paraId="0E8DB3C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E11.3292</w:t>
            </w:r>
          </w:p>
        </w:tc>
        <w:tc>
          <w:tcPr>
            <w:tcW w:w="1354" w:type="dxa"/>
            <w:vAlign w:val="bottom"/>
          </w:tcPr>
          <w:p w14:paraId="040DDD93" w14:textId="73F7E1D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369169" w14:textId="2724EFB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833AF4" w:rsidRPr="007D5E4F" w14:paraId="43ECE753" w14:textId="77777777" w:rsidTr="00833AF4">
        <w:trPr>
          <w:trHeight w:val="288"/>
        </w:trPr>
        <w:tc>
          <w:tcPr>
            <w:tcW w:w="1185" w:type="dxa"/>
            <w:shd w:val="clear" w:color="auto" w:fill="auto"/>
            <w:noWrap/>
            <w:vAlign w:val="bottom"/>
            <w:hideMark/>
          </w:tcPr>
          <w:p w14:paraId="2512500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E11.3293</w:t>
            </w:r>
          </w:p>
        </w:tc>
        <w:tc>
          <w:tcPr>
            <w:tcW w:w="1354" w:type="dxa"/>
            <w:vAlign w:val="bottom"/>
          </w:tcPr>
          <w:p w14:paraId="6B376EA2" w14:textId="079F40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A94A78F" w14:textId="2F63E45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833AF4" w:rsidRPr="007D5E4F" w14:paraId="22951428" w14:textId="77777777" w:rsidTr="00833AF4">
        <w:trPr>
          <w:trHeight w:val="288"/>
        </w:trPr>
        <w:tc>
          <w:tcPr>
            <w:tcW w:w="1185" w:type="dxa"/>
            <w:shd w:val="clear" w:color="auto" w:fill="auto"/>
            <w:noWrap/>
            <w:vAlign w:val="bottom"/>
            <w:hideMark/>
          </w:tcPr>
          <w:p w14:paraId="48BF063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E11.3299</w:t>
            </w:r>
          </w:p>
        </w:tc>
        <w:tc>
          <w:tcPr>
            <w:tcW w:w="1354" w:type="dxa"/>
            <w:vAlign w:val="bottom"/>
          </w:tcPr>
          <w:p w14:paraId="2BBFA0C4" w14:textId="0383212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35DDA85" w14:textId="0795EBC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833AF4" w:rsidRPr="007D5E4F" w14:paraId="619E8E65" w14:textId="77777777" w:rsidTr="00833AF4">
        <w:trPr>
          <w:trHeight w:val="288"/>
        </w:trPr>
        <w:tc>
          <w:tcPr>
            <w:tcW w:w="1185" w:type="dxa"/>
            <w:shd w:val="clear" w:color="auto" w:fill="auto"/>
            <w:noWrap/>
            <w:vAlign w:val="bottom"/>
            <w:hideMark/>
          </w:tcPr>
          <w:p w14:paraId="5EC606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w:t>
            </w:r>
          </w:p>
        </w:tc>
        <w:tc>
          <w:tcPr>
            <w:tcW w:w="1354" w:type="dxa"/>
            <w:vAlign w:val="bottom"/>
          </w:tcPr>
          <w:p w14:paraId="6FEE727C" w14:textId="589A7E4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EE14BD" w14:textId="516FB45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833AF4" w:rsidRPr="007D5E4F" w14:paraId="3D39F3D5" w14:textId="77777777" w:rsidTr="00833AF4">
        <w:trPr>
          <w:trHeight w:val="288"/>
        </w:trPr>
        <w:tc>
          <w:tcPr>
            <w:tcW w:w="1185" w:type="dxa"/>
            <w:shd w:val="clear" w:color="auto" w:fill="auto"/>
            <w:noWrap/>
            <w:vAlign w:val="bottom"/>
            <w:hideMark/>
          </w:tcPr>
          <w:p w14:paraId="438E2B7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E11.3311</w:t>
            </w:r>
          </w:p>
        </w:tc>
        <w:tc>
          <w:tcPr>
            <w:tcW w:w="1354" w:type="dxa"/>
            <w:vAlign w:val="bottom"/>
          </w:tcPr>
          <w:p w14:paraId="1F0C57A3" w14:textId="39EB1F5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02742C9" w14:textId="2E579A2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833AF4" w:rsidRPr="007D5E4F" w14:paraId="2D0AC7D9" w14:textId="77777777" w:rsidTr="00833AF4">
        <w:trPr>
          <w:trHeight w:val="288"/>
        </w:trPr>
        <w:tc>
          <w:tcPr>
            <w:tcW w:w="1185" w:type="dxa"/>
            <w:shd w:val="clear" w:color="auto" w:fill="auto"/>
            <w:noWrap/>
            <w:vAlign w:val="bottom"/>
            <w:hideMark/>
          </w:tcPr>
          <w:p w14:paraId="4858083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E11.3312</w:t>
            </w:r>
          </w:p>
        </w:tc>
        <w:tc>
          <w:tcPr>
            <w:tcW w:w="1354" w:type="dxa"/>
            <w:vAlign w:val="bottom"/>
          </w:tcPr>
          <w:p w14:paraId="65206F7D" w14:textId="0C1F2E1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43EECAE" w14:textId="3745F91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833AF4" w:rsidRPr="007D5E4F" w14:paraId="3AFEF273" w14:textId="77777777" w:rsidTr="00833AF4">
        <w:trPr>
          <w:trHeight w:val="288"/>
        </w:trPr>
        <w:tc>
          <w:tcPr>
            <w:tcW w:w="1185" w:type="dxa"/>
            <w:shd w:val="clear" w:color="auto" w:fill="auto"/>
            <w:noWrap/>
            <w:vAlign w:val="bottom"/>
            <w:hideMark/>
          </w:tcPr>
          <w:p w14:paraId="7EC6A1E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E11.3313</w:t>
            </w:r>
          </w:p>
        </w:tc>
        <w:tc>
          <w:tcPr>
            <w:tcW w:w="1354" w:type="dxa"/>
            <w:vAlign w:val="bottom"/>
          </w:tcPr>
          <w:p w14:paraId="544A950B" w14:textId="23390DF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3D47F9" w14:textId="325ADD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833AF4" w:rsidRPr="007D5E4F" w14:paraId="52CC2DB9" w14:textId="77777777" w:rsidTr="00833AF4">
        <w:trPr>
          <w:trHeight w:val="288"/>
        </w:trPr>
        <w:tc>
          <w:tcPr>
            <w:tcW w:w="1185" w:type="dxa"/>
            <w:shd w:val="clear" w:color="auto" w:fill="auto"/>
            <w:noWrap/>
            <w:vAlign w:val="bottom"/>
            <w:hideMark/>
          </w:tcPr>
          <w:p w14:paraId="045C89B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E11.3319</w:t>
            </w:r>
          </w:p>
        </w:tc>
        <w:tc>
          <w:tcPr>
            <w:tcW w:w="1354" w:type="dxa"/>
            <w:vAlign w:val="bottom"/>
          </w:tcPr>
          <w:p w14:paraId="014DD2BC" w14:textId="5EDA7BA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1B7E61" w14:textId="241F691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833AF4" w:rsidRPr="007D5E4F" w14:paraId="08495D1C" w14:textId="77777777" w:rsidTr="00833AF4">
        <w:trPr>
          <w:trHeight w:val="288"/>
        </w:trPr>
        <w:tc>
          <w:tcPr>
            <w:tcW w:w="1185" w:type="dxa"/>
            <w:shd w:val="clear" w:color="auto" w:fill="auto"/>
            <w:noWrap/>
            <w:vAlign w:val="bottom"/>
            <w:hideMark/>
          </w:tcPr>
          <w:p w14:paraId="517116A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E11.339</w:t>
            </w:r>
          </w:p>
        </w:tc>
        <w:tc>
          <w:tcPr>
            <w:tcW w:w="1354" w:type="dxa"/>
            <w:vAlign w:val="bottom"/>
          </w:tcPr>
          <w:p w14:paraId="3301F9F0" w14:textId="7EC5855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A7F7F73" w14:textId="4ADED97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833AF4" w:rsidRPr="007D5E4F" w14:paraId="2F357A4C" w14:textId="77777777" w:rsidTr="00833AF4">
        <w:trPr>
          <w:trHeight w:val="288"/>
        </w:trPr>
        <w:tc>
          <w:tcPr>
            <w:tcW w:w="1185" w:type="dxa"/>
            <w:shd w:val="clear" w:color="auto" w:fill="auto"/>
            <w:noWrap/>
            <w:vAlign w:val="bottom"/>
            <w:hideMark/>
          </w:tcPr>
          <w:p w14:paraId="01F9D76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E11.3391</w:t>
            </w:r>
          </w:p>
        </w:tc>
        <w:tc>
          <w:tcPr>
            <w:tcW w:w="1354" w:type="dxa"/>
            <w:vAlign w:val="bottom"/>
          </w:tcPr>
          <w:p w14:paraId="03B6F635" w14:textId="7A9A0B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8CA2D37" w14:textId="15FDCF9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833AF4" w:rsidRPr="007D5E4F" w14:paraId="72364E2C" w14:textId="77777777" w:rsidTr="00833AF4">
        <w:trPr>
          <w:trHeight w:val="288"/>
        </w:trPr>
        <w:tc>
          <w:tcPr>
            <w:tcW w:w="1185" w:type="dxa"/>
            <w:shd w:val="clear" w:color="auto" w:fill="auto"/>
            <w:noWrap/>
            <w:vAlign w:val="bottom"/>
            <w:hideMark/>
          </w:tcPr>
          <w:p w14:paraId="1C1D769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E11.3392</w:t>
            </w:r>
          </w:p>
        </w:tc>
        <w:tc>
          <w:tcPr>
            <w:tcW w:w="1354" w:type="dxa"/>
            <w:vAlign w:val="bottom"/>
          </w:tcPr>
          <w:p w14:paraId="075FF2FA" w14:textId="02AEF87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15A59DD" w14:textId="4E9E013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833AF4" w:rsidRPr="007D5E4F" w14:paraId="487CECFD" w14:textId="77777777" w:rsidTr="00833AF4">
        <w:trPr>
          <w:trHeight w:val="288"/>
        </w:trPr>
        <w:tc>
          <w:tcPr>
            <w:tcW w:w="1185" w:type="dxa"/>
            <w:shd w:val="clear" w:color="auto" w:fill="auto"/>
            <w:noWrap/>
            <w:vAlign w:val="bottom"/>
            <w:hideMark/>
          </w:tcPr>
          <w:p w14:paraId="4C21857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E11.3393</w:t>
            </w:r>
          </w:p>
        </w:tc>
        <w:tc>
          <w:tcPr>
            <w:tcW w:w="1354" w:type="dxa"/>
            <w:vAlign w:val="bottom"/>
          </w:tcPr>
          <w:p w14:paraId="1AD78CF1" w14:textId="0D7E88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D0A2010" w14:textId="54592E6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833AF4" w:rsidRPr="007D5E4F" w14:paraId="187BB698" w14:textId="77777777" w:rsidTr="00833AF4">
        <w:trPr>
          <w:trHeight w:val="288"/>
        </w:trPr>
        <w:tc>
          <w:tcPr>
            <w:tcW w:w="1185" w:type="dxa"/>
            <w:shd w:val="clear" w:color="auto" w:fill="auto"/>
            <w:noWrap/>
            <w:vAlign w:val="bottom"/>
            <w:hideMark/>
          </w:tcPr>
          <w:p w14:paraId="3E8D12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E11.3399</w:t>
            </w:r>
          </w:p>
        </w:tc>
        <w:tc>
          <w:tcPr>
            <w:tcW w:w="1354" w:type="dxa"/>
            <w:vAlign w:val="bottom"/>
          </w:tcPr>
          <w:p w14:paraId="663A6243" w14:textId="4A503AD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50CD607" w14:textId="69D7CD1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833AF4" w:rsidRPr="007D5E4F" w14:paraId="14555F60" w14:textId="77777777" w:rsidTr="00833AF4">
        <w:trPr>
          <w:trHeight w:val="288"/>
        </w:trPr>
        <w:tc>
          <w:tcPr>
            <w:tcW w:w="1185" w:type="dxa"/>
            <w:shd w:val="clear" w:color="auto" w:fill="auto"/>
            <w:noWrap/>
            <w:vAlign w:val="bottom"/>
            <w:hideMark/>
          </w:tcPr>
          <w:p w14:paraId="13397B4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w:t>
            </w:r>
          </w:p>
        </w:tc>
        <w:tc>
          <w:tcPr>
            <w:tcW w:w="1354" w:type="dxa"/>
            <w:vAlign w:val="bottom"/>
          </w:tcPr>
          <w:p w14:paraId="57CBD595" w14:textId="02ED15F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F3A22CA" w14:textId="542C3FA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833AF4" w:rsidRPr="007D5E4F" w14:paraId="4ABFF6EE" w14:textId="77777777" w:rsidTr="00833AF4">
        <w:trPr>
          <w:trHeight w:val="288"/>
        </w:trPr>
        <w:tc>
          <w:tcPr>
            <w:tcW w:w="1185" w:type="dxa"/>
            <w:shd w:val="clear" w:color="auto" w:fill="auto"/>
            <w:noWrap/>
            <w:vAlign w:val="bottom"/>
            <w:hideMark/>
          </w:tcPr>
          <w:p w14:paraId="59121B5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E11.3411</w:t>
            </w:r>
          </w:p>
        </w:tc>
        <w:tc>
          <w:tcPr>
            <w:tcW w:w="1354" w:type="dxa"/>
            <w:vAlign w:val="bottom"/>
          </w:tcPr>
          <w:p w14:paraId="0A539F55" w14:textId="5C70FE8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6B00BC3" w14:textId="6971AAF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833AF4" w:rsidRPr="007D5E4F" w14:paraId="0CB36906" w14:textId="77777777" w:rsidTr="00833AF4">
        <w:trPr>
          <w:trHeight w:val="288"/>
        </w:trPr>
        <w:tc>
          <w:tcPr>
            <w:tcW w:w="1185" w:type="dxa"/>
            <w:shd w:val="clear" w:color="auto" w:fill="auto"/>
            <w:noWrap/>
            <w:vAlign w:val="bottom"/>
            <w:hideMark/>
          </w:tcPr>
          <w:p w14:paraId="2250398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E11.3412</w:t>
            </w:r>
          </w:p>
        </w:tc>
        <w:tc>
          <w:tcPr>
            <w:tcW w:w="1354" w:type="dxa"/>
            <w:vAlign w:val="bottom"/>
          </w:tcPr>
          <w:p w14:paraId="338CF586" w14:textId="75E21BD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ABBAB9C" w14:textId="6A369F1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833AF4" w:rsidRPr="007D5E4F" w14:paraId="444ADD6F" w14:textId="77777777" w:rsidTr="00833AF4">
        <w:trPr>
          <w:trHeight w:val="288"/>
        </w:trPr>
        <w:tc>
          <w:tcPr>
            <w:tcW w:w="1185" w:type="dxa"/>
            <w:shd w:val="clear" w:color="auto" w:fill="auto"/>
            <w:noWrap/>
            <w:vAlign w:val="bottom"/>
            <w:hideMark/>
          </w:tcPr>
          <w:p w14:paraId="3A6DEAD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E11.3413</w:t>
            </w:r>
          </w:p>
        </w:tc>
        <w:tc>
          <w:tcPr>
            <w:tcW w:w="1354" w:type="dxa"/>
            <w:vAlign w:val="bottom"/>
          </w:tcPr>
          <w:p w14:paraId="2E015E1D" w14:textId="7E524BC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D700EA" w14:textId="3C64289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833AF4" w:rsidRPr="007D5E4F" w14:paraId="0324C1D0" w14:textId="77777777" w:rsidTr="00833AF4">
        <w:trPr>
          <w:trHeight w:val="288"/>
        </w:trPr>
        <w:tc>
          <w:tcPr>
            <w:tcW w:w="1185" w:type="dxa"/>
            <w:shd w:val="clear" w:color="auto" w:fill="auto"/>
            <w:noWrap/>
            <w:vAlign w:val="bottom"/>
            <w:hideMark/>
          </w:tcPr>
          <w:p w14:paraId="1DB41BD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E11.3419</w:t>
            </w:r>
          </w:p>
        </w:tc>
        <w:tc>
          <w:tcPr>
            <w:tcW w:w="1354" w:type="dxa"/>
            <w:vAlign w:val="bottom"/>
          </w:tcPr>
          <w:p w14:paraId="3CCCDFC3" w14:textId="3631571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19C458C" w14:textId="4CDF451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833AF4" w:rsidRPr="007D5E4F" w14:paraId="7E3E5961" w14:textId="77777777" w:rsidTr="00833AF4">
        <w:trPr>
          <w:trHeight w:val="288"/>
        </w:trPr>
        <w:tc>
          <w:tcPr>
            <w:tcW w:w="1185" w:type="dxa"/>
            <w:shd w:val="clear" w:color="auto" w:fill="auto"/>
            <w:noWrap/>
            <w:vAlign w:val="bottom"/>
            <w:hideMark/>
          </w:tcPr>
          <w:p w14:paraId="152EEB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w:t>
            </w:r>
          </w:p>
        </w:tc>
        <w:tc>
          <w:tcPr>
            <w:tcW w:w="1354" w:type="dxa"/>
            <w:vAlign w:val="bottom"/>
          </w:tcPr>
          <w:p w14:paraId="13E1E52F" w14:textId="1DE648A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41895F9" w14:textId="21BB2AF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833AF4" w:rsidRPr="007D5E4F" w14:paraId="2BA658E6" w14:textId="77777777" w:rsidTr="00833AF4">
        <w:trPr>
          <w:trHeight w:val="288"/>
        </w:trPr>
        <w:tc>
          <w:tcPr>
            <w:tcW w:w="1185" w:type="dxa"/>
            <w:shd w:val="clear" w:color="auto" w:fill="auto"/>
            <w:noWrap/>
            <w:vAlign w:val="bottom"/>
            <w:hideMark/>
          </w:tcPr>
          <w:p w14:paraId="17BE8B2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E11.3491</w:t>
            </w:r>
          </w:p>
        </w:tc>
        <w:tc>
          <w:tcPr>
            <w:tcW w:w="1354" w:type="dxa"/>
            <w:vAlign w:val="bottom"/>
          </w:tcPr>
          <w:p w14:paraId="1CD8C6EE" w14:textId="267DCC7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3ECB9F3" w14:textId="070956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833AF4" w:rsidRPr="007D5E4F" w14:paraId="1E8E8186" w14:textId="77777777" w:rsidTr="00833AF4">
        <w:trPr>
          <w:trHeight w:val="288"/>
        </w:trPr>
        <w:tc>
          <w:tcPr>
            <w:tcW w:w="1185" w:type="dxa"/>
            <w:shd w:val="clear" w:color="auto" w:fill="auto"/>
            <w:noWrap/>
            <w:vAlign w:val="bottom"/>
            <w:hideMark/>
          </w:tcPr>
          <w:p w14:paraId="3C10EE7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E11.3492</w:t>
            </w:r>
          </w:p>
        </w:tc>
        <w:tc>
          <w:tcPr>
            <w:tcW w:w="1354" w:type="dxa"/>
            <w:vAlign w:val="bottom"/>
          </w:tcPr>
          <w:p w14:paraId="18D18FBC" w14:textId="431ABC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09851FE" w14:textId="3696F3E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833AF4" w:rsidRPr="007D5E4F" w14:paraId="2C9E936E" w14:textId="77777777" w:rsidTr="00833AF4">
        <w:trPr>
          <w:trHeight w:val="288"/>
        </w:trPr>
        <w:tc>
          <w:tcPr>
            <w:tcW w:w="1185" w:type="dxa"/>
            <w:shd w:val="clear" w:color="auto" w:fill="auto"/>
            <w:noWrap/>
            <w:vAlign w:val="bottom"/>
            <w:hideMark/>
          </w:tcPr>
          <w:p w14:paraId="493B59A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E11.3493</w:t>
            </w:r>
          </w:p>
        </w:tc>
        <w:tc>
          <w:tcPr>
            <w:tcW w:w="1354" w:type="dxa"/>
            <w:vAlign w:val="bottom"/>
          </w:tcPr>
          <w:p w14:paraId="70562F49" w14:textId="73BDE28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4EA53D4" w14:textId="4556D30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833AF4" w:rsidRPr="007D5E4F" w14:paraId="3398C428" w14:textId="77777777" w:rsidTr="00833AF4">
        <w:trPr>
          <w:trHeight w:val="288"/>
        </w:trPr>
        <w:tc>
          <w:tcPr>
            <w:tcW w:w="1185" w:type="dxa"/>
            <w:shd w:val="clear" w:color="auto" w:fill="auto"/>
            <w:noWrap/>
            <w:vAlign w:val="bottom"/>
            <w:hideMark/>
          </w:tcPr>
          <w:p w14:paraId="14D9346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E11.3499</w:t>
            </w:r>
          </w:p>
        </w:tc>
        <w:tc>
          <w:tcPr>
            <w:tcW w:w="1354" w:type="dxa"/>
            <w:vAlign w:val="bottom"/>
          </w:tcPr>
          <w:p w14:paraId="64A7EFA9" w14:textId="56A803B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BBC586A" w14:textId="7BFBC3B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833AF4" w:rsidRPr="007D5E4F" w14:paraId="3D597D9F" w14:textId="77777777" w:rsidTr="00833AF4">
        <w:trPr>
          <w:trHeight w:val="288"/>
        </w:trPr>
        <w:tc>
          <w:tcPr>
            <w:tcW w:w="1185" w:type="dxa"/>
            <w:shd w:val="clear" w:color="auto" w:fill="auto"/>
            <w:noWrap/>
            <w:vAlign w:val="bottom"/>
            <w:hideMark/>
          </w:tcPr>
          <w:p w14:paraId="4555E26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w:t>
            </w:r>
          </w:p>
        </w:tc>
        <w:tc>
          <w:tcPr>
            <w:tcW w:w="1354" w:type="dxa"/>
            <w:vAlign w:val="bottom"/>
          </w:tcPr>
          <w:p w14:paraId="7A230A9C" w14:textId="06A3B0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ADC37E8" w14:textId="0EC8C42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833AF4" w:rsidRPr="007D5E4F" w14:paraId="5DE10995" w14:textId="77777777" w:rsidTr="00833AF4">
        <w:trPr>
          <w:trHeight w:val="288"/>
        </w:trPr>
        <w:tc>
          <w:tcPr>
            <w:tcW w:w="1185" w:type="dxa"/>
            <w:shd w:val="clear" w:color="auto" w:fill="auto"/>
            <w:noWrap/>
            <w:vAlign w:val="bottom"/>
            <w:hideMark/>
          </w:tcPr>
          <w:p w14:paraId="6968DB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E11.3511</w:t>
            </w:r>
          </w:p>
        </w:tc>
        <w:tc>
          <w:tcPr>
            <w:tcW w:w="1354" w:type="dxa"/>
            <w:vAlign w:val="bottom"/>
          </w:tcPr>
          <w:p w14:paraId="13EF66B7" w14:textId="50B0D52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6B376CA" w14:textId="4DC985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833AF4" w:rsidRPr="007D5E4F" w14:paraId="2C2FC91E" w14:textId="77777777" w:rsidTr="00833AF4">
        <w:trPr>
          <w:trHeight w:val="288"/>
        </w:trPr>
        <w:tc>
          <w:tcPr>
            <w:tcW w:w="1185" w:type="dxa"/>
            <w:shd w:val="clear" w:color="auto" w:fill="auto"/>
            <w:noWrap/>
            <w:vAlign w:val="bottom"/>
            <w:hideMark/>
          </w:tcPr>
          <w:p w14:paraId="4457B39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E11.3512</w:t>
            </w:r>
          </w:p>
        </w:tc>
        <w:tc>
          <w:tcPr>
            <w:tcW w:w="1354" w:type="dxa"/>
            <w:vAlign w:val="bottom"/>
          </w:tcPr>
          <w:p w14:paraId="6BAF8CAB" w14:textId="2AEEAB1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391672B" w14:textId="3A46E9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833AF4" w:rsidRPr="007D5E4F" w14:paraId="71E339FC" w14:textId="77777777" w:rsidTr="00833AF4">
        <w:trPr>
          <w:trHeight w:val="288"/>
        </w:trPr>
        <w:tc>
          <w:tcPr>
            <w:tcW w:w="1185" w:type="dxa"/>
            <w:shd w:val="clear" w:color="auto" w:fill="auto"/>
            <w:noWrap/>
            <w:vAlign w:val="bottom"/>
            <w:hideMark/>
          </w:tcPr>
          <w:p w14:paraId="7386EC4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E11.3513</w:t>
            </w:r>
          </w:p>
        </w:tc>
        <w:tc>
          <w:tcPr>
            <w:tcW w:w="1354" w:type="dxa"/>
            <w:vAlign w:val="bottom"/>
          </w:tcPr>
          <w:p w14:paraId="4A01E826" w14:textId="21273ED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A23FE65" w14:textId="60B55E4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833AF4" w:rsidRPr="007D5E4F" w14:paraId="6C026FA9" w14:textId="77777777" w:rsidTr="00833AF4">
        <w:trPr>
          <w:trHeight w:val="288"/>
        </w:trPr>
        <w:tc>
          <w:tcPr>
            <w:tcW w:w="1185" w:type="dxa"/>
            <w:shd w:val="clear" w:color="auto" w:fill="auto"/>
            <w:noWrap/>
            <w:vAlign w:val="bottom"/>
            <w:hideMark/>
          </w:tcPr>
          <w:p w14:paraId="397F0A1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E11.3519</w:t>
            </w:r>
          </w:p>
        </w:tc>
        <w:tc>
          <w:tcPr>
            <w:tcW w:w="1354" w:type="dxa"/>
            <w:vAlign w:val="bottom"/>
          </w:tcPr>
          <w:p w14:paraId="4FCC35C6" w14:textId="79A3A1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9B41124" w14:textId="0EC7DA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833AF4" w:rsidRPr="007D5E4F" w14:paraId="0E040702" w14:textId="77777777" w:rsidTr="00833AF4">
        <w:trPr>
          <w:trHeight w:val="288"/>
        </w:trPr>
        <w:tc>
          <w:tcPr>
            <w:tcW w:w="1185" w:type="dxa"/>
            <w:shd w:val="clear" w:color="auto" w:fill="auto"/>
            <w:noWrap/>
            <w:vAlign w:val="bottom"/>
            <w:hideMark/>
          </w:tcPr>
          <w:p w14:paraId="127D75E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E11.3521</w:t>
            </w:r>
          </w:p>
        </w:tc>
        <w:tc>
          <w:tcPr>
            <w:tcW w:w="1354" w:type="dxa"/>
            <w:vAlign w:val="bottom"/>
          </w:tcPr>
          <w:p w14:paraId="3F02230A" w14:textId="1577264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2219953" w14:textId="49FFED9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833AF4" w:rsidRPr="007D5E4F" w14:paraId="25C31D50" w14:textId="77777777" w:rsidTr="00833AF4">
        <w:trPr>
          <w:trHeight w:val="288"/>
        </w:trPr>
        <w:tc>
          <w:tcPr>
            <w:tcW w:w="1185" w:type="dxa"/>
            <w:shd w:val="clear" w:color="auto" w:fill="auto"/>
            <w:noWrap/>
            <w:vAlign w:val="bottom"/>
            <w:hideMark/>
          </w:tcPr>
          <w:p w14:paraId="0EE5E9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E11.3522</w:t>
            </w:r>
          </w:p>
        </w:tc>
        <w:tc>
          <w:tcPr>
            <w:tcW w:w="1354" w:type="dxa"/>
            <w:vAlign w:val="bottom"/>
          </w:tcPr>
          <w:p w14:paraId="3AFE58E5" w14:textId="1703708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46BCBB" w14:textId="2E32DD7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833AF4" w:rsidRPr="007D5E4F" w14:paraId="67C55734" w14:textId="77777777" w:rsidTr="00833AF4">
        <w:trPr>
          <w:trHeight w:val="288"/>
        </w:trPr>
        <w:tc>
          <w:tcPr>
            <w:tcW w:w="1185" w:type="dxa"/>
            <w:shd w:val="clear" w:color="auto" w:fill="auto"/>
            <w:noWrap/>
            <w:vAlign w:val="bottom"/>
            <w:hideMark/>
          </w:tcPr>
          <w:p w14:paraId="7707446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E11.3523</w:t>
            </w:r>
          </w:p>
        </w:tc>
        <w:tc>
          <w:tcPr>
            <w:tcW w:w="1354" w:type="dxa"/>
            <w:vAlign w:val="bottom"/>
          </w:tcPr>
          <w:p w14:paraId="3CA816CB" w14:textId="7A0151A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CD94F55" w14:textId="2A3BC98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833AF4" w:rsidRPr="007D5E4F" w14:paraId="3872448A" w14:textId="77777777" w:rsidTr="00833AF4">
        <w:trPr>
          <w:trHeight w:val="288"/>
        </w:trPr>
        <w:tc>
          <w:tcPr>
            <w:tcW w:w="1185" w:type="dxa"/>
            <w:shd w:val="clear" w:color="auto" w:fill="auto"/>
            <w:noWrap/>
            <w:vAlign w:val="bottom"/>
            <w:hideMark/>
          </w:tcPr>
          <w:p w14:paraId="18F59A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E11.3529</w:t>
            </w:r>
          </w:p>
        </w:tc>
        <w:tc>
          <w:tcPr>
            <w:tcW w:w="1354" w:type="dxa"/>
            <w:vAlign w:val="bottom"/>
          </w:tcPr>
          <w:p w14:paraId="0864C243" w14:textId="1FA710C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1363A96" w14:textId="056613F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833AF4" w:rsidRPr="007D5E4F" w14:paraId="7CAAA1AC" w14:textId="77777777" w:rsidTr="00833AF4">
        <w:trPr>
          <w:trHeight w:val="288"/>
        </w:trPr>
        <w:tc>
          <w:tcPr>
            <w:tcW w:w="1185" w:type="dxa"/>
            <w:shd w:val="clear" w:color="auto" w:fill="auto"/>
            <w:noWrap/>
            <w:vAlign w:val="bottom"/>
            <w:hideMark/>
          </w:tcPr>
          <w:p w14:paraId="599219E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E11.3531</w:t>
            </w:r>
          </w:p>
        </w:tc>
        <w:tc>
          <w:tcPr>
            <w:tcW w:w="1354" w:type="dxa"/>
            <w:vAlign w:val="bottom"/>
          </w:tcPr>
          <w:p w14:paraId="0C2EEEF4" w14:textId="673B34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F957D0" w14:textId="486B3F7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833AF4" w:rsidRPr="007D5E4F" w14:paraId="557F6AF3" w14:textId="77777777" w:rsidTr="00833AF4">
        <w:trPr>
          <w:trHeight w:val="288"/>
        </w:trPr>
        <w:tc>
          <w:tcPr>
            <w:tcW w:w="1185" w:type="dxa"/>
            <w:shd w:val="clear" w:color="auto" w:fill="auto"/>
            <w:noWrap/>
            <w:vAlign w:val="bottom"/>
            <w:hideMark/>
          </w:tcPr>
          <w:p w14:paraId="32BE90F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E11.3532</w:t>
            </w:r>
          </w:p>
        </w:tc>
        <w:tc>
          <w:tcPr>
            <w:tcW w:w="1354" w:type="dxa"/>
            <w:vAlign w:val="bottom"/>
          </w:tcPr>
          <w:p w14:paraId="148F8338" w14:textId="656B30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3CC08EE" w14:textId="6EAF75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833AF4" w:rsidRPr="007D5E4F" w14:paraId="22BF8FEC" w14:textId="77777777" w:rsidTr="00833AF4">
        <w:trPr>
          <w:trHeight w:val="288"/>
        </w:trPr>
        <w:tc>
          <w:tcPr>
            <w:tcW w:w="1185" w:type="dxa"/>
            <w:shd w:val="clear" w:color="auto" w:fill="auto"/>
            <w:noWrap/>
            <w:vAlign w:val="bottom"/>
            <w:hideMark/>
          </w:tcPr>
          <w:p w14:paraId="1754FC4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E11.3533</w:t>
            </w:r>
          </w:p>
        </w:tc>
        <w:tc>
          <w:tcPr>
            <w:tcW w:w="1354" w:type="dxa"/>
            <w:vAlign w:val="bottom"/>
          </w:tcPr>
          <w:p w14:paraId="6BAC9D0A" w14:textId="5C3F297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25FDD75" w14:textId="4F93325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833AF4" w:rsidRPr="007D5E4F" w14:paraId="79CBB07C" w14:textId="77777777" w:rsidTr="00833AF4">
        <w:trPr>
          <w:trHeight w:val="288"/>
        </w:trPr>
        <w:tc>
          <w:tcPr>
            <w:tcW w:w="1185" w:type="dxa"/>
            <w:shd w:val="clear" w:color="auto" w:fill="auto"/>
            <w:noWrap/>
            <w:vAlign w:val="bottom"/>
            <w:hideMark/>
          </w:tcPr>
          <w:p w14:paraId="05CEA8F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E11.3539</w:t>
            </w:r>
          </w:p>
        </w:tc>
        <w:tc>
          <w:tcPr>
            <w:tcW w:w="1354" w:type="dxa"/>
            <w:vAlign w:val="bottom"/>
          </w:tcPr>
          <w:p w14:paraId="33A44C86" w14:textId="7E2597A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435AA1B" w14:textId="3A0241A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833AF4" w:rsidRPr="007D5E4F" w14:paraId="65EF3CE9" w14:textId="77777777" w:rsidTr="00833AF4">
        <w:trPr>
          <w:trHeight w:val="288"/>
        </w:trPr>
        <w:tc>
          <w:tcPr>
            <w:tcW w:w="1185" w:type="dxa"/>
            <w:shd w:val="clear" w:color="auto" w:fill="auto"/>
            <w:noWrap/>
            <w:vAlign w:val="bottom"/>
            <w:hideMark/>
          </w:tcPr>
          <w:p w14:paraId="78CF8B4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E11.3541</w:t>
            </w:r>
          </w:p>
        </w:tc>
        <w:tc>
          <w:tcPr>
            <w:tcW w:w="1354" w:type="dxa"/>
            <w:vAlign w:val="bottom"/>
          </w:tcPr>
          <w:p w14:paraId="65B2000C" w14:textId="03371BE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D2029C5" w14:textId="4E7CB80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833AF4" w:rsidRPr="007D5E4F" w14:paraId="075CDEB6" w14:textId="77777777" w:rsidTr="00833AF4">
        <w:trPr>
          <w:trHeight w:val="288"/>
        </w:trPr>
        <w:tc>
          <w:tcPr>
            <w:tcW w:w="1185" w:type="dxa"/>
            <w:shd w:val="clear" w:color="auto" w:fill="auto"/>
            <w:noWrap/>
            <w:vAlign w:val="bottom"/>
            <w:hideMark/>
          </w:tcPr>
          <w:p w14:paraId="0248AD7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E11.3542</w:t>
            </w:r>
          </w:p>
        </w:tc>
        <w:tc>
          <w:tcPr>
            <w:tcW w:w="1354" w:type="dxa"/>
            <w:vAlign w:val="bottom"/>
          </w:tcPr>
          <w:p w14:paraId="60F78B3D" w14:textId="74368F6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9337D5B" w14:textId="76509DF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833AF4" w:rsidRPr="007D5E4F" w14:paraId="3B9EF44C" w14:textId="77777777" w:rsidTr="00833AF4">
        <w:trPr>
          <w:trHeight w:val="288"/>
        </w:trPr>
        <w:tc>
          <w:tcPr>
            <w:tcW w:w="1185" w:type="dxa"/>
            <w:shd w:val="clear" w:color="auto" w:fill="auto"/>
            <w:noWrap/>
            <w:vAlign w:val="bottom"/>
            <w:hideMark/>
          </w:tcPr>
          <w:p w14:paraId="61249F4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E11.3543</w:t>
            </w:r>
          </w:p>
        </w:tc>
        <w:tc>
          <w:tcPr>
            <w:tcW w:w="1354" w:type="dxa"/>
            <w:vAlign w:val="bottom"/>
          </w:tcPr>
          <w:p w14:paraId="5034A99A" w14:textId="6C2994B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FE520F" w14:textId="02F6FDE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833AF4" w:rsidRPr="007D5E4F" w14:paraId="195D9CE0" w14:textId="77777777" w:rsidTr="00833AF4">
        <w:trPr>
          <w:trHeight w:val="288"/>
        </w:trPr>
        <w:tc>
          <w:tcPr>
            <w:tcW w:w="1185" w:type="dxa"/>
            <w:shd w:val="clear" w:color="auto" w:fill="auto"/>
            <w:noWrap/>
            <w:vAlign w:val="bottom"/>
            <w:hideMark/>
          </w:tcPr>
          <w:p w14:paraId="4208892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E11.3549</w:t>
            </w:r>
          </w:p>
        </w:tc>
        <w:tc>
          <w:tcPr>
            <w:tcW w:w="1354" w:type="dxa"/>
            <w:vAlign w:val="bottom"/>
          </w:tcPr>
          <w:p w14:paraId="3C6A075E" w14:textId="123AA63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C829A12" w14:textId="6A48741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833AF4" w:rsidRPr="007D5E4F" w14:paraId="11D7EA13" w14:textId="77777777" w:rsidTr="00833AF4">
        <w:trPr>
          <w:trHeight w:val="288"/>
        </w:trPr>
        <w:tc>
          <w:tcPr>
            <w:tcW w:w="1185" w:type="dxa"/>
            <w:shd w:val="clear" w:color="auto" w:fill="auto"/>
            <w:noWrap/>
            <w:vAlign w:val="bottom"/>
            <w:hideMark/>
          </w:tcPr>
          <w:p w14:paraId="47DBBD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E11.3551</w:t>
            </w:r>
          </w:p>
        </w:tc>
        <w:tc>
          <w:tcPr>
            <w:tcW w:w="1354" w:type="dxa"/>
            <w:vAlign w:val="bottom"/>
          </w:tcPr>
          <w:p w14:paraId="60172DA7" w14:textId="6F076A5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02FE05" w14:textId="58A976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833AF4" w:rsidRPr="007D5E4F" w14:paraId="2EE36F25" w14:textId="77777777" w:rsidTr="00833AF4">
        <w:trPr>
          <w:trHeight w:val="288"/>
        </w:trPr>
        <w:tc>
          <w:tcPr>
            <w:tcW w:w="1185" w:type="dxa"/>
            <w:shd w:val="clear" w:color="auto" w:fill="auto"/>
            <w:noWrap/>
            <w:vAlign w:val="bottom"/>
            <w:hideMark/>
          </w:tcPr>
          <w:p w14:paraId="3F05AE9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E11.3552</w:t>
            </w:r>
          </w:p>
        </w:tc>
        <w:tc>
          <w:tcPr>
            <w:tcW w:w="1354" w:type="dxa"/>
            <w:vAlign w:val="bottom"/>
          </w:tcPr>
          <w:p w14:paraId="3C2B9842" w14:textId="0A8673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8076611" w14:textId="24BC0BB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833AF4" w:rsidRPr="007D5E4F" w14:paraId="1F5CF2FB" w14:textId="77777777" w:rsidTr="00833AF4">
        <w:trPr>
          <w:trHeight w:val="288"/>
        </w:trPr>
        <w:tc>
          <w:tcPr>
            <w:tcW w:w="1185" w:type="dxa"/>
            <w:shd w:val="clear" w:color="auto" w:fill="auto"/>
            <w:noWrap/>
            <w:vAlign w:val="bottom"/>
            <w:hideMark/>
          </w:tcPr>
          <w:p w14:paraId="362CB51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E11.3553</w:t>
            </w:r>
          </w:p>
        </w:tc>
        <w:tc>
          <w:tcPr>
            <w:tcW w:w="1354" w:type="dxa"/>
            <w:vAlign w:val="bottom"/>
          </w:tcPr>
          <w:p w14:paraId="2479CC6F" w14:textId="62FE5A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C2D427F" w14:textId="67B0C85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833AF4" w:rsidRPr="007D5E4F" w14:paraId="7D60627C" w14:textId="77777777" w:rsidTr="00833AF4">
        <w:trPr>
          <w:trHeight w:val="288"/>
        </w:trPr>
        <w:tc>
          <w:tcPr>
            <w:tcW w:w="1185" w:type="dxa"/>
            <w:shd w:val="clear" w:color="auto" w:fill="auto"/>
            <w:noWrap/>
            <w:vAlign w:val="bottom"/>
            <w:hideMark/>
          </w:tcPr>
          <w:p w14:paraId="442192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E11.3559</w:t>
            </w:r>
          </w:p>
        </w:tc>
        <w:tc>
          <w:tcPr>
            <w:tcW w:w="1354" w:type="dxa"/>
            <w:vAlign w:val="bottom"/>
          </w:tcPr>
          <w:p w14:paraId="132191F9" w14:textId="52DCD49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6F7D983" w14:textId="62474BE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833AF4" w:rsidRPr="007D5E4F" w14:paraId="7CC64430" w14:textId="77777777" w:rsidTr="00833AF4">
        <w:trPr>
          <w:trHeight w:val="288"/>
        </w:trPr>
        <w:tc>
          <w:tcPr>
            <w:tcW w:w="1185" w:type="dxa"/>
            <w:shd w:val="clear" w:color="auto" w:fill="auto"/>
            <w:noWrap/>
            <w:vAlign w:val="bottom"/>
            <w:hideMark/>
          </w:tcPr>
          <w:p w14:paraId="5A3098F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w:t>
            </w:r>
          </w:p>
        </w:tc>
        <w:tc>
          <w:tcPr>
            <w:tcW w:w="1354" w:type="dxa"/>
            <w:vAlign w:val="bottom"/>
          </w:tcPr>
          <w:p w14:paraId="6934E474" w14:textId="7CD53B1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5691E90" w14:textId="29F760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833AF4" w:rsidRPr="007D5E4F" w14:paraId="74EDEBD4" w14:textId="77777777" w:rsidTr="00833AF4">
        <w:trPr>
          <w:trHeight w:val="288"/>
        </w:trPr>
        <w:tc>
          <w:tcPr>
            <w:tcW w:w="1185" w:type="dxa"/>
            <w:shd w:val="clear" w:color="auto" w:fill="auto"/>
            <w:noWrap/>
            <w:vAlign w:val="bottom"/>
            <w:hideMark/>
          </w:tcPr>
          <w:p w14:paraId="05304FD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E11.3591</w:t>
            </w:r>
          </w:p>
        </w:tc>
        <w:tc>
          <w:tcPr>
            <w:tcW w:w="1354" w:type="dxa"/>
            <w:vAlign w:val="bottom"/>
          </w:tcPr>
          <w:p w14:paraId="3914F074" w14:textId="1B47BF3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9747D0C" w14:textId="1B7FB7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833AF4" w:rsidRPr="007D5E4F" w14:paraId="4AABF9F3" w14:textId="77777777" w:rsidTr="00833AF4">
        <w:trPr>
          <w:trHeight w:val="288"/>
        </w:trPr>
        <w:tc>
          <w:tcPr>
            <w:tcW w:w="1185" w:type="dxa"/>
            <w:shd w:val="clear" w:color="auto" w:fill="auto"/>
            <w:noWrap/>
            <w:vAlign w:val="bottom"/>
            <w:hideMark/>
          </w:tcPr>
          <w:p w14:paraId="6A30E6A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E11.3592</w:t>
            </w:r>
          </w:p>
        </w:tc>
        <w:tc>
          <w:tcPr>
            <w:tcW w:w="1354" w:type="dxa"/>
            <w:vAlign w:val="bottom"/>
          </w:tcPr>
          <w:p w14:paraId="484B50F6" w14:textId="2A7F51C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10E3FA1" w14:textId="0DADD4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833AF4" w:rsidRPr="007D5E4F" w14:paraId="587E7B6F" w14:textId="77777777" w:rsidTr="00833AF4">
        <w:trPr>
          <w:trHeight w:val="288"/>
        </w:trPr>
        <w:tc>
          <w:tcPr>
            <w:tcW w:w="1185" w:type="dxa"/>
            <w:shd w:val="clear" w:color="auto" w:fill="auto"/>
            <w:noWrap/>
            <w:vAlign w:val="bottom"/>
            <w:hideMark/>
          </w:tcPr>
          <w:p w14:paraId="2BED39E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E11.3593</w:t>
            </w:r>
          </w:p>
        </w:tc>
        <w:tc>
          <w:tcPr>
            <w:tcW w:w="1354" w:type="dxa"/>
            <w:vAlign w:val="bottom"/>
          </w:tcPr>
          <w:p w14:paraId="6807AA60" w14:textId="717062D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6D44597" w14:textId="08D821D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833AF4" w:rsidRPr="007D5E4F" w14:paraId="2AC26A06" w14:textId="77777777" w:rsidTr="00833AF4">
        <w:trPr>
          <w:trHeight w:val="288"/>
        </w:trPr>
        <w:tc>
          <w:tcPr>
            <w:tcW w:w="1185" w:type="dxa"/>
            <w:shd w:val="clear" w:color="auto" w:fill="auto"/>
            <w:noWrap/>
            <w:vAlign w:val="bottom"/>
            <w:hideMark/>
          </w:tcPr>
          <w:p w14:paraId="7870E35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E11.3599</w:t>
            </w:r>
          </w:p>
        </w:tc>
        <w:tc>
          <w:tcPr>
            <w:tcW w:w="1354" w:type="dxa"/>
            <w:vAlign w:val="bottom"/>
          </w:tcPr>
          <w:p w14:paraId="2F0D9B07" w14:textId="7F8C59A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DCF0A14" w14:textId="6F2D981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833AF4" w:rsidRPr="007D5E4F" w14:paraId="5A45BC7B" w14:textId="77777777" w:rsidTr="00833AF4">
        <w:trPr>
          <w:trHeight w:val="288"/>
        </w:trPr>
        <w:tc>
          <w:tcPr>
            <w:tcW w:w="1185" w:type="dxa"/>
            <w:shd w:val="clear" w:color="auto" w:fill="auto"/>
            <w:noWrap/>
            <w:vAlign w:val="bottom"/>
            <w:hideMark/>
          </w:tcPr>
          <w:p w14:paraId="26D8D50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E11.36</w:t>
            </w:r>
          </w:p>
        </w:tc>
        <w:tc>
          <w:tcPr>
            <w:tcW w:w="1354" w:type="dxa"/>
            <w:vAlign w:val="bottom"/>
          </w:tcPr>
          <w:p w14:paraId="206CCDA8" w14:textId="465902A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704CF8" w14:textId="36550F0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833AF4" w:rsidRPr="007D5E4F" w14:paraId="11459169" w14:textId="77777777" w:rsidTr="00833AF4">
        <w:trPr>
          <w:trHeight w:val="288"/>
        </w:trPr>
        <w:tc>
          <w:tcPr>
            <w:tcW w:w="1185" w:type="dxa"/>
            <w:shd w:val="clear" w:color="auto" w:fill="auto"/>
            <w:noWrap/>
            <w:vAlign w:val="bottom"/>
            <w:hideMark/>
          </w:tcPr>
          <w:p w14:paraId="3AAF2AD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E11.37X1</w:t>
            </w:r>
          </w:p>
        </w:tc>
        <w:tc>
          <w:tcPr>
            <w:tcW w:w="1354" w:type="dxa"/>
            <w:vAlign w:val="bottom"/>
          </w:tcPr>
          <w:p w14:paraId="557244AB" w14:textId="5FC7EBE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0C7085" w14:textId="2D40590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RIGHT EYE</w:t>
            </w:r>
          </w:p>
        </w:tc>
      </w:tr>
      <w:tr w:rsidR="00833AF4" w:rsidRPr="007D5E4F" w14:paraId="401F02B5" w14:textId="77777777" w:rsidTr="00833AF4">
        <w:trPr>
          <w:trHeight w:val="288"/>
        </w:trPr>
        <w:tc>
          <w:tcPr>
            <w:tcW w:w="1185" w:type="dxa"/>
            <w:shd w:val="clear" w:color="auto" w:fill="auto"/>
            <w:noWrap/>
            <w:vAlign w:val="bottom"/>
            <w:hideMark/>
          </w:tcPr>
          <w:p w14:paraId="479ED16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E11.37X2</w:t>
            </w:r>
          </w:p>
        </w:tc>
        <w:tc>
          <w:tcPr>
            <w:tcW w:w="1354" w:type="dxa"/>
            <w:vAlign w:val="bottom"/>
          </w:tcPr>
          <w:p w14:paraId="612358F6" w14:textId="13B0F27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2D568B7" w14:textId="72A04C9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833AF4" w:rsidRPr="007D5E4F" w14:paraId="184FA2F4" w14:textId="77777777" w:rsidTr="00833AF4">
        <w:trPr>
          <w:trHeight w:val="288"/>
        </w:trPr>
        <w:tc>
          <w:tcPr>
            <w:tcW w:w="1185" w:type="dxa"/>
            <w:shd w:val="clear" w:color="auto" w:fill="auto"/>
            <w:noWrap/>
            <w:vAlign w:val="bottom"/>
            <w:hideMark/>
          </w:tcPr>
          <w:p w14:paraId="2055383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E11.37X3</w:t>
            </w:r>
          </w:p>
        </w:tc>
        <w:tc>
          <w:tcPr>
            <w:tcW w:w="1354" w:type="dxa"/>
            <w:vAlign w:val="bottom"/>
          </w:tcPr>
          <w:p w14:paraId="671F5B36" w14:textId="06520C3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05A03C7" w14:textId="37D36C8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833AF4" w:rsidRPr="007D5E4F" w14:paraId="30990F0A" w14:textId="77777777" w:rsidTr="00833AF4">
        <w:trPr>
          <w:trHeight w:val="288"/>
        </w:trPr>
        <w:tc>
          <w:tcPr>
            <w:tcW w:w="1185" w:type="dxa"/>
            <w:shd w:val="clear" w:color="auto" w:fill="auto"/>
            <w:noWrap/>
            <w:vAlign w:val="bottom"/>
            <w:hideMark/>
          </w:tcPr>
          <w:p w14:paraId="0CC042E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E11.37X9</w:t>
            </w:r>
          </w:p>
        </w:tc>
        <w:tc>
          <w:tcPr>
            <w:tcW w:w="1354" w:type="dxa"/>
            <w:vAlign w:val="bottom"/>
          </w:tcPr>
          <w:p w14:paraId="118F4BB2" w14:textId="14AB0C5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6D33B5C" w14:textId="042572C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833AF4" w:rsidRPr="007D5E4F" w14:paraId="7886BF45" w14:textId="77777777" w:rsidTr="00833AF4">
        <w:trPr>
          <w:trHeight w:val="288"/>
        </w:trPr>
        <w:tc>
          <w:tcPr>
            <w:tcW w:w="1185" w:type="dxa"/>
            <w:shd w:val="clear" w:color="auto" w:fill="auto"/>
            <w:noWrap/>
            <w:vAlign w:val="bottom"/>
            <w:hideMark/>
          </w:tcPr>
          <w:p w14:paraId="69A8912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E11.39</w:t>
            </w:r>
          </w:p>
        </w:tc>
        <w:tc>
          <w:tcPr>
            <w:tcW w:w="1354" w:type="dxa"/>
            <w:vAlign w:val="bottom"/>
          </w:tcPr>
          <w:p w14:paraId="5941BC98" w14:textId="0105639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2D67658" w14:textId="6443909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833AF4" w:rsidRPr="007D5E4F" w14:paraId="53A5B180" w14:textId="77777777" w:rsidTr="00833AF4">
        <w:trPr>
          <w:trHeight w:val="288"/>
        </w:trPr>
        <w:tc>
          <w:tcPr>
            <w:tcW w:w="1185" w:type="dxa"/>
            <w:shd w:val="clear" w:color="auto" w:fill="auto"/>
            <w:noWrap/>
            <w:vAlign w:val="bottom"/>
            <w:hideMark/>
          </w:tcPr>
          <w:p w14:paraId="0487B18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E11.40</w:t>
            </w:r>
          </w:p>
        </w:tc>
        <w:tc>
          <w:tcPr>
            <w:tcW w:w="1354" w:type="dxa"/>
            <w:vAlign w:val="bottom"/>
          </w:tcPr>
          <w:p w14:paraId="235492D8" w14:textId="46C94BC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4B3753E" w14:textId="4654B6E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833AF4" w:rsidRPr="007D5E4F" w14:paraId="54010466" w14:textId="77777777" w:rsidTr="00833AF4">
        <w:trPr>
          <w:trHeight w:val="288"/>
        </w:trPr>
        <w:tc>
          <w:tcPr>
            <w:tcW w:w="1185" w:type="dxa"/>
            <w:shd w:val="clear" w:color="auto" w:fill="auto"/>
            <w:noWrap/>
            <w:vAlign w:val="bottom"/>
            <w:hideMark/>
          </w:tcPr>
          <w:p w14:paraId="47EB0E2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E11.41</w:t>
            </w:r>
          </w:p>
        </w:tc>
        <w:tc>
          <w:tcPr>
            <w:tcW w:w="1354" w:type="dxa"/>
            <w:vAlign w:val="bottom"/>
          </w:tcPr>
          <w:p w14:paraId="4A06F964" w14:textId="336BE6A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F8BDF44" w14:textId="094B1F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833AF4" w:rsidRPr="007D5E4F" w14:paraId="77DCA728" w14:textId="77777777" w:rsidTr="00833AF4">
        <w:trPr>
          <w:trHeight w:val="288"/>
        </w:trPr>
        <w:tc>
          <w:tcPr>
            <w:tcW w:w="1185" w:type="dxa"/>
            <w:shd w:val="clear" w:color="auto" w:fill="auto"/>
            <w:noWrap/>
            <w:vAlign w:val="bottom"/>
            <w:hideMark/>
          </w:tcPr>
          <w:p w14:paraId="55CE575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E11.42</w:t>
            </w:r>
          </w:p>
        </w:tc>
        <w:tc>
          <w:tcPr>
            <w:tcW w:w="1354" w:type="dxa"/>
            <w:vAlign w:val="bottom"/>
          </w:tcPr>
          <w:p w14:paraId="22E37B0E" w14:textId="4D7D960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F9DE93" w14:textId="470D67F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833AF4" w:rsidRPr="007D5E4F" w14:paraId="142F0D83" w14:textId="77777777" w:rsidTr="00833AF4">
        <w:trPr>
          <w:trHeight w:val="288"/>
        </w:trPr>
        <w:tc>
          <w:tcPr>
            <w:tcW w:w="1185" w:type="dxa"/>
            <w:shd w:val="clear" w:color="auto" w:fill="auto"/>
            <w:noWrap/>
            <w:vAlign w:val="bottom"/>
            <w:hideMark/>
          </w:tcPr>
          <w:p w14:paraId="6041B7F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E11.43</w:t>
            </w:r>
          </w:p>
        </w:tc>
        <w:tc>
          <w:tcPr>
            <w:tcW w:w="1354" w:type="dxa"/>
            <w:vAlign w:val="bottom"/>
          </w:tcPr>
          <w:p w14:paraId="3D0CD6CC" w14:textId="65F144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3BC630" w14:textId="692C0B6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833AF4" w:rsidRPr="007D5E4F" w14:paraId="72FF6829" w14:textId="77777777" w:rsidTr="00833AF4">
        <w:trPr>
          <w:trHeight w:val="288"/>
        </w:trPr>
        <w:tc>
          <w:tcPr>
            <w:tcW w:w="1185" w:type="dxa"/>
            <w:shd w:val="clear" w:color="auto" w:fill="auto"/>
            <w:noWrap/>
            <w:vAlign w:val="bottom"/>
            <w:hideMark/>
          </w:tcPr>
          <w:p w14:paraId="09FC5F1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E11.44</w:t>
            </w:r>
          </w:p>
        </w:tc>
        <w:tc>
          <w:tcPr>
            <w:tcW w:w="1354" w:type="dxa"/>
            <w:vAlign w:val="bottom"/>
          </w:tcPr>
          <w:p w14:paraId="7BFFC292" w14:textId="73EAABB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1D928CF" w14:textId="67844C4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833AF4" w:rsidRPr="007D5E4F" w14:paraId="6D3F7C49" w14:textId="77777777" w:rsidTr="00833AF4">
        <w:trPr>
          <w:trHeight w:val="288"/>
        </w:trPr>
        <w:tc>
          <w:tcPr>
            <w:tcW w:w="1185" w:type="dxa"/>
            <w:shd w:val="clear" w:color="auto" w:fill="auto"/>
            <w:noWrap/>
            <w:vAlign w:val="bottom"/>
            <w:hideMark/>
          </w:tcPr>
          <w:p w14:paraId="38050A2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E11.49</w:t>
            </w:r>
          </w:p>
        </w:tc>
        <w:tc>
          <w:tcPr>
            <w:tcW w:w="1354" w:type="dxa"/>
            <w:vAlign w:val="bottom"/>
          </w:tcPr>
          <w:p w14:paraId="0FB870B5" w14:textId="0CCA93D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463A1B5" w14:textId="2FF0A53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833AF4" w:rsidRPr="007D5E4F" w14:paraId="0D280C9F" w14:textId="77777777" w:rsidTr="00833AF4">
        <w:trPr>
          <w:trHeight w:val="288"/>
        </w:trPr>
        <w:tc>
          <w:tcPr>
            <w:tcW w:w="1185" w:type="dxa"/>
            <w:shd w:val="clear" w:color="auto" w:fill="auto"/>
            <w:noWrap/>
            <w:vAlign w:val="bottom"/>
            <w:hideMark/>
          </w:tcPr>
          <w:p w14:paraId="2786520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E11.51</w:t>
            </w:r>
          </w:p>
        </w:tc>
        <w:tc>
          <w:tcPr>
            <w:tcW w:w="1354" w:type="dxa"/>
            <w:vAlign w:val="bottom"/>
          </w:tcPr>
          <w:p w14:paraId="728AB52F" w14:textId="5296DC2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06DBB8" w14:textId="1DD70C4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WITHOUT GANGRENE</w:t>
            </w:r>
          </w:p>
        </w:tc>
      </w:tr>
      <w:tr w:rsidR="00833AF4" w:rsidRPr="007D5E4F" w14:paraId="039A52F7" w14:textId="77777777" w:rsidTr="00833AF4">
        <w:trPr>
          <w:trHeight w:val="288"/>
        </w:trPr>
        <w:tc>
          <w:tcPr>
            <w:tcW w:w="1185" w:type="dxa"/>
            <w:shd w:val="clear" w:color="auto" w:fill="auto"/>
            <w:noWrap/>
            <w:vAlign w:val="bottom"/>
            <w:hideMark/>
          </w:tcPr>
          <w:p w14:paraId="3BC3D79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E11.52</w:t>
            </w:r>
          </w:p>
        </w:tc>
        <w:tc>
          <w:tcPr>
            <w:tcW w:w="1354" w:type="dxa"/>
            <w:vAlign w:val="bottom"/>
          </w:tcPr>
          <w:p w14:paraId="49A7D2DA" w14:textId="008882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331ABD7" w14:textId="394E6AA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833AF4" w:rsidRPr="007D5E4F" w14:paraId="236593CB" w14:textId="77777777" w:rsidTr="00833AF4">
        <w:trPr>
          <w:trHeight w:val="288"/>
        </w:trPr>
        <w:tc>
          <w:tcPr>
            <w:tcW w:w="1185" w:type="dxa"/>
            <w:shd w:val="clear" w:color="auto" w:fill="auto"/>
            <w:noWrap/>
            <w:vAlign w:val="bottom"/>
            <w:hideMark/>
          </w:tcPr>
          <w:p w14:paraId="4F756F3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E11.59</w:t>
            </w:r>
          </w:p>
        </w:tc>
        <w:tc>
          <w:tcPr>
            <w:tcW w:w="1354" w:type="dxa"/>
            <w:vAlign w:val="bottom"/>
          </w:tcPr>
          <w:p w14:paraId="24E700A9" w14:textId="0FFDD41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397C61" w14:textId="793ECC8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833AF4" w:rsidRPr="007D5E4F" w14:paraId="523144D5" w14:textId="77777777" w:rsidTr="00833AF4">
        <w:trPr>
          <w:trHeight w:val="288"/>
        </w:trPr>
        <w:tc>
          <w:tcPr>
            <w:tcW w:w="1185" w:type="dxa"/>
            <w:shd w:val="clear" w:color="auto" w:fill="auto"/>
            <w:noWrap/>
            <w:vAlign w:val="bottom"/>
            <w:hideMark/>
          </w:tcPr>
          <w:p w14:paraId="5A2D360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E11.610</w:t>
            </w:r>
          </w:p>
        </w:tc>
        <w:tc>
          <w:tcPr>
            <w:tcW w:w="1354" w:type="dxa"/>
            <w:vAlign w:val="bottom"/>
          </w:tcPr>
          <w:p w14:paraId="22A8BA85" w14:textId="17BF74C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37D8A59" w14:textId="1E12EE1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833AF4" w:rsidRPr="007D5E4F" w14:paraId="725258F0" w14:textId="77777777" w:rsidTr="00833AF4">
        <w:trPr>
          <w:trHeight w:val="288"/>
        </w:trPr>
        <w:tc>
          <w:tcPr>
            <w:tcW w:w="1185" w:type="dxa"/>
            <w:shd w:val="clear" w:color="auto" w:fill="auto"/>
            <w:noWrap/>
            <w:vAlign w:val="bottom"/>
            <w:hideMark/>
          </w:tcPr>
          <w:p w14:paraId="4616ECE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E11.618</w:t>
            </w:r>
          </w:p>
        </w:tc>
        <w:tc>
          <w:tcPr>
            <w:tcW w:w="1354" w:type="dxa"/>
            <w:vAlign w:val="bottom"/>
          </w:tcPr>
          <w:p w14:paraId="5EF0BF4D" w14:textId="26F0525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88A725D" w14:textId="07E59B4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833AF4" w:rsidRPr="007D5E4F" w14:paraId="22AB842E" w14:textId="77777777" w:rsidTr="00833AF4">
        <w:trPr>
          <w:trHeight w:val="288"/>
        </w:trPr>
        <w:tc>
          <w:tcPr>
            <w:tcW w:w="1185" w:type="dxa"/>
            <w:shd w:val="clear" w:color="auto" w:fill="auto"/>
            <w:noWrap/>
            <w:vAlign w:val="bottom"/>
            <w:hideMark/>
          </w:tcPr>
          <w:p w14:paraId="71D912F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E11.620</w:t>
            </w:r>
          </w:p>
        </w:tc>
        <w:tc>
          <w:tcPr>
            <w:tcW w:w="1354" w:type="dxa"/>
            <w:vAlign w:val="bottom"/>
          </w:tcPr>
          <w:p w14:paraId="5BABC0C2" w14:textId="6C92E95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FBA8C77" w14:textId="4CC2DF9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833AF4" w:rsidRPr="007D5E4F" w14:paraId="2CC7B072" w14:textId="77777777" w:rsidTr="00833AF4">
        <w:trPr>
          <w:trHeight w:val="288"/>
        </w:trPr>
        <w:tc>
          <w:tcPr>
            <w:tcW w:w="1185" w:type="dxa"/>
            <w:shd w:val="clear" w:color="auto" w:fill="auto"/>
            <w:noWrap/>
            <w:vAlign w:val="bottom"/>
            <w:hideMark/>
          </w:tcPr>
          <w:p w14:paraId="2F50FA1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E11.621</w:t>
            </w:r>
          </w:p>
        </w:tc>
        <w:tc>
          <w:tcPr>
            <w:tcW w:w="1354" w:type="dxa"/>
            <w:vAlign w:val="bottom"/>
          </w:tcPr>
          <w:p w14:paraId="3A9BFE16" w14:textId="5B0DC29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096304C" w14:textId="266A8B9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833AF4" w:rsidRPr="007D5E4F" w14:paraId="3F23D558" w14:textId="77777777" w:rsidTr="00833AF4">
        <w:trPr>
          <w:trHeight w:val="288"/>
        </w:trPr>
        <w:tc>
          <w:tcPr>
            <w:tcW w:w="1185" w:type="dxa"/>
            <w:shd w:val="clear" w:color="auto" w:fill="auto"/>
            <w:noWrap/>
            <w:vAlign w:val="bottom"/>
            <w:hideMark/>
          </w:tcPr>
          <w:p w14:paraId="4C772E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E11.622</w:t>
            </w:r>
          </w:p>
        </w:tc>
        <w:tc>
          <w:tcPr>
            <w:tcW w:w="1354" w:type="dxa"/>
            <w:vAlign w:val="bottom"/>
          </w:tcPr>
          <w:p w14:paraId="07AAEEFE" w14:textId="39EF34A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34AFEF6" w14:textId="6392759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833AF4" w:rsidRPr="007D5E4F" w14:paraId="1A76C9AA" w14:textId="77777777" w:rsidTr="00833AF4">
        <w:trPr>
          <w:trHeight w:val="288"/>
        </w:trPr>
        <w:tc>
          <w:tcPr>
            <w:tcW w:w="1185" w:type="dxa"/>
            <w:shd w:val="clear" w:color="auto" w:fill="auto"/>
            <w:noWrap/>
            <w:vAlign w:val="bottom"/>
            <w:hideMark/>
          </w:tcPr>
          <w:p w14:paraId="443D6EA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E11.628</w:t>
            </w:r>
          </w:p>
        </w:tc>
        <w:tc>
          <w:tcPr>
            <w:tcW w:w="1354" w:type="dxa"/>
            <w:vAlign w:val="bottom"/>
          </w:tcPr>
          <w:p w14:paraId="4F43633D" w14:textId="28C4F3E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3CAE9C4" w14:textId="315502A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833AF4" w:rsidRPr="007D5E4F" w14:paraId="52B12E50" w14:textId="77777777" w:rsidTr="00833AF4">
        <w:trPr>
          <w:trHeight w:val="288"/>
        </w:trPr>
        <w:tc>
          <w:tcPr>
            <w:tcW w:w="1185" w:type="dxa"/>
            <w:shd w:val="clear" w:color="auto" w:fill="auto"/>
            <w:noWrap/>
            <w:vAlign w:val="bottom"/>
            <w:hideMark/>
          </w:tcPr>
          <w:p w14:paraId="157B804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E11.630</w:t>
            </w:r>
          </w:p>
        </w:tc>
        <w:tc>
          <w:tcPr>
            <w:tcW w:w="1354" w:type="dxa"/>
            <w:vAlign w:val="bottom"/>
          </w:tcPr>
          <w:p w14:paraId="10D19AC0" w14:textId="26CD55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DF3F2AA" w14:textId="05D65A9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833AF4" w:rsidRPr="007D5E4F" w14:paraId="02476835" w14:textId="77777777" w:rsidTr="00833AF4">
        <w:trPr>
          <w:trHeight w:val="288"/>
        </w:trPr>
        <w:tc>
          <w:tcPr>
            <w:tcW w:w="1185" w:type="dxa"/>
            <w:shd w:val="clear" w:color="auto" w:fill="auto"/>
            <w:noWrap/>
            <w:vAlign w:val="bottom"/>
            <w:hideMark/>
          </w:tcPr>
          <w:p w14:paraId="2F827D4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E11.638</w:t>
            </w:r>
          </w:p>
        </w:tc>
        <w:tc>
          <w:tcPr>
            <w:tcW w:w="1354" w:type="dxa"/>
            <w:vAlign w:val="bottom"/>
          </w:tcPr>
          <w:p w14:paraId="7B09FA1C" w14:textId="2E4CA03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C0E0E4D" w14:textId="4FC19C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833AF4" w:rsidRPr="007D5E4F" w14:paraId="4E7DDA1E" w14:textId="77777777" w:rsidTr="00833AF4">
        <w:trPr>
          <w:trHeight w:val="288"/>
        </w:trPr>
        <w:tc>
          <w:tcPr>
            <w:tcW w:w="1185" w:type="dxa"/>
            <w:shd w:val="clear" w:color="auto" w:fill="auto"/>
            <w:noWrap/>
            <w:vAlign w:val="bottom"/>
            <w:hideMark/>
          </w:tcPr>
          <w:p w14:paraId="1C6E8CE3"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E11.641</w:t>
            </w:r>
          </w:p>
        </w:tc>
        <w:tc>
          <w:tcPr>
            <w:tcW w:w="1354" w:type="dxa"/>
            <w:vAlign w:val="bottom"/>
          </w:tcPr>
          <w:p w14:paraId="7A2B1FB1" w14:textId="4CAC27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81F9401" w14:textId="56A2CC0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833AF4" w:rsidRPr="007D5E4F" w14:paraId="2092547C" w14:textId="77777777" w:rsidTr="00833AF4">
        <w:trPr>
          <w:trHeight w:val="288"/>
        </w:trPr>
        <w:tc>
          <w:tcPr>
            <w:tcW w:w="1185" w:type="dxa"/>
            <w:shd w:val="clear" w:color="auto" w:fill="auto"/>
            <w:noWrap/>
            <w:vAlign w:val="bottom"/>
            <w:hideMark/>
          </w:tcPr>
          <w:p w14:paraId="36AC8AC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E11.649</w:t>
            </w:r>
          </w:p>
        </w:tc>
        <w:tc>
          <w:tcPr>
            <w:tcW w:w="1354" w:type="dxa"/>
            <w:vAlign w:val="bottom"/>
          </w:tcPr>
          <w:p w14:paraId="3A5D3D55" w14:textId="036667E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4551EFC" w14:textId="43C0B0A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833AF4" w:rsidRPr="007D5E4F" w14:paraId="5B5FC288" w14:textId="77777777" w:rsidTr="00833AF4">
        <w:trPr>
          <w:trHeight w:val="288"/>
        </w:trPr>
        <w:tc>
          <w:tcPr>
            <w:tcW w:w="1185" w:type="dxa"/>
            <w:shd w:val="clear" w:color="auto" w:fill="auto"/>
            <w:noWrap/>
            <w:vAlign w:val="bottom"/>
            <w:hideMark/>
          </w:tcPr>
          <w:p w14:paraId="618BDD0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E11.65</w:t>
            </w:r>
          </w:p>
        </w:tc>
        <w:tc>
          <w:tcPr>
            <w:tcW w:w="1354" w:type="dxa"/>
            <w:vAlign w:val="bottom"/>
          </w:tcPr>
          <w:p w14:paraId="68AB8D68" w14:textId="0AAC918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DAC059A" w14:textId="5D0649C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833AF4" w:rsidRPr="007D5E4F" w14:paraId="204C003F" w14:textId="77777777" w:rsidTr="00833AF4">
        <w:trPr>
          <w:trHeight w:val="288"/>
        </w:trPr>
        <w:tc>
          <w:tcPr>
            <w:tcW w:w="1185" w:type="dxa"/>
            <w:shd w:val="clear" w:color="auto" w:fill="auto"/>
            <w:noWrap/>
            <w:vAlign w:val="bottom"/>
            <w:hideMark/>
          </w:tcPr>
          <w:p w14:paraId="12936C3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E11.69</w:t>
            </w:r>
          </w:p>
        </w:tc>
        <w:tc>
          <w:tcPr>
            <w:tcW w:w="1354" w:type="dxa"/>
            <w:vAlign w:val="bottom"/>
          </w:tcPr>
          <w:p w14:paraId="3866EEC9" w14:textId="19580A5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CABA7AA" w14:textId="57B43C2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833AF4" w:rsidRPr="007D5E4F" w14:paraId="1B413ABA" w14:textId="77777777" w:rsidTr="00833AF4">
        <w:trPr>
          <w:trHeight w:val="288"/>
        </w:trPr>
        <w:tc>
          <w:tcPr>
            <w:tcW w:w="1185" w:type="dxa"/>
            <w:shd w:val="clear" w:color="auto" w:fill="auto"/>
            <w:noWrap/>
            <w:vAlign w:val="bottom"/>
            <w:hideMark/>
          </w:tcPr>
          <w:p w14:paraId="37AA819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E11.8</w:t>
            </w:r>
          </w:p>
        </w:tc>
        <w:tc>
          <w:tcPr>
            <w:tcW w:w="1354" w:type="dxa"/>
            <w:vAlign w:val="bottom"/>
          </w:tcPr>
          <w:p w14:paraId="306BFEC3" w14:textId="61916FB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33AA10D" w14:textId="6298238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833AF4" w:rsidRPr="007D5E4F" w14:paraId="7ED3BA32" w14:textId="77777777" w:rsidTr="00833AF4">
        <w:trPr>
          <w:trHeight w:val="288"/>
        </w:trPr>
        <w:tc>
          <w:tcPr>
            <w:tcW w:w="1185" w:type="dxa"/>
            <w:shd w:val="clear" w:color="auto" w:fill="auto"/>
            <w:noWrap/>
            <w:vAlign w:val="bottom"/>
            <w:hideMark/>
          </w:tcPr>
          <w:p w14:paraId="5760B89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E11.9</w:t>
            </w:r>
          </w:p>
        </w:tc>
        <w:tc>
          <w:tcPr>
            <w:tcW w:w="1354" w:type="dxa"/>
            <w:vAlign w:val="bottom"/>
          </w:tcPr>
          <w:p w14:paraId="78B6C507" w14:textId="23779D9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4962344" w14:textId="1D125EB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96" w:name="_Ref491886805"/>
      <w:bookmarkStart w:id="97" w:name="_Ref491886809"/>
      <w:bookmarkStart w:id="98" w:name="_Toc10520152"/>
      <w:r w:rsidRPr="007D5E4F">
        <w:lastRenderedPageBreak/>
        <w:t>Glycemic Control Medications</w:t>
      </w:r>
      <w:bookmarkEnd w:id="96"/>
      <w:bookmarkEnd w:id="97"/>
      <w:bookmarkEnd w:id="98"/>
    </w:p>
    <w:p w14:paraId="17C02BA9" w14:textId="386BFFD7" w:rsidR="00F95D28" w:rsidRPr="007F393E" w:rsidRDefault="00F95D28" w:rsidP="007F393E">
      <w:r w:rsidRPr="007F393E">
        <w:t>albiglutide</w:t>
      </w:r>
    </w:p>
    <w:p w14:paraId="4257A9EB" w14:textId="77777777" w:rsidR="00F95D28" w:rsidRPr="007F393E" w:rsidRDefault="00F95D28" w:rsidP="007F393E">
      <w:r w:rsidRPr="007F393E">
        <w:t>acarbose</w:t>
      </w:r>
    </w:p>
    <w:p w14:paraId="381E66B3" w14:textId="77777777" w:rsidR="00F95D28" w:rsidRPr="007F393E" w:rsidRDefault="00F95D28" w:rsidP="007F393E">
      <w:r w:rsidRPr="007F393E">
        <w:t>acetohexamide</w:t>
      </w:r>
    </w:p>
    <w:p w14:paraId="0156C210" w14:textId="77777777" w:rsidR="00F95D28" w:rsidRPr="007F393E" w:rsidRDefault="00F95D28" w:rsidP="007F393E">
      <w:r w:rsidRPr="007F393E">
        <w:t>alogliptin</w:t>
      </w:r>
    </w:p>
    <w:p w14:paraId="785F9BE7" w14:textId="77777777" w:rsidR="00F95D28" w:rsidRPr="007F393E" w:rsidRDefault="00F95D28" w:rsidP="007F393E">
      <w:r w:rsidRPr="007F393E">
        <w:t>canagliflozin</w:t>
      </w:r>
    </w:p>
    <w:p w14:paraId="06ECE0B0" w14:textId="77777777" w:rsidR="00F95D28" w:rsidRPr="007F393E" w:rsidRDefault="00F95D28" w:rsidP="007F393E">
      <w:r w:rsidRPr="007F393E">
        <w:t>chlorpropamide</w:t>
      </w:r>
    </w:p>
    <w:p w14:paraId="48747104" w14:textId="77777777" w:rsidR="00F95D28" w:rsidRPr="007F393E" w:rsidRDefault="00F95D28" w:rsidP="007F393E">
      <w:r w:rsidRPr="007F393E">
        <w:t>dapagliflozin</w:t>
      </w:r>
    </w:p>
    <w:p w14:paraId="36207F52" w14:textId="77777777" w:rsidR="00F95D28" w:rsidRPr="007F393E" w:rsidRDefault="00F95D28" w:rsidP="007F393E">
      <w:r w:rsidRPr="007F393E">
        <w:t>dulaglutide</w:t>
      </w:r>
    </w:p>
    <w:p w14:paraId="17C1309A" w14:textId="77777777" w:rsidR="00F95D28" w:rsidRPr="007F393E" w:rsidRDefault="00F95D28" w:rsidP="007F393E">
      <w:r w:rsidRPr="007F393E">
        <w:t>empagliflozin</w:t>
      </w:r>
    </w:p>
    <w:p w14:paraId="2617FBE3" w14:textId="3F30BE34" w:rsidR="009204BD" w:rsidRPr="007F393E" w:rsidRDefault="009204BD" w:rsidP="007F393E">
      <w:r w:rsidRPr="007F393E">
        <w:t>ertugliflozin</w:t>
      </w:r>
    </w:p>
    <w:p w14:paraId="6972462E" w14:textId="66BAC4AD" w:rsidR="00F95D28" w:rsidRPr="007F393E" w:rsidRDefault="00F95D28" w:rsidP="007F393E">
      <w:r w:rsidRPr="007F393E">
        <w:t>exenatide</w:t>
      </w:r>
    </w:p>
    <w:p w14:paraId="5FFB426D" w14:textId="64CAC7AF" w:rsidR="00F95D28" w:rsidRPr="007F393E" w:rsidRDefault="00F95D28" w:rsidP="007F393E">
      <w:proofErr w:type="spellStart"/>
      <w:r w:rsidRPr="007F393E">
        <w:t>glibenclamide</w:t>
      </w:r>
      <w:proofErr w:type="spellEnd"/>
      <w:r w:rsidRPr="007F393E">
        <w:t xml:space="preserve"> (aka glyburide)</w:t>
      </w:r>
    </w:p>
    <w:p w14:paraId="45304922" w14:textId="77777777" w:rsidR="00F95D28" w:rsidRPr="007F393E" w:rsidRDefault="00F95D28" w:rsidP="007F393E">
      <w:r w:rsidRPr="007F393E">
        <w:t>glimepiride</w:t>
      </w:r>
    </w:p>
    <w:p w14:paraId="687268A7" w14:textId="77777777" w:rsidR="00F95D28" w:rsidRPr="007F393E" w:rsidRDefault="00F95D28" w:rsidP="007F393E">
      <w:r w:rsidRPr="007F393E">
        <w:t>glipizide</w:t>
      </w:r>
    </w:p>
    <w:p w14:paraId="0825BD91" w14:textId="77777777" w:rsidR="00F95D28" w:rsidRPr="007F393E" w:rsidRDefault="00F95D28" w:rsidP="007F393E">
      <w:proofErr w:type="spellStart"/>
      <w:r w:rsidRPr="007F393E">
        <w:t>glipizide_xl</w:t>
      </w:r>
      <w:proofErr w:type="spellEnd"/>
    </w:p>
    <w:p w14:paraId="2AE6108F" w14:textId="77777777" w:rsidR="00F95D28" w:rsidRPr="007F393E" w:rsidRDefault="00F95D28" w:rsidP="007F393E">
      <w:r w:rsidRPr="007F393E">
        <w:t>glyburide</w:t>
      </w:r>
    </w:p>
    <w:p w14:paraId="57161038" w14:textId="77777777" w:rsidR="00F95D28" w:rsidRPr="007F393E" w:rsidRDefault="00F95D28" w:rsidP="007F393E">
      <w:r w:rsidRPr="007F393E">
        <w:t>insulin</w:t>
      </w:r>
    </w:p>
    <w:p w14:paraId="04791F1F" w14:textId="77777777" w:rsidR="00F95D28" w:rsidRPr="007F393E" w:rsidRDefault="00F95D28" w:rsidP="007F393E">
      <w:r w:rsidRPr="007F393E">
        <w:lastRenderedPageBreak/>
        <w:t>linagliptin</w:t>
      </w:r>
    </w:p>
    <w:p w14:paraId="35AB9585" w14:textId="77777777" w:rsidR="00F95D28" w:rsidRPr="007F393E" w:rsidRDefault="00F95D28" w:rsidP="007F393E">
      <w:r w:rsidRPr="007F393E">
        <w:t>liraglutide</w:t>
      </w:r>
    </w:p>
    <w:p w14:paraId="1293DE12" w14:textId="77777777" w:rsidR="00F95D28" w:rsidRPr="007F393E" w:rsidRDefault="00F95D28" w:rsidP="007F393E">
      <w:proofErr w:type="spellStart"/>
      <w:r w:rsidRPr="007F393E">
        <w:t>lixisenatide</w:t>
      </w:r>
      <w:proofErr w:type="spellEnd"/>
    </w:p>
    <w:p w14:paraId="4DBB0858" w14:textId="77777777" w:rsidR="00F95D28" w:rsidRPr="007F393E" w:rsidRDefault="00F95D28" w:rsidP="007F393E">
      <w:r w:rsidRPr="007F393E">
        <w:t>metformin</w:t>
      </w:r>
    </w:p>
    <w:p w14:paraId="1B3BED77" w14:textId="77777777" w:rsidR="00F95D28" w:rsidRPr="007F393E" w:rsidRDefault="00F95D28" w:rsidP="007F393E">
      <w:proofErr w:type="spellStart"/>
      <w:r w:rsidRPr="007F393E">
        <w:t>metformin_er</w:t>
      </w:r>
      <w:proofErr w:type="spellEnd"/>
    </w:p>
    <w:p w14:paraId="6511AB5F" w14:textId="77777777" w:rsidR="00F95D28" w:rsidRPr="007F393E" w:rsidRDefault="00F95D28" w:rsidP="007F393E">
      <w:r w:rsidRPr="007F393E">
        <w:t>miglitol</w:t>
      </w:r>
    </w:p>
    <w:p w14:paraId="71E83DBD" w14:textId="77777777" w:rsidR="00F95D28" w:rsidRPr="007F393E" w:rsidRDefault="00F95D28" w:rsidP="007F393E">
      <w:proofErr w:type="spellStart"/>
      <w:r w:rsidRPr="007F393E">
        <w:t>nateglinide</w:t>
      </w:r>
      <w:proofErr w:type="spellEnd"/>
    </w:p>
    <w:p w14:paraId="037E3672" w14:textId="77777777" w:rsidR="00F95D28" w:rsidRPr="007F393E" w:rsidRDefault="00F95D28" w:rsidP="007F393E">
      <w:r w:rsidRPr="007F393E">
        <w:t>pioglitazone</w:t>
      </w:r>
    </w:p>
    <w:p w14:paraId="1BFB6CE3" w14:textId="77777777" w:rsidR="00F95D28" w:rsidRPr="007F393E" w:rsidRDefault="00F95D28" w:rsidP="007F393E">
      <w:r w:rsidRPr="007F393E">
        <w:t>pramlintide</w:t>
      </w:r>
    </w:p>
    <w:p w14:paraId="178D0028" w14:textId="77777777" w:rsidR="00F95D28" w:rsidRPr="007F393E" w:rsidRDefault="00F95D28" w:rsidP="007F393E">
      <w:r w:rsidRPr="007F393E">
        <w:t>repaglinide</w:t>
      </w:r>
    </w:p>
    <w:p w14:paraId="174BC125" w14:textId="77777777" w:rsidR="00F95D28" w:rsidRPr="007F393E" w:rsidRDefault="00F95D28" w:rsidP="007F393E">
      <w:r w:rsidRPr="007F393E">
        <w:t>rosiglitazone</w:t>
      </w:r>
    </w:p>
    <w:p w14:paraId="503D6E46" w14:textId="77777777" w:rsidR="00F95D28" w:rsidRPr="007F393E" w:rsidRDefault="00F95D28" w:rsidP="007F393E">
      <w:r w:rsidRPr="007F393E">
        <w:t>saxagliptin</w:t>
      </w:r>
    </w:p>
    <w:p w14:paraId="5FBC585B" w14:textId="77777777" w:rsidR="00F95D28" w:rsidRPr="007F393E" w:rsidRDefault="00F95D28" w:rsidP="007F393E">
      <w:r w:rsidRPr="007F393E">
        <w:t>sitagliptin</w:t>
      </w:r>
    </w:p>
    <w:p w14:paraId="57968E99" w14:textId="77777777" w:rsidR="00F95D28" w:rsidRPr="007F393E" w:rsidRDefault="00F95D28" w:rsidP="007F393E">
      <w:r w:rsidRPr="007F393E">
        <w:t>tolazamide</w:t>
      </w:r>
    </w:p>
    <w:p w14:paraId="45E960DE" w14:textId="77777777" w:rsidR="00F95D28" w:rsidRPr="007F393E" w:rsidRDefault="00F95D28" w:rsidP="007F393E">
      <w:r w:rsidRPr="007F393E">
        <w:t>tolbutamide</w:t>
      </w:r>
    </w:p>
    <w:p w14:paraId="3544D0A6" w14:textId="6D78F86B" w:rsidR="00E96886" w:rsidRPr="007F393E" w:rsidRDefault="00F95D28" w:rsidP="007F393E">
      <w:r w:rsidRPr="007F393E">
        <w:t>vildagliptin</w:t>
      </w:r>
      <w:bookmarkStart w:id="99" w:name="_Ref491888402"/>
      <w:bookmarkStart w:id="100" w:name="_Ref491888405"/>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101" w:name="_Toc494704348"/>
      <w:bookmarkStart w:id="102" w:name="_Toc494704392"/>
      <w:bookmarkStart w:id="103" w:name="_Ref491905172"/>
      <w:bookmarkStart w:id="104" w:name="_Ref491905175"/>
      <w:bookmarkStart w:id="105" w:name="_Toc10520153"/>
      <w:bookmarkEnd w:id="101"/>
      <w:bookmarkEnd w:id="102"/>
      <w:r w:rsidRPr="007D5E4F">
        <w:lastRenderedPageBreak/>
        <w:t>List of Encoded D</w:t>
      </w:r>
      <w:r w:rsidR="00A01537" w:rsidRPr="007D5E4F">
        <w:t>rugs</w:t>
      </w:r>
      <w:bookmarkEnd w:id="99"/>
      <w:bookmarkEnd w:id="100"/>
      <w:bookmarkEnd w:id="103"/>
      <w:bookmarkEnd w:id="104"/>
      <w:bookmarkEnd w:id="105"/>
    </w:p>
    <w:p w14:paraId="3BD92F81" w14:textId="34F77C64" w:rsidR="00F95D28" w:rsidRPr="007F393E" w:rsidRDefault="00F95D28" w:rsidP="007F393E">
      <w:r w:rsidRPr="007F393E">
        <w:t>metformin (biguanide)</w:t>
      </w:r>
    </w:p>
    <w:p w14:paraId="1600362B" w14:textId="77777777" w:rsidR="00F95D28" w:rsidRPr="007F393E" w:rsidRDefault="00F95D28" w:rsidP="007F393E">
      <w:proofErr w:type="spellStart"/>
      <w:r w:rsidRPr="007F393E">
        <w:t>metformin_er</w:t>
      </w:r>
      <w:proofErr w:type="spellEnd"/>
      <w:r w:rsidRPr="007F393E">
        <w:t xml:space="preserve"> (biguanide)</w:t>
      </w:r>
    </w:p>
    <w:p w14:paraId="212ABBFB" w14:textId="77777777" w:rsidR="00F95D28" w:rsidRPr="007F393E" w:rsidRDefault="00F95D28" w:rsidP="007F393E">
      <w:r w:rsidRPr="007F393E">
        <w:t xml:space="preserve">glipizide (sulfonylurea) </w:t>
      </w:r>
    </w:p>
    <w:p w14:paraId="7F7A5409" w14:textId="77777777" w:rsidR="00F95D28" w:rsidRPr="007F393E" w:rsidRDefault="00F95D28" w:rsidP="007F393E">
      <w:r w:rsidRPr="007F393E">
        <w:t>glipizide xl (sulfonylurea)</w:t>
      </w:r>
    </w:p>
    <w:p w14:paraId="12F6E4E5" w14:textId="44FA2E77" w:rsidR="00F95D28" w:rsidRPr="007F393E" w:rsidRDefault="00F95D28" w:rsidP="007F393E">
      <w:r w:rsidRPr="007F393E">
        <w:t>empagliflozin (</w:t>
      </w:r>
      <w:r w:rsidR="003D7AC8" w:rsidRPr="007F393E">
        <w:t>SGLT</w:t>
      </w:r>
      <w:r w:rsidRPr="007F393E">
        <w:t>2 inhibitor)</w:t>
      </w:r>
    </w:p>
    <w:p w14:paraId="24B7CFFA" w14:textId="77777777" w:rsidR="00F95D28" w:rsidRPr="007F393E" w:rsidRDefault="00F95D28" w:rsidP="007F393E">
      <w:r w:rsidRPr="007F393E">
        <w:t>pioglitazone (thiazolidinedione)</w:t>
      </w:r>
    </w:p>
    <w:p w14:paraId="3560173D" w14:textId="225E68B3" w:rsidR="00E47D55" w:rsidRPr="007F393E" w:rsidRDefault="00F95D28" w:rsidP="007F393E">
      <w:r w:rsidRPr="007F393E">
        <w:t>saxagliptin (</w:t>
      </w:r>
      <w:r w:rsidR="003D7AC8" w:rsidRPr="007F393E">
        <w:t>DPP-4</w:t>
      </w:r>
      <w:r w:rsidRPr="007F393E">
        <w:t xml:space="preserve"> inhibitor)</w:t>
      </w:r>
      <w:bookmarkStart w:id="106" w:name="_Ref491888459"/>
      <w:bookmarkStart w:id="107" w:name="_Ref491888461"/>
      <w:bookmarkStart w:id="108" w:name="_Ref491905209"/>
      <w:bookmarkStart w:id="109" w:name="_Ref491905211"/>
    </w:p>
    <w:p w14:paraId="1AE360B7" w14:textId="2173D320" w:rsidR="008401B7" w:rsidRPr="007F393E" w:rsidRDefault="008401B7" w:rsidP="007F393E">
      <w:r w:rsidRPr="007F393E">
        <w:t>alogliptin (DPP-4 inhibitor)</w:t>
      </w:r>
    </w:p>
    <w:p w14:paraId="5070FECD" w14:textId="19EBD4F1" w:rsidR="00CA05AD" w:rsidRPr="007F393E" w:rsidRDefault="00CA05AD" w:rsidP="007F393E">
      <w:r w:rsidRPr="007F393E">
        <w:t>semaglutide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110" w:name="_Toc494704350"/>
      <w:bookmarkStart w:id="111" w:name="_Toc494704394"/>
      <w:bookmarkStart w:id="112" w:name="_Ref491906036"/>
      <w:bookmarkStart w:id="113" w:name="_Ref491906038"/>
      <w:bookmarkStart w:id="114" w:name="_Toc10520154"/>
      <w:bookmarkEnd w:id="110"/>
      <w:bookmarkEnd w:id="111"/>
      <w:r w:rsidRPr="007D5E4F">
        <w:lastRenderedPageBreak/>
        <w:t xml:space="preserve">List of </w:t>
      </w:r>
      <w:r w:rsidR="0035130B" w:rsidRPr="007D5E4F">
        <w:t>N</w:t>
      </w:r>
      <w:r w:rsidRPr="007D5E4F">
        <w:t xml:space="preserve">on-encoded </w:t>
      </w:r>
      <w:r w:rsidR="0035130B" w:rsidRPr="007D5E4F">
        <w:t>D</w:t>
      </w:r>
      <w:r w:rsidRPr="007D5E4F">
        <w:t>rugs</w:t>
      </w:r>
      <w:bookmarkEnd w:id="106"/>
      <w:bookmarkEnd w:id="107"/>
      <w:bookmarkEnd w:id="108"/>
      <w:bookmarkEnd w:id="109"/>
      <w:bookmarkEnd w:id="112"/>
      <w:bookmarkEnd w:id="113"/>
      <w:bookmarkEnd w:id="114"/>
    </w:p>
    <w:p w14:paraId="2E089910" w14:textId="1A99B617" w:rsidR="00F95D28" w:rsidRPr="007F393E" w:rsidRDefault="00F95D28" w:rsidP="007F393E">
      <w:r w:rsidRPr="007F393E">
        <w:t>albiglutide</w:t>
      </w:r>
    </w:p>
    <w:p w14:paraId="1AE4D27B" w14:textId="77777777" w:rsidR="00F95D28" w:rsidRPr="007F393E" w:rsidRDefault="00F95D28" w:rsidP="007F393E">
      <w:r w:rsidRPr="007F393E">
        <w:t>acarbose</w:t>
      </w:r>
    </w:p>
    <w:p w14:paraId="576B8017" w14:textId="77777777" w:rsidR="00F95D28" w:rsidRPr="007F393E" w:rsidRDefault="00F95D28" w:rsidP="007F393E">
      <w:r w:rsidRPr="007F393E">
        <w:t>acetohexamide</w:t>
      </w:r>
    </w:p>
    <w:p w14:paraId="5CC7C4FB" w14:textId="77777777" w:rsidR="00F95D28" w:rsidRPr="007F393E" w:rsidRDefault="00F95D28" w:rsidP="007F393E">
      <w:r w:rsidRPr="007F393E">
        <w:t>canagliflozin</w:t>
      </w:r>
    </w:p>
    <w:p w14:paraId="76DCB655" w14:textId="77777777" w:rsidR="00F95D28" w:rsidRPr="007F393E" w:rsidRDefault="00F95D28" w:rsidP="007F393E">
      <w:r w:rsidRPr="007F393E">
        <w:t>chlorpropamide</w:t>
      </w:r>
    </w:p>
    <w:p w14:paraId="0C4BE354" w14:textId="77777777" w:rsidR="00F95D28" w:rsidRPr="007F393E" w:rsidRDefault="00F95D28" w:rsidP="007F393E">
      <w:r w:rsidRPr="007F393E">
        <w:t>dapagliflozin</w:t>
      </w:r>
    </w:p>
    <w:p w14:paraId="565CB826" w14:textId="77777777" w:rsidR="00F95D28" w:rsidRPr="007F393E" w:rsidRDefault="00F95D28" w:rsidP="007F393E">
      <w:r w:rsidRPr="007F393E">
        <w:t>dulaglutide</w:t>
      </w:r>
    </w:p>
    <w:p w14:paraId="3E117135" w14:textId="77777777" w:rsidR="00F95D28" w:rsidRPr="007F393E" w:rsidRDefault="00F95D28" w:rsidP="007F393E">
      <w:r w:rsidRPr="007F393E">
        <w:t>exenatide</w:t>
      </w:r>
    </w:p>
    <w:p w14:paraId="3E30CB35" w14:textId="56D40CD2" w:rsidR="00F95D28" w:rsidRPr="007F393E" w:rsidRDefault="00F95D28" w:rsidP="007F393E">
      <w:proofErr w:type="spellStart"/>
      <w:r w:rsidRPr="007F393E">
        <w:t>glibenclamide</w:t>
      </w:r>
      <w:proofErr w:type="spellEnd"/>
      <w:r w:rsidR="00A927BD" w:rsidRPr="007F393E">
        <w:t xml:space="preserve"> </w:t>
      </w:r>
      <w:r w:rsidRPr="007F393E">
        <w:t>(aka glyburide)</w:t>
      </w:r>
    </w:p>
    <w:p w14:paraId="70F078A2" w14:textId="77777777" w:rsidR="00F95D28" w:rsidRPr="007F393E" w:rsidRDefault="00F95D28" w:rsidP="007F393E">
      <w:r w:rsidRPr="007F393E">
        <w:t>glimepiride</w:t>
      </w:r>
    </w:p>
    <w:p w14:paraId="5450CA86" w14:textId="77777777" w:rsidR="00F95D28" w:rsidRPr="007F393E" w:rsidRDefault="00F95D28" w:rsidP="007F393E">
      <w:r w:rsidRPr="007F393E">
        <w:t>glyburide</w:t>
      </w:r>
    </w:p>
    <w:p w14:paraId="3A765145" w14:textId="77777777" w:rsidR="00F95D28" w:rsidRPr="007F393E" w:rsidRDefault="00F95D28" w:rsidP="007F393E">
      <w:r w:rsidRPr="007F393E">
        <w:t>insulin</w:t>
      </w:r>
    </w:p>
    <w:p w14:paraId="68188EB1" w14:textId="77777777" w:rsidR="00F95D28" w:rsidRPr="007F393E" w:rsidRDefault="00F95D28" w:rsidP="007F393E">
      <w:r w:rsidRPr="007F393E">
        <w:t>linagliptin</w:t>
      </w:r>
    </w:p>
    <w:p w14:paraId="11271936" w14:textId="77777777" w:rsidR="00F95D28" w:rsidRPr="007F393E" w:rsidRDefault="00F95D28" w:rsidP="007F393E">
      <w:r w:rsidRPr="007F393E">
        <w:t>liraglutide</w:t>
      </w:r>
    </w:p>
    <w:p w14:paraId="23FED83A" w14:textId="77777777" w:rsidR="00F95D28" w:rsidRPr="007F393E" w:rsidRDefault="00F95D28" w:rsidP="007F393E">
      <w:proofErr w:type="spellStart"/>
      <w:r w:rsidRPr="007F393E">
        <w:t>lixisenatide</w:t>
      </w:r>
      <w:proofErr w:type="spellEnd"/>
    </w:p>
    <w:p w14:paraId="02B9F7F9" w14:textId="77777777" w:rsidR="00F95D28" w:rsidRPr="007F393E" w:rsidRDefault="00F95D28" w:rsidP="007F393E">
      <w:r w:rsidRPr="007F393E">
        <w:t>miglitol</w:t>
      </w:r>
    </w:p>
    <w:p w14:paraId="336AC933" w14:textId="77777777" w:rsidR="00F95D28" w:rsidRPr="007F393E" w:rsidRDefault="00F95D28" w:rsidP="007F393E">
      <w:proofErr w:type="spellStart"/>
      <w:r w:rsidRPr="007F393E">
        <w:t>nateglinide</w:t>
      </w:r>
      <w:proofErr w:type="spellEnd"/>
    </w:p>
    <w:p w14:paraId="0CCD9614" w14:textId="13480330" w:rsidR="00C677AB" w:rsidRPr="007F393E" w:rsidRDefault="00F95D28" w:rsidP="007F393E">
      <w:r w:rsidRPr="007F393E">
        <w:lastRenderedPageBreak/>
        <w:t>pramlintide</w:t>
      </w:r>
    </w:p>
    <w:p w14:paraId="16B41259" w14:textId="7B365041" w:rsidR="00F95D28" w:rsidRPr="007F393E" w:rsidRDefault="00F95D28" w:rsidP="007F393E">
      <w:r w:rsidRPr="007F393E">
        <w:t>repaglinide</w:t>
      </w:r>
    </w:p>
    <w:p w14:paraId="6DB1D05C" w14:textId="25E53545" w:rsidR="00C677AB" w:rsidRPr="007F393E" w:rsidRDefault="00C677AB" w:rsidP="007F393E">
      <w:r w:rsidRPr="007F393E">
        <w:t>rosiglitazone</w:t>
      </w:r>
    </w:p>
    <w:p w14:paraId="153096CF" w14:textId="77777777" w:rsidR="00F95D28" w:rsidRPr="007F393E" w:rsidRDefault="00F95D28" w:rsidP="007F393E">
      <w:r w:rsidRPr="007F393E">
        <w:t>sitagliptin</w:t>
      </w:r>
    </w:p>
    <w:p w14:paraId="041638B4" w14:textId="77777777" w:rsidR="00F95D28" w:rsidRPr="007F393E" w:rsidRDefault="00F95D28" w:rsidP="007F393E">
      <w:r w:rsidRPr="007F393E">
        <w:t>tolazamide</w:t>
      </w:r>
    </w:p>
    <w:p w14:paraId="6389F907" w14:textId="77777777" w:rsidR="00F95D28" w:rsidRPr="007F393E" w:rsidRDefault="00F95D28" w:rsidP="007F393E">
      <w:r w:rsidRPr="007F393E">
        <w:t>tolbutamide</w:t>
      </w:r>
    </w:p>
    <w:p w14:paraId="6935FE17" w14:textId="3242C906" w:rsidR="006D7647" w:rsidRPr="007F393E" w:rsidRDefault="00F95D28" w:rsidP="007F393E">
      <w:r w:rsidRPr="007F393E">
        <w:t>vildagliptin</w:t>
      </w:r>
      <w:bookmarkStart w:id="115" w:name="_Ref491896663"/>
      <w:bookmarkStart w:id="116" w:name="_Ref491896666"/>
      <w:bookmarkStart w:id="117" w:name="_Ref491898141"/>
      <w:bookmarkStart w:id="118" w:name="_Ref491898145"/>
      <w:bookmarkStart w:id="119" w:name="_Ref491904897"/>
      <w:bookmarkStart w:id="120" w:name="_Ref491904922"/>
      <w:bookmarkStart w:id="121" w:name="_Ref491904925"/>
      <w:bookmarkStart w:id="122" w:name="_Ref491905365"/>
      <w:bookmarkStart w:id="123" w:name="_Ref491905368"/>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124" w:name="_Toc494704352"/>
      <w:bookmarkStart w:id="125" w:name="_Toc494704396"/>
      <w:bookmarkStart w:id="126" w:name="_Ref491894367"/>
      <w:bookmarkStart w:id="127" w:name="_Ref491894370"/>
      <w:bookmarkStart w:id="128" w:name="_Toc10520155"/>
      <w:bookmarkEnd w:id="124"/>
      <w:bookmarkEnd w:id="125"/>
      <w:r w:rsidRPr="007D5E4F">
        <w:lastRenderedPageBreak/>
        <w:t>List of First-generation Sulfonylureas</w:t>
      </w:r>
      <w:bookmarkEnd w:id="126"/>
      <w:bookmarkEnd w:id="127"/>
      <w:bookmarkEnd w:id="128"/>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r w:rsidRPr="007D5E4F">
        <w:t>acet</w:t>
      </w:r>
      <w:r w:rsidR="00284310" w:rsidRPr="007D5E4F">
        <w:t>ohexamide</w:t>
      </w:r>
    </w:p>
    <w:p w14:paraId="3890EBDB" w14:textId="77777777" w:rsidR="00B47060" w:rsidRPr="007D5E4F" w:rsidRDefault="00B47060" w:rsidP="00B47060">
      <w:r w:rsidRPr="007D5E4F">
        <w:t>chlorpropamide</w:t>
      </w:r>
    </w:p>
    <w:p w14:paraId="2AB5059B" w14:textId="77777777" w:rsidR="00B47060" w:rsidRPr="007D5E4F" w:rsidRDefault="00B47060" w:rsidP="00B47060">
      <w:r w:rsidRPr="007D5E4F">
        <w:t>tolazamide</w:t>
      </w:r>
    </w:p>
    <w:p w14:paraId="7DA4C500" w14:textId="77777777" w:rsidR="00B47060" w:rsidRPr="007D5E4F" w:rsidRDefault="00B47060" w:rsidP="00B47060">
      <w:r w:rsidRPr="007D5E4F">
        <w:t>tolbutamide</w:t>
      </w:r>
    </w:p>
    <w:p w14:paraId="35268BF5" w14:textId="77777777" w:rsidR="00B47060" w:rsidRPr="007D5E4F" w:rsidRDefault="00B47060" w:rsidP="00B47060">
      <w:pPr>
        <w:pStyle w:val="Heading1"/>
        <w:numPr>
          <w:ilvl w:val="0"/>
          <w:numId w:val="3"/>
        </w:numPr>
        <w:ind w:left="2160" w:hanging="2160"/>
      </w:pPr>
      <w:bookmarkStart w:id="129" w:name="_Ref491894378"/>
      <w:bookmarkStart w:id="130" w:name="_Ref491894381"/>
      <w:bookmarkStart w:id="131" w:name="_Toc10520156"/>
      <w:r w:rsidRPr="007D5E4F">
        <w:t>List of Sulfa Drugs</w:t>
      </w:r>
      <w:bookmarkEnd w:id="129"/>
      <w:bookmarkEnd w:id="130"/>
      <w:bookmarkEnd w:id="131"/>
    </w:p>
    <w:p w14:paraId="354E10B3" w14:textId="0F879339" w:rsidR="000513F1" w:rsidRPr="007D5E4F" w:rsidRDefault="00284310" w:rsidP="00B47060">
      <w:r w:rsidRPr="007D5E4F">
        <w:t>acetazolamide</w:t>
      </w:r>
    </w:p>
    <w:p w14:paraId="22D412B1" w14:textId="3A4CF489" w:rsidR="00B47060" w:rsidRPr="007D5E4F" w:rsidRDefault="00B47060" w:rsidP="00B47060">
      <w:proofErr w:type="spellStart"/>
      <w:r w:rsidRPr="007D5E4F">
        <w:t>bendroflumethiazide</w:t>
      </w:r>
      <w:proofErr w:type="spellEnd"/>
    </w:p>
    <w:p w14:paraId="3CDDDE3A" w14:textId="77777777" w:rsidR="00B47060" w:rsidRPr="007D5E4F" w:rsidRDefault="00B47060" w:rsidP="00B47060">
      <w:proofErr w:type="spellStart"/>
      <w:r w:rsidRPr="007D5E4F">
        <w:t>benzthiazide</w:t>
      </w:r>
      <w:proofErr w:type="spellEnd"/>
    </w:p>
    <w:p w14:paraId="26A32D51" w14:textId="77777777" w:rsidR="00B47060" w:rsidRPr="007D5E4F" w:rsidRDefault="00B47060" w:rsidP="00B47060">
      <w:r w:rsidRPr="007D5E4F">
        <w:t>bumetanide</w:t>
      </w:r>
    </w:p>
    <w:p w14:paraId="5D0E3286" w14:textId="77777777" w:rsidR="00B47060" w:rsidRPr="007D5E4F" w:rsidRDefault="00B47060" w:rsidP="00B47060">
      <w:r w:rsidRPr="007D5E4F">
        <w:t>celecoxib</w:t>
      </w:r>
    </w:p>
    <w:p w14:paraId="04B51E11" w14:textId="77777777" w:rsidR="00B47060" w:rsidRPr="007D5E4F" w:rsidRDefault="00B47060" w:rsidP="00B47060">
      <w:r w:rsidRPr="007D5E4F">
        <w:t>chlorthalidone</w:t>
      </w:r>
    </w:p>
    <w:p w14:paraId="334F2E6B" w14:textId="77777777" w:rsidR="00B47060" w:rsidRPr="007D5E4F" w:rsidRDefault="00B47060" w:rsidP="00B47060">
      <w:proofErr w:type="spellStart"/>
      <w:r w:rsidRPr="007D5E4F">
        <w:t>cyclothiazide</w:t>
      </w:r>
      <w:proofErr w:type="spellEnd"/>
    </w:p>
    <w:p w14:paraId="7FB49A35" w14:textId="77777777" w:rsidR="00B47060" w:rsidRPr="007D5E4F" w:rsidRDefault="00B47060" w:rsidP="00B47060">
      <w:r w:rsidRPr="007D5E4F">
        <w:t>furosemide</w:t>
      </w:r>
    </w:p>
    <w:p w14:paraId="4E8CCD34" w14:textId="77777777" w:rsidR="00B47060" w:rsidRPr="007D5E4F" w:rsidRDefault="00B47060" w:rsidP="00B47060">
      <w:r w:rsidRPr="007D5E4F">
        <w:t>hydrochlorothiazide</w:t>
      </w:r>
    </w:p>
    <w:p w14:paraId="0AA917BD" w14:textId="77777777" w:rsidR="00B47060" w:rsidRPr="007D5E4F" w:rsidRDefault="00B47060" w:rsidP="00B47060">
      <w:proofErr w:type="spellStart"/>
      <w:r w:rsidRPr="007D5E4F">
        <w:t>hydroflumethiazide</w:t>
      </w:r>
      <w:proofErr w:type="spellEnd"/>
    </w:p>
    <w:p w14:paraId="14006AF4" w14:textId="77777777" w:rsidR="00B47060" w:rsidRPr="007D5E4F" w:rsidRDefault="00B47060" w:rsidP="00B47060">
      <w:r w:rsidRPr="007D5E4F">
        <w:lastRenderedPageBreak/>
        <w:t>indapamide</w:t>
      </w:r>
    </w:p>
    <w:p w14:paraId="6F13DC71" w14:textId="77777777" w:rsidR="00B47060" w:rsidRPr="007D5E4F" w:rsidRDefault="00B47060" w:rsidP="00B47060">
      <w:r w:rsidRPr="007D5E4F">
        <w:t>methazolamide</w:t>
      </w:r>
    </w:p>
    <w:p w14:paraId="67FCD807" w14:textId="77777777" w:rsidR="00B47060" w:rsidRPr="007D5E4F" w:rsidRDefault="00B47060" w:rsidP="00B47060">
      <w:r w:rsidRPr="007D5E4F">
        <w:t>methyclothiazide</w:t>
      </w:r>
    </w:p>
    <w:p w14:paraId="69F883D8" w14:textId="77777777" w:rsidR="00B47060" w:rsidRPr="007D5E4F" w:rsidRDefault="00B47060" w:rsidP="00B47060">
      <w:r w:rsidRPr="007D5E4F">
        <w:t>metolazone</w:t>
      </w:r>
    </w:p>
    <w:p w14:paraId="7DE6E69B" w14:textId="77777777" w:rsidR="00B47060" w:rsidRPr="007D5E4F" w:rsidRDefault="00B47060" w:rsidP="00B47060">
      <w:r w:rsidRPr="007D5E4F">
        <w:t>polythiazide</w:t>
      </w:r>
    </w:p>
    <w:p w14:paraId="1E29D327" w14:textId="77777777" w:rsidR="00B47060" w:rsidRPr="007D5E4F" w:rsidRDefault="00B47060" w:rsidP="00B47060">
      <w:r w:rsidRPr="007D5E4F">
        <w:t>probenecid</w:t>
      </w:r>
    </w:p>
    <w:p w14:paraId="459648F9" w14:textId="77777777" w:rsidR="00B47060" w:rsidRPr="007D5E4F" w:rsidRDefault="00B47060" w:rsidP="00B47060">
      <w:r w:rsidRPr="007D5E4F">
        <w:t>quinethazone</w:t>
      </w:r>
    </w:p>
    <w:p w14:paraId="317A4F13" w14:textId="77777777" w:rsidR="00B47060" w:rsidRPr="007D5E4F" w:rsidRDefault="00B47060" w:rsidP="00B47060">
      <w:r w:rsidRPr="007D5E4F">
        <w:t>sulfacetamide (lotion or drops)</w:t>
      </w:r>
    </w:p>
    <w:p w14:paraId="3C3864D8" w14:textId="77777777" w:rsidR="00B47060" w:rsidRPr="007D5E4F" w:rsidRDefault="00B47060" w:rsidP="00B47060">
      <w:r w:rsidRPr="007D5E4F">
        <w:t>sulfadiazine</w:t>
      </w:r>
    </w:p>
    <w:p w14:paraId="5A817D3F" w14:textId="77777777" w:rsidR="00B47060" w:rsidRPr="007D5E4F" w:rsidRDefault="00B47060" w:rsidP="00B47060">
      <w:r w:rsidRPr="007D5E4F">
        <w:t>sulfamethoxazole</w:t>
      </w:r>
    </w:p>
    <w:p w14:paraId="34AEBE5E" w14:textId="77777777" w:rsidR="00B47060" w:rsidRPr="007D5E4F" w:rsidRDefault="00B47060" w:rsidP="00B47060">
      <w:r w:rsidRPr="007D5E4F">
        <w:t>sulfasalazine</w:t>
      </w:r>
    </w:p>
    <w:p w14:paraId="2EC9E5E1" w14:textId="77777777" w:rsidR="00B47060" w:rsidRPr="007D5E4F" w:rsidRDefault="00B47060" w:rsidP="00B47060">
      <w:r w:rsidRPr="007D5E4F">
        <w:t>sumatriptan</w:t>
      </w:r>
    </w:p>
    <w:p w14:paraId="0908814D" w14:textId="4E248F57" w:rsidR="00B47060" w:rsidRPr="007D5E4F" w:rsidRDefault="00B47060" w:rsidP="00B47060">
      <w:r w:rsidRPr="007D5E4F">
        <w:t>trichlormethiazide</w:t>
      </w:r>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132" w:name="_Toc494704355"/>
      <w:bookmarkStart w:id="133" w:name="_Toc494704399"/>
      <w:bookmarkStart w:id="134" w:name="_Ref491906565"/>
      <w:bookmarkStart w:id="135" w:name="_Ref491906567"/>
      <w:bookmarkStart w:id="136" w:name="_Ref491906695"/>
      <w:bookmarkStart w:id="137" w:name="_Ref491906697"/>
      <w:bookmarkStart w:id="138" w:name="_Toc10520157"/>
      <w:bookmarkEnd w:id="132"/>
      <w:bookmarkEnd w:id="133"/>
      <w:r w:rsidRPr="007D5E4F">
        <w:lastRenderedPageBreak/>
        <w:t>CVD C</w:t>
      </w:r>
      <w:r w:rsidR="008876A2" w:rsidRPr="007D5E4F">
        <w:t xml:space="preserve">odes for use with </w:t>
      </w:r>
      <w:proofErr w:type="spellStart"/>
      <w:r w:rsidRPr="007D5E4F">
        <w:t>E</w:t>
      </w:r>
      <w:r w:rsidR="008876A2" w:rsidRPr="007D5E4F">
        <w:t>mpaglifozin</w:t>
      </w:r>
      <w:bookmarkEnd w:id="115"/>
      <w:bookmarkEnd w:id="116"/>
      <w:bookmarkEnd w:id="117"/>
      <w:bookmarkEnd w:id="118"/>
      <w:bookmarkEnd w:id="119"/>
      <w:bookmarkEnd w:id="120"/>
      <w:bookmarkEnd w:id="121"/>
      <w:bookmarkEnd w:id="122"/>
      <w:bookmarkEnd w:id="123"/>
      <w:bookmarkEnd w:id="134"/>
      <w:bookmarkEnd w:id="135"/>
      <w:bookmarkEnd w:id="136"/>
      <w:bookmarkEnd w:id="137"/>
      <w:bookmarkEnd w:id="138"/>
      <w:proofErr w:type="spellEnd"/>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End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End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End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139" w:name="_Toc10520158"/>
      <w:r w:rsidRPr="007D5E4F">
        <w:t>ICD</w:t>
      </w:r>
      <w:r w:rsidR="00200FA9" w:rsidRPr="007D5E4F">
        <w:t>-</w:t>
      </w:r>
      <w:r w:rsidRPr="007D5E4F">
        <w:t>9</w:t>
      </w:r>
      <w:bookmarkEnd w:id="139"/>
    </w:p>
    <w:tbl>
      <w:tblPr>
        <w:tblW w:w="9390" w:type="dxa"/>
        <w:tblInd w:w="93" w:type="dxa"/>
        <w:tblLook w:val="04A0" w:firstRow="1" w:lastRow="0" w:firstColumn="1" w:lastColumn="0" w:noHBand="0" w:noVBand="1"/>
      </w:tblPr>
      <w:tblGrid>
        <w:gridCol w:w="1893"/>
        <w:gridCol w:w="900"/>
        <w:gridCol w:w="6876"/>
      </w:tblGrid>
      <w:tr w:rsidR="000B7316" w:rsidRPr="007D5E4F"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POSTSURGICAL AORTOCORONARY BYPASS STATUS</w:t>
            </w:r>
          </w:p>
        </w:tc>
      </w:tr>
      <w:tr w:rsidR="000B7316" w:rsidRPr="007D5E4F"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ANTERIOR WALL</w:t>
            </w:r>
          </w:p>
        </w:tc>
      </w:tr>
      <w:tr w:rsidR="000B7316" w:rsidRPr="007D5E4F"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INFERIOR WALL</w:t>
            </w:r>
          </w:p>
        </w:tc>
      </w:tr>
      <w:tr w:rsidR="000B7316" w:rsidRPr="007D5E4F"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LATERAL WALL</w:t>
            </w:r>
          </w:p>
        </w:tc>
      </w:tr>
      <w:tr w:rsidR="000B7316" w:rsidRPr="007D5E4F"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ANTERIOR WALL</w:t>
            </w:r>
          </w:p>
        </w:tc>
      </w:tr>
      <w:tr w:rsidR="000B7316" w:rsidRPr="007D5E4F"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INFERIOR WALL</w:t>
            </w:r>
          </w:p>
        </w:tc>
      </w:tr>
      <w:tr w:rsidR="000B7316" w:rsidRPr="007D5E4F"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ACUTE MYOCARDIAL INFARCTION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LATERAL WALL</w:t>
            </w:r>
          </w:p>
        </w:tc>
      </w:tr>
      <w:tr w:rsidR="000B7316" w:rsidRPr="007D5E4F"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0B7316">
      <w:pPr>
        <w:ind w:firstLine="360"/>
        <w:rPr>
          <w:b/>
          <w:sz w:val="28"/>
          <w:szCs w:val="28"/>
        </w:rPr>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140" w:name="_Toc10520159"/>
      <w:r w:rsidRPr="007D5E4F">
        <w:lastRenderedPageBreak/>
        <w:t>ICD</w:t>
      </w:r>
      <w:r w:rsidR="00200FA9" w:rsidRPr="007D5E4F">
        <w:t>-</w:t>
      </w:r>
      <w:r w:rsidRPr="007D5E4F">
        <w:t>10</w:t>
      </w:r>
      <w:bookmarkEnd w:id="140"/>
    </w:p>
    <w:tbl>
      <w:tblPr>
        <w:tblW w:w="9390" w:type="dxa"/>
        <w:tblInd w:w="93" w:type="dxa"/>
        <w:tblLook w:val="04A0" w:firstRow="1" w:lastRow="0" w:firstColumn="1" w:lastColumn="0" w:noHBand="0" w:noVBand="1"/>
      </w:tblPr>
      <w:tblGrid>
        <w:gridCol w:w="1101"/>
        <w:gridCol w:w="1156"/>
        <w:gridCol w:w="8322"/>
      </w:tblGrid>
      <w:tr w:rsidR="0017775B" w:rsidRPr="007D5E4F"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17775B" w:rsidRPr="007D5E4F"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AMAUROSIS FUGAX</w:t>
            </w:r>
          </w:p>
        </w:tc>
      </w:tr>
      <w:tr w:rsidR="0017775B" w:rsidRPr="007D5E4F"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GLOBAL AMNESIA</w:t>
            </w:r>
          </w:p>
        </w:tc>
      </w:tr>
      <w:tr w:rsidR="0017775B" w:rsidRPr="007D5E4F"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MIDDLE CEREBRAL ARTERY SYNDROME</w:t>
            </w:r>
          </w:p>
        </w:tc>
      </w:tr>
      <w:tr w:rsidR="0017775B" w:rsidRPr="007D5E4F"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BRAIN STEM STROKE SYNDROME</w:t>
            </w:r>
          </w:p>
        </w:tc>
      </w:tr>
      <w:tr w:rsidR="0017775B" w:rsidRPr="007D5E4F"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CEREBELLAR STROKE SYNDROME</w:t>
            </w:r>
          </w:p>
        </w:tc>
      </w:tr>
      <w:tr w:rsidR="0017775B" w:rsidRPr="007D5E4F"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PURE MOTOR LACUNAR SYNDROME</w:t>
            </w:r>
          </w:p>
        </w:tc>
      </w:tr>
      <w:tr w:rsidR="0017775B" w:rsidRPr="007D5E4F"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PURE SENSORY LACUNAR SYNDROME</w:t>
            </w:r>
          </w:p>
        </w:tc>
      </w:tr>
      <w:tr w:rsidR="0017775B" w:rsidRPr="007D5E4F"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LACUNAR SYNDROMES</w:t>
            </w:r>
          </w:p>
        </w:tc>
      </w:tr>
      <w:tr w:rsidR="0017775B" w:rsidRPr="007D5E4F"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UNSTABLE ANGINA</w:t>
            </w:r>
          </w:p>
        </w:tc>
      </w:tr>
      <w:tr w:rsidR="0017775B" w:rsidRPr="007D5E4F"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ANGINA PECTORIS</w:t>
            </w:r>
          </w:p>
        </w:tc>
      </w:tr>
      <w:tr w:rsidR="0017775B" w:rsidRPr="007D5E4F"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UNSPECIFIED</w:t>
            </w:r>
          </w:p>
        </w:tc>
      </w:tr>
      <w:tr w:rsidR="0017775B" w:rsidRPr="007D5E4F"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ST ELEVATION (STEMI) MYOCARDIAL INFARCTION INVOLVING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CORONARY ARTERY OF ANTERIOR WALL</w:t>
            </w:r>
          </w:p>
        </w:tc>
      </w:tr>
      <w:tr w:rsidR="0017775B" w:rsidRPr="007D5E4F"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ST ELEVATION (STEMI) MYOCARDIAL INFARCTION INVOLVING </w:t>
            </w:r>
            <w:proofErr w:type="gramStart"/>
            <w:r w:rsidRPr="007D5E4F">
              <w:rPr>
                <w:rFonts w:ascii="Calibri" w:eastAsia="Times New Roman" w:hAnsi="Calibri" w:cs="Times New Roman"/>
                <w:color w:val="000000"/>
              </w:rPr>
              <w:t>OTHER</w:t>
            </w:r>
            <w:proofErr w:type="gramEnd"/>
            <w:r w:rsidRPr="007D5E4F">
              <w:rPr>
                <w:rFonts w:ascii="Calibri" w:eastAsia="Times New Roman" w:hAnsi="Calibri" w:cs="Times New Roman"/>
                <w:color w:val="000000"/>
              </w:rPr>
              <w:t xml:space="preserve"> CORONARY ARTERY OF ANTERIOR WALL</w:t>
            </w:r>
          </w:p>
        </w:tc>
      </w:tr>
      <w:tr w:rsidR="0017775B" w:rsidRPr="007D5E4F"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ST ELEVATION (STEMI) MYOCARDIAL INFARCTION INVOLVING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CORONARY ARTERY OF INFERIOR WALL</w:t>
            </w:r>
          </w:p>
        </w:tc>
      </w:tr>
      <w:tr w:rsidR="0017775B" w:rsidRPr="007D5E4F"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ST ELEVATION (STEMI) MYOCARDIAL INFARCTION INVOLVING </w:t>
            </w:r>
            <w:proofErr w:type="gramStart"/>
            <w:r w:rsidRPr="007D5E4F">
              <w:rPr>
                <w:rFonts w:ascii="Calibri" w:eastAsia="Times New Roman" w:hAnsi="Calibri" w:cs="Times New Roman"/>
                <w:color w:val="000000"/>
              </w:rPr>
              <w:t>OTHER</w:t>
            </w:r>
            <w:proofErr w:type="gramEnd"/>
            <w:r w:rsidRPr="007D5E4F">
              <w:rPr>
                <w:rFonts w:ascii="Calibri" w:eastAsia="Times New Roman" w:hAnsi="Calibri" w:cs="Times New Roman"/>
                <w:color w:val="000000"/>
              </w:rPr>
              <w:t xml:space="preserve"> CORONARY ARTERY OF INFERIOR WALL</w:t>
            </w:r>
          </w:p>
        </w:tc>
      </w:tr>
      <w:tr w:rsidR="0017775B" w:rsidRPr="007D5E4F"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NON-ST ELEVATION (NSTEMI) MYOCARDIAL INFARCTION</w:t>
            </w:r>
          </w:p>
        </w:tc>
      </w:tr>
      <w:tr w:rsidR="0017775B" w:rsidRPr="007D5E4F"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POSTINFARCTION ANGINA</w:t>
            </w:r>
          </w:p>
        </w:tc>
      </w:tr>
      <w:tr w:rsidR="0017775B" w:rsidRPr="007D5E4F"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DRESSLER'S SYNDROME</w:t>
            </w:r>
          </w:p>
        </w:tc>
      </w:tr>
      <w:tr w:rsidR="0017775B" w:rsidRPr="007D5E4F"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17775B" w:rsidRPr="007D5E4F"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17775B" w:rsidRPr="007D5E4F"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ANEURYSM</w:t>
            </w:r>
          </w:p>
        </w:tc>
      </w:tr>
      <w:tr w:rsidR="0017775B" w:rsidRPr="007D5E4F"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DISSECTION</w:t>
            </w:r>
          </w:p>
        </w:tc>
      </w:tr>
      <w:tr w:rsidR="0017775B" w:rsidRPr="007D5E4F"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ISCHEMIC CARDIOMYOPATHY</w:t>
            </w:r>
          </w:p>
        </w:tc>
      </w:tr>
      <w:tr w:rsidR="0017775B" w:rsidRPr="007D5E4F"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SILENT MYOCARDIAL ISCHEMIA</w:t>
            </w:r>
          </w:p>
        </w:tc>
      </w:tr>
      <w:tr w:rsidR="0017775B" w:rsidRPr="007D5E4F"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UNSTABLE ANGINA PECTORIS</w:t>
            </w:r>
          </w:p>
        </w:tc>
      </w:tr>
      <w:tr w:rsidR="0017775B" w:rsidRPr="007D5E4F"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CAROTID SIPHON AND BIFURCATION</w:t>
            </w:r>
          </w:p>
        </w:tc>
      </w:tr>
      <w:tr w:rsidR="0017775B" w:rsidRPr="007D5E4F"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MIDDLE CEREBRAL ARTERY</w:t>
            </w:r>
          </w:p>
        </w:tc>
      </w:tr>
      <w:tr w:rsidR="0017775B" w:rsidRPr="007D5E4F"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THROMBOSIS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CEREBRAL ARTERY</w:t>
            </w:r>
          </w:p>
        </w:tc>
      </w:tr>
      <w:tr w:rsidR="0017775B" w:rsidRPr="007D5E4F"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ANTERIOR CEREBRAL ARTERIES</w:t>
            </w:r>
          </w:p>
        </w:tc>
      </w:tr>
      <w:tr w:rsidR="0017775B" w:rsidRPr="007D5E4F"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EMBOLISM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CEREBRAL ARTERY</w:t>
            </w:r>
          </w:p>
        </w:tc>
      </w:tr>
      <w:tr w:rsidR="0017775B" w:rsidRPr="007D5E4F"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POSTERIOR CEREBRAL ARTERY</w:t>
            </w:r>
          </w:p>
        </w:tc>
      </w:tr>
      <w:tr w:rsidR="0017775B" w:rsidRPr="007D5E4F"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UNSPECIFIED OCCLUSION OR STENOSIS OF </w:t>
            </w: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CEREBRAL ARTERY</w:t>
            </w:r>
          </w:p>
        </w:tc>
      </w:tr>
      <w:tr w:rsidR="0017775B" w:rsidRPr="007D5E4F"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7D5E4F" w:rsidRDefault="0017775B" w:rsidP="0017775B">
            <w:pPr>
              <w:spacing w:line="240" w:lineRule="auto"/>
              <w:rPr>
                <w:rFonts w:ascii="Calibri" w:eastAsia="Times New Roman" w:hAnsi="Calibri" w:cs="Times New Roman"/>
                <w:color w:val="000000"/>
                <w:szCs w:val="24"/>
              </w:rPr>
            </w:pP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CEREBRAL INFARCTION</w:t>
            </w:r>
          </w:p>
        </w:tc>
      </w:tr>
      <w:tr w:rsidR="0017775B" w:rsidRPr="007D5E4F"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UNSPECIFIED</w:t>
            </w:r>
          </w:p>
        </w:tc>
      </w:tr>
      <w:tr w:rsidR="0017775B" w:rsidRPr="007D5E4F"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ANEURYSM, NONRUPTURED</w:t>
            </w:r>
          </w:p>
        </w:tc>
      </w:tr>
      <w:tr w:rsidR="0017775B" w:rsidRPr="007D5E4F"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17775B" w:rsidRPr="007D5E4F"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HYPERTENSIVE ENCEPHALOPATHY</w:t>
            </w:r>
          </w:p>
        </w:tc>
      </w:tr>
      <w:tr w:rsidR="0017775B" w:rsidRPr="007D5E4F"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MOYAMOYA DISEASE</w:t>
            </w:r>
          </w:p>
        </w:tc>
      </w:tr>
      <w:tr w:rsidR="0017775B" w:rsidRPr="007D5E4F"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ISCHEMIA</w:t>
            </w:r>
          </w:p>
        </w:tc>
      </w:tr>
      <w:tr w:rsidR="0017775B" w:rsidRPr="007D5E4F"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7D5E4F" w:rsidRDefault="0017775B" w:rsidP="0017775B">
            <w:pPr>
              <w:spacing w:line="240" w:lineRule="auto"/>
              <w:rPr>
                <w:rFonts w:ascii="Calibri" w:eastAsia="Times New Roman" w:hAnsi="Calibri" w:cs="Times New Roman"/>
                <w:color w:val="000000"/>
                <w:szCs w:val="24"/>
              </w:rPr>
            </w:pP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CEREBROVASCULAR VASOSPASM AND VASOCONSTRICTION</w:t>
            </w:r>
          </w:p>
        </w:tc>
      </w:tr>
      <w:tr w:rsidR="0017775B" w:rsidRPr="007D5E4F"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17775B" w:rsidRPr="007D5E4F"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AMYLOID ANGIOPATHY</w:t>
            </w:r>
          </w:p>
        </w:tc>
      </w:tr>
      <w:tr w:rsidR="0017775B" w:rsidRPr="007D5E4F"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DOMINANT SIDE</w:t>
            </w:r>
          </w:p>
        </w:tc>
      </w:tr>
      <w:tr w:rsidR="0017775B" w:rsidRPr="007D5E4F"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DOMINANT SIDE</w:t>
            </w:r>
          </w:p>
        </w:tc>
      </w:tr>
      <w:tr w:rsidR="0017775B" w:rsidRPr="007D5E4F"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NONTRAUMATIC INTRACRANIAL HEMORRHAGE</w:t>
            </w:r>
          </w:p>
        </w:tc>
      </w:tr>
      <w:tr w:rsidR="0017775B" w:rsidRPr="007D5E4F"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DOMINANT SIDE</w:t>
            </w:r>
          </w:p>
        </w:tc>
      </w:tr>
      <w:tr w:rsidR="0017775B" w:rsidRPr="007D5E4F"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CEREBRAL INFARCTION</w:t>
            </w:r>
          </w:p>
        </w:tc>
      </w:tr>
      <w:tr w:rsidR="0017775B" w:rsidRPr="007D5E4F"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DOMINANT SIDE</w:t>
            </w:r>
          </w:p>
        </w:tc>
      </w:tr>
      <w:tr w:rsidR="0017775B" w:rsidRPr="007D5E4F"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7D5E4F" w:rsidRDefault="0017775B" w:rsidP="0017775B">
            <w:pPr>
              <w:spacing w:line="240" w:lineRule="auto"/>
              <w:rPr>
                <w:rFonts w:ascii="Calibri" w:eastAsia="Times New Roman" w:hAnsi="Calibri" w:cs="Times New Roman"/>
                <w:color w:val="000000"/>
                <w:szCs w:val="24"/>
              </w:rPr>
            </w:pPr>
            <w:proofErr w:type="gramStart"/>
            <w:r w:rsidRPr="007D5E4F">
              <w:rPr>
                <w:rFonts w:ascii="Calibri" w:eastAsia="Times New Roman" w:hAnsi="Calibri" w:cs="Times New Roman"/>
                <w:color w:val="000000"/>
                <w:szCs w:val="24"/>
              </w:rPr>
              <w:t>OTHER</w:t>
            </w:r>
            <w:proofErr w:type="gramEnd"/>
            <w:r w:rsidRPr="007D5E4F">
              <w:rPr>
                <w:rFonts w:ascii="Calibri" w:eastAsia="Times New Roman" w:hAnsi="Calibri" w:cs="Times New Roman"/>
                <w:color w:val="000000"/>
                <w:szCs w:val="24"/>
              </w:rPr>
              <w:t xml:space="preserve"> PARALYTIC SYNDROME FOLLOWING CEREBRAL INFARCTION, BILATERAL</w:t>
            </w:r>
          </w:p>
        </w:tc>
      </w:tr>
      <w:tr w:rsidR="0017775B" w:rsidRPr="007D5E4F"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NON-DOMINANT SIDE</w:t>
            </w:r>
          </w:p>
        </w:tc>
      </w:tr>
      <w:tr w:rsidR="0017775B" w:rsidRPr="007D5E4F"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17775B" w:rsidRPr="007D5E4F"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17775B" w:rsidRPr="007D5E4F"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UNSPECIFIED SITE</w:t>
            </w:r>
          </w:p>
        </w:tc>
      </w:tr>
      <w:tr w:rsidR="0017775B" w:rsidRPr="007D5E4F"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UNSPECIFIED EXTREMITY</w:t>
            </w:r>
          </w:p>
        </w:tc>
      </w:tr>
      <w:tr w:rsidR="0017775B" w:rsidRPr="007D5E4F"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7D5E4F"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UNSPECIFIED SITE</w:t>
            </w:r>
          </w:p>
        </w:tc>
      </w:tr>
      <w:tr w:rsidR="0017775B" w:rsidRPr="007D5E4F"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7D5E4F"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7D5E4F"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7D5E4F"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BILATERAL LEGS</w:t>
            </w:r>
          </w:p>
        </w:tc>
      </w:tr>
      <w:tr w:rsidR="0017775B" w:rsidRPr="007D5E4F"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FOOT</w:t>
            </w:r>
          </w:p>
        </w:tc>
      </w:tr>
      <w:tr w:rsidR="0017775B" w:rsidRPr="007D5E4F"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w:t>
            </w:r>
          </w:p>
        </w:tc>
      </w:tr>
      <w:tr w:rsidR="0017775B" w:rsidRPr="007D5E4F"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ATHEROSCLEROSIS</w:t>
            </w:r>
          </w:p>
        </w:tc>
      </w:tr>
      <w:tr w:rsidR="0017775B" w:rsidRPr="007D5E4F"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7D5E4F" w:rsidRDefault="0017775B" w:rsidP="0017775B">
            <w:pPr>
              <w:spacing w:line="240" w:lineRule="auto"/>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SUBSEQUENT ENCOUNTER</w:t>
            </w:r>
          </w:p>
        </w:tc>
      </w:tr>
      <w:tr w:rsidR="0017775B" w:rsidRPr="007D5E4F"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INITIAL ENCOUNTER</w:t>
            </w:r>
          </w:p>
        </w:tc>
      </w:tr>
      <w:tr w:rsidR="0017775B" w:rsidRPr="007D5E4F"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SEQUELA</w:t>
            </w:r>
          </w:p>
        </w:tc>
      </w:tr>
      <w:tr w:rsidR="0017775B" w:rsidRPr="007D5E4F"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SUBSEQUENT ENCOUNTER</w:t>
            </w:r>
          </w:p>
        </w:tc>
      </w:tr>
      <w:tr w:rsidR="0017775B" w:rsidRPr="007D5E4F"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INITIAL ENCOUNTER</w:t>
            </w:r>
          </w:p>
        </w:tc>
      </w:tr>
      <w:tr w:rsidR="0017775B" w:rsidRPr="007D5E4F"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SEQUELA</w:t>
            </w:r>
          </w:p>
        </w:tc>
      </w:tr>
      <w:tr w:rsidR="0017775B" w:rsidRPr="007D5E4F"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141" w:name="_Ref491897722"/>
      <w:bookmarkStart w:id="142" w:name="_Ref491897725"/>
      <w:bookmarkStart w:id="143" w:name="_Ref491905446"/>
      <w:bookmarkStart w:id="144" w:name="_Ref491905448"/>
      <w:bookmarkStart w:id="145" w:name="_Ref491905530"/>
      <w:bookmarkStart w:id="146" w:name="_Ref491905533"/>
      <w:bookmarkStart w:id="147" w:name="_Toc10520160"/>
      <w:r w:rsidRPr="007D5E4F">
        <w:t xml:space="preserve">Medication </w:t>
      </w:r>
      <w:r w:rsidR="0035130B" w:rsidRPr="007D5E4F">
        <w:t>C</w:t>
      </w:r>
      <w:r w:rsidRPr="007D5E4F">
        <w:t xml:space="preserve">utoff </w:t>
      </w:r>
      <w:r w:rsidR="0035130B" w:rsidRPr="007D5E4F">
        <w:t>D</w:t>
      </w:r>
      <w:r w:rsidRPr="007D5E4F">
        <w:t>oses</w:t>
      </w:r>
      <w:bookmarkEnd w:id="141"/>
      <w:bookmarkEnd w:id="142"/>
      <w:bookmarkEnd w:id="143"/>
      <w:bookmarkEnd w:id="144"/>
      <w:bookmarkEnd w:id="145"/>
      <w:bookmarkEnd w:id="146"/>
      <w:bookmarkEnd w:id="147"/>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dose that is greater than the “maximum 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
      <w:tblGrid>
        <w:gridCol w:w="1843"/>
        <w:gridCol w:w="1659"/>
        <w:gridCol w:w="1620"/>
      </w:tblGrid>
      <w:tr w:rsidR="00AC33C6" w:rsidRPr="007D5E4F"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Maximum dose (mg)</w:t>
            </w:r>
          </w:p>
        </w:tc>
      </w:tr>
      <w:tr w:rsidR="00AC33C6" w:rsidRPr="007D5E4F"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r w:rsidR="00AC33C6" w:rsidRPr="007D5E4F"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5.1</w:t>
            </w:r>
          </w:p>
        </w:tc>
      </w:tr>
      <w:tr w:rsidR="00AC33C6" w:rsidRPr="007D5E4F"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40.1</w:t>
            </w:r>
          </w:p>
        </w:tc>
      </w:tr>
      <w:tr w:rsidR="00AC33C6" w:rsidRPr="007D5E4F"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20.1</w:t>
            </w:r>
          </w:p>
        </w:tc>
      </w:tr>
      <w:tr w:rsidR="00AC33C6" w:rsidRPr="007D5E4F"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0D93CDA3" w:rsidR="00AC33C6" w:rsidRPr="007D5E4F" w:rsidRDefault="00DA6F08" w:rsidP="00771968">
            <w:pPr>
              <w:spacing w:line="240" w:lineRule="auto"/>
              <w:jc w:val="right"/>
              <w:rPr>
                <w:rFonts w:ascii="Calibri" w:eastAsia="Times New Roman" w:hAnsi="Calibri" w:cs="Times New Roman"/>
                <w:color w:val="000000"/>
              </w:rPr>
            </w:pPr>
            <w:r>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7D5E4F" w:rsidRDefault="00A10362"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7D5E4F" w:rsidRDefault="00AC33C6" w:rsidP="00771968">
            <w:pPr>
              <w:spacing w:line="240" w:lineRule="auto"/>
              <w:rPr>
                <w:rFonts w:ascii="Calibri" w:eastAsia="Times New Roman" w:hAnsi="Calibri" w:cs="Times New Roman"/>
                <w:color w:val="000000"/>
              </w:rPr>
            </w:pPr>
            <w:proofErr w:type="spellStart"/>
            <w:r w:rsidRPr="007D5E4F">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4CB32EF5" w:rsidR="00AC33C6" w:rsidRPr="007D5E4F" w:rsidRDefault="00ED68AA" w:rsidP="00771968">
            <w:pPr>
              <w:spacing w:line="240" w:lineRule="auto"/>
              <w:jc w:val="right"/>
              <w:rPr>
                <w:rFonts w:ascii="Calibri" w:eastAsia="Times New Roman" w:hAnsi="Calibri" w:cs="Times New Roman"/>
                <w:color w:val="000000"/>
              </w:rPr>
            </w:pPr>
            <w:r>
              <w:rPr>
                <w:rFonts w:ascii="Calibri" w:eastAsia="Times New Roman" w:hAnsi="Calibri" w:cs="Times New Roman"/>
                <w:color w:val="000000"/>
              </w:rPr>
              <w:t>1999</w:t>
            </w:r>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25BDBE55" w:rsidR="00AC33C6" w:rsidRPr="007D5E4F" w:rsidRDefault="000A598E"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w:t>
            </w:r>
            <w:r w:rsidR="00ED68AA">
              <w:rPr>
                <w:rFonts w:ascii="Calibri" w:eastAsia="Times New Roman" w:hAnsi="Calibri" w:cs="Times New Roman"/>
                <w:color w:val="000000"/>
              </w:rPr>
              <w:t>000.1</w:t>
            </w:r>
          </w:p>
        </w:tc>
      </w:tr>
      <w:tr w:rsidR="00AC33C6" w:rsidRPr="007D5E4F"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7D5E4F" w:rsidRDefault="00A10362"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45.1</w:t>
            </w:r>
          </w:p>
        </w:tc>
      </w:tr>
      <w:tr w:rsidR="005B4912" w:rsidRPr="007D5E4F"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Pr="007D5E4F" w:rsidRDefault="005B4912"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Alogliptin</w:t>
            </w:r>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7D5E4F" w:rsidRDefault="00DF484F"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7D5E4F" w:rsidRDefault="00DF484F"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We have not yet added (input) dosage information for injectables or oral solution medications. For this reason, we assume semaglutide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148" w:name="_Toc494704360"/>
      <w:bookmarkStart w:id="149" w:name="_Toc494704404"/>
      <w:bookmarkStart w:id="150" w:name="_Ref491895090"/>
      <w:bookmarkStart w:id="151" w:name="_Ref491895093"/>
      <w:bookmarkStart w:id="152" w:name="_Ref491895201"/>
      <w:bookmarkStart w:id="153" w:name="_Ref491895204"/>
      <w:bookmarkStart w:id="154" w:name="_Toc10520161"/>
      <w:bookmarkEnd w:id="148"/>
      <w:bookmarkEnd w:id="149"/>
      <w:r w:rsidRPr="007D5E4F">
        <w:lastRenderedPageBreak/>
        <w:t>Dealing with Adverse Reactions (ADRs)</w:t>
      </w:r>
      <w:bookmarkEnd w:id="150"/>
      <w:bookmarkEnd w:id="151"/>
      <w:bookmarkEnd w:id="152"/>
      <w:bookmarkEnd w:id="153"/>
      <w:bookmarkEnd w:id="154"/>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a cross-reactivity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 xml:space="preserve">anaphylaxis, to the drugs glipizide, glyburide, glimepiride (all </w:t>
      </w:r>
      <w:proofErr w:type="gramStart"/>
      <w:r w:rsidR="00980979" w:rsidRPr="007D5E4F">
        <w:t>second generation</w:t>
      </w:r>
      <w:proofErr w:type="gramEnd"/>
      <w:r w:rsidR="00980979" w:rsidRPr="007D5E4F">
        <w:t xml:space="preserve">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155" w:name="_Toc494704362"/>
      <w:bookmarkStart w:id="156" w:name="_Toc494704406"/>
      <w:bookmarkStart w:id="157" w:name="_Ref491898712"/>
      <w:bookmarkStart w:id="158" w:name="_Ref491898724"/>
      <w:bookmarkStart w:id="159" w:name="_Ref491900009"/>
      <w:bookmarkStart w:id="160" w:name="_Ref491900047"/>
      <w:bookmarkStart w:id="161" w:name="_Toc10520162"/>
      <w:bookmarkEnd w:id="155"/>
      <w:bookmarkEnd w:id="156"/>
      <w:r w:rsidRPr="007D5E4F">
        <w:lastRenderedPageBreak/>
        <w:t>Example</w:t>
      </w:r>
      <w:r w:rsidR="00590398" w:rsidRPr="007D5E4F">
        <w:t>s using Sample</w:t>
      </w:r>
      <w:r w:rsidR="0035130B" w:rsidRPr="007D5E4F">
        <w:t xml:space="preserve"> Patient Characteristics</w:t>
      </w:r>
      <w:bookmarkEnd w:id="157"/>
      <w:bookmarkEnd w:id="158"/>
      <w:bookmarkEnd w:id="159"/>
      <w:bookmarkEnd w:id="160"/>
      <w:bookmarkEnd w:id="161"/>
    </w:p>
    <w:p w14:paraId="10D04B6F" w14:textId="0D6E8847" w:rsidR="00C22F9F" w:rsidRPr="007D5E4F" w:rsidRDefault="00C22F9F" w:rsidP="0035130B">
      <w:pPr>
        <w:pStyle w:val="Heading2"/>
        <w:numPr>
          <w:ilvl w:val="0"/>
          <w:numId w:val="0"/>
        </w:numPr>
        <w:ind w:left="360"/>
      </w:pPr>
      <w:bookmarkStart w:id="162" w:name="_Toc10520163"/>
      <w:r w:rsidRPr="007D5E4F">
        <w:t>One drug Scenario</w:t>
      </w:r>
      <w:bookmarkEnd w:id="162"/>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163" w:name="_Ref491899671"/>
      <w:bookmarkStart w:id="164" w:name="_Toc10520164"/>
      <w:r w:rsidRPr="007D5E4F">
        <w:t>Case A</w:t>
      </w:r>
      <w:bookmarkEnd w:id="163"/>
      <w:bookmarkEnd w:id="164"/>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165" w:name="_Ref491899685"/>
      <w:bookmarkStart w:id="166" w:name="_Toc10520165"/>
      <w:r w:rsidRPr="007D5E4F">
        <w:t>Case B</w:t>
      </w:r>
      <w:bookmarkEnd w:id="165"/>
      <w:bookmarkEnd w:id="166"/>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167" w:name="_Ref491899696"/>
      <w:bookmarkStart w:id="168" w:name="_Toc10520166"/>
      <w:r w:rsidRPr="007D5E4F">
        <w:t>Case C</w:t>
      </w:r>
      <w:bookmarkEnd w:id="167"/>
      <w:bookmarkEnd w:id="168"/>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lastRenderedPageBreak/>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xml:space="preserve">,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228ACA6A" w14:textId="70C3C28D" w:rsidR="001430DE" w:rsidRPr="007D5E4F" w:rsidRDefault="001430DE" w:rsidP="001430DE">
      <w:pPr>
        <w:pStyle w:val="Heading3"/>
      </w:pPr>
      <w:bookmarkStart w:id="169" w:name="_Toc10520167"/>
      <w:r w:rsidRPr="007D5E4F">
        <w:t>Case C1</w:t>
      </w:r>
      <w:bookmarkEnd w:id="169"/>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 xml:space="preserve">Recommendation is to add second line drug, glipizide, </w:t>
      </w:r>
      <w:proofErr w:type="spellStart"/>
      <w:r w:rsidRPr="007D5E4F">
        <w:t>pio</w:t>
      </w:r>
      <w:proofErr w:type="spellEnd"/>
      <w:r w:rsidRPr="007D5E4F">
        <w:t xml:space="preserve">, </w:t>
      </w:r>
      <w:proofErr w:type="spellStart"/>
      <w:r w:rsidRPr="007D5E4F">
        <w:t>alogliptin</w:t>
      </w:r>
      <w:proofErr w:type="spellEnd"/>
      <w:r w:rsidRPr="007D5E4F">
        <w:t xml:space="preserve">, </w:t>
      </w:r>
      <w:proofErr w:type="spellStart"/>
      <w:r w:rsidRPr="007D5E4F">
        <w:t>semaglutide</w:t>
      </w:r>
      <w:proofErr w:type="spellEnd"/>
      <w:r w:rsidRPr="007D5E4F">
        <w:t xml:space="preserv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170" w:name="_Ref491899707"/>
      <w:bookmarkStart w:id="171" w:name="_Toc10520168"/>
      <w:r w:rsidRPr="007D5E4F">
        <w:t>Case D</w:t>
      </w:r>
      <w:bookmarkEnd w:id="170"/>
      <w:bookmarkEnd w:id="171"/>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r w:rsidR="001430DE" w:rsidRPr="007D5E4F">
        <w:t xml:space="preserve">, ,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78F7FA83" w14:textId="3DD22B83" w:rsidR="001430DE" w:rsidRPr="007D5E4F" w:rsidRDefault="001430DE" w:rsidP="001430DE">
      <w:pPr>
        <w:pStyle w:val="Heading3"/>
      </w:pPr>
      <w:bookmarkStart w:id="172" w:name="_Toc10520169"/>
      <w:r w:rsidRPr="007D5E4F">
        <w:t>Case D1</w:t>
      </w:r>
      <w:bookmarkEnd w:id="172"/>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lastRenderedPageBreak/>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 xml:space="preserve">Recommendation is to add second line drug, , glipizide, </w:t>
      </w:r>
      <w:proofErr w:type="spellStart"/>
      <w:r w:rsidRPr="007D5E4F">
        <w:t>pio</w:t>
      </w:r>
      <w:proofErr w:type="spellEnd"/>
      <w:r w:rsidRPr="007D5E4F">
        <w:t xml:space="preserve">, </w:t>
      </w:r>
      <w:proofErr w:type="spellStart"/>
      <w:r w:rsidRPr="007D5E4F">
        <w:t>alogliptin</w:t>
      </w:r>
      <w:proofErr w:type="spellEnd"/>
      <w:r w:rsidRPr="007D5E4F">
        <w:t>, empa</w:t>
      </w:r>
      <w:r w:rsidR="00994905" w:rsidRPr="007D5E4F">
        <w:t>gliflozin</w:t>
      </w:r>
      <w:r w:rsidRPr="007D5E4F">
        <w:t xml:space="preserve">, </w:t>
      </w:r>
      <w:proofErr w:type="spellStart"/>
      <w:r w:rsidRPr="007D5E4F">
        <w:t>semaglutide</w:t>
      </w:r>
      <w:proofErr w:type="spellEnd"/>
    </w:p>
    <w:p w14:paraId="4B042478" w14:textId="77777777" w:rsidR="001430DE" w:rsidRPr="007D5E4F" w:rsidRDefault="001430DE" w:rsidP="00590398"/>
    <w:p w14:paraId="1CA3ADF7" w14:textId="77777777" w:rsidR="00BD2D27" w:rsidRPr="007D5E4F" w:rsidRDefault="000C6B40" w:rsidP="00BD2D27">
      <w:pPr>
        <w:pStyle w:val="Heading3"/>
      </w:pPr>
      <w:bookmarkStart w:id="173" w:name="_Ref491899718"/>
      <w:bookmarkStart w:id="174" w:name="_Toc10520170"/>
      <w:r w:rsidRPr="007D5E4F">
        <w:t>Case E</w:t>
      </w:r>
      <w:bookmarkEnd w:id="173"/>
      <w:bookmarkEnd w:id="174"/>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175" w:name="_Two_drug_Scenario"/>
      <w:bookmarkStart w:id="176" w:name="_Ref494706368"/>
      <w:bookmarkStart w:id="177" w:name="_Toc10520171"/>
      <w:bookmarkEnd w:id="175"/>
      <w:r w:rsidRPr="007D5E4F">
        <w:lastRenderedPageBreak/>
        <w:t>Two drug Scenario</w:t>
      </w:r>
      <w:bookmarkEnd w:id="176"/>
      <w:bookmarkEnd w:id="177"/>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178" w:name="_Ref491901006"/>
      <w:bookmarkStart w:id="179" w:name="_Toc10520172"/>
      <w:r w:rsidRPr="007D5E4F">
        <w:t>Case 1</w:t>
      </w:r>
      <w:bookmarkEnd w:id="178"/>
      <w:bookmarkEnd w:id="179"/>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r w:rsidRPr="007D5E4F">
        <w:t>labs: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r w:rsidRPr="007D5E4F">
        <w:t>diagnosis:</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180" w:name="_Ref491901016"/>
      <w:bookmarkStart w:id="181" w:name="_Toc10520173"/>
      <w:r w:rsidRPr="007D5E4F">
        <w:t>Case 2</w:t>
      </w:r>
      <w:bookmarkEnd w:id="180"/>
      <w:bookmarkEnd w:id="181"/>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182" w:name="_Ref491901104"/>
      <w:bookmarkStart w:id="183" w:name="_Toc10520174"/>
      <w:r w:rsidRPr="007D5E4F">
        <w:t>Case 3</w:t>
      </w:r>
      <w:bookmarkEnd w:id="182"/>
      <w:bookmarkEnd w:id="183"/>
    </w:p>
    <w:p w14:paraId="75C4314C" w14:textId="038EE4B0" w:rsidR="00AF3FA2" w:rsidRPr="007D5E4F" w:rsidRDefault="00333EEC" w:rsidP="00333EEC">
      <w:r w:rsidRPr="007D5E4F">
        <w:t>O</w:t>
      </w:r>
      <w:r w:rsidR="00AF3FA2" w:rsidRPr="007D5E4F">
        <w:t>ne drug</w:t>
      </w:r>
      <w:r w:rsidRPr="007D5E4F">
        <w:t xml:space="preserve"> is </w:t>
      </w:r>
      <w:proofErr w:type="gramStart"/>
      <w:r w:rsidRPr="007D5E4F">
        <w:t>contraindicated</w:t>
      </w:r>
      <w:proofErr w:type="gramEnd"/>
      <w:r w:rsidRPr="007D5E4F">
        <w:t xml:space="preserve">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lastRenderedPageBreak/>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184" w:name="_Ref491901113"/>
      <w:bookmarkStart w:id="185" w:name="_Toc10520175"/>
      <w:r w:rsidRPr="007D5E4F">
        <w:t>Case 4</w:t>
      </w:r>
      <w:bookmarkEnd w:id="184"/>
      <w:bookmarkEnd w:id="185"/>
    </w:p>
    <w:p w14:paraId="68FCBD62" w14:textId="7EEB23C3" w:rsidR="00CF5C5D" w:rsidRPr="007D5E4F" w:rsidRDefault="00CF5C5D" w:rsidP="00CF5C5D">
      <w:r w:rsidRPr="007D5E4F">
        <w:t xml:space="preserve">One drug is </w:t>
      </w:r>
      <w:proofErr w:type="gramStart"/>
      <w:r w:rsidRPr="007D5E4F">
        <w:t>contraindicated</w:t>
      </w:r>
      <w:proofErr w:type="gramEnd"/>
      <w:r w:rsidRPr="007D5E4F">
        <w:t xml:space="preserve">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186" w:name="_Ref491901127"/>
      <w:bookmarkStart w:id="187" w:name="_Toc10520176"/>
      <w:r w:rsidRPr="007D5E4F">
        <w:t>Case 5</w:t>
      </w:r>
      <w:bookmarkEnd w:id="186"/>
      <w:bookmarkEnd w:id="187"/>
    </w:p>
    <w:p w14:paraId="3C9E8917" w14:textId="0342CCD7" w:rsidR="00AF3FA2" w:rsidRPr="007D5E4F" w:rsidRDefault="00333EEC" w:rsidP="00333EEC">
      <w:r w:rsidRPr="007D5E4F">
        <w:t>O</w:t>
      </w:r>
      <w:r w:rsidR="00AF3FA2" w:rsidRPr="007D5E4F">
        <w:t>ne drug</w:t>
      </w:r>
      <w:r w:rsidRPr="007D5E4F">
        <w:t xml:space="preserve"> is </w:t>
      </w:r>
      <w:proofErr w:type="gramStart"/>
      <w:r w:rsidRPr="007D5E4F">
        <w:t>contraindicated</w:t>
      </w:r>
      <w:proofErr w:type="gramEnd"/>
      <w:r w:rsidRPr="007D5E4F">
        <w:t xml:space="preserve">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188" w:name="_Ref491901978"/>
      <w:bookmarkStart w:id="189" w:name="_Toc10520177"/>
      <w:r w:rsidRPr="007D5E4F">
        <w:t>Case 6</w:t>
      </w:r>
      <w:bookmarkEnd w:id="188"/>
      <w:bookmarkEnd w:id="189"/>
    </w:p>
    <w:p w14:paraId="2625AF34" w14:textId="42073156" w:rsidR="00AF3FA2" w:rsidRPr="007D5E4F" w:rsidRDefault="00AF3FA2" w:rsidP="00333EEC">
      <w:r w:rsidRPr="007D5E4F">
        <w:t xml:space="preserve">Both drugs </w:t>
      </w:r>
      <w:r w:rsidR="00E2554C" w:rsidRPr="007D5E4F">
        <w:t xml:space="preserve">are </w:t>
      </w:r>
      <w:r w:rsidRPr="007D5E4F">
        <w:t xml:space="preserve">not </w:t>
      </w:r>
      <w:proofErr w:type="gramStart"/>
      <w:r w:rsidRPr="007D5E4F">
        <w:t>contraindicated</w:t>
      </w:r>
      <w:proofErr w:type="gramEnd"/>
      <w:r w:rsidRPr="007D5E4F">
        <w:t xml:space="preserve">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190" w:name="_Ref491901987"/>
      <w:bookmarkStart w:id="191" w:name="_Toc10520178"/>
      <w:r w:rsidRPr="007D5E4F">
        <w:lastRenderedPageBreak/>
        <w:t>Case 7</w:t>
      </w:r>
      <w:bookmarkEnd w:id="190"/>
      <w:bookmarkEnd w:id="191"/>
    </w:p>
    <w:p w14:paraId="27A57F75" w14:textId="0358CD3C" w:rsidR="00BB007E" w:rsidRPr="007D5E4F" w:rsidRDefault="00BB007E"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192" w:name="_Ref491902001"/>
      <w:bookmarkStart w:id="193" w:name="_Toc10520179"/>
      <w:r w:rsidRPr="007D5E4F">
        <w:t>Case 8</w:t>
      </w:r>
      <w:bookmarkEnd w:id="192"/>
      <w:bookmarkEnd w:id="193"/>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194" w:name="_Ref491902013"/>
      <w:bookmarkStart w:id="195" w:name="_Toc10520180"/>
      <w:r w:rsidRPr="007D5E4F">
        <w:t>Case 9</w:t>
      </w:r>
      <w:bookmarkEnd w:id="194"/>
      <w:bookmarkEnd w:id="195"/>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196" w:name="_Ref491902023"/>
      <w:bookmarkStart w:id="197" w:name="_Toc10520181"/>
      <w:r w:rsidRPr="007D5E4F">
        <w:lastRenderedPageBreak/>
        <w:t>Case 10</w:t>
      </w:r>
      <w:bookmarkEnd w:id="196"/>
      <w:bookmarkEnd w:id="197"/>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198" w:name="_Ref491902035"/>
      <w:bookmarkStart w:id="199" w:name="_Toc10520182"/>
      <w:r w:rsidRPr="007D5E4F">
        <w:t>Case 11</w:t>
      </w:r>
      <w:bookmarkEnd w:id="198"/>
      <w:bookmarkEnd w:id="199"/>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200" w:name="_Ref491902049"/>
      <w:bookmarkStart w:id="201" w:name="_Toc10520183"/>
      <w:r w:rsidRPr="007D5E4F">
        <w:t>Case 12</w:t>
      </w:r>
      <w:bookmarkEnd w:id="200"/>
      <w:bookmarkEnd w:id="201"/>
    </w:p>
    <w:p w14:paraId="14BCC4E8" w14:textId="64549B08"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202" w:name="_Ref491902061"/>
      <w:bookmarkStart w:id="203" w:name="_Toc10520184"/>
      <w:r w:rsidRPr="007D5E4F">
        <w:lastRenderedPageBreak/>
        <w:t>Case 13</w:t>
      </w:r>
      <w:bookmarkEnd w:id="202"/>
      <w:bookmarkEnd w:id="203"/>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204" w:name="_Ref491902071"/>
      <w:bookmarkStart w:id="205" w:name="_Toc10520185"/>
      <w:r w:rsidRPr="007D5E4F">
        <w:t>Case 14</w:t>
      </w:r>
      <w:bookmarkEnd w:id="204"/>
      <w:bookmarkEnd w:id="205"/>
    </w:p>
    <w:p w14:paraId="08AF163D" w14:textId="3FE90369"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 xml:space="preserve">is </w:t>
      </w:r>
      <w:proofErr w:type="gramStart"/>
      <w:r w:rsidR="00E2554C" w:rsidRPr="007D5E4F">
        <w:t>add</w:t>
      </w:r>
      <w:proofErr w:type="gramEnd"/>
      <w:r w:rsidR="00E2554C" w:rsidRPr="007D5E4F">
        <w:t xml:space="preserve">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206" w:name="_Ref491902083"/>
      <w:bookmarkStart w:id="207" w:name="_Toc10520186"/>
      <w:r w:rsidRPr="007D5E4F">
        <w:t>Case 15</w:t>
      </w:r>
      <w:bookmarkEnd w:id="206"/>
      <w:bookmarkEnd w:id="207"/>
    </w:p>
    <w:p w14:paraId="211E56C2" w14:textId="5B19B4CC" w:rsidR="00962B2A" w:rsidRPr="007D5E4F" w:rsidRDefault="00962B2A" w:rsidP="00333EEC">
      <w:r w:rsidRPr="007D5E4F">
        <w:t>Both drugs</w:t>
      </w:r>
      <w:r w:rsidR="00E2554C" w:rsidRPr="007D5E4F">
        <w:t xml:space="preserve"> are not </w:t>
      </w:r>
      <w:proofErr w:type="gramStart"/>
      <w:r w:rsidR="00E2554C" w:rsidRPr="007D5E4F">
        <w:t>contraindicated</w:t>
      </w:r>
      <w:proofErr w:type="gramEnd"/>
      <w:r w:rsidR="00E2554C" w:rsidRPr="007D5E4F">
        <w:t xml:space="preserve">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 xml:space="preserve">Recommendation is </w:t>
      </w:r>
      <w:proofErr w:type="gramStart"/>
      <w:r w:rsidRPr="007D5E4F">
        <w:t>add</w:t>
      </w:r>
      <w:proofErr w:type="gramEnd"/>
      <w:r w:rsidRPr="007D5E4F">
        <w:t xml:space="preserve">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208" w:name="_Toc10520187" w:displacedByCustomXml="next"/>
    <w:bookmarkStart w:id="209"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208"/>
        </w:p>
        <w:p w14:paraId="6C32AB34" w14:textId="77777777" w:rsidR="00640EF3" w:rsidRPr="007D5E4F" w:rsidRDefault="00640EF3" w:rsidP="00640EF3">
          <w:pPr>
            <w:spacing w:before="0" w:after="0" w:line="276" w:lineRule="auto"/>
            <w:rPr>
              <w:b/>
            </w:rPr>
          </w:pPr>
        </w:p>
        <w:p w14:paraId="204008E0" w14:textId="77777777" w:rsidR="00640EF3" w:rsidRPr="007D5E4F" w:rsidRDefault="00640EF3" w:rsidP="00640EF3">
          <w:pPr>
            <w:spacing w:before="0" w:after="0" w:line="276" w:lineRule="auto"/>
            <w:rPr>
              <w:b/>
            </w:rPr>
          </w:pPr>
        </w:p>
        <w:sdt>
          <w:sdtPr>
            <w:id w:val="1072242032"/>
            <w:bibliography/>
          </w:sdtPr>
          <w:sdtEnd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lastRenderedPageBreak/>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210" w:name="_Toc10520188"/>
          <w:bookmarkStart w:id="211" w:name="_Ref10520190"/>
          <w:bookmarkStart w:id="212" w:name="_Ref10520191"/>
          <w:r w:rsidRPr="007D5E4F">
            <w:lastRenderedPageBreak/>
            <w:t>Wish list/To do’s</w:t>
          </w:r>
        </w:p>
        <w:bookmarkEnd w:id="209" w:displacedByCustomXml="next"/>
      </w:sdtContent>
    </w:sdt>
    <w:bookmarkEnd w:id="212" w:displacedByCustomXml="prev"/>
    <w:bookmarkEnd w:id="211" w:displacedByCustomXml="prev"/>
    <w:bookmarkEnd w:id="210" w:displacedByCustomXml="prev"/>
    <w:p w14:paraId="467982B8" w14:textId="452B5FF7" w:rsidR="00640EF3" w:rsidRPr="007D5E4F" w:rsidRDefault="00640EF3" w:rsidP="00640EF3">
      <w:pPr>
        <w:pStyle w:val="ListParagraph"/>
        <w:numPr>
          <w:ilvl w:val="0"/>
          <w:numId w:val="24"/>
        </w:numPr>
        <w:spacing w:before="0" w:after="0" w:line="276" w:lineRule="auto"/>
      </w:pPr>
      <w:r w:rsidRPr="007D5E4F">
        <w:t>Check with allergist or pharmacy:</w:t>
      </w:r>
      <w:r w:rsidR="00386F3C">
        <w:t xml:space="preserve"> </w:t>
      </w:r>
      <w:r w:rsidRPr="007D5E4F">
        <w:t>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1AB6F643"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w:t>
      </w:r>
      <w:r w:rsidR="00386F3C">
        <w:t xml:space="preserve"> </w:t>
      </w:r>
      <w:r w:rsidR="006232DC" w:rsidRPr="007D5E4F">
        <w:t>This will impac</w:t>
      </w:r>
      <w:r w:rsidR="009F769A" w:rsidRPr="007D5E4F">
        <w:t>t encoding of bad drug partners, which, in turn impacts count of number of encoded drugs in same drug class.</w:t>
      </w:r>
      <w:r w:rsidR="00E223A4" w:rsidRPr="007D5E4F">
        <w:t xml:space="preserve"> </w:t>
      </w:r>
    </w:p>
    <w:p w14:paraId="027E4D08" w14:textId="6BCD1B0F" w:rsidR="002A74BF" w:rsidRPr="007D5E4F" w:rsidRDefault="002A74BF" w:rsidP="002A74BF">
      <w:pPr>
        <w:pStyle w:val="ListParagraph"/>
        <w:ind w:left="720"/>
      </w:pPr>
      <w:r w:rsidRPr="007D5E4F">
        <w:t xml:space="preserve">As of 4/10/2018; glyburide is a </w:t>
      </w:r>
      <w:proofErr w:type="gramStart"/>
      <w:r w:rsidRPr="007D5E4F">
        <w:t>second generation</w:t>
      </w:r>
      <w:proofErr w:type="gramEnd"/>
      <w:r w:rsidRPr="007D5E4F">
        <w:t xml:space="preserve"> sulfonylurea, second line non-formulary</w:t>
      </w:r>
      <w:r w:rsidR="00386F3C">
        <w:t xml:space="preserve"> </w:t>
      </w:r>
      <w:r w:rsidRPr="007D5E4F">
        <w:t>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550452">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550452">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lastRenderedPageBreak/>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
      <w:tblGrid>
        <w:gridCol w:w="1552"/>
        <w:gridCol w:w="960"/>
        <w:gridCol w:w="960"/>
      </w:tblGrid>
      <w:tr w:rsidR="00550452" w:rsidRPr="007D5E4F"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7D5E4F" w:rsidRDefault="00550452" w:rsidP="00550452">
            <w:pPr>
              <w:spacing w:before="0" w:after="0" w:line="240" w:lineRule="auto"/>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5402</w:t>
            </w:r>
          </w:p>
        </w:tc>
      </w:tr>
      <w:tr w:rsidR="00550452" w:rsidRPr="007D5E4F"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2590</w:t>
            </w:r>
          </w:p>
        </w:tc>
      </w:tr>
      <w:tr w:rsidR="00550452" w:rsidRPr="007D5E4F"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464</w:t>
            </w:r>
          </w:p>
        </w:tc>
      </w:tr>
      <w:tr w:rsidR="00550452" w:rsidRPr="007D5E4F"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7D5E4F" w:rsidRDefault="00550452" w:rsidP="00550452">
            <w:pPr>
              <w:spacing w:before="0" w:after="0" w:line="240" w:lineRule="auto"/>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329</w:t>
            </w:r>
          </w:p>
        </w:tc>
      </w:tr>
      <w:tr w:rsidR="00550452" w:rsidRPr="007D5E4F"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w:t>
            </w:r>
          </w:p>
        </w:tc>
      </w:tr>
      <w:tr w:rsidR="00550452" w:rsidRPr="007D5E4F"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4824</w:t>
            </w:r>
          </w:p>
        </w:tc>
      </w:tr>
      <w:tr w:rsidR="00550452" w:rsidRPr="007D5E4F"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191</w:t>
            </w:r>
          </w:p>
        </w:tc>
      </w:tr>
      <w:tr w:rsidR="00550452" w:rsidRPr="007D5E4F"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74</w:t>
            </w:r>
          </w:p>
        </w:tc>
      </w:tr>
      <w:tr w:rsidR="00550452" w:rsidRPr="007D5E4F"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w:t>
            </w:r>
          </w:p>
        </w:tc>
      </w:tr>
      <w:tr w:rsidR="00550452" w:rsidRPr="007D5E4F"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85</w:t>
            </w:r>
          </w:p>
        </w:tc>
      </w:tr>
      <w:tr w:rsidR="00550452" w:rsidRPr="007D5E4F"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20</w:t>
            </w:r>
          </w:p>
        </w:tc>
      </w:tr>
      <w:tr w:rsidR="00550452" w:rsidRPr="007D5E4F"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r>
      <w:tr w:rsidR="00550452" w:rsidRPr="007D5E4F"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r>
      <w:tr w:rsidR="00550452" w:rsidRPr="007D5E4F"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w:t>
            </w:r>
          </w:p>
        </w:tc>
      </w:tr>
      <w:tr w:rsidR="00550452" w:rsidRPr="007D5E4F"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7D5E4F" w:rsidRDefault="00550452" w:rsidP="00550452">
            <w:pPr>
              <w:spacing w:before="0" w:after="0" w:line="240" w:lineRule="auto"/>
              <w:jc w:val="right"/>
              <w:rPr>
                <w:rFonts w:ascii="Calibri" w:eastAsia="Times New Roman" w:hAnsi="Calibri" w:cs="Times New Roman"/>
                <w:color w:val="000000"/>
                <w:sz w:val="22"/>
              </w:rPr>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proofErr w:type="gramStart"/>
      <w:r w:rsidRPr="007D5E4F">
        <w:t>Non DM</w:t>
      </w:r>
      <w:proofErr w:type="gramEnd"/>
      <w:r w:rsidRPr="007D5E4F">
        <w:t xml:space="preserve"> medication has been stopped</w:t>
      </w:r>
    </w:p>
    <w:p w14:paraId="4C1A9D91" w14:textId="77777777" w:rsidR="00550452" w:rsidRPr="007D5E4F" w:rsidRDefault="00550452" w:rsidP="00550452">
      <w:pPr>
        <w:pStyle w:val="ListParagraph"/>
        <w:spacing w:before="0" w:after="0" w:line="276" w:lineRule="auto"/>
        <w:ind w:left="2520"/>
      </w:pPr>
    </w:p>
    <w:p w14:paraId="6BFF8C08" w14:textId="2C0D6296" w:rsidR="00550452" w:rsidRPr="007D5E4F" w:rsidRDefault="00550452" w:rsidP="00550452">
      <w:pPr>
        <w:spacing w:before="0" w:after="0" w:line="276" w:lineRule="auto"/>
        <w:ind w:left="720"/>
      </w:pPr>
      <w:r w:rsidRPr="007D5E4F">
        <w:t>Specific case:</w:t>
      </w:r>
      <w:r w:rsidR="00386F3C">
        <w:t xml:space="preserve"> </w:t>
      </w:r>
      <w:r w:rsidRPr="007D5E4F">
        <w:t>presence of pioglitazone and gemfibrozil.</w:t>
      </w:r>
      <w:r w:rsidR="005D5F55">
        <w:t xml:space="preserve"> </w:t>
      </w:r>
      <w:r w:rsidR="00575901" w:rsidRPr="007D5E4F">
        <w:t xml:space="preserve">This is a </w:t>
      </w:r>
      <w:r w:rsidR="006B55C1" w:rsidRPr="007D5E4F">
        <w:t xml:space="preserve">Susana request; </w:t>
      </w:r>
      <w:r w:rsidRPr="007D5E4F">
        <w:t>Not clear to me (CO) how this would be done</w:t>
      </w:r>
    </w:p>
    <w:p w14:paraId="16C74473" w14:textId="44CF1ADF" w:rsidR="00527FDF" w:rsidRPr="007D5E4F" w:rsidRDefault="00527FDF" w:rsidP="002D2317"/>
    <w:p w14:paraId="63B983F2" w14:textId="4B7F61D6" w:rsidR="00A03892" w:rsidRPr="007D5E4F" w:rsidRDefault="00A03892" w:rsidP="00A03892">
      <w:pPr>
        <w:pStyle w:val="ListParagraph"/>
        <w:numPr>
          <w:ilvl w:val="0"/>
          <w:numId w:val="24"/>
        </w:numPr>
      </w:pPr>
      <w:r w:rsidRPr="007D5E4F">
        <w:lastRenderedPageBreak/>
        <w:t>Currently, if patient has active prescription of &gt;=3 encoded drugs any dose, patient is out of scope.</w:t>
      </w:r>
      <w:r w:rsidR="005D5F55">
        <w:t xml:space="preserve"> </w:t>
      </w:r>
      <w:r w:rsidRPr="007D5E4F">
        <w:t>Change this out of scope criterion to ‘3 encoded drugs at max dose”.</w:t>
      </w:r>
    </w:p>
    <w:p w14:paraId="3DE0C294" w14:textId="63C93525" w:rsidR="00A03892" w:rsidRPr="007D5E4F" w:rsidRDefault="00A03892" w:rsidP="00A03892">
      <w:pPr>
        <w:ind w:left="1440"/>
      </w:pPr>
      <w:r w:rsidRPr="007D5E4F">
        <w:t>Considerations:</w:t>
      </w:r>
      <w:r w:rsidR="005D5F55">
        <w:t xml:space="preserve"> </w:t>
      </w:r>
      <w:r w:rsidRPr="007D5E4F">
        <w:t>Should criterion be:</w:t>
      </w:r>
      <w:r w:rsidR="005D5F55">
        <w:t xml:space="preserve"> </w:t>
      </w:r>
      <w:r w:rsidRPr="007D5E4F">
        <w:t>“3 encoded drugs at max dose and not contraindicated”?</w:t>
      </w:r>
      <w:r w:rsidR="005D5F55">
        <w:t xml:space="preserve"> </w:t>
      </w:r>
      <w:r w:rsidRPr="007D5E4F">
        <w:t xml:space="preserve">If so, do we check if labs are within </w:t>
      </w:r>
      <w:proofErr w:type="gramStart"/>
      <w:r w:rsidRPr="007D5E4F">
        <w:t>1 year</w:t>
      </w:r>
      <w:proofErr w:type="gramEnd"/>
      <w:r w:rsidRPr="007D5E4F">
        <w:t xml:space="preserve"> time frame or not?</w:t>
      </w:r>
      <w:r w:rsidR="005D5F55">
        <w:t xml:space="preserve"> </w:t>
      </w:r>
      <w:r w:rsidRPr="007D5E4F">
        <w:t>Absolute contraindication for metformin is eGFR&lt;30 in past year; if eGFR is older than 1 year, the criterion is false because eGFR is missing .</w:t>
      </w:r>
    </w:p>
    <w:p w14:paraId="6FAB5F70" w14:textId="20E18886" w:rsidR="00A03892" w:rsidRPr="007D5E4F" w:rsidRDefault="00A03892" w:rsidP="00A03892">
      <w:pPr>
        <w:ind w:left="1440"/>
      </w:pPr>
      <w:r w:rsidRPr="007D5E4F">
        <w:t xml:space="preserve">Also, how to deal with metformin if eGFR&lt;45 in the past year and is not at max </w:t>
      </w:r>
      <w:proofErr w:type="gramStart"/>
      <w:r w:rsidRPr="007D5E4F">
        <w:t>dose, but</w:t>
      </w:r>
      <w:proofErr w:type="gramEnd"/>
      <w:r w:rsidRPr="007D5E4F">
        <w:t xml:space="preserve"> cannot increase dose.</w:t>
      </w:r>
      <w:r w:rsidR="005D5F55">
        <w:t xml:space="preserve"> </w:t>
      </w:r>
      <w:r w:rsidRPr="007D5E4F">
        <w:t>How to integrate this situation with criterion above “at max do</w:t>
      </w:r>
      <w:r w:rsidR="00575901" w:rsidRPr="007D5E4F">
        <w:t>se”.</w:t>
      </w:r>
      <w:r w:rsidR="005D5F55">
        <w:t xml:space="preserve"> </w:t>
      </w:r>
      <w:proofErr w:type="gramStart"/>
      <w:r w:rsidR="00575901" w:rsidRPr="007D5E4F">
        <w:t>Similarly</w:t>
      </w:r>
      <w:proofErr w:type="gramEnd"/>
      <w:r w:rsidR="00575901" w:rsidRPr="007D5E4F">
        <w:t xml:space="preserve"> for </w:t>
      </w:r>
      <w:proofErr w:type="spellStart"/>
      <w:r w:rsidR="00575901" w:rsidRPr="007D5E4F">
        <w:t>saxigliptin</w:t>
      </w:r>
      <w:proofErr w:type="spellEnd"/>
      <w:r w:rsidR="00575901" w:rsidRPr="007D5E4F">
        <w:t xml:space="preserve"> and </w:t>
      </w:r>
      <w:proofErr w:type="spellStart"/>
      <w:r w:rsidR="00575901" w:rsidRPr="007D5E4F">
        <w:t>alogliptin</w:t>
      </w:r>
      <w:proofErr w:type="spellEnd"/>
    </w:p>
    <w:p w14:paraId="6BE1E13F" w14:textId="1F6EF176" w:rsidR="00F2571D" w:rsidRPr="007D5E4F" w:rsidRDefault="00A01F56" w:rsidP="00A03892">
      <w:pPr>
        <w:ind w:left="1440"/>
      </w:pPr>
      <w:r w:rsidRPr="007D5E4F">
        <w:t>What if we have “decrease dose situation” when drug at max dose?</w:t>
      </w:r>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60FC237F" w:rsidR="00B654A9" w:rsidRPr="007D5E4F" w:rsidRDefault="00B654A9" w:rsidP="00A03892">
      <w:pPr>
        <w:ind w:left="1440"/>
      </w:pPr>
      <w:r w:rsidRPr="007D5E4F">
        <w:t>CO question:</w:t>
      </w:r>
      <w:r w:rsidR="005D5F55">
        <w:t xml:space="preserve"> </w:t>
      </w:r>
      <w:r w:rsidRPr="007D5E4F">
        <w:t>why not make out of scope &gt;=4 drugs? What are issues?</w:t>
      </w:r>
    </w:p>
    <w:p w14:paraId="45F082DC" w14:textId="06940D7D" w:rsidR="00862038" w:rsidRPr="007D5E4F" w:rsidRDefault="00B654A9" w:rsidP="00862038">
      <w:r w:rsidRPr="007D5E4F">
        <w:t xml:space="preserve">Put on </w:t>
      </w:r>
      <w:proofErr w:type="spellStart"/>
      <w:r w:rsidRPr="007D5E4F">
        <w:t>wishlist</w:t>
      </w:r>
      <w:proofErr w:type="spellEnd"/>
      <w:r w:rsidR="00862038" w:rsidRPr="007D5E4F">
        <w:t xml:space="preserve"> </w:t>
      </w:r>
      <w:r w:rsidR="00C31CF6" w:rsidRPr="007D5E4F">
        <w:t xml:space="preserve">at 8/14/2018 </w:t>
      </w:r>
      <w:proofErr w:type="spellStart"/>
      <w:r w:rsidR="00C31CF6" w:rsidRPr="007D5E4F">
        <w:t>medsafe</w:t>
      </w:r>
      <w:proofErr w:type="spellEnd"/>
      <w:r w:rsidR="00C31CF6" w:rsidRPr="007D5E4F">
        <w:t xml:space="preserv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 xml:space="preserve">Display order of drug recommendations (from 4/24/2018 </w:t>
      </w:r>
      <w:proofErr w:type="spellStart"/>
      <w:r w:rsidRPr="007D5E4F">
        <w:t>medsafe</w:t>
      </w:r>
      <w:proofErr w:type="spellEnd"/>
      <w:r w:rsidRPr="007D5E4F">
        <w:t xml:space="preserve"> Tuesday meeting)</w:t>
      </w:r>
    </w:p>
    <w:p w14:paraId="68B85842" w14:textId="1AF8751D"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w:t>
      </w:r>
      <w:r w:rsidR="005D5F55">
        <w:rPr>
          <w:rFonts w:ascii="Calibri" w:eastAsia="Times New Roman" w:hAnsi="Calibri" w:cs="Times New Roman"/>
          <w:sz w:val="22"/>
        </w:rPr>
        <w:t xml:space="preserve"> </w:t>
      </w:r>
      <w:r w:rsidRPr="007D5E4F">
        <w:rPr>
          <w:rFonts w:ascii="Calibri" w:eastAsia="Times New Roman" w:hAnsi="Calibri" w:cs="Times New Roman"/>
          <w:sz w:val="22"/>
        </w:rPr>
        <w:t>would prefer that, when there is an “add drug” and “increase dose”, display “add drug” first.</w:t>
      </w:r>
    </w:p>
    <w:p w14:paraId="031EBFDC" w14:textId="618F1A53"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w:t>
      </w:r>
      <w:r w:rsidR="005D5F55">
        <w:rPr>
          <w:rFonts w:ascii="Calibri" w:eastAsia="Times New Roman" w:hAnsi="Calibri" w:cs="Times New Roman"/>
          <w:sz w:val="22"/>
        </w:rPr>
        <w:t xml:space="preserve"> </w:t>
      </w:r>
      <w:r w:rsidRPr="007D5E4F">
        <w:rPr>
          <w:rFonts w:ascii="Calibri" w:eastAsia="Times New Roman" w:hAnsi="Calibri" w:cs="Times New Roman"/>
          <w:sz w:val="22"/>
        </w:rPr>
        <w:t>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25C75126"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w:t>
      </w:r>
      <w:r w:rsidR="005D5F55">
        <w:rPr>
          <w:rFonts w:ascii="Calibri" w:eastAsia="Times New Roman" w:hAnsi="Calibri" w:cs="Times New Roman"/>
          <w:sz w:val="22"/>
        </w:rPr>
        <w:t xml:space="preserve"> </w:t>
      </w:r>
      <w:r w:rsidRPr="007D5E4F">
        <w:rPr>
          <w:rFonts w:ascii="Calibri" w:eastAsia="Times New Roman" w:hAnsi="Calibri" w:cs="Times New Roman"/>
          <w:sz w:val="22"/>
        </w:rPr>
        <w:t>added fine grain priority to DM Substitute=100, Add=200, Increase=300.</w:t>
      </w:r>
      <w:r w:rsidR="005D5F55">
        <w:rPr>
          <w:rFonts w:ascii="Calibri" w:eastAsia="Times New Roman" w:hAnsi="Calibri" w:cs="Times New Roman"/>
          <w:sz w:val="22"/>
        </w:rPr>
        <w:t xml:space="preserve"> </w:t>
      </w:r>
      <w:r w:rsidRPr="007D5E4F">
        <w:rPr>
          <w:rFonts w:ascii="Calibri" w:eastAsia="Times New Roman" w:hAnsi="Calibri" w:cs="Times New Roman"/>
          <w:sz w:val="22"/>
        </w:rPr>
        <w:t>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53DBAE7"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lastRenderedPageBreak/>
        <w:t>Decrease dose of Sax if &gt;</w:t>
      </w:r>
      <w:r w:rsidR="00683819">
        <w:rPr>
          <w:rFonts w:ascii="Calibri" w:eastAsia="Times New Roman" w:hAnsi="Calibri" w:cs="Times New Roman"/>
          <w:szCs w:val="24"/>
        </w:rPr>
        <w:t>=</w:t>
      </w:r>
      <w:r w:rsidRPr="007D5E4F">
        <w:rPr>
          <w:rFonts w:ascii="Calibri" w:eastAsia="Times New Roman" w:hAnsi="Calibri" w:cs="Times New Roman"/>
          <w:szCs w:val="24"/>
        </w:rPr>
        <w:t>2.5 and eGFR&lt;45 in past year</w:t>
      </w:r>
    </w:p>
    <w:p w14:paraId="1C9E3C34" w14:textId="6E4BC094"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Dependency:</w:t>
      </w:r>
      <w:r w:rsidR="005D5F55">
        <w:rPr>
          <w:rFonts w:ascii="Calibri" w:eastAsia="Times New Roman" w:hAnsi="Calibri" w:cs="Times New Roman"/>
          <w:szCs w:val="24"/>
        </w:rPr>
        <w:t xml:space="preserve"> </w:t>
      </w:r>
      <w:r w:rsidRPr="007D5E4F">
        <w:rPr>
          <w:rFonts w:ascii="Calibri" w:eastAsia="Times New Roman" w:hAnsi="Calibri" w:cs="Times New Roman"/>
          <w:szCs w:val="24"/>
        </w:rPr>
        <w:t xml:space="preserve">need </w:t>
      </w:r>
      <w:proofErr w:type="spellStart"/>
      <w:r w:rsidRPr="007D5E4F">
        <w:rPr>
          <w:rFonts w:ascii="Calibri" w:eastAsia="Times New Roman" w:hAnsi="Calibri" w:cs="Times New Roman"/>
          <w:szCs w:val="24"/>
        </w:rPr>
        <w:t>Drug_Usage</w:t>
      </w:r>
      <w:proofErr w:type="spellEnd"/>
      <w:r w:rsidRPr="007D5E4F">
        <w:rPr>
          <w:rFonts w:ascii="Calibri" w:eastAsia="Times New Roman" w:hAnsi="Calibri" w:cs="Times New Roman"/>
          <w:szCs w:val="24"/>
        </w:rPr>
        <w:t xml:space="preserv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gramStart"/>
      <w:r w:rsidRPr="007D5E4F">
        <w:rPr>
          <w:rFonts w:asciiTheme="minorHAnsi" w:hAnsiTheme="minorHAnsi"/>
        </w:rPr>
        <w:t>YES</w:t>
      </w:r>
      <w:proofErr w:type="gramEnd"/>
      <w:r w:rsidRPr="007D5E4F">
        <w:rPr>
          <w:rFonts w:asciiTheme="minorHAnsi" w:hAnsiTheme="minorHAnsi"/>
        </w:rPr>
        <w:t xml:space="preserve">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means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Applies more to algorithm paths.</w:t>
      </w:r>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2C95CCA1"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20E605D2"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w:t>
      </w:r>
      <w:r w:rsidR="005D5F55">
        <w:rPr>
          <w:rFonts w:asciiTheme="minorHAnsi" w:hAnsiTheme="minorHAnsi"/>
        </w:rPr>
        <w:t>:</w:t>
      </w:r>
      <w:r w:rsidRPr="007D5E4F">
        <w:rPr>
          <w:rFonts w:asciiTheme="minorHAnsi" w:hAnsiTheme="minorHAnsi"/>
        </w:rPr>
        <w:t xml:space="preserve">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9ECC0AB"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5D51A9A5"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w:t>
      </w:r>
      <w:r w:rsidR="005D5F55">
        <w:rPr>
          <w:rFonts w:asciiTheme="minorHAnsi" w:hAnsiTheme="minorHAnsi"/>
        </w:rPr>
        <w:t xml:space="preserve">: </w:t>
      </w:r>
      <w:r w:rsidRPr="007D5E4F">
        <w:rPr>
          <w:rFonts w:asciiTheme="minorHAnsi" w:hAnsiTheme="minorHAnsi"/>
        </w:rPr>
        <w:t>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6AF5E17"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Patient on Sax, dose 5, GFR </w:t>
      </w:r>
      <w:proofErr w:type="spellStart"/>
      <w:r w:rsidRPr="007D5E4F">
        <w:rPr>
          <w:rFonts w:asciiTheme="minorHAnsi" w:hAnsiTheme="minorHAnsi"/>
        </w:rPr>
        <w:t>OLDer</w:t>
      </w:r>
      <w:proofErr w:type="spellEnd"/>
      <w:r w:rsidRPr="007D5E4F">
        <w:rPr>
          <w:rFonts w:asciiTheme="minorHAnsi" w:hAnsiTheme="minorHAnsi"/>
        </w:rPr>
        <w:t xml:space="preserve"> than 1 year, =40&lt;45</w:t>
      </w:r>
    </w:p>
    <w:p w14:paraId="119A1B91" w14:textId="3DFF2671"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blocked decrease dose</w:t>
      </w:r>
      <w:r w:rsidR="005D5F55">
        <w:rPr>
          <w:rFonts w:asciiTheme="minorHAnsi" w:hAnsiTheme="minorHAnsi"/>
        </w:rPr>
        <w:t xml:space="preserve">: </w:t>
      </w:r>
      <w:r w:rsidRPr="007D5E4F">
        <w:rPr>
          <w:rFonts w:asciiTheme="minorHAnsi" w:hAnsiTheme="minorHAnsi"/>
        </w:rPr>
        <w:t>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84687C1"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metformin dose 1000</w:t>
      </w:r>
    </w:p>
    <w:p w14:paraId="3E8DBA99" w14:textId="2DF6CC64"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1C478F8F" w14:textId="011FDDD4"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7438C23E"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40 (max)</w:t>
      </w:r>
    </w:p>
    <w:p w14:paraId="2431F094" w14:textId="586B7866"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07FFB1E4" w14:textId="2AE72ADE"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38362729"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20 (not max)</w:t>
      </w:r>
    </w:p>
    <w:p w14:paraId="011C41FC" w14:textId="4A6D5F9F"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31A7AAA7" w14:textId="40B38912"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 xml:space="preserve">rec </w:t>
      </w:r>
      <w:proofErr w:type="spellStart"/>
      <w:r w:rsidRPr="007D5E4F">
        <w:rPr>
          <w:rFonts w:asciiTheme="minorHAnsi" w:hAnsiTheme="minorHAnsi"/>
        </w:rPr>
        <w:t>incr</w:t>
      </w:r>
      <w:proofErr w:type="spellEnd"/>
      <w:r w:rsidRPr="007D5E4F">
        <w:rPr>
          <w:rFonts w:asciiTheme="minorHAnsi" w:hAnsiTheme="minorHAnsi"/>
        </w:rPr>
        <w:t xml:space="preserve"> dose </w:t>
      </w:r>
      <w:proofErr w:type="spellStart"/>
      <w:r w:rsidRPr="007D5E4F">
        <w:rPr>
          <w:rFonts w:asciiTheme="minorHAnsi" w:hAnsiTheme="minorHAnsi"/>
        </w:rPr>
        <w:t>gli</w:t>
      </w:r>
      <w:r w:rsidR="005D5F55">
        <w:rPr>
          <w:rFonts w:asciiTheme="minorHAnsi" w:hAnsiTheme="minorHAnsi"/>
        </w:rPr>
        <w:t>p</w:t>
      </w:r>
      <w:proofErr w:type="spellEnd"/>
      <w:r w:rsidR="005D5F55">
        <w:rPr>
          <w:rFonts w:asciiTheme="minorHAnsi" w:hAnsiTheme="minorHAnsi"/>
        </w:rPr>
        <w:t xml:space="preserve">: </w:t>
      </w:r>
      <w:r w:rsidRPr="007D5E4F">
        <w:rPr>
          <w:rFonts w:asciiTheme="minorHAnsi" w:hAnsiTheme="minorHAnsi"/>
        </w:rPr>
        <w:t>YES</w:t>
      </w:r>
    </w:p>
    <w:p w14:paraId="245EAB1A" w14:textId="1A2E6DF2"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r w:rsidR="00E82C9C">
        <w:rPr>
          <w:rFonts w:ascii="Calibri" w:eastAsia="Times New Roman" w:hAnsi="Calibri" w:cs="Times New Roman"/>
          <w:szCs w:val="24"/>
        </w:rPr>
        <w:t xml:space="preserve"> </w:t>
      </w:r>
      <w:r w:rsidR="00C06CB7" w:rsidRPr="007D5E4F">
        <w:rPr>
          <w:rFonts w:ascii="Calibri" w:eastAsia="Times New Roman" w:hAnsi="Calibri" w:cs="Times New Roman"/>
          <w:szCs w:val="24"/>
        </w:rPr>
        <w:t>Questions similar to sax.</w:t>
      </w:r>
    </w:p>
    <w:p w14:paraId="1A792B80" w14:textId="18FCDBC5" w:rsidR="003C69AB" w:rsidRPr="00837739" w:rsidRDefault="003C69AB" w:rsidP="00144079">
      <w:pPr>
        <w:pStyle w:val="ListParagraph"/>
        <w:numPr>
          <w:ilvl w:val="0"/>
          <w:numId w:val="24"/>
        </w:numPr>
        <w:rPr>
          <w:szCs w:val="24"/>
        </w:rPr>
      </w:pPr>
      <w:r w:rsidRPr="007D5E4F">
        <w:rPr>
          <w:rFonts w:ascii="Calibri" w:eastAsia="Times New Roman" w:hAnsi="Calibri" w:cs="Times New Roman"/>
          <w:szCs w:val="24"/>
        </w:rPr>
        <w:t xml:space="preserve">Added 3/2019 now that we have </w:t>
      </w:r>
      <w:proofErr w:type="spellStart"/>
      <w:r w:rsidRPr="007D5E4F">
        <w:rPr>
          <w:rFonts w:ascii="Calibri" w:eastAsia="Times New Roman" w:hAnsi="Calibri" w:cs="Times New Roman"/>
          <w:szCs w:val="24"/>
        </w:rPr>
        <w:t>aloglipin</w:t>
      </w:r>
      <w:proofErr w:type="spellEnd"/>
      <w:r w:rsidRPr="007D5E4F">
        <w:rPr>
          <w:rFonts w:ascii="Calibri" w:eastAsia="Times New Roman" w:hAnsi="Calibri" w:cs="Times New Roman"/>
          <w:szCs w:val="24"/>
        </w:rPr>
        <w:t>.</w:t>
      </w:r>
      <w:r w:rsidR="00E82C9C">
        <w:rPr>
          <w:rFonts w:ascii="Calibri" w:eastAsia="Times New Roman" w:hAnsi="Calibri" w:cs="Times New Roman"/>
          <w:szCs w:val="24"/>
        </w:rPr>
        <w:t xml:space="preserve"> </w:t>
      </w:r>
      <w:r w:rsidRPr="007D5E4F">
        <w:rPr>
          <w:rFonts w:ascii="Calibri" w:eastAsia="Times New Roman" w:hAnsi="Calibri" w:cs="Times New Roman"/>
          <w:szCs w:val="24"/>
        </w:rPr>
        <w:t>Decrease dose of alogliptin as function of GFR.</w:t>
      </w:r>
      <w:r w:rsidR="00E82C9C">
        <w:rPr>
          <w:rFonts w:ascii="Calibri" w:eastAsia="Times New Roman" w:hAnsi="Calibri" w:cs="Times New Roman"/>
          <w:szCs w:val="24"/>
        </w:rPr>
        <w:t xml:space="preserve"> </w:t>
      </w:r>
      <w:r w:rsidR="00BA0EB7">
        <w:rPr>
          <w:rFonts w:ascii="Calibri" w:eastAsia="Times New Roman" w:hAnsi="Calibri" w:cs="Times New Roman"/>
          <w:szCs w:val="24"/>
        </w:rPr>
        <w:t xml:space="preserve">Note: </w:t>
      </w:r>
      <w:r w:rsidR="00BC21BB">
        <w:rPr>
          <w:rFonts w:ascii="Calibri" w:eastAsia="Times New Roman" w:hAnsi="Calibri" w:cs="Times New Roman"/>
          <w:szCs w:val="24"/>
        </w:rPr>
        <w:t>Guideline</w:t>
      </w:r>
      <w:r w:rsidR="00BA0EB7">
        <w:rPr>
          <w:rFonts w:ascii="Calibri" w:eastAsia="Times New Roman" w:hAnsi="Calibri" w:cs="Times New Roman"/>
          <w:szCs w:val="24"/>
        </w:rPr>
        <w:t xml:space="preserve"> drug </w:t>
      </w:r>
      <w:proofErr w:type="spellStart"/>
      <w:r w:rsidR="00BA0EB7">
        <w:rPr>
          <w:rFonts w:ascii="Calibri" w:eastAsia="Times New Roman" w:hAnsi="Calibri" w:cs="Times New Roman"/>
          <w:szCs w:val="24"/>
        </w:rPr>
        <w:t>alogliptin</w:t>
      </w:r>
      <w:proofErr w:type="spellEnd"/>
      <w:r w:rsidR="00BA0EB7">
        <w:rPr>
          <w:rFonts w:ascii="Calibri" w:eastAsia="Times New Roman" w:hAnsi="Calibri" w:cs="Times New Roman"/>
          <w:szCs w:val="24"/>
        </w:rPr>
        <w:t xml:space="preserve"> </w:t>
      </w:r>
      <w:proofErr w:type="spellStart"/>
      <w:r w:rsidR="00BA0EB7">
        <w:rPr>
          <w:rFonts w:ascii="Calibri" w:eastAsia="Times New Roman" w:hAnsi="Calibri" w:cs="Times New Roman"/>
          <w:szCs w:val="24"/>
        </w:rPr>
        <w:t>dose</w:t>
      </w:r>
      <w:proofErr w:type="spellEnd"/>
      <w:r w:rsidR="00BA0EB7">
        <w:rPr>
          <w:rFonts w:ascii="Calibri" w:eastAsia="Times New Roman" w:hAnsi="Calibri" w:cs="Times New Roman"/>
          <w:szCs w:val="24"/>
        </w:rPr>
        <w:t xml:space="preserve"> not have dosage levels.</w:t>
      </w:r>
      <w:r w:rsidR="00E82C9C">
        <w:rPr>
          <w:rFonts w:ascii="Calibri" w:eastAsia="Times New Roman" w:hAnsi="Calibri" w:cs="Times New Roman"/>
          <w:szCs w:val="24"/>
        </w:rPr>
        <w:t xml:space="preserve"> </w:t>
      </w:r>
      <w:r w:rsidR="00BA0EB7">
        <w:rPr>
          <w:rFonts w:ascii="Calibri" w:eastAsia="Times New Roman" w:hAnsi="Calibri" w:cs="Times New Roman"/>
          <w:szCs w:val="24"/>
        </w:rPr>
        <w:t>Increase dose will work but decrease dose will not work without dosage levels.</w:t>
      </w:r>
    </w:p>
    <w:p w14:paraId="0F3DA663" w14:textId="0D367DA5" w:rsidR="00837739" w:rsidRPr="007D5E4F" w:rsidRDefault="00837739" w:rsidP="00144079">
      <w:pPr>
        <w:pStyle w:val="ListParagraph"/>
        <w:numPr>
          <w:ilvl w:val="0"/>
          <w:numId w:val="24"/>
        </w:numPr>
        <w:rPr>
          <w:szCs w:val="24"/>
        </w:rPr>
      </w:pPr>
      <w:r>
        <w:rPr>
          <w:szCs w:val="24"/>
        </w:rPr>
        <w:t xml:space="preserve">5/9/2019 Decrease dose floor clinical question: </w:t>
      </w:r>
      <w:r w:rsidRPr="00837739">
        <w:rPr>
          <w:szCs w:val="24"/>
        </w:rPr>
        <w:t>clinical question:</w:t>
      </w:r>
      <w:r w:rsidR="00E82C9C">
        <w:rPr>
          <w:szCs w:val="24"/>
        </w:rPr>
        <w:t xml:space="preserve"> </w:t>
      </w:r>
      <w:r w:rsidRPr="00837739">
        <w:rPr>
          <w:szCs w:val="24"/>
        </w:rPr>
        <w:t>for decrease dose is there a need for a decrease dose floor (akin to increase dose ceiling when increasing dose)</w:t>
      </w:r>
      <w:r>
        <w:rPr>
          <w:szCs w:val="24"/>
        </w:rPr>
        <w:t>.</w:t>
      </w:r>
      <w:r w:rsidR="00E82C9C">
        <w:rPr>
          <w:szCs w:val="24"/>
        </w:rPr>
        <w:t xml:space="preserve"> </w:t>
      </w:r>
      <w:r>
        <w:rPr>
          <w:szCs w:val="24"/>
        </w:rPr>
        <w:t xml:space="preserve">Added to Release/backlog.xls file </w:t>
      </w:r>
    </w:p>
    <w:p w14:paraId="379F73C7" w14:textId="48BB0B1C"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lastRenderedPageBreak/>
        <w:t xml:space="preserve">From clinical and </w:t>
      </w:r>
      <w:proofErr w:type="spellStart"/>
      <w:r w:rsidRPr="007D5E4F">
        <w:rPr>
          <w:rFonts w:ascii="Calibri" w:eastAsia="Times New Roman" w:hAnsi="Calibri" w:cs="Times New Roman"/>
          <w:szCs w:val="24"/>
        </w:rPr>
        <w:t>medsafe</w:t>
      </w:r>
      <w:proofErr w:type="spellEnd"/>
      <w:r w:rsidRPr="007D5E4F">
        <w:rPr>
          <w:rFonts w:ascii="Calibri" w:eastAsia="Times New Roman" w:hAnsi="Calibri" w:cs="Times New Roman"/>
          <w:szCs w:val="24"/>
        </w:rPr>
        <w:t xml:space="preserve"> meeting 6/26/2028)</w:t>
      </w:r>
      <w:r w:rsidR="00E82C9C">
        <w:rPr>
          <w:rFonts w:ascii="Calibri" w:eastAsia="Times New Roman" w:hAnsi="Calibri" w:cs="Times New Roman"/>
          <w:szCs w:val="24"/>
        </w:rPr>
        <w:t xml:space="preserve"> </w:t>
      </w:r>
      <w:r w:rsidR="00834A5E" w:rsidRPr="007D5E4F">
        <w:rPr>
          <w:rFonts w:ascii="Calibri" w:eastAsia="Times New Roman" w:hAnsi="Calibri" w:cs="Times New Roman"/>
          <w:szCs w:val="24"/>
        </w:rPr>
        <w:t>Consider date of prescription of DM med relative to session date or date recommendations are provided.</w:t>
      </w:r>
      <w:r w:rsidR="00E82C9C">
        <w:rPr>
          <w:rFonts w:ascii="Calibri" w:eastAsia="Times New Roman" w:hAnsi="Calibri" w:cs="Times New Roman"/>
          <w:szCs w:val="24"/>
        </w:rPr>
        <w:t xml:space="preserve"> </w:t>
      </w:r>
      <w:r w:rsidR="00834A5E" w:rsidRPr="007D5E4F">
        <w:rPr>
          <w:rFonts w:ascii="Calibri" w:eastAsia="Times New Roman" w:hAnsi="Calibri" w:cs="Times New Roman"/>
          <w:szCs w:val="24"/>
        </w:rPr>
        <w:t xml:space="preserve">Currently we do not do this, so patient could have received new med a few days ago, and CDS </w:t>
      </w:r>
      <w:proofErr w:type="gramStart"/>
      <w:r w:rsidR="00834A5E" w:rsidRPr="007D5E4F">
        <w:rPr>
          <w:rFonts w:ascii="Calibri" w:eastAsia="Times New Roman" w:hAnsi="Calibri" w:cs="Times New Roman"/>
          <w:szCs w:val="24"/>
        </w:rPr>
        <w:t>rec’s</w:t>
      </w:r>
      <w:proofErr w:type="gramEnd"/>
      <w:r w:rsidR="00834A5E" w:rsidRPr="007D5E4F">
        <w:rPr>
          <w:rFonts w:ascii="Calibri" w:eastAsia="Times New Roman" w:hAnsi="Calibri" w:cs="Times New Roman"/>
          <w:szCs w:val="24"/>
        </w:rPr>
        <w:t xml:space="preserve"> are pre-mature.</w:t>
      </w:r>
      <w:r w:rsidR="00E82C9C">
        <w:rPr>
          <w:rFonts w:ascii="Calibri" w:eastAsia="Times New Roman" w:hAnsi="Calibri" w:cs="Times New Roman"/>
          <w:szCs w:val="24"/>
        </w:rPr>
        <w:t xml:space="preserve"> </w:t>
      </w:r>
      <w:r w:rsidR="007209BD" w:rsidRPr="007D5E4F">
        <w:rPr>
          <w:rFonts w:ascii="Calibri" w:eastAsia="Times New Roman" w:hAnsi="Calibri" w:cs="Times New Roman"/>
          <w:szCs w:val="24"/>
        </w:rPr>
        <w:t>Need to consider:</w:t>
      </w:r>
    </w:p>
    <w:p w14:paraId="072A0C21" w14:textId="3445F259"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w:t>
      </w:r>
      <w:r w:rsidR="00E82C9C">
        <w:rPr>
          <w:rFonts w:ascii="Calibri" w:eastAsia="Times New Roman" w:hAnsi="Calibri" w:cs="Times New Roman"/>
          <w:szCs w:val="24"/>
        </w:rPr>
        <w:t xml:space="preserve"> </w:t>
      </w:r>
      <w:r w:rsidRPr="007D5E4F">
        <w:rPr>
          <w:rFonts w:ascii="Calibri" w:eastAsia="Times New Roman" w:hAnsi="Calibri" w:cs="Times New Roman"/>
          <w:szCs w:val="24"/>
        </w:rPr>
        <w:t>Date of prescription?</w:t>
      </w:r>
      <w:r w:rsidR="00E82C9C">
        <w:rPr>
          <w:rFonts w:ascii="Calibri" w:eastAsia="Times New Roman" w:hAnsi="Calibri" w:cs="Times New Roman"/>
          <w:szCs w:val="24"/>
        </w:rPr>
        <w:t xml:space="preserve"> </w:t>
      </w:r>
      <w:r w:rsidRPr="007D5E4F">
        <w:rPr>
          <w:rFonts w:ascii="Calibri" w:eastAsia="Times New Roman" w:hAnsi="Calibri" w:cs="Times New Roman"/>
          <w:szCs w:val="24"/>
        </w:rPr>
        <w:t>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3232D57E" w:rsidR="00C06CB7" w:rsidRPr="007D5E4F" w:rsidRDefault="00C06CB7" w:rsidP="00C06CB7">
      <w:pPr>
        <w:pStyle w:val="ListParagraph"/>
        <w:numPr>
          <w:ilvl w:val="0"/>
          <w:numId w:val="24"/>
        </w:numPr>
        <w:rPr>
          <w:szCs w:val="24"/>
        </w:rPr>
      </w:pPr>
      <w:r w:rsidRPr="007D5E4F">
        <w:rPr>
          <w:szCs w:val="24"/>
        </w:rPr>
        <w:t>From offline testing 7/10/2018 If patient is on metformin and metformin ER and glipizide and glipizide XL, issue recommendations.</w:t>
      </w:r>
      <w:r w:rsidR="00E82C9C">
        <w:rPr>
          <w:szCs w:val="24"/>
        </w:rPr>
        <w:t xml:space="preserve"> </w:t>
      </w:r>
      <w:r w:rsidRPr="007D5E4F">
        <w:rPr>
          <w:szCs w:val="24"/>
        </w:rPr>
        <w:t xml:space="preserve">These count at 4 meds, but really are only 2 meds (in two different drug classes) so can give </w:t>
      </w:r>
      <w:proofErr w:type="gramStart"/>
      <w:r w:rsidRPr="007D5E4F">
        <w:rPr>
          <w:szCs w:val="24"/>
        </w:rPr>
        <w:t>rec’s</w:t>
      </w:r>
      <w:proofErr w:type="gramEnd"/>
      <w:r w:rsidRPr="007D5E4F">
        <w:rPr>
          <w:szCs w:val="24"/>
        </w:rPr>
        <w:t>.</w:t>
      </w:r>
    </w:p>
    <w:p w14:paraId="7B7D9189" w14:textId="05613E30" w:rsidR="00AB1627" w:rsidRPr="007D5E4F" w:rsidRDefault="00AB1627" w:rsidP="00C06CB7">
      <w:pPr>
        <w:pStyle w:val="ListParagraph"/>
        <w:numPr>
          <w:ilvl w:val="0"/>
          <w:numId w:val="24"/>
        </w:numPr>
        <w:rPr>
          <w:szCs w:val="24"/>
        </w:rPr>
      </w:pPr>
      <w:r w:rsidRPr="007D5E4F">
        <w:rPr>
          <w:szCs w:val="24"/>
        </w:rPr>
        <w:t>From offline testing 7/10/2018.</w:t>
      </w:r>
      <w:r w:rsidR="00E82C9C">
        <w:rPr>
          <w:szCs w:val="24"/>
        </w:rPr>
        <w:t xml:space="preserve"> </w:t>
      </w:r>
      <w:r w:rsidRPr="007D5E4F">
        <w:rPr>
          <w:szCs w:val="24"/>
        </w:rPr>
        <w:t>Display low MPR message for encoded drugs if patient doesn’t receive rec’s and has old HbA1c</w:t>
      </w:r>
    </w:p>
    <w:p w14:paraId="5CD54BFA" w14:textId="2C3EBAB9" w:rsidR="00AB1627" w:rsidRPr="007D5E4F" w:rsidRDefault="00AB1627" w:rsidP="00C06CB7">
      <w:pPr>
        <w:pStyle w:val="ListParagraph"/>
        <w:numPr>
          <w:ilvl w:val="0"/>
          <w:numId w:val="24"/>
        </w:numPr>
        <w:rPr>
          <w:szCs w:val="24"/>
        </w:rPr>
      </w:pPr>
      <w:r w:rsidRPr="007D5E4F">
        <w:rPr>
          <w:szCs w:val="24"/>
        </w:rPr>
        <w:t xml:space="preserve"> From offline testing 7/10/2018.</w:t>
      </w:r>
      <w:r w:rsidR="00E82C9C">
        <w:rPr>
          <w:szCs w:val="24"/>
        </w:rPr>
        <w:t xml:space="preserve"> </w:t>
      </w:r>
      <w:r w:rsidRPr="007D5E4F">
        <w:rPr>
          <w:szCs w:val="24"/>
        </w:rPr>
        <w:t>Display low MPR message for encoded drugs if patient doesn’t receive rec’s and has active prescriptions of 3+ encoded meds.</w:t>
      </w:r>
    </w:p>
    <w:p w14:paraId="3E9E8E67" w14:textId="4F9221A7"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w:t>
      </w:r>
      <w:r w:rsidR="00E82C9C">
        <w:rPr>
          <w:szCs w:val="24"/>
        </w:rPr>
        <w:t xml:space="preserve"> </w:t>
      </w:r>
      <w:r w:rsidRPr="007D5E4F">
        <w:rPr>
          <w:szCs w:val="24"/>
        </w:rPr>
        <w:t>Mike request that we only recommend metformin; if metformin has absolute contra, then rec second line drugs.</w:t>
      </w:r>
    </w:p>
    <w:p w14:paraId="52FE33D4" w14:textId="1D3E736E" w:rsidR="000F1788" w:rsidRPr="007D5E4F" w:rsidRDefault="00EF5DD6" w:rsidP="00C06CB7">
      <w:pPr>
        <w:pStyle w:val="ListParagraph"/>
        <w:numPr>
          <w:ilvl w:val="0"/>
          <w:numId w:val="24"/>
        </w:numPr>
        <w:rPr>
          <w:szCs w:val="24"/>
        </w:rPr>
      </w:pPr>
      <w:bookmarkStart w:id="213" w:name="_Hlk529272924"/>
      <w:r w:rsidRPr="007D5E4F">
        <w:rPr>
          <w:szCs w:val="24"/>
        </w:rPr>
        <w:t xml:space="preserve">11/6/2018 </w:t>
      </w:r>
      <w:r w:rsidR="000F1788" w:rsidRPr="007D5E4F">
        <w:rPr>
          <w:szCs w:val="24"/>
        </w:rPr>
        <w:t xml:space="preserve">Update </w:t>
      </w:r>
      <w:proofErr w:type="spellStart"/>
      <w:r w:rsidR="000F1788" w:rsidRPr="007D5E4F">
        <w:rPr>
          <w:szCs w:val="24"/>
        </w:rPr>
        <w:t>loinc</w:t>
      </w:r>
      <w:proofErr w:type="spellEnd"/>
      <w:r w:rsidR="000F1788" w:rsidRPr="007D5E4F">
        <w:rPr>
          <w:szCs w:val="24"/>
        </w:rPr>
        <w:t xml:space="preserve"> codes for B12, then create message, if patient has Rx for metformin or metformin </w:t>
      </w:r>
      <w:r w:rsidR="00820223">
        <w:rPr>
          <w:szCs w:val="24"/>
        </w:rPr>
        <w:t>ER</w:t>
      </w:r>
      <w:r w:rsidR="000F1788" w:rsidRPr="007D5E4F">
        <w:rPr>
          <w:szCs w:val="24"/>
        </w:rPr>
        <w:t xml:space="preserve"> and B12 is older than 1 year, then issue message to order b12, </w:t>
      </w:r>
      <w:r w:rsidR="000F1788" w:rsidRPr="007D5E4F">
        <w:rPr>
          <w:strike/>
          <w:szCs w:val="24"/>
        </w:rPr>
        <w:t>order b12</w:t>
      </w:r>
      <w:r w:rsidR="000F1788" w:rsidRPr="007D5E4F">
        <w:rPr>
          <w:szCs w:val="24"/>
        </w:rPr>
        <w:t>.</w:t>
      </w:r>
    </w:p>
    <w:p w14:paraId="08498C3B" w14:textId="4E032C47" w:rsidR="00D9693C" w:rsidRPr="007D5E4F" w:rsidRDefault="00D9693C" w:rsidP="00C06CB7">
      <w:pPr>
        <w:pStyle w:val="ListParagraph"/>
        <w:numPr>
          <w:ilvl w:val="0"/>
          <w:numId w:val="24"/>
        </w:numPr>
        <w:rPr>
          <w:szCs w:val="24"/>
        </w:rPr>
      </w:pPr>
      <w:r w:rsidRPr="007D5E4F">
        <w:rPr>
          <w:szCs w:val="24"/>
        </w:rPr>
        <w:t>Clean up Bad Drug Partner for glipizide; Samson added slot “should prescribe at most one=true” for SU;</w:t>
      </w:r>
      <w:r w:rsidR="00E82C9C">
        <w:rPr>
          <w:szCs w:val="24"/>
        </w:rPr>
        <w:t xml:space="preserve"> </w:t>
      </w:r>
      <w:r w:rsidRPr="007D5E4F">
        <w:rPr>
          <w:szCs w:val="24"/>
        </w:rPr>
        <w:t>that -should- mean we don’t have to include other SU as bad drug partners for glipizide.</w:t>
      </w:r>
      <w:r w:rsidR="00E82C9C">
        <w:rPr>
          <w:szCs w:val="24"/>
        </w:rPr>
        <w:t xml:space="preserve"> </w:t>
      </w:r>
      <w:r w:rsidR="00937779" w:rsidRPr="007D5E4F">
        <w:rPr>
          <w:szCs w:val="24"/>
        </w:rPr>
        <w:t>Now only SU has this encoded.</w:t>
      </w:r>
    </w:p>
    <w:bookmarkEnd w:id="213"/>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64E32D59" w:rsidR="006E0198" w:rsidRPr="007D5E4F" w:rsidRDefault="006E0198" w:rsidP="006E0198">
      <w:pPr>
        <w:pStyle w:val="ListParagraph"/>
        <w:ind w:left="720"/>
      </w:pPr>
      <w:r w:rsidRPr="007D5E4F">
        <w:t>Semaglutide Doses are 0.25 mg/.5/1mg</w:t>
      </w:r>
      <w:r w:rsidR="00E82C9C">
        <w:t xml:space="preserve"> </w:t>
      </w:r>
      <w:r w:rsidRPr="007D5E4F">
        <w:t xml:space="preserve">syringe single use </w:t>
      </w:r>
    </w:p>
    <w:p w14:paraId="2581BB58" w14:textId="77777777" w:rsidR="006E0198" w:rsidRPr="007D5E4F" w:rsidRDefault="006E0198" w:rsidP="006E0198">
      <w:pPr>
        <w:pStyle w:val="ListParagraph"/>
        <w:ind w:left="720"/>
      </w:pPr>
      <w:r w:rsidRPr="007D5E4F">
        <w:t xml:space="preserve">Start .25 mg once </w:t>
      </w:r>
      <w:proofErr w:type="spellStart"/>
      <w:r w:rsidRPr="007D5E4F">
        <w:t>wk</w:t>
      </w:r>
      <w:proofErr w:type="spellEnd"/>
      <w:r w:rsidRPr="007D5E4F">
        <w:t xml:space="preserve"> for 4 </w:t>
      </w:r>
      <w:proofErr w:type="spellStart"/>
      <w:r w:rsidRPr="007D5E4F">
        <w:t>wks</w:t>
      </w:r>
      <w:proofErr w:type="spellEnd"/>
      <w:r w:rsidRPr="007D5E4F">
        <w:t xml:space="preserve">;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07F54A1A" w:rsidR="0090238C" w:rsidRPr="007D5E4F" w:rsidRDefault="0090238C" w:rsidP="0090238C">
      <w:pPr>
        <w:pStyle w:val="ListParagraph"/>
        <w:numPr>
          <w:ilvl w:val="0"/>
          <w:numId w:val="24"/>
        </w:numPr>
      </w:pPr>
      <w:r w:rsidRPr="007D5E4F">
        <w:t>3/14/2019</w:t>
      </w:r>
      <w:r w:rsidR="00E82C9C">
        <w:t xml:space="preserve"> </w:t>
      </w:r>
      <w:r w:rsidRPr="007D5E4F">
        <w:t>Semaglutide has max dose =0.0; increase dose ceiling=0.0, otherwise there will be an error thrown.</w:t>
      </w:r>
      <w:r w:rsidR="00E82C9C">
        <w:t xml:space="preserve"> </w:t>
      </w:r>
      <w:r w:rsidRPr="007D5E4F">
        <w:t>Check for drugs with dose&gt;max dose excludes semaglutide.</w:t>
      </w:r>
      <w:r w:rsidR="00E82C9C">
        <w:t xml:space="preserve"> </w:t>
      </w:r>
      <w:r w:rsidRPr="007D5E4F">
        <w:t xml:space="preserve">When dose info added for </w:t>
      </w:r>
      <w:proofErr w:type="spellStart"/>
      <w:r w:rsidRPr="007D5E4F">
        <w:t>semaglutide</w:t>
      </w:r>
      <w:proofErr w:type="spellEnd"/>
      <w:r w:rsidRPr="007D5E4F">
        <w:t xml:space="preserve"> in </w:t>
      </w:r>
      <w:proofErr w:type="spellStart"/>
      <w:r w:rsidRPr="007D5E4F">
        <w:t>db</w:t>
      </w:r>
      <w:proofErr w:type="spellEnd"/>
      <w:r w:rsidRPr="007D5E4F">
        <w:t xml:space="preserve"> as well as KB, then this exclusion should be removed.</w:t>
      </w:r>
      <w:r w:rsidR="00E82C9C">
        <w:t xml:space="preserve"> </w:t>
      </w:r>
      <w:r w:rsidRPr="007D5E4F">
        <w:t xml:space="preserve">Have kept original </w:t>
      </w:r>
      <w:proofErr w:type="spellStart"/>
      <w:r w:rsidRPr="007D5E4F">
        <w:t>StrucQuery,QueryResultCriterion,VariableValueSet</w:t>
      </w:r>
      <w:proofErr w:type="spellEnd"/>
      <w:r w:rsidRPr="007D5E4F">
        <w:t xml:space="preserve"> in KB.</w:t>
      </w:r>
    </w:p>
    <w:p w14:paraId="450BD02A" w14:textId="450E82EE" w:rsidR="00952C1E" w:rsidRPr="007D5E4F" w:rsidRDefault="00952C1E" w:rsidP="00952C1E">
      <w:pPr>
        <w:pStyle w:val="ListParagraph"/>
        <w:numPr>
          <w:ilvl w:val="0"/>
          <w:numId w:val="24"/>
        </w:numPr>
      </w:pPr>
      <w:r w:rsidRPr="007D5E4F">
        <w:lastRenderedPageBreak/>
        <w:t>3/21/2019:</w:t>
      </w:r>
      <w:r w:rsidR="00E82C9C">
        <w:t xml:space="preserve"> </w:t>
      </w:r>
      <w:r w:rsidR="00D46DB7">
        <w:t>Add third line drugs to algorithm.</w:t>
      </w:r>
      <w:r w:rsidR="00E82C9C">
        <w:t xml:space="preserve"> </w:t>
      </w:r>
      <w:proofErr w:type="spellStart"/>
      <w:r w:rsidRPr="007D5E4F">
        <w:t>empa</w:t>
      </w:r>
      <w:proofErr w:type="spellEnd"/>
      <w:r w:rsidRPr="007D5E4F">
        <w:t xml:space="preserve"> and </w:t>
      </w:r>
      <w:proofErr w:type="spellStart"/>
      <w:r w:rsidRPr="007D5E4F">
        <w:t>semaglutide</w:t>
      </w:r>
      <w:proofErr w:type="spellEnd"/>
      <w:r w:rsidRPr="007D5E4F">
        <w:t xml:space="preserve"> are third line drugs for patients without CVD.</w:t>
      </w:r>
      <w:r w:rsidR="00E82C9C">
        <w:t xml:space="preserve"> </w:t>
      </w:r>
      <w:proofErr w:type="spellStart"/>
      <w:r w:rsidRPr="007D5E4F">
        <w:t>Drug_usage</w:t>
      </w:r>
      <w:proofErr w:type="spellEnd"/>
      <w:r w:rsidRPr="007D5E4F">
        <w:t xml:space="preserve"> class exists, without “</w:t>
      </w:r>
      <w:proofErr w:type="spellStart"/>
      <w:r w:rsidRPr="007D5E4F">
        <w:t>is_third_line_drug</w:t>
      </w:r>
      <w:proofErr w:type="spellEnd"/>
      <w:r w:rsidRPr="007D5E4F">
        <w:t>”.</w:t>
      </w:r>
      <w:r w:rsidR="00E82C9C">
        <w:t xml:space="preserve"> </w:t>
      </w:r>
      <w:r w:rsidRPr="007D5E4F">
        <w:t>To add 3</w:t>
      </w:r>
      <w:r w:rsidRPr="007D5E4F">
        <w:rPr>
          <w:vertAlign w:val="superscript"/>
        </w:rPr>
        <w:t xml:space="preserve">rd </w:t>
      </w:r>
      <w:r w:rsidRPr="007D5E4F">
        <w:t xml:space="preserve">line drugs to the algorithm, need more </w:t>
      </w:r>
      <w:proofErr w:type="spellStart"/>
      <w:r w:rsidRPr="007D5E4F">
        <w:t>ActionChoice’s</w:t>
      </w:r>
      <w:proofErr w:type="spellEnd"/>
      <w:r w:rsidRPr="007D5E4F">
        <w:t xml:space="preserve"> with </w:t>
      </w:r>
      <w:proofErr w:type="spellStart"/>
      <w:r w:rsidRPr="007D5E4F">
        <w:t>EvaluateStarts</w:t>
      </w:r>
      <w:proofErr w:type="spellEnd"/>
      <w:r w:rsidRPr="007D5E4F">
        <w:t xml:space="preserve"> in the algorithm.</w:t>
      </w:r>
    </w:p>
    <w:p w14:paraId="4EC67590" w14:textId="35C17F9A" w:rsidR="009939EF" w:rsidRDefault="009939EF" w:rsidP="009939EF">
      <w:pPr>
        <w:pStyle w:val="ListParagraph"/>
        <w:numPr>
          <w:ilvl w:val="0"/>
          <w:numId w:val="24"/>
        </w:numPr>
      </w:pPr>
      <w:r>
        <w:t xml:space="preserve"> </w:t>
      </w:r>
      <w:r w:rsidR="002556F8">
        <w:t>DONE 5/2/2019</w:t>
      </w:r>
      <w:r w:rsidR="00E82C9C">
        <w:t xml:space="preserve"> </w:t>
      </w:r>
      <w:r w:rsidR="002556F8">
        <w:t xml:space="preserve"> </w:t>
      </w:r>
      <w:r w:rsidR="00D21719">
        <w:t xml:space="preserve">4/9/2019 </w:t>
      </w:r>
      <w:r>
        <w:t xml:space="preserve">We issue the following message </w:t>
      </w:r>
      <w:r w:rsidRPr="007D5E4F">
        <w:t>when the patient has an active prescription for metformin, empagliflozin,</w:t>
      </w:r>
      <w:r w:rsidR="00E82C9C">
        <w:t xml:space="preserve"> </w:t>
      </w:r>
      <w:r w:rsidRPr="007D5E4F">
        <w:t xml:space="preserve">alogliptin or saxagliptin </w:t>
      </w:r>
    </w:p>
    <w:p w14:paraId="2E98F765" w14:textId="16B3B6CB" w:rsidR="009939EF" w:rsidRDefault="009939EF" w:rsidP="009939EF">
      <w:pPr>
        <w:pStyle w:val="ListParagraph"/>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are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r w:rsidRPr="00C84A6F">
        <w:t xml:space="preserve">Pt has Rx </w:t>
      </w:r>
      <w:proofErr w:type="spellStart"/>
      <w:r w:rsidRPr="00C84A6F">
        <w:t>for</w:t>
      </w:r>
      <w:r>
        <w:t>?medContraDialysis</w:t>
      </w:r>
      <w:proofErr w:type="spellEnd"/>
      <w:r w:rsidRPr="00C84A6F">
        <w:t xml:space="preserve">. If </w:t>
      </w:r>
      <w:proofErr w:type="spellStart"/>
      <w:r w:rsidRPr="00C84A6F">
        <w:t>pt</w:t>
      </w:r>
      <w:proofErr w:type="spellEnd"/>
      <w:r w:rsidRPr="00C84A6F">
        <w:t xml:space="preserve"> on dialysis, th</w:t>
      </w:r>
      <w:r>
        <w:t>is</w:t>
      </w:r>
      <w:r w:rsidRPr="00C84A6F">
        <w:t xml:space="preserve"> meds are contraindicated.</w:t>
      </w:r>
      <w:r>
        <w:t>”</w:t>
      </w:r>
    </w:p>
    <w:p w14:paraId="61C46EED" w14:textId="76A40AA6" w:rsidR="009939EF" w:rsidRDefault="009939EF" w:rsidP="009939EF">
      <w:pPr>
        <w:ind w:left="720"/>
      </w:pPr>
      <w:r>
        <w:t>Where ?</w:t>
      </w:r>
      <w:proofErr w:type="spellStart"/>
      <w:r>
        <w:t>medContraDialysis</w:t>
      </w:r>
      <w:proofErr w:type="spellEnd"/>
      <w:r>
        <w:t xml:space="preserve"> is metformin, </w:t>
      </w:r>
      <w:r w:rsidRPr="009939EF">
        <w:t>empagliflozin</w:t>
      </w:r>
      <w:r>
        <w:t>, alogliptin or saxagliptin.</w:t>
      </w:r>
    </w:p>
    <w:p w14:paraId="3DF49CF9" w14:textId="5050BDD9" w:rsidR="00E06D0B" w:rsidRDefault="00CD212D" w:rsidP="002556F8">
      <w:pPr>
        <w:pStyle w:val="ListParagraph"/>
        <w:numPr>
          <w:ilvl w:val="0"/>
          <w:numId w:val="24"/>
        </w:numPr>
      </w:pPr>
      <w:r>
        <w:t xml:space="preserve">5/31/2018 </w:t>
      </w:r>
      <w:r w:rsidR="00E06D0B">
        <w:t>Mike requested that NPH Insulin be removed as separate concept from Insulin because there are many different kinds of insulin; this means that NPH insulin needs to be mapped to insulin.</w:t>
      </w:r>
      <w:r w:rsidR="00E82C9C">
        <w:t xml:space="preserve"> </w:t>
      </w:r>
      <w:r w:rsidR="00E06D0B">
        <w:t xml:space="preserve">However, the KB currently has </w:t>
      </w:r>
      <w:r w:rsidR="00AD6AE9">
        <w:t xml:space="preserve">(but is not using in the current Management Guideline) </w:t>
      </w:r>
      <w:r w:rsidR="00E06D0B">
        <w:t>Presence of NPH Insulin</w:t>
      </w:r>
      <w:r w:rsidR="00AD6AE9">
        <w:t xml:space="preserve"> as an Absolute Contraindication to repaglinide.</w:t>
      </w:r>
      <w:r w:rsidR="00E82C9C">
        <w:t xml:space="preserve"> </w:t>
      </w:r>
      <w:r w:rsidR="00AD6AE9">
        <w:t>Check that this is not correct or not needed.</w:t>
      </w:r>
      <w:r w:rsidR="00E82C9C">
        <w:t xml:space="preserve"> </w:t>
      </w:r>
      <w:r w:rsidR="00AD6AE9">
        <w:t>Repaglinide is now a non-encoded med, so no impact.</w:t>
      </w:r>
    </w:p>
    <w:p w14:paraId="61D12991" w14:textId="69311B26" w:rsidR="005007D5" w:rsidRDefault="005007D5" w:rsidP="002556F8">
      <w:pPr>
        <w:pStyle w:val="ListParagraph"/>
        <w:numPr>
          <w:ilvl w:val="0"/>
          <w:numId w:val="24"/>
        </w:numPr>
      </w:pPr>
      <w:r>
        <w:t xml:space="preserve">5/6/2019 (data input) Import outside labs, in particular HbA1c, contained in </w:t>
      </w:r>
      <w:proofErr w:type="spellStart"/>
      <w:r>
        <w:t>HealthFactor</w:t>
      </w:r>
      <w:proofErr w:type="spellEnd"/>
      <w:r>
        <w:t xml:space="preserve"> tables.</w:t>
      </w:r>
    </w:p>
    <w:p w14:paraId="0E396B5C" w14:textId="686ABC92" w:rsidR="002556F8" w:rsidRDefault="002556F8" w:rsidP="002556F8">
      <w:pPr>
        <w:pStyle w:val="ListParagraph"/>
        <w:numPr>
          <w:ilvl w:val="0"/>
          <w:numId w:val="24"/>
        </w:numPr>
      </w:pPr>
      <w:r>
        <w:t>Clean up Rules doc</w:t>
      </w:r>
    </w:p>
    <w:p w14:paraId="5F0BF50B" w14:textId="0B3A9972" w:rsidR="002556F8" w:rsidRDefault="002556F8" w:rsidP="002556F8">
      <w:pPr>
        <w:pStyle w:val="ListParagraph"/>
        <w:numPr>
          <w:ilvl w:val="1"/>
          <w:numId w:val="24"/>
        </w:numPr>
      </w:pPr>
      <w:r>
        <w:t xml:space="preserve">Change location of Appendix M to be before References and Wish list/To </w:t>
      </w:r>
      <w:proofErr w:type="gramStart"/>
      <w:r>
        <w:t>do’s</w:t>
      </w:r>
      <w:proofErr w:type="gramEnd"/>
      <w:r>
        <w:t>.</w:t>
      </w:r>
      <w:r w:rsidR="00E82C9C">
        <w:t xml:space="preserve"> </w:t>
      </w:r>
      <w:r>
        <w:t xml:space="preserve">But this means </w:t>
      </w:r>
      <w:r w:rsidR="00CA583D">
        <w:t>links</w:t>
      </w:r>
      <w:r>
        <w:t xml:space="preserve"> within the text</w:t>
      </w:r>
      <w:r w:rsidR="00775B33">
        <w:t xml:space="preserve"> to those </w:t>
      </w:r>
      <w:r w:rsidR="00CA583D">
        <w:t>latter two sections need to be updated (no links to Appendix M added for this reason).</w:t>
      </w:r>
      <w:r w:rsidR="00E82C9C">
        <w:t xml:space="preserve"> </w:t>
      </w:r>
      <w:r w:rsidR="00CA583D">
        <w:t>Then add links within text of Appendix M.</w:t>
      </w:r>
    </w:p>
    <w:p w14:paraId="2F2D12BB" w14:textId="3D212D82" w:rsidR="00CA583D" w:rsidRDefault="00CA583D" w:rsidP="002556F8">
      <w:pPr>
        <w:pStyle w:val="ListParagraph"/>
        <w:numPr>
          <w:ilvl w:val="1"/>
          <w:numId w:val="24"/>
        </w:numPr>
      </w:pPr>
      <w:r>
        <w:t>Add all messages to this Rules doc and update text to be consistent with current KB and/or SQL (note blocked SQL messages may be changing soon).</w:t>
      </w:r>
      <w:r w:rsidR="00E82C9C">
        <w:t xml:space="preserve"> </w:t>
      </w:r>
      <w:r>
        <w:t>Need to create Messages section and put all messages there.</w:t>
      </w:r>
      <w:r w:rsidR="00E82C9C">
        <w:t xml:space="preserve"> </w:t>
      </w:r>
      <w:r>
        <w:t>Follow model in HTN 2014 Rules doc; removed messages from “Encoded drugs” section and put in Messages section, with Indications, Contraindications duplicated.</w:t>
      </w:r>
      <w:r w:rsidR="00E82C9C">
        <w:t xml:space="preserve"> </w:t>
      </w:r>
      <w:r>
        <w:t>The Rules doc was originally for offline testing/physician review which did NOT test messages.</w:t>
      </w:r>
    </w:p>
    <w:p w14:paraId="2409DC2D" w14:textId="4FE31D43" w:rsidR="003F5891" w:rsidRPr="007D5E4F" w:rsidRDefault="003F5891" w:rsidP="002556F8">
      <w:pPr>
        <w:pStyle w:val="ListParagraph"/>
        <w:numPr>
          <w:ilvl w:val="1"/>
          <w:numId w:val="24"/>
        </w:numPr>
      </w:pPr>
      <w:r>
        <w:t>Limitations should be its own section i.e., add heading 2.3 Limitations; right now, this means a re-format of the TOC.</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rsidP="002B6D1A">
      <w:pPr>
        <w:pStyle w:val="ListParagraph"/>
        <w:ind w:left="720"/>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4C076D89" w:rsidR="00144079" w:rsidRPr="00974DEE" w:rsidRDefault="00431183" w:rsidP="00974DEE">
      <w:pPr>
        <w:pStyle w:val="Heading1"/>
        <w:numPr>
          <w:ilvl w:val="0"/>
          <w:numId w:val="3"/>
        </w:numPr>
        <w:ind w:left="1440" w:hanging="1440"/>
      </w:pPr>
      <w:bookmarkStart w:id="214" w:name="_Toc10520189"/>
      <w:bookmarkStart w:id="215" w:name="_Hlk5884131"/>
      <w:r w:rsidRPr="00974DEE">
        <w:t>Clinical Dashboard Selection Criteria</w:t>
      </w:r>
      <w:bookmarkEnd w:id="214"/>
    </w:p>
    <w:p w14:paraId="67B43193" w14:textId="1014E7BC" w:rsidR="004B02C6" w:rsidRDefault="00431183" w:rsidP="00AF6F84">
      <w:r>
        <w:t>Patients are included</w:t>
      </w:r>
      <w:r w:rsidR="004B02C6">
        <w:t xml:space="preserve"> by the Clinical Dashboard</w:t>
      </w:r>
      <w:r>
        <w:t xml:space="preserve"> if </w:t>
      </w:r>
      <w:r w:rsidR="004B02C6">
        <w:t>they have</w:t>
      </w:r>
    </w:p>
    <w:p w14:paraId="1B407EBA" w14:textId="144A5D9F" w:rsidR="00594F74" w:rsidRDefault="00431183" w:rsidP="00AF6F84">
      <w:pPr>
        <w:pStyle w:val="ListParagraph"/>
        <w:numPr>
          <w:ilvl w:val="0"/>
          <w:numId w:val="6"/>
        </w:numPr>
      </w:pPr>
      <w:r>
        <w:t>a</w:t>
      </w:r>
      <w:r w:rsidR="004B02C6">
        <w:t>n</w:t>
      </w:r>
      <w:r>
        <w:t xml:space="preserve"> </w:t>
      </w:r>
      <w:r w:rsidR="004B02C6">
        <w:t>R</w:t>
      </w:r>
      <w:r>
        <w:t>x of DM drugs</w:t>
      </w:r>
      <w:r w:rsidR="00594F74">
        <w:rPr>
          <w:rStyle w:val="FootnoteReference"/>
        </w:rPr>
        <w:footnoteReference w:id="10"/>
      </w:r>
      <w:r>
        <w:t xml:space="preserve"> </w:t>
      </w:r>
    </w:p>
    <w:p w14:paraId="062BBDA8" w14:textId="513FE4FC" w:rsidR="004B02C6" w:rsidRDefault="004B02C6" w:rsidP="00AF6F84">
      <w:pPr>
        <w:pStyle w:val="ListParagraph"/>
        <w:ind w:left="720"/>
      </w:pPr>
      <w:r>
        <w:t>OR</w:t>
      </w:r>
    </w:p>
    <w:p w14:paraId="17D31DDB" w14:textId="4A1D2426" w:rsidR="00983552" w:rsidRDefault="00983552" w:rsidP="00AF6F84">
      <w:pPr>
        <w:pStyle w:val="ListParagraph"/>
        <w:numPr>
          <w:ilvl w:val="0"/>
          <w:numId w:val="6"/>
        </w:numPr>
      </w:pPr>
      <w:r>
        <w:t>an ICD9/10 code for DM that is not excluded (list below) that is active on the patient problem list</w:t>
      </w:r>
    </w:p>
    <w:p w14:paraId="4F060846" w14:textId="5EE80203" w:rsidR="00983552" w:rsidRDefault="00983552" w:rsidP="00AF6F84">
      <w:pPr>
        <w:pStyle w:val="ListParagraph"/>
        <w:ind w:left="720"/>
      </w:pPr>
      <w:r>
        <w:t>OR</w:t>
      </w:r>
    </w:p>
    <w:p w14:paraId="3024FAF4" w14:textId="77777777" w:rsidR="00AF6F84" w:rsidRDefault="004B02C6" w:rsidP="00AF6F84">
      <w:pPr>
        <w:pStyle w:val="ListParagraph"/>
        <w:numPr>
          <w:ilvl w:val="0"/>
          <w:numId w:val="6"/>
        </w:numPr>
      </w:pPr>
      <w:r>
        <w:t>an ICD9/10 code for DM that is not excluded (list below) in the past 2 years derived from</w:t>
      </w:r>
    </w:p>
    <w:p w14:paraId="13965308" w14:textId="77777777" w:rsidR="00AF6F84" w:rsidRDefault="004B02C6" w:rsidP="00AF6F84">
      <w:pPr>
        <w:pStyle w:val="ListParagraph"/>
        <w:numPr>
          <w:ilvl w:val="1"/>
          <w:numId w:val="6"/>
        </w:numPr>
      </w:pPr>
      <w:r>
        <w:t>two outpatient encounters OR</w:t>
      </w:r>
    </w:p>
    <w:p w14:paraId="19DB2BB7" w14:textId="77777777" w:rsidR="00AF6F84" w:rsidRDefault="004B02C6" w:rsidP="00AF6F84">
      <w:pPr>
        <w:pStyle w:val="ListParagraph"/>
        <w:numPr>
          <w:ilvl w:val="1"/>
          <w:numId w:val="6"/>
        </w:numPr>
      </w:pPr>
      <w:r>
        <w:t>VA inpatient diagnosis (primary or secondary) OR</w:t>
      </w:r>
    </w:p>
    <w:p w14:paraId="06F37ABE" w14:textId="293964C2" w:rsidR="004B02C6" w:rsidRDefault="004B02C6" w:rsidP="00AF6F84">
      <w:pPr>
        <w:pStyle w:val="ListParagraph"/>
        <w:numPr>
          <w:ilvl w:val="1"/>
          <w:numId w:val="6"/>
        </w:numPr>
      </w:pPr>
      <w:r>
        <w:t>Fee Basis Inpatient stay</w:t>
      </w:r>
    </w:p>
    <w:p w14:paraId="150CC750" w14:textId="4FC075BB" w:rsidR="004B02C6" w:rsidRPr="00AF6F84" w:rsidRDefault="000825C2" w:rsidP="00AF6F84">
      <w:r w:rsidRPr="00AF6F84">
        <w:t>The Clinical</w:t>
      </w:r>
      <w:r w:rsidR="004B02C6" w:rsidRPr="00AF6F84">
        <w:t xml:space="preserve"> Dashboard </w:t>
      </w:r>
      <w:r w:rsidRPr="00AF6F84">
        <w:t xml:space="preserve">uses these criteria to </w:t>
      </w:r>
      <w:r w:rsidR="004B02C6" w:rsidRPr="00AF6F84">
        <w:t xml:space="preserve">provide the initial list of </w:t>
      </w:r>
      <w:r w:rsidRPr="00AF6F84">
        <w:t xml:space="preserve">DM </w:t>
      </w:r>
      <w:r w:rsidR="004B02C6" w:rsidRPr="00AF6F84">
        <w:t xml:space="preserve">patients </w:t>
      </w:r>
      <w:r w:rsidRPr="00AF6F84">
        <w:t>for evaluation by the CDS.</w:t>
      </w:r>
      <w:r w:rsidR="00E82C9C">
        <w:t xml:space="preserve"> </w:t>
      </w:r>
      <w:r w:rsidRPr="00AF6F84">
        <w:t xml:space="preserve">Note that </w:t>
      </w:r>
      <w:r w:rsidR="004B02C6" w:rsidRPr="00AF6F84">
        <w:t xml:space="preserve">there is a two year time frame for the </w:t>
      </w:r>
      <w:r w:rsidR="00983552" w:rsidRPr="00AF6F84">
        <w:t xml:space="preserve">some of the </w:t>
      </w:r>
      <w:r w:rsidR="004B02C6" w:rsidRPr="00AF6F84">
        <w:t>Dx and ICD codes for DM includes Type 1 Diabete</w:t>
      </w:r>
      <w:r w:rsidRPr="00AF6F84">
        <w:t xml:space="preserve">s, as well as Diabetes of unspecified type (in the ICD code) and </w:t>
      </w:r>
      <w:r w:rsidR="00AE7536" w:rsidRPr="00AF6F84">
        <w:t>diseases that are indicative of DM</w:t>
      </w:r>
      <w:r w:rsidR="0096318B" w:rsidRPr="00AF6F84">
        <w:t xml:space="preserve"> (</w:t>
      </w:r>
      <w:r w:rsidR="00453FBA" w:rsidRPr="00AF6F84">
        <w:t>“DM equivalent</w:t>
      </w:r>
      <w:r w:rsidR="0042501A" w:rsidRPr="00AF6F84">
        <w:t xml:space="preserve"> disease</w:t>
      </w:r>
      <w:r w:rsidR="00453FBA" w:rsidRPr="00AF6F84">
        <w:t>”)</w:t>
      </w:r>
      <w:r w:rsidR="00AE7536" w:rsidRPr="00AF6F84">
        <w:t>, but are not DM.</w:t>
      </w:r>
    </w:p>
    <w:p w14:paraId="2B220906" w14:textId="10761D42" w:rsidR="004B02C6" w:rsidRPr="00AF6F84" w:rsidRDefault="00983552" w:rsidP="00AF6F84">
      <w:proofErr w:type="spellStart"/>
      <w:r w:rsidRPr="00AF6F84">
        <w:t>Medsafe</w:t>
      </w:r>
      <w:proofErr w:type="spellEnd"/>
      <w:r w:rsidRPr="00AF6F84">
        <w:t xml:space="preserve"> CDS extracts all active prescriptions </w:t>
      </w:r>
      <w:r w:rsidR="00AE7536" w:rsidRPr="00AF6F84">
        <w:t>and is consistent with the Dashboard.</w:t>
      </w:r>
      <w:r w:rsidR="00E82C9C">
        <w:t xml:space="preserve"> </w:t>
      </w:r>
      <w:r w:rsidR="00AE7536" w:rsidRPr="00AF6F84">
        <w:t xml:space="preserve">In contrast, </w:t>
      </w:r>
      <w:proofErr w:type="spellStart"/>
      <w:r w:rsidR="00AE7536" w:rsidRPr="00AF6F84">
        <w:t>Medsafe</w:t>
      </w:r>
      <w:proofErr w:type="spellEnd"/>
      <w:r w:rsidR="00AE7536" w:rsidRPr="00AF6F84">
        <w:t xml:space="preserve"> CDS extracts all </w:t>
      </w:r>
      <w:r w:rsidRPr="00AF6F84">
        <w:t>ICD data that is needed by EON</w:t>
      </w:r>
      <w:r w:rsidR="00AE7536" w:rsidRPr="00AF6F84">
        <w:t xml:space="preserve"> (independent of performance measures)</w:t>
      </w:r>
      <w:r w:rsidRPr="00AF6F84">
        <w:t xml:space="preserve">; </w:t>
      </w:r>
      <w:r w:rsidR="00AE7536" w:rsidRPr="00AF6F84">
        <w:t xml:space="preserve">and </w:t>
      </w:r>
      <w:r w:rsidRPr="00AF6F84">
        <w:t xml:space="preserve">there is no time limit on </w:t>
      </w:r>
      <w:r w:rsidR="00C26697" w:rsidRPr="00AF6F84">
        <w:t>the ICD codes</w:t>
      </w:r>
      <w:r w:rsidRPr="00AF6F84">
        <w:t>. The ICD codes are de</w:t>
      </w:r>
      <w:r w:rsidR="00C26697" w:rsidRPr="00AF6F84">
        <w:t>r</w:t>
      </w:r>
      <w:r w:rsidRPr="00AF6F84">
        <w:t>ived from the problem list, as well as VA encounters (visits)</w:t>
      </w:r>
      <w:r w:rsidR="00C26697" w:rsidRPr="00AF6F84">
        <w:t>, as well as VA inpatient Dx.</w:t>
      </w:r>
      <w:r w:rsidR="00E82C9C">
        <w:t xml:space="preserve"> </w:t>
      </w:r>
      <w:r w:rsidR="00C26697" w:rsidRPr="00AF6F84">
        <w:t>But, ICD from “Fee Basis Inpatient stay” are not loaded.</w:t>
      </w:r>
      <w:bookmarkEnd w:id="215"/>
    </w:p>
    <w:p w14:paraId="235D9AED" w14:textId="1221B9F3" w:rsidR="00AC030F" w:rsidRPr="00AF6F84" w:rsidRDefault="00AE7536" w:rsidP="00AF6F84">
      <w:r w:rsidRPr="00AF6F84">
        <w:t xml:space="preserve">The ICD codes use by the Dashboard are listed below, with Diabetes inclusion codes listed first (first column=Diabetes); and Diabetes exclusion codes listed next (first column=Diabetes </w:t>
      </w:r>
      <w:r w:rsidRPr="00AF6F84">
        <w:lastRenderedPageBreak/>
        <w:t>Exclusion).</w:t>
      </w:r>
      <w:r w:rsidR="00E82C9C">
        <w:t xml:space="preserve"> </w:t>
      </w:r>
      <w:r w:rsidRPr="00AF6F84">
        <w:t xml:space="preserve">Note that many for the first few rows of the inclusion list </w:t>
      </w:r>
      <w:proofErr w:type="gramStart"/>
      <w:r w:rsidRPr="00AF6F84">
        <w:t>is</w:t>
      </w:r>
      <w:proofErr w:type="gramEnd"/>
      <w:r w:rsidRPr="00AF6F84">
        <w:t xml:space="preserve"> also listed in the exclusion list; this means that these codes are excluded.</w:t>
      </w:r>
    </w:p>
    <w:p w14:paraId="6ACCA961" w14:textId="7244266B" w:rsidR="00AC030F" w:rsidRDefault="00AE7536" w:rsidP="004B02C6">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w:t>
      </w:r>
      <w:r w:rsidR="00E82C9C">
        <w:t xml:space="preserve"> </w:t>
      </w:r>
      <w:r w:rsidR="002A6293">
        <w:t xml:space="preserve">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070"/>
        <w:gridCol w:w="9016"/>
      </w:tblGrid>
      <w:tr w:rsidR="00CB7244" w:rsidRPr="00AF6F84" w14:paraId="6304B4BA" w14:textId="77777777" w:rsidTr="000825C2">
        <w:trPr>
          <w:trHeight w:val="300"/>
        </w:trPr>
        <w:tc>
          <w:tcPr>
            <w:tcW w:w="2274" w:type="dxa"/>
            <w:shd w:val="clear" w:color="auto" w:fill="auto"/>
            <w:hideMark/>
          </w:tcPr>
          <w:p w14:paraId="47E5AD27" w14:textId="77777777" w:rsidR="00CB7244" w:rsidRPr="00AF6F84" w:rsidRDefault="00CB7244" w:rsidP="00AF6F84">
            <w:r w:rsidRPr="00AF6F84">
              <w:t>Diabetes</w:t>
            </w:r>
          </w:p>
        </w:tc>
        <w:tc>
          <w:tcPr>
            <w:tcW w:w="1070" w:type="dxa"/>
            <w:shd w:val="clear" w:color="auto" w:fill="auto"/>
            <w:hideMark/>
          </w:tcPr>
          <w:p w14:paraId="51309259" w14:textId="77777777" w:rsidR="00CB7244" w:rsidRPr="00AF6F84" w:rsidRDefault="00CB7244" w:rsidP="00AF6F84">
            <w:r w:rsidRPr="00AF6F84">
              <w:t>E08.00</w:t>
            </w:r>
          </w:p>
        </w:tc>
        <w:tc>
          <w:tcPr>
            <w:tcW w:w="9016" w:type="dxa"/>
            <w:shd w:val="clear" w:color="auto" w:fill="auto"/>
            <w:hideMark/>
          </w:tcPr>
          <w:p w14:paraId="4F6B50B9" w14:textId="77777777" w:rsidR="00CB7244" w:rsidRPr="00AF6F84" w:rsidRDefault="00CB7244" w:rsidP="00AF6F84">
            <w:r w:rsidRPr="00AF6F84">
              <w:t>Diabetes mellitus due to underlying condition with hyperosmolarity without nonketotic hyperglycemic-hyperosmolar coma (NKHHC)</w:t>
            </w:r>
          </w:p>
        </w:tc>
      </w:tr>
      <w:tr w:rsidR="00CB7244" w:rsidRPr="00AF6F84" w14:paraId="787DCA93" w14:textId="77777777" w:rsidTr="000825C2">
        <w:trPr>
          <w:trHeight w:val="300"/>
        </w:trPr>
        <w:tc>
          <w:tcPr>
            <w:tcW w:w="2274" w:type="dxa"/>
            <w:shd w:val="clear" w:color="auto" w:fill="auto"/>
            <w:hideMark/>
          </w:tcPr>
          <w:p w14:paraId="46963683" w14:textId="77777777" w:rsidR="00CB7244" w:rsidRPr="00AF6F84" w:rsidRDefault="00CB7244" w:rsidP="00AF6F84">
            <w:r w:rsidRPr="00AF6F84">
              <w:t>Diabetes</w:t>
            </w:r>
          </w:p>
        </w:tc>
        <w:tc>
          <w:tcPr>
            <w:tcW w:w="1070" w:type="dxa"/>
            <w:shd w:val="clear" w:color="auto" w:fill="auto"/>
            <w:hideMark/>
          </w:tcPr>
          <w:p w14:paraId="0BB60B7F" w14:textId="77777777" w:rsidR="00CB7244" w:rsidRPr="00AF6F84" w:rsidRDefault="00CB7244" w:rsidP="00AF6F84">
            <w:r w:rsidRPr="00AF6F84">
              <w:t>E08.01</w:t>
            </w:r>
          </w:p>
        </w:tc>
        <w:tc>
          <w:tcPr>
            <w:tcW w:w="9016" w:type="dxa"/>
            <w:shd w:val="clear" w:color="auto" w:fill="auto"/>
            <w:hideMark/>
          </w:tcPr>
          <w:p w14:paraId="61E3BAB0" w14:textId="77777777" w:rsidR="00CB7244" w:rsidRPr="00AF6F84" w:rsidRDefault="00CB7244" w:rsidP="00AF6F84">
            <w:r w:rsidRPr="00AF6F84">
              <w:t>Diabetes mellitus due to underlying condition with hyperosmolarity with coma</w:t>
            </w:r>
          </w:p>
        </w:tc>
      </w:tr>
      <w:tr w:rsidR="00CB7244" w:rsidRPr="00AF6F84" w14:paraId="12E41B0B" w14:textId="77777777" w:rsidTr="000825C2">
        <w:trPr>
          <w:trHeight w:val="300"/>
        </w:trPr>
        <w:tc>
          <w:tcPr>
            <w:tcW w:w="2274" w:type="dxa"/>
            <w:shd w:val="clear" w:color="auto" w:fill="auto"/>
            <w:hideMark/>
          </w:tcPr>
          <w:p w14:paraId="0CD1650A" w14:textId="77777777" w:rsidR="00CB7244" w:rsidRPr="00AF6F84" w:rsidRDefault="00CB7244" w:rsidP="00AF6F84">
            <w:r w:rsidRPr="00AF6F84">
              <w:t>Diabetes</w:t>
            </w:r>
          </w:p>
        </w:tc>
        <w:tc>
          <w:tcPr>
            <w:tcW w:w="1070" w:type="dxa"/>
            <w:shd w:val="clear" w:color="auto" w:fill="auto"/>
            <w:hideMark/>
          </w:tcPr>
          <w:p w14:paraId="581DD905" w14:textId="77777777" w:rsidR="00CB7244" w:rsidRPr="00AF6F84" w:rsidRDefault="00CB7244" w:rsidP="00AF6F84">
            <w:r w:rsidRPr="00AF6F84">
              <w:t>E08.10</w:t>
            </w:r>
          </w:p>
        </w:tc>
        <w:tc>
          <w:tcPr>
            <w:tcW w:w="9016" w:type="dxa"/>
            <w:shd w:val="clear" w:color="auto" w:fill="auto"/>
            <w:hideMark/>
          </w:tcPr>
          <w:p w14:paraId="0C1B6AFD" w14:textId="77777777" w:rsidR="00CB7244" w:rsidRPr="00AF6F84" w:rsidRDefault="00CB7244" w:rsidP="00AF6F84">
            <w:r w:rsidRPr="00AF6F84">
              <w:t>Diabetes mellitus due to underlying condition with ketoacidosis without coma</w:t>
            </w:r>
          </w:p>
        </w:tc>
      </w:tr>
      <w:tr w:rsidR="00CB7244" w:rsidRPr="00AF6F84" w14:paraId="3AA1F845" w14:textId="77777777" w:rsidTr="000825C2">
        <w:trPr>
          <w:trHeight w:val="300"/>
        </w:trPr>
        <w:tc>
          <w:tcPr>
            <w:tcW w:w="2274" w:type="dxa"/>
            <w:shd w:val="clear" w:color="auto" w:fill="auto"/>
            <w:hideMark/>
          </w:tcPr>
          <w:p w14:paraId="53EE3223" w14:textId="77777777" w:rsidR="00CB7244" w:rsidRPr="00AF6F84" w:rsidRDefault="00CB7244" w:rsidP="00AF6F84">
            <w:r w:rsidRPr="00AF6F84">
              <w:t>Diabetes</w:t>
            </w:r>
          </w:p>
        </w:tc>
        <w:tc>
          <w:tcPr>
            <w:tcW w:w="1070" w:type="dxa"/>
            <w:shd w:val="clear" w:color="auto" w:fill="auto"/>
            <w:hideMark/>
          </w:tcPr>
          <w:p w14:paraId="74064AF1" w14:textId="77777777" w:rsidR="00CB7244" w:rsidRPr="00AF6F84" w:rsidRDefault="00CB7244" w:rsidP="00AF6F84">
            <w:r w:rsidRPr="00AF6F84">
              <w:t>E08.11</w:t>
            </w:r>
          </w:p>
        </w:tc>
        <w:tc>
          <w:tcPr>
            <w:tcW w:w="9016" w:type="dxa"/>
            <w:shd w:val="clear" w:color="auto" w:fill="auto"/>
            <w:hideMark/>
          </w:tcPr>
          <w:p w14:paraId="307604C6" w14:textId="77777777" w:rsidR="00CB7244" w:rsidRPr="00AF6F84" w:rsidRDefault="00CB7244" w:rsidP="00AF6F84">
            <w:r w:rsidRPr="00AF6F84">
              <w:t>Diabetes mellitus due to underlying condition with ketoacidosis with coma</w:t>
            </w:r>
          </w:p>
        </w:tc>
      </w:tr>
      <w:tr w:rsidR="00CB7244" w:rsidRPr="00AF6F84" w14:paraId="38A18805" w14:textId="77777777" w:rsidTr="000825C2">
        <w:trPr>
          <w:trHeight w:val="300"/>
        </w:trPr>
        <w:tc>
          <w:tcPr>
            <w:tcW w:w="2274" w:type="dxa"/>
            <w:shd w:val="clear" w:color="auto" w:fill="auto"/>
            <w:hideMark/>
          </w:tcPr>
          <w:p w14:paraId="72BE4ED2" w14:textId="77777777" w:rsidR="00CB7244" w:rsidRPr="00AF6F84" w:rsidRDefault="00CB7244" w:rsidP="00AF6F84">
            <w:r w:rsidRPr="00AF6F84">
              <w:t>Diabetes</w:t>
            </w:r>
          </w:p>
        </w:tc>
        <w:tc>
          <w:tcPr>
            <w:tcW w:w="1070" w:type="dxa"/>
            <w:shd w:val="clear" w:color="auto" w:fill="auto"/>
            <w:hideMark/>
          </w:tcPr>
          <w:p w14:paraId="09E2D3BD" w14:textId="77777777" w:rsidR="00CB7244" w:rsidRPr="00AF6F84" w:rsidRDefault="00CB7244" w:rsidP="00AF6F84">
            <w:r w:rsidRPr="00AF6F84">
              <w:t>E08.21</w:t>
            </w:r>
          </w:p>
        </w:tc>
        <w:tc>
          <w:tcPr>
            <w:tcW w:w="9016" w:type="dxa"/>
            <w:shd w:val="clear" w:color="auto" w:fill="auto"/>
            <w:hideMark/>
          </w:tcPr>
          <w:p w14:paraId="5DE1C077" w14:textId="77777777" w:rsidR="00CB7244" w:rsidRPr="00AF6F84" w:rsidRDefault="00CB7244" w:rsidP="00AF6F84">
            <w:r w:rsidRPr="00AF6F84">
              <w:t>Diabetes mellitus due to underlying condition with diabetic nephropathy</w:t>
            </w:r>
          </w:p>
        </w:tc>
      </w:tr>
      <w:tr w:rsidR="00CB7244" w:rsidRPr="00AF6F84" w14:paraId="0A486046" w14:textId="77777777" w:rsidTr="000825C2">
        <w:trPr>
          <w:trHeight w:val="300"/>
        </w:trPr>
        <w:tc>
          <w:tcPr>
            <w:tcW w:w="2274" w:type="dxa"/>
            <w:shd w:val="clear" w:color="auto" w:fill="auto"/>
            <w:hideMark/>
          </w:tcPr>
          <w:p w14:paraId="27EC0C26" w14:textId="77777777" w:rsidR="00CB7244" w:rsidRPr="00AF6F84" w:rsidRDefault="00CB7244" w:rsidP="00AF6F84">
            <w:r w:rsidRPr="00AF6F84">
              <w:t>Diabetes</w:t>
            </w:r>
          </w:p>
        </w:tc>
        <w:tc>
          <w:tcPr>
            <w:tcW w:w="1070" w:type="dxa"/>
            <w:shd w:val="clear" w:color="auto" w:fill="auto"/>
            <w:hideMark/>
          </w:tcPr>
          <w:p w14:paraId="259AC999" w14:textId="77777777" w:rsidR="00CB7244" w:rsidRPr="00AF6F84" w:rsidRDefault="00CB7244" w:rsidP="00AF6F84">
            <w:r w:rsidRPr="00AF6F84">
              <w:t>E08.22</w:t>
            </w:r>
          </w:p>
        </w:tc>
        <w:tc>
          <w:tcPr>
            <w:tcW w:w="9016" w:type="dxa"/>
            <w:shd w:val="clear" w:color="auto" w:fill="auto"/>
            <w:hideMark/>
          </w:tcPr>
          <w:p w14:paraId="3E34CA79" w14:textId="77777777" w:rsidR="00CB7244" w:rsidRPr="00AF6F84" w:rsidRDefault="00CB7244" w:rsidP="00AF6F84">
            <w:r w:rsidRPr="00AF6F84">
              <w:t>Diabetes mellitus due to underlying condition with diabetic chronic kidney disease</w:t>
            </w:r>
          </w:p>
        </w:tc>
      </w:tr>
      <w:tr w:rsidR="00CB7244" w:rsidRPr="00AF6F84" w14:paraId="3D61B96C" w14:textId="77777777" w:rsidTr="000825C2">
        <w:trPr>
          <w:trHeight w:val="300"/>
        </w:trPr>
        <w:tc>
          <w:tcPr>
            <w:tcW w:w="2274" w:type="dxa"/>
            <w:shd w:val="clear" w:color="auto" w:fill="auto"/>
            <w:hideMark/>
          </w:tcPr>
          <w:p w14:paraId="15A20884" w14:textId="77777777" w:rsidR="00CB7244" w:rsidRPr="00AF6F84" w:rsidRDefault="00CB7244" w:rsidP="00AF6F84">
            <w:r w:rsidRPr="00AF6F84">
              <w:t>Diabetes</w:t>
            </w:r>
          </w:p>
        </w:tc>
        <w:tc>
          <w:tcPr>
            <w:tcW w:w="1070" w:type="dxa"/>
            <w:shd w:val="clear" w:color="auto" w:fill="auto"/>
            <w:hideMark/>
          </w:tcPr>
          <w:p w14:paraId="042D7471" w14:textId="77777777" w:rsidR="00CB7244" w:rsidRPr="00AF6F84" w:rsidRDefault="00CB7244" w:rsidP="00AF6F84">
            <w:r w:rsidRPr="00AF6F84">
              <w:t>E08.29</w:t>
            </w:r>
          </w:p>
        </w:tc>
        <w:tc>
          <w:tcPr>
            <w:tcW w:w="9016" w:type="dxa"/>
            <w:shd w:val="clear" w:color="auto" w:fill="auto"/>
            <w:hideMark/>
          </w:tcPr>
          <w:p w14:paraId="5ED8C746" w14:textId="77777777" w:rsidR="00CB7244" w:rsidRPr="00AF6F84" w:rsidRDefault="00CB7244" w:rsidP="00AF6F84">
            <w:r w:rsidRPr="00AF6F84">
              <w:t xml:space="preserve">Diabetes mellitus due to underlying condition with </w:t>
            </w:r>
            <w:proofErr w:type="gramStart"/>
            <w:r w:rsidRPr="00AF6F84">
              <w:t>other</w:t>
            </w:r>
            <w:proofErr w:type="gramEnd"/>
            <w:r w:rsidRPr="00AF6F84">
              <w:t xml:space="preserve"> diabetic kidney complication</w:t>
            </w:r>
          </w:p>
        </w:tc>
      </w:tr>
      <w:tr w:rsidR="00CB7244" w:rsidRPr="00AF6F84" w14:paraId="6897810C" w14:textId="77777777" w:rsidTr="000825C2">
        <w:trPr>
          <w:trHeight w:val="300"/>
        </w:trPr>
        <w:tc>
          <w:tcPr>
            <w:tcW w:w="2274" w:type="dxa"/>
            <w:shd w:val="clear" w:color="auto" w:fill="auto"/>
            <w:hideMark/>
          </w:tcPr>
          <w:p w14:paraId="69133AC6" w14:textId="77777777" w:rsidR="00CB7244" w:rsidRPr="00AF6F84" w:rsidRDefault="00CB7244" w:rsidP="00AF6F84">
            <w:r w:rsidRPr="00AF6F84">
              <w:t>Diabetes</w:t>
            </w:r>
          </w:p>
        </w:tc>
        <w:tc>
          <w:tcPr>
            <w:tcW w:w="1070" w:type="dxa"/>
            <w:shd w:val="clear" w:color="auto" w:fill="auto"/>
            <w:hideMark/>
          </w:tcPr>
          <w:p w14:paraId="21C2B644" w14:textId="77777777" w:rsidR="00CB7244" w:rsidRPr="00AF6F84" w:rsidRDefault="00CB7244" w:rsidP="00AF6F84">
            <w:r w:rsidRPr="00AF6F84">
              <w:t>E08.311</w:t>
            </w:r>
          </w:p>
        </w:tc>
        <w:tc>
          <w:tcPr>
            <w:tcW w:w="9016" w:type="dxa"/>
            <w:shd w:val="clear" w:color="auto" w:fill="auto"/>
            <w:hideMark/>
          </w:tcPr>
          <w:p w14:paraId="45D71D9A" w14:textId="77777777" w:rsidR="00CB7244" w:rsidRPr="00AF6F84" w:rsidRDefault="00CB7244" w:rsidP="00AF6F84">
            <w:r w:rsidRPr="00AF6F84">
              <w:t>Diabetes mellitus due to underlying condition with unspecified diabetic retinopathy with macular edema</w:t>
            </w:r>
          </w:p>
        </w:tc>
      </w:tr>
      <w:tr w:rsidR="00CB7244" w:rsidRPr="00AF6F84" w14:paraId="167A695A" w14:textId="77777777" w:rsidTr="000825C2">
        <w:trPr>
          <w:trHeight w:val="300"/>
        </w:trPr>
        <w:tc>
          <w:tcPr>
            <w:tcW w:w="2274" w:type="dxa"/>
            <w:shd w:val="clear" w:color="auto" w:fill="auto"/>
            <w:hideMark/>
          </w:tcPr>
          <w:p w14:paraId="173E9CFA" w14:textId="77777777" w:rsidR="00CB7244" w:rsidRPr="00AF6F84" w:rsidRDefault="00CB7244" w:rsidP="00AF6F84">
            <w:r w:rsidRPr="00AF6F84">
              <w:t>Diabetes</w:t>
            </w:r>
          </w:p>
        </w:tc>
        <w:tc>
          <w:tcPr>
            <w:tcW w:w="1070" w:type="dxa"/>
            <w:shd w:val="clear" w:color="auto" w:fill="auto"/>
            <w:hideMark/>
          </w:tcPr>
          <w:p w14:paraId="5818E0B6" w14:textId="77777777" w:rsidR="00CB7244" w:rsidRPr="00AF6F84" w:rsidRDefault="00CB7244" w:rsidP="00AF6F84">
            <w:r w:rsidRPr="00AF6F84">
              <w:t>E08.319</w:t>
            </w:r>
          </w:p>
        </w:tc>
        <w:tc>
          <w:tcPr>
            <w:tcW w:w="9016" w:type="dxa"/>
            <w:shd w:val="clear" w:color="auto" w:fill="auto"/>
            <w:hideMark/>
          </w:tcPr>
          <w:p w14:paraId="4D71814E" w14:textId="77777777" w:rsidR="00CB7244" w:rsidRPr="00AF6F84" w:rsidRDefault="00CB7244" w:rsidP="00AF6F84">
            <w:r w:rsidRPr="00AF6F84">
              <w:t>Diabetes mellitus due to underlying condition with unspecified diabetic retinopathy without macular edema</w:t>
            </w:r>
          </w:p>
        </w:tc>
      </w:tr>
      <w:tr w:rsidR="00CB7244" w:rsidRPr="00AF6F84" w14:paraId="2E23CAE1" w14:textId="77777777" w:rsidTr="000825C2">
        <w:trPr>
          <w:trHeight w:val="300"/>
        </w:trPr>
        <w:tc>
          <w:tcPr>
            <w:tcW w:w="2274" w:type="dxa"/>
            <w:shd w:val="clear" w:color="auto" w:fill="auto"/>
            <w:hideMark/>
          </w:tcPr>
          <w:p w14:paraId="71285744" w14:textId="77777777" w:rsidR="00CB7244" w:rsidRPr="00AF6F84" w:rsidRDefault="00CB7244" w:rsidP="00AF6F84">
            <w:r w:rsidRPr="00AF6F84">
              <w:lastRenderedPageBreak/>
              <w:t>Diabetes</w:t>
            </w:r>
          </w:p>
        </w:tc>
        <w:tc>
          <w:tcPr>
            <w:tcW w:w="1070" w:type="dxa"/>
            <w:shd w:val="clear" w:color="auto" w:fill="auto"/>
            <w:hideMark/>
          </w:tcPr>
          <w:p w14:paraId="33A8C709" w14:textId="77777777" w:rsidR="00CB7244" w:rsidRPr="00AF6F84" w:rsidRDefault="00CB7244" w:rsidP="00AF6F84">
            <w:r w:rsidRPr="00AF6F84">
              <w:t>E08.321</w:t>
            </w:r>
          </w:p>
        </w:tc>
        <w:tc>
          <w:tcPr>
            <w:tcW w:w="9016" w:type="dxa"/>
            <w:shd w:val="clear" w:color="auto" w:fill="auto"/>
            <w:hideMark/>
          </w:tcPr>
          <w:p w14:paraId="6CE87D82"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w:t>
            </w:r>
          </w:p>
        </w:tc>
      </w:tr>
      <w:tr w:rsidR="00CB7244" w:rsidRPr="00AF6F84" w14:paraId="03A3CE16" w14:textId="77777777" w:rsidTr="000825C2">
        <w:trPr>
          <w:trHeight w:val="300"/>
        </w:trPr>
        <w:tc>
          <w:tcPr>
            <w:tcW w:w="2274" w:type="dxa"/>
            <w:shd w:val="clear" w:color="auto" w:fill="auto"/>
            <w:hideMark/>
          </w:tcPr>
          <w:p w14:paraId="2E2AEDE2" w14:textId="77777777" w:rsidR="00CB7244" w:rsidRPr="00AF6F84" w:rsidRDefault="00CB7244" w:rsidP="00AF6F84">
            <w:r w:rsidRPr="00AF6F84">
              <w:t>Diabetes</w:t>
            </w:r>
          </w:p>
        </w:tc>
        <w:tc>
          <w:tcPr>
            <w:tcW w:w="1070" w:type="dxa"/>
            <w:shd w:val="clear" w:color="auto" w:fill="auto"/>
            <w:hideMark/>
          </w:tcPr>
          <w:p w14:paraId="3FF4D044" w14:textId="77777777" w:rsidR="00CB7244" w:rsidRPr="00AF6F84" w:rsidRDefault="00CB7244" w:rsidP="00AF6F84">
            <w:r w:rsidRPr="00AF6F84">
              <w:t>E08.329</w:t>
            </w:r>
          </w:p>
        </w:tc>
        <w:tc>
          <w:tcPr>
            <w:tcW w:w="9016" w:type="dxa"/>
            <w:shd w:val="clear" w:color="auto" w:fill="auto"/>
            <w:hideMark/>
          </w:tcPr>
          <w:p w14:paraId="2DE6A06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without Macular Edema</w:t>
            </w:r>
          </w:p>
        </w:tc>
      </w:tr>
      <w:tr w:rsidR="00CB7244" w:rsidRPr="00AF6F84" w14:paraId="19F97E65" w14:textId="77777777" w:rsidTr="000825C2">
        <w:trPr>
          <w:trHeight w:val="300"/>
        </w:trPr>
        <w:tc>
          <w:tcPr>
            <w:tcW w:w="2274" w:type="dxa"/>
            <w:shd w:val="clear" w:color="auto" w:fill="auto"/>
            <w:hideMark/>
          </w:tcPr>
          <w:p w14:paraId="3E25C67C" w14:textId="77777777" w:rsidR="00CB7244" w:rsidRPr="00AF6F84" w:rsidRDefault="00CB7244" w:rsidP="00AF6F84">
            <w:r w:rsidRPr="00AF6F84">
              <w:t>Diabetes</w:t>
            </w:r>
          </w:p>
        </w:tc>
        <w:tc>
          <w:tcPr>
            <w:tcW w:w="1070" w:type="dxa"/>
            <w:shd w:val="clear" w:color="auto" w:fill="auto"/>
            <w:hideMark/>
          </w:tcPr>
          <w:p w14:paraId="4A3C4821" w14:textId="77777777" w:rsidR="00CB7244" w:rsidRPr="00AF6F84" w:rsidRDefault="00CB7244" w:rsidP="00AF6F84">
            <w:r w:rsidRPr="00AF6F84">
              <w:t>E08.331</w:t>
            </w:r>
          </w:p>
        </w:tc>
        <w:tc>
          <w:tcPr>
            <w:tcW w:w="9016" w:type="dxa"/>
            <w:shd w:val="clear" w:color="auto" w:fill="auto"/>
            <w:hideMark/>
          </w:tcPr>
          <w:p w14:paraId="05A805F7"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w:t>
            </w:r>
          </w:p>
        </w:tc>
      </w:tr>
      <w:tr w:rsidR="00CB7244" w:rsidRPr="00AF6F84" w14:paraId="6FAB9FA0" w14:textId="77777777" w:rsidTr="000825C2">
        <w:trPr>
          <w:trHeight w:val="300"/>
        </w:trPr>
        <w:tc>
          <w:tcPr>
            <w:tcW w:w="2274" w:type="dxa"/>
            <w:shd w:val="clear" w:color="auto" w:fill="auto"/>
            <w:hideMark/>
          </w:tcPr>
          <w:p w14:paraId="13729BDF" w14:textId="77777777" w:rsidR="00CB7244" w:rsidRPr="00AF6F84" w:rsidRDefault="00CB7244" w:rsidP="00AF6F84">
            <w:r w:rsidRPr="00AF6F84">
              <w:t>Diabetes</w:t>
            </w:r>
          </w:p>
        </w:tc>
        <w:tc>
          <w:tcPr>
            <w:tcW w:w="1070" w:type="dxa"/>
            <w:shd w:val="clear" w:color="auto" w:fill="auto"/>
            <w:hideMark/>
          </w:tcPr>
          <w:p w14:paraId="2ED26FD0" w14:textId="77777777" w:rsidR="00CB7244" w:rsidRPr="00AF6F84" w:rsidRDefault="00CB7244" w:rsidP="00AF6F84">
            <w:r w:rsidRPr="00AF6F84">
              <w:t>E08.339</w:t>
            </w:r>
          </w:p>
        </w:tc>
        <w:tc>
          <w:tcPr>
            <w:tcW w:w="9016" w:type="dxa"/>
            <w:shd w:val="clear" w:color="auto" w:fill="auto"/>
            <w:hideMark/>
          </w:tcPr>
          <w:p w14:paraId="5A184212"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w:t>
            </w:r>
          </w:p>
        </w:tc>
      </w:tr>
      <w:tr w:rsidR="00CB7244" w:rsidRPr="00AF6F84" w14:paraId="0B0FF849" w14:textId="77777777" w:rsidTr="000825C2">
        <w:trPr>
          <w:trHeight w:val="300"/>
        </w:trPr>
        <w:tc>
          <w:tcPr>
            <w:tcW w:w="2274" w:type="dxa"/>
            <w:shd w:val="clear" w:color="auto" w:fill="auto"/>
            <w:hideMark/>
          </w:tcPr>
          <w:p w14:paraId="2617BD54" w14:textId="77777777" w:rsidR="00CB7244" w:rsidRPr="00AF6F84" w:rsidRDefault="00CB7244" w:rsidP="00AF6F84">
            <w:r w:rsidRPr="00AF6F84">
              <w:t>Diabetes</w:t>
            </w:r>
          </w:p>
        </w:tc>
        <w:tc>
          <w:tcPr>
            <w:tcW w:w="1070" w:type="dxa"/>
            <w:shd w:val="clear" w:color="auto" w:fill="auto"/>
            <w:hideMark/>
          </w:tcPr>
          <w:p w14:paraId="77C71142" w14:textId="77777777" w:rsidR="00CB7244" w:rsidRPr="00AF6F84" w:rsidRDefault="00CB7244" w:rsidP="00AF6F84">
            <w:r w:rsidRPr="00AF6F84">
              <w:t>E08.341</w:t>
            </w:r>
          </w:p>
        </w:tc>
        <w:tc>
          <w:tcPr>
            <w:tcW w:w="9016" w:type="dxa"/>
            <w:shd w:val="clear" w:color="auto" w:fill="auto"/>
            <w:hideMark/>
          </w:tcPr>
          <w:p w14:paraId="2AEE17B3"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w:t>
            </w:r>
          </w:p>
        </w:tc>
      </w:tr>
      <w:tr w:rsidR="00CB7244" w:rsidRPr="00AF6F84" w14:paraId="73A8F022" w14:textId="77777777" w:rsidTr="000825C2">
        <w:trPr>
          <w:trHeight w:val="300"/>
        </w:trPr>
        <w:tc>
          <w:tcPr>
            <w:tcW w:w="2274" w:type="dxa"/>
            <w:shd w:val="clear" w:color="auto" w:fill="auto"/>
            <w:hideMark/>
          </w:tcPr>
          <w:p w14:paraId="7EB4BC37" w14:textId="77777777" w:rsidR="00CB7244" w:rsidRPr="00AF6F84" w:rsidRDefault="00CB7244" w:rsidP="00AF6F84">
            <w:r w:rsidRPr="00AF6F84">
              <w:t>Diabetes</w:t>
            </w:r>
          </w:p>
        </w:tc>
        <w:tc>
          <w:tcPr>
            <w:tcW w:w="1070" w:type="dxa"/>
            <w:shd w:val="clear" w:color="auto" w:fill="auto"/>
            <w:hideMark/>
          </w:tcPr>
          <w:p w14:paraId="76A596EB" w14:textId="77777777" w:rsidR="00CB7244" w:rsidRPr="00AF6F84" w:rsidRDefault="00CB7244" w:rsidP="00AF6F84">
            <w:r w:rsidRPr="00AF6F84">
              <w:t>E08.349</w:t>
            </w:r>
          </w:p>
        </w:tc>
        <w:tc>
          <w:tcPr>
            <w:tcW w:w="9016" w:type="dxa"/>
            <w:shd w:val="clear" w:color="auto" w:fill="auto"/>
            <w:hideMark/>
          </w:tcPr>
          <w:p w14:paraId="499BA8D6"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without Macular Edema</w:t>
            </w:r>
          </w:p>
        </w:tc>
      </w:tr>
      <w:tr w:rsidR="00CB7244" w:rsidRPr="00AF6F84" w14:paraId="0B7D6B5F" w14:textId="77777777" w:rsidTr="000825C2">
        <w:trPr>
          <w:trHeight w:val="300"/>
        </w:trPr>
        <w:tc>
          <w:tcPr>
            <w:tcW w:w="2274" w:type="dxa"/>
            <w:shd w:val="clear" w:color="auto" w:fill="auto"/>
            <w:hideMark/>
          </w:tcPr>
          <w:p w14:paraId="331132C0" w14:textId="77777777" w:rsidR="00CB7244" w:rsidRPr="00AF6F84" w:rsidRDefault="00CB7244" w:rsidP="00AF6F84">
            <w:r w:rsidRPr="00AF6F84">
              <w:t>Diabetes</w:t>
            </w:r>
          </w:p>
        </w:tc>
        <w:tc>
          <w:tcPr>
            <w:tcW w:w="1070" w:type="dxa"/>
            <w:shd w:val="clear" w:color="auto" w:fill="auto"/>
            <w:hideMark/>
          </w:tcPr>
          <w:p w14:paraId="35D4C6E4" w14:textId="77777777" w:rsidR="00CB7244" w:rsidRPr="00AF6F84" w:rsidRDefault="00CB7244" w:rsidP="00AF6F84">
            <w:r w:rsidRPr="00AF6F84">
              <w:t>E08.351</w:t>
            </w:r>
          </w:p>
        </w:tc>
        <w:tc>
          <w:tcPr>
            <w:tcW w:w="9016" w:type="dxa"/>
            <w:shd w:val="clear" w:color="auto" w:fill="auto"/>
            <w:hideMark/>
          </w:tcPr>
          <w:p w14:paraId="3EDEFC2F" w14:textId="77777777" w:rsidR="00CB7244" w:rsidRPr="00AF6F84" w:rsidRDefault="00CB7244" w:rsidP="00AF6F84">
            <w:r w:rsidRPr="00AF6F84">
              <w:t>Diabetes Mellitus due to underlying Condition with Proliferative Diabetic Retinopathy with Macular Edema</w:t>
            </w:r>
          </w:p>
        </w:tc>
      </w:tr>
      <w:tr w:rsidR="00CB7244" w:rsidRPr="00AF6F84" w14:paraId="11ED626F" w14:textId="77777777" w:rsidTr="000825C2">
        <w:trPr>
          <w:trHeight w:val="300"/>
        </w:trPr>
        <w:tc>
          <w:tcPr>
            <w:tcW w:w="2274" w:type="dxa"/>
            <w:shd w:val="clear" w:color="auto" w:fill="auto"/>
            <w:hideMark/>
          </w:tcPr>
          <w:p w14:paraId="658CDC3F" w14:textId="77777777" w:rsidR="00CB7244" w:rsidRPr="00AF6F84" w:rsidRDefault="00CB7244" w:rsidP="00AF6F84">
            <w:r w:rsidRPr="00AF6F84">
              <w:t>Diabetes</w:t>
            </w:r>
          </w:p>
        </w:tc>
        <w:tc>
          <w:tcPr>
            <w:tcW w:w="1070" w:type="dxa"/>
            <w:shd w:val="clear" w:color="auto" w:fill="auto"/>
            <w:hideMark/>
          </w:tcPr>
          <w:p w14:paraId="67EA5AB0" w14:textId="77777777" w:rsidR="00CB7244" w:rsidRPr="00AF6F84" w:rsidRDefault="00CB7244" w:rsidP="00AF6F84">
            <w:r w:rsidRPr="00AF6F84">
              <w:t>E08.359</w:t>
            </w:r>
          </w:p>
        </w:tc>
        <w:tc>
          <w:tcPr>
            <w:tcW w:w="9016" w:type="dxa"/>
            <w:shd w:val="clear" w:color="auto" w:fill="auto"/>
            <w:hideMark/>
          </w:tcPr>
          <w:p w14:paraId="24A6112B" w14:textId="77777777" w:rsidR="00CB7244" w:rsidRPr="00AF6F84" w:rsidRDefault="00CB7244" w:rsidP="00AF6F84">
            <w:r w:rsidRPr="00AF6F84">
              <w:t>Diabetes Mellitus due to underlying Condition with Proliferative Diabetic Retinopathy without Macular Edema</w:t>
            </w:r>
          </w:p>
        </w:tc>
      </w:tr>
      <w:tr w:rsidR="00CB7244" w:rsidRPr="00AF6F84" w14:paraId="0BB3CA8D" w14:textId="77777777" w:rsidTr="000825C2">
        <w:trPr>
          <w:trHeight w:val="300"/>
        </w:trPr>
        <w:tc>
          <w:tcPr>
            <w:tcW w:w="2274" w:type="dxa"/>
            <w:shd w:val="clear" w:color="auto" w:fill="auto"/>
            <w:hideMark/>
          </w:tcPr>
          <w:p w14:paraId="5AE5FE8F" w14:textId="77777777" w:rsidR="00CB7244" w:rsidRPr="00AF6F84" w:rsidRDefault="00CB7244" w:rsidP="00AF6F84">
            <w:r w:rsidRPr="00AF6F84">
              <w:t>Diabetes</w:t>
            </w:r>
          </w:p>
        </w:tc>
        <w:tc>
          <w:tcPr>
            <w:tcW w:w="1070" w:type="dxa"/>
            <w:shd w:val="clear" w:color="auto" w:fill="auto"/>
            <w:hideMark/>
          </w:tcPr>
          <w:p w14:paraId="4463A3AB" w14:textId="77777777" w:rsidR="00CB7244" w:rsidRPr="00AF6F84" w:rsidRDefault="00CB7244" w:rsidP="00AF6F84">
            <w:r w:rsidRPr="00AF6F84">
              <w:t>E08.36</w:t>
            </w:r>
          </w:p>
        </w:tc>
        <w:tc>
          <w:tcPr>
            <w:tcW w:w="9016" w:type="dxa"/>
            <w:shd w:val="clear" w:color="auto" w:fill="auto"/>
            <w:hideMark/>
          </w:tcPr>
          <w:p w14:paraId="3D8AAA4B" w14:textId="77777777" w:rsidR="00CB7244" w:rsidRPr="00AF6F84" w:rsidRDefault="00CB7244" w:rsidP="00AF6F84">
            <w:r w:rsidRPr="00AF6F84">
              <w:t>Diabetes mellitus due to underlying condition with diabetic cataract</w:t>
            </w:r>
          </w:p>
        </w:tc>
      </w:tr>
      <w:tr w:rsidR="00CB7244" w:rsidRPr="00AF6F84" w14:paraId="425D2E13" w14:textId="77777777" w:rsidTr="000825C2">
        <w:trPr>
          <w:trHeight w:val="300"/>
        </w:trPr>
        <w:tc>
          <w:tcPr>
            <w:tcW w:w="2274" w:type="dxa"/>
            <w:shd w:val="clear" w:color="auto" w:fill="auto"/>
            <w:hideMark/>
          </w:tcPr>
          <w:p w14:paraId="0B6E4BC2" w14:textId="77777777" w:rsidR="00CB7244" w:rsidRPr="00AF6F84" w:rsidRDefault="00CB7244" w:rsidP="00AF6F84">
            <w:r w:rsidRPr="00AF6F84">
              <w:t>Diabetes</w:t>
            </w:r>
          </w:p>
        </w:tc>
        <w:tc>
          <w:tcPr>
            <w:tcW w:w="1070" w:type="dxa"/>
            <w:shd w:val="clear" w:color="auto" w:fill="auto"/>
            <w:hideMark/>
          </w:tcPr>
          <w:p w14:paraId="215CFE5C" w14:textId="77777777" w:rsidR="00CB7244" w:rsidRPr="00AF6F84" w:rsidRDefault="00CB7244" w:rsidP="00AF6F84">
            <w:r w:rsidRPr="00AF6F84">
              <w:t>E08.39</w:t>
            </w:r>
          </w:p>
        </w:tc>
        <w:tc>
          <w:tcPr>
            <w:tcW w:w="9016" w:type="dxa"/>
            <w:shd w:val="clear" w:color="auto" w:fill="auto"/>
            <w:hideMark/>
          </w:tcPr>
          <w:p w14:paraId="0796E1B2" w14:textId="77777777" w:rsidR="00CB7244" w:rsidRPr="00AF6F84" w:rsidRDefault="00CB7244" w:rsidP="00AF6F84">
            <w:r w:rsidRPr="00AF6F84">
              <w:t>Diabetes mellitus due to underlying condition with other diabetic ophthalmic complication</w:t>
            </w:r>
          </w:p>
        </w:tc>
      </w:tr>
      <w:tr w:rsidR="00CB7244" w:rsidRPr="00AF6F84" w14:paraId="3590B6A2" w14:textId="77777777" w:rsidTr="000825C2">
        <w:trPr>
          <w:trHeight w:val="300"/>
        </w:trPr>
        <w:tc>
          <w:tcPr>
            <w:tcW w:w="2274" w:type="dxa"/>
            <w:shd w:val="clear" w:color="auto" w:fill="auto"/>
            <w:hideMark/>
          </w:tcPr>
          <w:p w14:paraId="0BBD6287" w14:textId="77777777" w:rsidR="00CB7244" w:rsidRPr="00AF6F84" w:rsidRDefault="00CB7244" w:rsidP="00AF6F84">
            <w:r w:rsidRPr="00AF6F84">
              <w:t>Diabetes</w:t>
            </w:r>
          </w:p>
        </w:tc>
        <w:tc>
          <w:tcPr>
            <w:tcW w:w="1070" w:type="dxa"/>
            <w:shd w:val="clear" w:color="auto" w:fill="auto"/>
            <w:hideMark/>
          </w:tcPr>
          <w:p w14:paraId="7B797D6D" w14:textId="77777777" w:rsidR="00CB7244" w:rsidRPr="00AF6F84" w:rsidRDefault="00CB7244" w:rsidP="00AF6F84">
            <w:r w:rsidRPr="00AF6F84">
              <w:t>E08.40</w:t>
            </w:r>
          </w:p>
        </w:tc>
        <w:tc>
          <w:tcPr>
            <w:tcW w:w="9016" w:type="dxa"/>
            <w:shd w:val="clear" w:color="auto" w:fill="auto"/>
            <w:hideMark/>
          </w:tcPr>
          <w:p w14:paraId="7ECDBB20" w14:textId="77777777" w:rsidR="00CB7244" w:rsidRPr="00AF6F84" w:rsidRDefault="00CB7244" w:rsidP="00AF6F84">
            <w:r w:rsidRPr="00AF6F84">
              <w:t>Diabetes mellitus due to underlying condition with diabetic neuropathy, unspecified</w:t>
            </w:r>
          </w:p>
        </w:tc>
      </w:tr>
      <w:tr w:rsidR="00CB7244" w:rsidRPr="00AF6F84" w14:paraId="4B455551" w14:textId="77777777" w:rsidTr="000825C2">
        <w:trPr>
          <w:trHeight w:val="300"/>
        </w:trPr>
        <w:tc>
          <w:tcPr>
            <w:tcW w:w="2274" w:type="dxa"/>
            <w:shd w:val="clear" w:color="auto" w:fill="auto"/>
            <w:hideMark/>
          </w:tcPr>
          <w:p w14:paraId="0BBB3002" w14:textId="77777777" w:rsidR="00CB7244" w:rsidRPr="00AF6F84" w:rsidRDefault="00CB7244" w:rsidP="00AF6F84">
            <w:r w:rsidRPr="00AF6F84">
              <w:lastRenderedPageBreak/>
              <w:t>Diabetes</w:t>
            </w:r>
          </w:p>
        </w:tc>
        <w:tc>
          <w:tcPr>
            <w:tcW w:w="1070" w:type="dxa"/>
            <w:shd w:val="clear" w:color="auto" w:fill="auto"/>
            <w:hideMark/>
          </w:tcPr>
          <w:p w14:paraId="272D7753" w14:textId="77777777" w:rsidR="00CB7244" w:rsidRPr="00AF6F84" w:rsidRDefault="00CB7244" w:rsidP="00AF6F84">
            <w:r w:rsidRPr="00AF6F84">
              <w:t>E08.41</w:t>
            </w:r>
          </w:p>
        </w:tc>
        <w:tc>
          <w:tcPr>
            <w:tcW w:w="9016" w:type="dxa"/>
            <w:shd w:val="clear" w:color="auto" w:fill="auto"/>
            <w:hideMark/>
          </w:tcPr>
          <w:p w14:paraId="16476048" w14:textId="77777777" w:rsidR="00CB7244" w:rsidRPr="00AF6F84" w:rsidRDefault="00CB7244" w:rsidP="00AF6F84">
            <w:r w:rsidRPr="00AF6F84">
              <w:t>Diabetes mellitus due to underlying condition with diabetic mononeuropathy</w:t>
            </w:r>
          </w:p>
        </w:tc>
      </w:tr>
      <w:tr w:rsidR="00CB7244" w:rsidRPr="00AF6F84" w14:paraId="52248BFF" w14:textId="77777777" w:rsidTr="000825C2">
        <w:trPr>
          <w:trHeight w:val="300"/>
        </w:trPr>
        <w:tc>
          <w:tcPr>
            <w:tcW w:w="2274" w:type="dxa"/>
            <w:shd w:val="clear" w:color="auto" w:fill="auto"/>
            <w:hideMark/>
          </w:tcPr>
          <w:p w14:paraId="3DE6CFE1" w14:textId="77777777" w:rsidR="00CB7244" w:rsidRPr="00AF6F84" w:rsidRDefault="00CB7244" w:rsidP="00AF6F84">
            <w:r w:rsidRPr="00AF6F84">
              <w:t>Diabetes</w:t>
            </w:r>
          </w:p>
        </w:tc>
        <w:tc>
          <w:tcPr>
            <w:tcW w:w="1070" w:type="dxa"/>
            <w:shd w:val="clear" w:color="auto" w:fill="auto"/>
            <w:hideMark/>
          </w:tcPr>
          <w:p w14:paraId="5AC1C134" w14:textId="77777777" w:rsidR="00CB7244" w:rsidRPr="00AF6F84" w:rsidRDefault="00CB7244" w:rsidP="00AF6F84">
            <w:r w:rsidRPr="00AF6F84">
              <w:t>E08.42</w:t>
            </w:r>
          </w:p>
        </w:tc>
        <w:tc>
          <w:tcPr>
            <w:tcW w:w="9016" w:type="dxa"/>
            <w:shd w:val="clear" w:color="auto" w:fill="auto"/>
            <w:hideMark/>
          </w:tcPr>
          <w:p w14:paraId="561DD942" w14:textId="77777777" w:rsidR="00CB7244" w:rsidRPr="00AF6F84" w:rsidRDefault="00CB7244" w:rsidP="00AF6F84">
            <w:r w:rsidRPr="00AF6F84">
              <w:t>Diabetes mellitus due to underlying condition with diabetic polyneuropathy</w:t>
            </w:r>
          </w:p>
        </w:tc>
      </w:tr>
      <w:tr w:rsidR="00CB7244" w:rsidRPr="00AF6F84" w14:paraId="66B5B3BF" w14:textId="77777777" w:rsidTr="000825C2">
        <w:trPr>
          <w:trHeight w:val="300"/>
        </w:trPr>
        <w:tc>
          <w:tcPr>
            <w:tcW w:w="2274" w:type="dxa"/>
            <w:shd w:val="clear" w:color="auto" w:fill="auto"/>
            <w:hideMark/>
          </w:tcPr>
          <w:p w14:paraId="5F1B995D" w14:textId="77777777" w:rsidR="00CB7244" w:rsidRPr="00AF6F84" w:rsidRDefault="00CB7244" w:rsidP="00AF6F84">
            <w:r w:rsidRPr="00AF6F84">
              <w:t>Diabetes</w:t>
            </w:r>
          </w:p>
        </w:tc>
        <w:tc>
          <w:tcPr>
            <w:tcW w:w="1070" w:type="dxa"/>
            <w:shd w:val="clear" w:color="auto" w:fill="auto"/>
            <w:hideMark/>
          </w:tcPr>
          <w:p w14:paraId="40D77BEC" w14:textId="77777777" w:rsidR="00CB7244" w:rsidRPr="00AF6F84" w:rsidRDefault="00CB7244" w:rsidP="00AF6F84">
            <w:r w:rsidRPr="00AF6F84">
              <w:t>E08.43</w:t>
            </w:r>
          </w:p>
        </w:tc>
        <w:tc>
          <w:tcPr>
            <w:tcW w:w="9016" w:type="dxa"/>
            <w:shd w:val="clear" w:color="auto" w:fill="auto"/>
            <w:hideMark/>
          </w:tcPr>
          <w:p w14:paraId="25B9DF3B" w14:textId="77777777" w:rsidR="00CB7244" w:rsidRPr="00AF6F84" w:rsidRDefault="00CB7244" w:rsidP="00AF6F84">
            <w:r w:rsidRPr="00AF6F84">
              <w:t>Diabetes mellitus due to underlying condition with diabetic autonomic (poly)neuropathy</w:t>
            </w:r>
          </w:p>
        </w:tc>
      </w:tr>
      <w:tr w:rsidR="00CB7244" w:rsidRPr="00AF6F84" w14:paraId="238EC257" w14:textId="77777777" w:rsidTr="000825C2">
        <w:trPr>
          <w:trHeight w:val="300"/>
        </w:trPr>
        <w:tc>
          <w:tcPr>
            <w:tcW w:w="2274" w:type="dxa"/>
            <w:shd w:val="clear" w:color="auto" w:fill="auto"/>
            <w:hideMark/>
          </w:tcPr>
          <w:p w14:paraId="63BD9401" w14:textId="77777777" w:rsidR="00CB7244" w:rsidRPr="00AF6F84" w:rsidRDefault="00CB7244" w:rsidP="00AF6F84">
            <w:r w:rsidRPr="00AF6F84">
              <w:t>Diabetes</w:t>
            </w:r>
          </w:p>
        </w:tc>
        <w:tc>
          <w:tcPr>
            <w:tcW w:w="1070" w:type="dxa"/>
            <w:shd w:val="clear" w:color="auto" w:fill="auto"/>
            <w:hideMark/>
          </w:tcPr>
          <w:p w14:paraId="7AE3E099" w14:textId="77777777" w:rsidR="00CB7244" w:rsidRPr="00AF6F84" w:rsidRDefault="00CB7244" w:rsidP="00AF6F84">
            <w:r w:rsidRPr="00AF6F84">
              <w:t>E08.44</w:t>
            </w:r>
          </w:p>
        </w:tc>
        <w:tc>
          <w:tcPr>
            <w:tcW w:w="9016" w:type="dxa"/>
            <w:shd w:val="clear" w:color="auto" w:fill="auto"/>
            <w:hideMark/>
          </w:tcPr>
          <w:p w14:paraId="132C3F8D" w14:textId="77777777" w:rsidR="00CB7244" w:rsidRPr="00AF6F84" w:rsidRDefault="00CB7244" w:rsidP="00AF6F84">
            <w:r w:rsidRPr="00AF6F84">
              <w:t>Diabetes mellitus due to underlying condition with diabetic amyotrophy</w:t>
            </w:r>
          </w:p>
        </w:tc>
      </w:tr>
      <w:tr w:rsidR="00CB7244" w:rsidRPr="00AF6F84" w14:paraId="58D8C33B" w14:textId="77777777" w:rsidTr="000825C2">
        <w:trPr>
          <w:trHeight w:val="300"/>
        </w:trPr>
        <w:tc>
          <w:tcPr>
            <w:tcW w:w="2274" w:type="dxa"/>
            <w:shd w:val="clear" w:color="auto" w:fill="auto"/>
            <w:hideMark/>
          </w:tcPr>
          <w:p w14:paraId="36C24D56" w14:textId="77777777" w:rsidR="00CB7244" w:rsidRPr="00AF6F84" w:rsidRDefault="00CB7244" w:rsidP="00AF6F84">
            <w:r w:rsidRPr="00AF6F84">
              <w:t>Diabetes</w:t>
            </w:r>
          </w:p>
        </w:tc>
        <w:tc>
          <w:tcPr>
            <w:tcW w:w="1070" w:type="dxa"/>
            <w:shd w:val="clear" w:color="auto" w:fill="auto"/>
            <w:hideMark/>
          </w:tcPr>
          <w:p w14:paraId="571DABE4" w14:textId="77777777" w:rsidR="00CB7244" w:rsidRPr="00AF6F84" w:rsidRDefault="00CB7244" w:rsidP="00AF6F84">
            <w:r w:rsidRPr="00AF6F84">
              <w:t>E08.49</w:t>
            </w:r>
          </w:p>
        </w:tc>
        <w:tc>
          <w:tcPr>
            <w:tcW w:w="9016" w:type="dxa"/>
            <w:shd w:val="clear" w:color="auto" w:fill="auto"/>
            <w:hideMark/>
          </w:tcPr>
          <w:p w14:paraId="285826E4" w14:textId="77777777" w:rsidR="00CB7244" w:rsidRPr="00AF6F84" w:rsidRDefault="00CB7244" w:rsidP="00AF6F84">
            <w:r w:rsidRPr="00AF6F84">
              <w:t>Diabetes mellitus due to underlying condition with other diabetic neurological complication</w:t>
            </w:r>
          </w:p>
        </w:tc>
      </w:tr>
      <w:tr w:rsidR="00CB7244" w:rsidRPr="00AF6F84" w14:paraId="438DCB71" w14:textId="77777777" w:rsidTr="000825C2">
        <w:trPr>
          <w:trHeight w:val="300"/>
        </w:trPr>
        <w:tc>
          <w:tcPr>
            <w:tcW w:w="2274" w:type="dxa"/>
            <w:shd w:val="clear" w:color="auto" w:fill="auto"/>
            <w:hideMark/>
          </w:tcPr>
          <w:p w14:paraId="0EC69670" w14:textId="77777777" w:rsidR="00CB7244" w:rsidRPr="00AF6F84" w:rsidRDefault="00CB7244" w:rsidP="00AF6F84">
            <w:r w:rsidRPr="00AF6F84">
              <w:t>Diabetes</w:t>
            </w:r>
          </w:p>
        </w:tc>
        <w:tc>
          <w:tcPr>
            <w:tcW w:w="1070" w:type="dxa"/>
            <w:shd w:val="clear" w:color="auto" w:fill="auto"/>
            <w:hideMark/>
          </w:tcPr>
          <w:p w14:paraId="7385FEA8" w14:textId="77777777" w:rsidR="00CB7244" w:rsidRPr="00AF6F84" w:rsidRDefault="00CB7244" w:rsidP="00AF6F84">
            <w:r w:rsidRPr="00AF6F84">
              <w:t>E08.51</w:t>
            </w:r>
          </w:p>
        </w:tc>
        <w:tc>
          <w:tcPr>
            <w:tcW w:w="9016" w:type="dxa"/>
            <w:shd w:val="clear" w:color="auto" w:fill="auto"/>
            <w:hideMark/>
          </w:tcPr>
          <w:p w14:paraId="7687672B" w14:textId="77777777" w:rsidR="00CB7244" w:rsidRPr="00AF6F84" w:rsidRDefault="00CB7244" w:rsidP="00AF6F84">
            <w:r w:rsidRPr="00AF6F84">
              <w:t>Diabetes mellitus due to underlying condition with diabetic peripheral angiopathy without gangrene</w:t>
            </w:r>
          </w:p>
        </w:tc>
      </w:tr>
      <w:tr w:rsidR="00CB7244" w:rsidRPr="00AF6F84" w14:paraId="28679E8F" w14:textId="77777777" w:rsidTr="000825C2">
        <w:trPr>
          <w:trHeight w:val="300"/>
        </w:trPr>
        <w:tc>
          <w:tcPr>
            <w:tcW w:w="2274" w:type="dxa"/>
            <w:shd w:val="clear" w:color="auto" w:fill="auto"/>
            <w:hideMark/>
          </w:tcPr>
          <w:p w14:paraId="31C27A67" w14:textId="77777777" w:rsidR="00CB7244" w:rsidRPr="00AF6F84" w:rsidRDefault="00CB7244" w:rsidP="00AF6F84">
            <w:r w:rsidRPr="00AF6F84">
              <w:t>Diabetes</w:t>
            </w:r>
          </w:p>
        </w:tc>
        <w:tc>
          <w:tcPr>
            <w:tcW w:w="1070" w:type="dxa"/>
            <w:shd w:val="clear" w:color="auto" w:fill="auto"/>
            <w:hideMark/>
          </w:tcPr>
          <w:p w14:paraId="0CDE9EC8" w14:textId="77777777" w:rsidR="00CB7244" w:rsidRPr="00AF6F84" w:rsidRDefault="00CB7244" w:rsidP="00AF6F84">
            <w:r w:rsidRPr="00AF6F84">
              <w:t>E08.52</w:t>
            </w:r>
          </w:p>
        </w:tc>
        <w:tc>
          <w:tcPr>
            <w:tcW w:w="9016" w:type="dxa"/>
            <w:shd w:val="clear" w:color="auto" w:fill="auto"/>
            <w:hideMark/>
          </w:tcPr>
          <w:p w14:paraId="537E1E92" w14:textId="77777777" w:rsidR="00CB7244" w:rsidRPr="00AF6F84" w:rsidRDefault="00CB7244" w:rsidP="00AF6F84">
            <w:r w:rsidRPr="00AF6F84">
              <w:t>Diabetes mellitus due to underlying condition with diabetic peripheral angiopathy with gangrene</w:t>
            </w:r>
          </w:p>
        </w:tc>
      </w:tr>
      <w:tr w:rsidR="00CB7244" w:rsidRPr="00AF6F84" w14:paraId="25CF18F4" w14:textId="77777777" w:rsidTr="000825C2">
        <w:trPr>
          <w:trHeight w:val="300"/>
        </w:trPr>
        <w:tc>
          <w:tcPr>
            <w:tcW w:w="2274" w:type="dxa"/>
            <w:shd w:val="clear" w:color="auto" w:fill="auto"/>
            <w:hideMark/>
          </w:tcPr>
          <w:p w14:paraId="2A3A8D6C" w14:textId="77777777" w:rsidR="00CB7244" w:rsidRPr="00AF6F84" w:rsidRDefault="00CB7244" w:rsidP="00AF6F84">
            <w:r w:rsidRPr="00AF6F84">
              <w:t>Diabetes</w:t>
            </w:r>
          </w:p>
        </w:tc>
        <w:tc>
          <w:tcPr>
            <w:tcW w:w="1070" w:type="dxa"/>
            <w:shd w:val="clear" w:color="auto" w:fill="auto"/>
            <w:hideMark/>
          </w:tcPr>
          <w:p w14:paraId="235027ED" w14:textId="77777777" w:rsidR="00CB7244" w:rsidRPr="00AF6F84" w:rsidRDefault="00CB7244" w:rsidP="00AF6F84">
            <w:r w:rsidRPr="00AF6F84">
              <w:t>E08.59</w:t>
            </w:r>
          </w:p>
        </w:tc>
        <w:tc>
          <w:tcPr>
            <w:tcW w:w="9016" w:type="dxa"/>
            <w:shd w:val="clear" w:color="auto" w:fill="auto"/>
            <w:hideMark/>
          </w:tcPr>
          <w:p w14:paraId="551871B5" w14:textId="77777777" w:rsidR="00CB7244" w:rsidRPr="00AF6F84" w:rsidRDefault="00CB7244" w:rsidP="00AF6F84">
            <w:r w:rsidRPr="00AF6F84">
              <w:t>Diabetes mellitus due to underlying condition with other circulatory complications</w:t>
            </w:r>
          </w:p>
        </w:tc>
      </w:tr>
      <w:tr w:rsidR="00CB7244" w:rsidRPr="00AF6F84" w14:paraId="00EDF633" w14:textId="77777777" w:rsidTr="000825C2">
        <w:trPr>
          <w:trHeight w:val="300"/>
        </w:trPr>
        <w:tc>
          <w:tcPr>
            <w:tcW w:w="2274" w:type="dxa"/>
            <w:shd w:val="clear" w:color="auto" w:fill="auto"/>
            <w:hideMark/>
          </w:tcPr>
          <w:p w14:paraId="14FD0735" w14:textId="77777777" w:rsidR="00CB7244" w:rsidRPr="00AF6F84" w:rsidRDefault="00CB7244" w:rsidP="00AF6F84">
            <w:r w:rsidRPr="00AF6F84">
              <w:t>Diabetes</w:t>
            </w:r>
          </w:p>
        </w:tc>
        <w:tc>
          <w:tcPr>
            <w:tcW w:w="1070" w:type="dxa"/>
            <w:shd w:val="clear" w:color="auto" w:fill="auto"/>
            <w:hideMark/>
          </w:tcPr>
          <w:p w14:paraId="4A0A496E" w14:textId="77777777" w:rsidR="00CB7244" w:rsidRPr="00AF6F84" w:rsidRDefault="00CB7244" w:rsidP="00AF6F84">
            <w:r w:rsidRPr="00AF6F84">
              <w:t>E08.610</w:t>
            </w:r>
          </w:p>
        </w:tc>
        <w:tc>
          <w:tcPr>
            <w:tcW w:w="9016" w:type="dxa"/>
            <w:shd w:val="clear" w:color="auto" w:fill="auto"/>
            <w:hideMark/>
          </w:tcPr>
          <w:p w14:paraId="07AFDE40" w14:textId="77777777" w:rsidR="00CB7244" w:rsidRPr="00AF6F84" w:rsidRDefault="00CB7244" w:rsidP="00AF6F84">
            <w:r w:rsidRPr="00AF6F84">
              <w:t>Diabetes mellitus due to underlying condition with diabetic neuropathic arthropathy</w:t>
            </w:r>
          </w:p>
        </w:tc>
      </w:tr>
      <w:tr w:rsidR="00CB7244" w:rsidRPr="00AF6F84" w14:paraId="6845E2B2" w14:textId="77777777" w:rsidTr="000825C2">
        <w:trPr>
          <w:trHeight w:val="300"/>
        </w:trPr>
        <w:tc>
          <w:tcPr>
            <w:tcW w:w="2274" w:type="dxa"/>
            <w:shd w:val="clear" w:color="auto" w:fill="auto"/>
            <w:hideMark/>
          </w:tcPr>
          <w:p w14:paraId="440AB7CD" w14:textId="77777777" w:rsidR="00CB7244" w:rsidRPr="00AF6F84" w:rsidRDefault="00CB7244" w:rsidP="00AF6F84">
            <w:r w:rsidRPr="00AF6F84">
              <w:t>Diabetes</w:t>
            </w:r>
          </w:p>
        </w:tc>
        <w:tc>
          <w:tcPr>
            <w:tcW w:w="1070" w:type="dxa"/>
            <w:shd w:val="clear" w:color="auto" w:fill="auto"/>
            <w:hideMark/>
          </w:tcPr>
          <w:p w14:paraId="6A3A12EE" w14:textId="77777777" w:rsidR="00CB7244" w:rsidRPr="00AF6F84" w:rsidRDefault="00CB7244" w:rsidP="00AF6F84">
            <w:r w:rsidRPr="00AF6F84">
              <w:t>E08.618</w:t>
            </w:r>
          </w:p>
        </w:tc>
        <w:tc>
          <w:tcPr>
            <w:tcW w:w="9016" w:type="dxa"/>
            <w:shd w:val="clear" w:color="auto" w:fill="auto"/>
            <w:hideMark/>
          </w:tcPr>
          <w:p w14:paraId="50F52980" w14:textId="77777777" w:rsidR="00CB7244" w:rsidRPr="00AF6F84" w:rsidRDefault="00CB7244" w:rsidP="00AF6F84">
            <w:r w:rsidRPr="00AF6F84">
              <w:t>Diabetes mellitus due to underlying condition with other diabetic arthropathy</w:t>
            </w:r>
          </w:p>
        </w:tc>
      </w:tr>
      <w:tr w:rsidR="00CB7244" w:rsidRPr="00AF6F84" w14:paraId="35119D7B" w14:textId="77777777" w:rsidTr="000825C2">
        <w:trPr>
          <w:trHeight w:val="300"/>
        </w:trPr>
        <w:tc>
          <w:tcPr>
            <w:tcW w:w="2274" w:type="dxa"/>
            <w:shd w:val="clear" w:color="auto" w:fill="auto"/>
            <w:hideMark/>
          </w:tcPr>
          <w:p w14:paraId="5C16C6A4" w14:textId="77777777" w:rsidR="00CB7244" w:rsidRPr="00AF6F84" w:rsidRDefault="00CB7244" w:rsidP="00AF6F84">
            <w:r w:rsidRPr="00AF6F84">
              <w:t>Diabetes</w:t>
            </w:r>
          </w:p>
        </w:tc>
        <w:tc>
          <w:tcPr>
            <w:tcW w:w="1070" w:type="dxa"/>
            <w:shd w:val="clear" w:color="auto" w:fill="auto"/>
            <w:hideMark/>
          </w:tcPr>
          <w:p w14:paraId="70CF64B5" w14:textId="77777777" w:rsidR="00CB7244" w:rsidRPr="00AF6F84" w:rsidRDefault="00CB7244" w:rsidP="00AF6F84">
            <w:r w:rsidRPr="00AF6F84">
              <w:t>E08.620</w:t>
            </w:r>
          </w:p>
        </w:tc>
        <w:tc>
          <w:tcPr>
            <w:tcW w:w="9016" w:type="dxa"/>
            <w:shd w:val="clear" w:color="auto" w:fill="auto"/>
            <w:hideMark/>
          </w:tcPr>
          <w:p w14:paraId="5F575981" w14:textId="77777777" w:rsidR="00CB7244" w:rsidRPr="00AF6F84" w:rsidRDefault="00CB7244" w:rsidP="00AF6F84">
            <w:r w:rsidRPr="00AF6F84">
              <w:t>Diabetes mellitus due to underlying condition with diabetic dermatitis</w:t>
            </w:r>
          </w:p>
        </w:tc>
      </w:tr>
      <w:tr w:rsidR="00CB7244" w:rsidRPr="00AF6F84" w14:paraId="18428775" w14:textId="77777777" w:rsidTr="000825C2">
        <w:trPr>
          <w:trHeight w:val="300"/>
        </w:trPr>
        <w:tc>
          <w:tcPr>
            <w:tcW w:w="2274" w:type="dxa"/>
            <w:shd w:val="clear" w:color="auto" w:fill="auto"/>
            <w:hideMark/>
          </w:tcPr>
          <w:p w14:paraId="7FD33592" w14:textId="77777777" w:rsidR="00CB7244" w:rsidRPr="00AF6F84" w:rsidRDefault="00CB7244" w:rsidP="00AF6F84">
            <w:r w:rsidRPr="00AF6F84">
              <w:t>Diabetes</w:t>
            </w:r>
          </w:p>
        </w:tc>
        <w:tc>
          <w:tcPr>
            <w:tcW w:w="1070" w:type="dxa"/>
            <w:shd w:val="clear" w:color="auto" w:fill="auto"/>
            <w:hideMark/>
          </w:tcPr>
          <w:p w14:paraId="64BB2397" w14:textId="77777777" w:rsidR="00CB7244" w:rsidRPr="00AF6F84" w:rsidRDefault="00CB7244" w:rsidP="00AF6F84">
            <w:r w:rsidRPr="00AF6F84">
              <w:t>E08.621</w:t>
            </w:r>
          </w:p>
        </w:tc>
        <w:tc>
          <w:tcPr>
            <w:tcW w:w="9016" w:type="dxa"/>
            <w:shd w:val="clear" w:color="auto" w:fill="auto"/>
            <w:hideMark/>
          </w:tcPr>
          <w:p w14:paraId="7A5133F0" w14:textId="77777777" w:rsidR="00CB7244" w:rsidRPr="00AF6F84" w:rsidRDefault="00CB7244" w:rsidP="00AF6F84">
            <w:r w:rsidRPr="00AF6F84">
              <w:t>Diabetes mellitus due to underlying condition with foot ulcer</w:t>
            </w:r>
          </w:p>
        </w:tc>
      </w:tr>
      <w:tr w:rsidR="00CB7244" w:rsidRPr="00AF6F84" w14:paraId="2FFD85FD" w14:textId="77777777" w:rsidTr="000825C2">
        <w:trPr>
          <w:trHeight w:val="300"/>
        </w:trPr>
        <w:tc>
          <w:tcPr>
            <w:tcW w:w="2274" w:type="dxa"/>
            <w:shd w:val="clear" w:color="auto" w:fill="auto"/>
            <w:hideMark/>
          </w:tcPr>
          <w:p w14:paraId="4B53645A" w14:textId="77777777" w:rsidR="00CB7244" w:rsidRPr="00AF6F84" w:rsidRDefault="00CB7244" w:rsidP="00AF6F84">
            <w:r w:rsidRPr="00AF6F84">
              <w:t>Diabetes</w:t>
            </w:r>
          </w:p>
        </w:tc>
        <w:tc>
          <w:tcPr>
            <w:tcW w:w="1070" w:type="dxa"/>
            <w:shd w:val="clear" w:color="auto" w:fill="auto"/>
            <w:hideMark/>
          </w:tcPr>
          <w:p w14:paraId="593DAA29" w14:textId="77777777" w:rsidR="00CB7244" w:rsidRPr="00AF6F84" w:rsidRDefault="00CB7244" w:rsidP="00AF6F84">
            <w:r w:rsidRPr="00AF6F84">
              <w:t>E08.622</w:t>
            </w:r>
          </w:p>
        </w:tc>
        <w:tc>
          <w:tcPr>
            <w:tcW w:w="9016" w:type="dxa"/>
            <w:shd w:val="clear" w:color="auto" w:fill="auto"/>
            <w:hideMark/>
          </w:tcPr>
          <w:p w14:paraId="2DB5BC17" w14:textId="77777777" w:rsidR="00CB7244" w:rsidRPr="00AF6F84" w:rsidRDefault="00CB7244" w:rsidP="00AF6F84">
            <w:r w:rsidRPr="00AF6F84">
              <w:t>Diabetes mellitus due to underlying condition with other skin ulcer</w:t>
            </w:r>
          </w:p>
        </w:tc>
      </w:tr>
      <w:tr w:rsidR="00CB7244" w:rsidRPr="00AF6F84" w14:paraId="5B2D3EDA" w14:textId="77777777" w:rsidTr="000825C2">
        <w:trPr>
          <w:trHeight w:val="300"/>
        </w:trPr>
        <w:tc>
          <w:tcPr>
            <w:tcW w:w="2274" w:type="dxa"/>
            <w:shd w:val="clear" w:color="auto" w:fill="auto"/>
            <w:hideMark/>
          </w:tcPr>
          <w:p w14:paraId="2C0A0743" w14:textId="77777777" w:rsidR="00CB7244" w:rsidRPr="00AF6F84" w:rsidRDefault="00CB7244" w:rsidP="00AF6F84">
            <w:r w:rsidRPr="00AF6F84">
              <w:lastRenderedPageBreak/>
              <w:t>Diabetes</w:t>
            </w:r>
          </w:p>
        </w:tc>
        <w:tc>
          <w:tcPr>
            <w:tcW w:w="1070" w:type="dxa"/>
            <w:shd w:val="clear" w:color="auto" w:fill="auto"/>
            <w:hideMark/>
          </w:tcPr>
          <w:p w14:paraId="17C572B4" w14:textId="77777777" w:rsidR="00CB7244" w:rsidRPr="00AF6F84" w:rsidRDefault="00CB7244" w:rsidP="00AF6F84">
            <w:r w:rsidRPr="00AF6F84">
              <w:t>E08.628</w:t>
            </w:r>
          </w:p>
        </w:tc>
        <w:tc>
          <w:tcPr>
            <w:tcW w:w="9016" w:type="dxa"/>
            <w:shd w:val="clear" w:color="auto" w:fill="auto"/>
            <w:hideMark/>
          </w:tcPr>
          <w:p w14:paraId="0CCE234F" w14:textId="77777777" w:rsidR="00CB7244" w:rsidRPr="00AF6F84" w:rsidRDefault="00CB7244" w:rsidP="00AF6F84">
            <w:r w:rsidRPr="00AF6F84">
              <w:t>Diabetes mellitus due to underlying condition with other skin complications</w:t>
            </w:r>
          </w:p>
        </w:tc>
      </w:tr>
      <w:tr w:rsidR="00CB7244" w:rsidRPr="00AF6F84" w14:paraId="6C2B4AD0" w14:textId="77777777" w:rsidTr="000825C2">
        <w:trPr>
          <w:trHeight w:val="300"/>
        </w:trPr>
        <w:tc>
          <w:tcPr>
            <w:tcW w:w="2274" w:type="dxa"/>
            <w:shd w:val="clear" w:color="auto" w:fill="auto"/>
            <w:hideMark/>
          </w:tcPr>
          <w:p w14:paraId="71D11107" w14:textId="77777777" w:rsidR="00CB7244" w:rsidRPr="00AF6F84" w:rsidRDefault="00CB7244" w:rsidP="00AF6F84">
            <w:r w:rsidRPr="00AF6F84">
              <w:t>Diabetes</w:t>
            </w:r>
          </w:p>
        </w:tc>
        <w:tc>
          <w:tcPr>
            <w:tcW w:w="1070" w:type="dxa"/>
            <w:shd w:val="clear" w:color="auto" w:fill="auto"/>
            <w:hideMark/>
          </w:tcPr>
          <w:p w14:paraId="7C871F98" w14:textId="77777777" w:rsidR="00CB7244" w:rsidRPr="00AF6F84" w:rsidRDefault="00CB7244" w:rsidP="00AF6F84">
            <w:r w:rsidRPr="00AF6F84">
              <w:t>E08.630</w:t>
            </w:r>
          </w:p>
        </w:tc>
        <w:tc>
          <w:tcPr>
            <w:tcW w:w="9016" w:type="dxa"/>
            <w:shd w:val="clear" w:color="auto" w:fill="auto"/>
            <w:hideMark/>
          </w:tcPr>
          <w:p w14:paraId="66D3F357" w14:textId="77777777" w:rsidR="00CB7244" w:rsidRPr="00AF6F84" w:rsidRDefault="00CB7244" w:rsidP="00AF6F84">
            <w:r w:rsidRPr="00AF6F84">
              <w:t>Diabetes mellitus due to underlying condition with periodontal disease</w:t>
            </w:r>
          </w:p>
        </w:tc>
      </w:tr>
      <w:tr w:rsidR="00CB7244" w:rsidRPr="00AF6F84" w14:paraId="10DE16F5" w14:textId="77777777" w:rsidTr="000825C2">
        <w:trPr>
          <w:trHeight w:val="300"/>
        </w:trPr>
        <w:tc>
          <w:tcPr>
            <w:tcW w:w="2274" w:type="dxa"/>
            <w:shd w:val="clear" w:color="auto" w:fill="auto"/>
            <w:hideMark/>
          </w:tcPr>
          <w:p w14:paraId="53E1F137" w14:textId="77777777" w:rsidR="00CB7244" w:rsidRPr="00AF6F84" w:rsidRDefault="00CB7244" w:rsidP="00AF6F84">
            <w:r w:rsidRPr="00AF6F84">
              <w:t>Diabetes</w:t>
            </w:r>
          </w:p>
        </w:tc>
        <w:tc>
          <w:tcPr>
            <w:tcW w:w="1070" w:type="dxa"/>
            <w:shd w:val="clear" w:color="auto" w:fill="auto"/>
            <w:hideMark/>
          </w:tcPr>
          <w:p w14:paraId="1DEFBB4D" w14:textId="77777777" w:rsidR="00CB7244" w:rsidRPr="00AF6F84" w:rsidRDefault="00CB7244" w:rsidP="00AF6F84">
            <w:r w:rsidRPr="00AF6F84">
              <w:t>E08.638</w:t>
            </w:r>
          </w:p>
        </w:tc>
        <w:tc>
          <w:tcPr>
            <w:tcW w:w="9016" w:type="dxa"/>
            <w:shd w:val="clear" w:color="auto" w:fill="auto"/>
            <w:hideMark/>
          </w:tcPr>
          <w:p w14:paraId="10F1372B" w14:textId="77777777" w:rsidR="00CB7244" w:rsidRPr="00AF6F84" w:rsidRDefault="00CB7244" w:rsidP="00AF6F84">
            <w:r w:rsidRPr="00AF6F84">
              <w:t>Diabetes mellitus due to underlying condition with other oral complications</w:t>
            </w:r>
          </w:p>
        </w:tc>
      </w:tr>
      <w:tr w:rsidR="00CB7244" w:rsidRPr="00AF6F84" w14:paraId="038FEF3F" w14:textId="77777777" w:rsidTr="000825C2">
        <w:trPr>
          <w:trHeight w:val="300"/>
        </w:trPr>
        <w:tc>
          <w:tcPr>
            <w:tcW w:w="2274" w:type="dxa"/>
            <w:shd w:val="clear" w:color="auto" w:fill="auto"/>
            <w:hideMark/>
          </w:tcPr>
          <w:p w14:paraId="33238088" w14:textId="77777777" w:rsidR="00CB7244" w:rsidRPr="00AF6F84" w:rsidRDefault="00CB7244" w:rsidP="00AF6F84">
            <w:r w:rsidRPr="00AF6F84">
              <w:t>Diabetes</w:t>
            </w:r>
          </w:p>
        </w:tc>
        <w:tc>
          <w:tcPr>
            <w:tcW w:w="1070" w:type="dxa"/>
            <w:shd w:val="clear" w:color="auto" w:fill="auto"/>
            <w:hideMark/>
          </w:tcPr>
          <w:p w14:paraId="7406BED7" w14:textId="77777777" w:rsidR="00CB7244" w:rsidRPr="00AF6F84" w:rsidRDefault="00CB7244" w:rsidP="00AF6F84">
            <w:r w:rsidRPr="00AF6F84">
              <w:t>E08.641</w:t>
            </w:r>
          </w:p>
        </w:tc>
        <w:tc>
          <w:tcPr>
            <w:tcW w:w="9016" w:type="dxa"/>
            <w:shd w:val="clear" w:color="auto" w:fill="auto"/>
            <w:hideMark/>
          </w:tcPr>
          <w:p w14:paraId="41D42B5A" w14:textId="77777777" w:rsidR="00CB7244" w:rsidRPr="00AF6F84" w:rsidRDefault="00CB7244" w:rsidP="00AF6F84">
            <w:r w:rsidRPr="00AF6F84">
              <w:t>Diabetes mellitus due to underlying condition with hypoglycemia with coma</w:t>
            </w:r>
          </w:p>
        </w:tc>
      </w:tr>
      <w:tr w:rsidR="00CB7244" w:rsidRPr="00AF6F84" w14:paraId="157F378E" w14:textId="77777777" w:rsidTr="000825C2">
        <w:trPr>
          <w:trHeight w:val="300"/>
        </w:trPr>
        <w:tc>
          <w:tcPr>
            <w:tcW w:w="2274" w:type="dxa"/>
            <w:shd w:val="clear" w:color="auto" w:fill="auto"/>
            <w:hideMark/>
          </w:tcPr>
          <w:p w14:paraId="43D9E54E" w14:textId="77777777" w:rsidR="00CB7244" w:rsidRPr="00AF6F84" w:rsidRDefault="00CB7244" w:rsidP="00AF6F84">
            <w:r w:rsidRPr="00AF6F84">
              <w:t>Diabetes</w:t>
            </w:r>
          </w:p>
        </w:tc>
        <w:tc>
          <w:tcPr>
            <w:tcW w:w="1070" w:type="dxa"/>
            <w:shd w:val="clear" w:color="auto" w:fill="auto"/>
            <w:hideMark/>
          </w:tcPr>
          <w:p w14:paraId="193EBBA1" w14:textId="77777777" w:rsidR="00CB7244" w:rsidRPr="00AF6F84" w:rsidRDefault="00CB7244" w:rsidP="00AF6F84">
            <w:r w:rsidRPr="00AF6F84">
              <w:t>E08.649</w:t>
            </w:r>
          </w:p>
        </w:tc>
        <w:tc>
          <w:tcPr>
            <w:tcW w:w="9016" w:type="dxa"/>
            <w:shd w:val="clear" w:color="auto" w:fill="auto"/>
            <w:hideMark/>
          </w:tcPr>
          <w:p w14:paraId="16B0BE3F" w14:textId="77777777" w:rsidR="00CB7244" w:rsidRPr="00AF6F84" w:rsidRDefault="00CB7244" w:rsidP="00AF6F84">
            <w:r w:rsidRPr="00AF6F84">
              <w:t>Diabetes mellitus due to underlying condition with hypoglycemia without coma</w:t>
            </w:r>
          </w:p>
        </w:tc>
      </w:tr>
      <w:tr w:rsidR="00CB7244" w:rsidRPr="00AF6F84" w14:paraId="17E56092" w14:textId="77777777" w:rsidTr="000825C2">
        <w:trPr>
          <w:trHeight w:val="300"/>
        </w:trPr>
        <w:tc>
          <w:tcPr>
            <w:tcW w:w="2274" w:type="dxa"/>
            <w:shd w:val="clear" w:color="auto" w:fill="auto"/>
            <w:hideMark/>
          </w:tcPr>
          <w:p w14:paraId="4C82ECB2" w14:textId="77777777" w:rsidR="00CB7244" w:rsidRPr="00AF6F84" w:rsidRDefault="00CB7244" w:rsidP="00AF6F84">
            <w:r w:rsidRPr="00AF6F84">
              <w:t>Diabetes</w:t>
            </w:r>
          </w:p>
        </w:tc>
        <w:tc>
          <w:tcPr>
            <w:tcW w:w="1070" w:type="dxa"/>
            <w:shd w:val="clear" w:color="auto" w:fill="auto"/>
            <w:hideMark/>
          </w:tcPr>
          <w:p w14:paraId="55BF45A6" w14:textId="77777777" w:rsidR="00CB7244" w:rsidRPr="00AF6F84" w:rsidRDefault="00CB7244" w:rsidP="00AF6F84">
            <w:r w:rsidRPr="00AF6F84">
              <w:t>E08.65</w:t>
            </w:r>
          </w:p>
        </w:tc>
        <w:tc>
          <w:tcPr>
            <w:tcW w:w="9016" w:type="dxa"/>
            <w:shd w:val="clear" w:color="auto" w:fill="auto"/>
            <w:hideMark/>
          </w:tcPr>
          <w:p w14:paraId="25DFDB1B" w14:textId="77777777" w:rsidR="00CB7244" w:rsidRPr="00AF6F84" w:rsidRDefault="00CB7244" w:rsidP="00AF6F84">
            <w:r w:rsidRPr="00AF6F84">
              <w:t>Diabetes mellitus due to underlying condition with hyperglycemia</w:t>
            </w:r>
          </w:p>
        </w:tc>
      </w:tr>
      <w:tr w:rsidR="00CB7244" w:rsidRPr="00AF6F84" w14:paraId="7BF5DD54" w14:textId="77777777" w:rsidTr="000825C2">
        <w:trPr>
          <w:trHeight w:val="300"/>
        </w:trPr>
        <w:tc>
          <w:tcPr>
            <w:tcW w:w="2274" w:type="dxa"/>
            <w:shd w:val="clear" w:color="auto" w:fill="auto"/>
            <w:hideMark/>
          </w:tcPr>
          <w:p w14:paraId="55B678A3" w14:textId="77777777" w:rsidR="00CB7244" w:rsidRPr="00AF6F84" w:rsidRDefault="00CB7244" w:rsidP="00AF6F84">
            <w:r w:rsidRPr="00AF6F84">
              <w:t>Diabetes</w:t>
            </w:r>
          </w:p>
        </w:tc>
        <w:tc>
          <w:tcPr>
            <w:tcW w:w="1070" w:type="dxa"/>
            <w:shd w:val="clear" w:color="auto" w:fill="auto"/>
            <w:hideMark/>
          </w:tcPr>
          <w:p w14:paraId="543ED683" w14:textId="77777777" w:rsidR="00CB7244" w:rsidRPr="00AF6F84" w:rsidRDefault="00CB7244" w:rsidP="00AF6F84">
            <w:r w:rsidRPr="00AF6F84">
              <w:t>E08.69</w:t>
            </w:r>
          </w:p>
        </w:tc>
        <w:tc>
          <w:tcPr>
            <w:tcW w:w="9016" w:type="dxa"/>
            <w:shd w:val="clear" w:color="auto" w:fill="auto"/>
            <w:hideMark/>
          </w:tcPr>
          <w:p w14:paraId="09B83C81" w14:textId="77777777" w:rsidR="00CB7244" w:rsidRPr="00AF6F84" w:rsidRDefault="00CB7244" w:rsidP="00AF6F84">
            <w:r w:rsidRPr="00AF6F84">
              <w:t>Diabetes mellitus due to underlying condition with other specified complication</w:t>
            </w:r>
          </w:p>
        </w:tc>
      </w:tr>
      <w:tr w:rsidR="00CB7244" w:rsidRPr="00AF6F84" w14:paraId="12C772F0" w14:textId="77777777" w:rsidTr="000825C2">
        <w:trPr>
          <w:trHeight w:val="300"/>
        </w:trPr>
        <w:tc>
          <w:tcPr>
            <w:tcW w:w="2274" w:type="dxa"/>
            <w:shd w:val="clear" w:color="auto" w:fill="auto"/>
            <w:hideMark/>
          </w:tcPr>
          <w:p w14:paraId="2238CFC3" w14:textId="77777777" w:rsidR="00CB7244" w:rsidRPr="00AF6F84" w:rsidRDefault="00CB7244" w:rsidP="00AF6F84">
            <w:r w:rsidRPr="00AF6F84">
              <w:t>Diabetes</w:t>
            </w:r>
          </w:p>
        </w:tc>
        <w:tc>
          <w:tcPr>
            <w:tcW w:w="1070" w:type="dxa"/>
            <w:shd w:val="clear" w:color="auto" w:fill="auto"/>
            <w:hideMark/>
          </w:tcPr>
          <w:p w14:paraId="78872335" w14:textId="77777777" w:rsidR="00CB7244" w:rsidRPr="00AF6F84" w:rsidRDefault="00CB7244" w:rsidP="00AF6F84">
            <w:r w:rsidRPr="00AF6F84">
              <w:t>E08.8</w:t>
            </w:r>
          </w:p>
        </w:tc>
        <w:tc>
          <w:tcPr>
            <w:tcW w:w="9016" w:type="dxa"/>
            <w:shd w:val="clear" w:color="auto" w:fill="auto"/>
            <w:hideMark/>
          </w:tcPr>
          <w:p w14:paraId="735EB15F" w14:textId="77777777" w:rsidR="00CB7244" w:rsidRPr="00AF6F84" w:rsidRDefault="00CB7244" w:rsidP="00AF6F84">
            <w:r w:rsidRPr="00AF6F84">
              <w:t>Diabetes mellitus due to underlying condition with unspecified complications</w:t>
            </w:r>
          </w:p>
        </w:tc>
      </w:tr>
      <w:tr w:rsidR="00CB7244" w:rsidRPr="00AF6F84" w14:paraId="1C50EE21" w14:textId="77777777" w:rsidTr="000825C2">
        <w:trPr>
          <w:trHeight w:val="300"/>
        </w:trPr>
        <w:tc>
          <w:tcPr>
            <w:tcW w:w="2274" w:type="dxa"/>
            <w:shd w:val="clear" w:color="auto" w:fill="auto"/>
            <w:hideMark/>
          </w:tcPr>
          <w:p w14:paraId="08912A8C" w14:textId="77777777" w:rsidR="00CB7244" w:rsidRPr="00AF6F84" w:rsidRDefault="00CB7244" w:rsidP="00AF6F84">
            <w:r w:rsidRPr="00AF6F84">
              <w:t>Diabetes</w:t>
            </w:r>
          </w:p>
        </w:tc>
        <w:tc>
          <w:tcPr>
            <w:tcW w:w="1070" w:type="dxa"/>
            <w:shd w:val="clear" w:color="auto" w:fill="auto"/>
            <w:hideMark/>
          </w:tcPr>
          <w:p w14:paraId="4419E9AB" w14:textId="77777777" w:rsidR="00CB7244" w:rsidRPr="00AF6F84" w:rsidRDefault="00CB7244" w:rsidP="00AF6F84">
            <w:r w:rsidRPr="00AF6F84">
              <w:t>E08.9</w:t>
            </w:r>
          </w:p>
        </w:tc>
        <w:tc>
          <w:tcPr>
            <w:tcW w:w="9016" w:type="dxa"/>
            <w:shd w:val="clear" w:color="auto" w:fill="auto"/>
            <w:hideMark/>
          </w:tcPr>
          <w:p w14:paraId="3126106D" w14:textId="77777777" w:rsidR="00CB7244" w:rsidRPr="00AF6F84" w:rsidRDefault="00CB7244" w:rsidP="00AF6F84">
            <w:r w:rsidRPr="00AF6F84">
              <w:t>Diabetes mellitus due to underlying condition without complications</w:t>
            </w:r>
          </w:p>
        </w:tc>
      </w:tr>
      <w:tr w:rsidR="00CB7244" w:rsidRPr="00AF6F84" w14:paraId="001892E7" w14:textId="77777777" w:rsidTr="000825C2">
        <w:trPr>
          <w:trHeight w:val="300"/>
        </w:trPr>
        <w:tc>
          <w:tcPr>
            <w:tcW w:w="2274" w:type="dxa"/>
            <w:shd w:val="clear" w:color="auto" w:fill="auto"/>
            <w:hideMark/>
          </w:tcPr>
          <w:p w14:paraId="67CC3B3B" w14:textId="77777777" w:rsidR="00CB7244" w:rsidRPr="00AF6F84" w:rsidRDefault="00CB7244" w:rsidP="00AF6F84">
            <w:r w:rsidRPr="00AF6F84">
              <w:t>Diabetes</w:t>
            </w:r>
          </w:p>
        </w:tc>
        <w:tc>
          <w:tcPr>
            <w:tcW w:w="1070" w:type="dxa"/>
            <w:shd w:val="clear" w:color="auto" w:fill="auto"/>
            <w:hideMark/>
          </w:tcPr>
          <w:p w14:paraId="21093F12" w14:textId="77777777" w:rsidR="00CB7244" w:rsidRPr="00AF6F84" w:rsidRDefault="00CB7244" w:rsidP="00AF6F84">
            <w:r w:rsidRPr="00AF6F84">
              <w:t>E09.00</w:t>
            </w:r>
          </w:p>
        </w:tc>
        <w:tc>
          <w:tcPr>
            <w:tcW w:w="9016" w:type="dxa"/>
            <w:shd w:val="clear" w:color="auto" w:fill="auto"/>
            <w:hideMark/>
          </w:tcPr>
          <w:p w14:paraId="7AC559F2" w14:textId="77777777" w:rsidR="00CB7244" w:rsidRPr="00AF6F84" w:rsidRDefault="00CB7244" w:rsidP="00AF6F84">
            <w:r w:rsidRPr="00AF6F84">
              <w:t>Drug or chemical induced diabetes mellitus with hyperosmolarity without nonketotic hyperglycemic-hyperosmolar coma (NKHHC)</w:t>
            </w:r>
          </w:p>
        </w:tc>
      </w:tr>
      <w:tr w:rsidR="00CB7244" w:rsidRPr="00AF6F84" w14:paraId="78A9B706" w14:textId="77777777" w:rsidTr="000825C2">
        <w:trPr>
          <w:trHeight w:val="300"/>
        </w:trPr>
        <w:tc>
          <w:tcPr>
            <w:tcW w:w="2274" w:type="dxa"/>
            <w:shd w:val="clear" w:color="auto" w:fill="auto"/>
            <w:hideMark/>
          </w:tcPr>
          <w:p w14:paraId="49C8504E" w14:textId="77777777" w:rsidR="00CB7244" w:rsidRPr="00AF6F84" w:rsidRDefault="00CB7244" w:rsidP="00AF6F84">
            <w:r w:rsidRPr="00AF6F84">
              <w:t>Diabetes</w:t>
            </w:r>
          </w:p>
        </w:tc>
        <w:tc>
          <w:tcPr>
            <w:tcW w:w="1070" w:type="dxa"/>
            <w:shd w:val="clear" w:color="auto" w:fill="auto"/>
            <w:hideMark/>
          </w:tcPr>
          <w:p w14:paraId="24BD9682" w14:textId="77777777" w:rsidR="00CB7244" w:rsidRPr="00AF6F84" w:rsidRDefault="00CB7244" w:rsidP="00AF6F84">
            <w:r w:rsidRPr="00AF6F84">
              <w:t>E09.01</w:t>
            </w:r>
          </w:p>
        </w:tc>
        <w:tc>
          <w:tcPr>
            <w:tcW w:w="9016" w:type="dxa"/>
            <w:shd w:val="clear" w:color="auto" w:fill="auto"/>
            <w:hideMark/>
          </w:tcPr>
          <w:p w14:paraId="1843B5FF" w14:textId="77777777" w:rsidR="00CB7244" w:rsidRPr="00AF6F84" w:rsidRDefault="00CB7244" w:rsidP="00AF6F84">
            <w:r w:rsidRPr="00AF6F84">
              <w:t>Drug or chemical induced diabetes mellitus with hyperosmolarity with coma</w:t>
            </w:r>
          </w:p>
        </w:tc>
      </w:tr>
      <w:tr w:rsidR="00CB7244" w:rsidRPr="00AF6F84" w14:paraId="1CFDD9F0" w14:textId="77777777" w:rsidTr="000825C2">
        <w:trPr>
          <w:trHeight w:val="300"/>
        </w:trPr>
        <w:tc>
          <w:tcPr>
            <w:tcW w:w="2274" w:type="dxa"/>
            <w:shd w:val="clear" w:color="auto" w:fill="auto"/>
            <w:hideMark/>
          </w:tcPr>
          <w:p w14:paraId="21DF54A5" w14:textId="77777777" w:rsidR="00CB7244" w:rsidRPr="00AF6F84" w:rsidRDefault="00CB7244" w:rsidP="00AF6F84">
            <w:r w:rsidRPr="00AF6F84">
              <w:t>Diabetes</w:t>
            </w:r>
          </w:p>
        </w:tc>
        <w:tc>
          <w:tcPr>
            <w:tcW w:w="1070" w:type="dxa"/>
            <w:shd w:val="clear" w:color="auto" w:fill="auto"/>
            <w:hideMark/>
          </w:tcPr>
          <w:p w14:paraId="0FBF1456" w14:textId="77777777" w:rsidR="00CB7244" w:rsidRPr="00AF6F84" w:rsidRDefault="00CB7244" w:rsidP="00AF6F84">
            <w:r w:rsidRPr="00AF6F84">
              <w:t>E09.10</w:t>
            </w:r>
          </w:p>
        </w:tc>
        <w:tc>
          <w:tcPr>
            <w:tcW w:w="9016" w:type="dxa"/>
            <w:shd w:val="clear" w:color="auto" w:fill="auto"/>
            <w:hideMark/>
          </w:tcPr>
          <w:p w14:paraId="307BEB47" w14:textId="77777777" w:rsidR="00CB7244" w:rsidRPr="00AF6F84" w:rsidRDefault="00CB7244" w:rsidP="00AF6F84">
            <w:r w:rsidRPr="00AF6F84">
              <w:t>Drug or chemical induced diabetes mellitus with ketoacidosis without coma</w:t>
            </w:r>
          </w:p>
        </w:tc>
      </w:tr>
      <w:tr w:rsidR="00CB7244" w:rsidRPr="00AF6F84" w14:paraId="15FC53AD" w14:textId="77777777" w:rsidTr="000825C2">
        <w:trPr>
          <w:trHeight w:val="300"/>
        </w:trPr>
        <w:tc>
          <w:tcPr>
            <w:tcW w:w="2274" w:type="dxa"/>
            <w:shd w:val="clear" w:color="auto" w:fill="auto"/>
            <w:hideMark/>
          </w:tcPr>
          <w:p w14:paraId="519E892E" w14:textId="77777777" w:rsidR="00CB7244" w:rsidRPr="00AF6F84" w:rsidRDefault="00CB7244" w:rsidP="00AF6F84">
            <w:r w:rsidRPr="00AF6F84">
              <w:t>Diabetes</w:t>
            </w:r>
          </w:p>
        </w:tc>
        <w:tc>
          <w:tcPr>
            <w:tcW w:w="1070" w:type="dxa"/>
            <w:shd w:val="clear" w:color="auto" w:fill="auto"/>
            <w:hideMark/>
          </w:tcPr>
          <w:p w14:paraId="4A017E01" w14:textId="77777777" w:rsidR="00CB7244" w:rsidRPr="00AF6F84" w:rsidRDefault="00CB7244" w:rsidP="00AF6F84">
            <w:r w:rsidRPr="00AF6F84">
              <w:t>E09.11</w:t>
            </w:r>
          </w:p>
        </w:tc>
        <w:tc>
          <w:tcPr>
            <w:tcW w:w="9016" w:type="dxa"/>
            <w:shd w:val="clear" w:color="auto" w:fill="auto"/>
            <w:hideMark/>
          </w:tcPr>
          <w:p w14:paraId="364BD377" w14:textId="77777777" w:rsidR="00CB7244" w:rsidRPr="00AF6F84" w:rsidRDefault="00CB7244" w:rsidP="00AF6F84">
            <w:r w:rsidRPr="00AF6F84">
              <w:t>Drug or chemical induced diabetes mellitus with ketoacidosis with coma</w:t>
            </w:r>
          </w:p>
        </w:tc>
      </w:tr>
      <w:tr w:rsidR="00CB7244" w:rsidRPr="00AF6F84" w14:paraId="411CE596" w14:textId="77777777" w:rsidTr="000825C2">
        <w:trPr>
          <w:trHeight w:val="300"/>
        </w:trPr>
        <w:tc>
          <w:tcPr>
            <w:tcW w:w="2274" w:type="dxa"/>
            <w:shd w:val="clear" w:color="auto" w:fill="auto"/>
            <w:hideMark/>
          </w:tcPr>
          <w:p w14:paraId="0C22C65A" w14:textId="77777777" w:rsidR="00CB7244" w:rsidRPr="00AF6F84" w:rsidRDefault="00CB7244" w:rsidP="00AF6F84">
            <w:r w:rsidRPr="00AF6F84">
              <w:t>Diabetes</w:t>
            </w:r>
          </w:p>
        </w:tc>
        <w:tc>
          <w:tcPr>
            <w:tcW w:w="1070" w:type="dxa"/>
            <w:shd w:val="clear" w:color="auto" w:fill="auto"/>
            <w:hideMark/>
          </w:tcPr>
          <w:p w14:paraId="2D202E82" w14:textId="77777777" w:rsidR="00CB7244" w:rsidRPr="00AF6F84" w:rsidRDefault="00CB7244" w:rsidP="00AF6F84">
            <w:r w:rsidRPr="00AF6F84">
              <w:t>E09.21</w:t>
            </w:r>
          </w:p>
        </w:tc>
        <w:tc>
          <w:tcPr>
            <w:tcW w:w="9016" w:type="dxa"/>
            <w:shd w:val="clear" w:color="auto" w:fill="auto"/>
            <w:hideMark/>
          </w:tcPr>
          <w:p w14:paraId="46A4F377" w14:textId="77777777" w:rsidR="00CB7244" w:rsidRPr="00AF6F84" w:rsidRDefault="00CB7244" w:rsidP="00AF6F84">
            <w:r w:rsidRPr="00AF6F84">
              <w:t>Drug or chemical induced diabetes mellitus with diabetic nephropathy</w:t>
            </w:r>
          </w:p>
        </w:tc>
      </w:tr>
      <w:tr w:rsidR="00CB7244" w:rsidRPr="00AF6F84" w14:paraId="39015C37" w14:textId="77777777" w:rsidTr="000825C2">
        <w:trPr>
          <w:trHeight w:val="300"/>
        </w:trPr>
        <w:tc>
          <w:tcPr>
            <w:tcW w:w="2274" w:type="dxa"/>
            <w:shd w:val="clear" w:color="auto" w:fill="auto"/>
            <w:hideMark/>
          </w:tcPr>
          <w:p w14:paraId="0CA07EAB" w14:textId="77777777" w:rsidR="00CB7244" w:rsidRPr="00AF6F84" w:rsidRDefault="00CB7244" w:rsidP="00AF6F84">
            <w:r w:rsidRPr="00AF6F84">
              <w:lastRenderedPageBreak/>
              <w:t>Diabetes</w:t>
            </w:r>
          </w:p>
        </w:tc>
        <w:tc>
          <w:tcPr>
            <w:tcW w:w="1070" w:type="dxa"/>
            <w:shd w:val="clear" w:color="auto" w:fill="auto"/>
            <w:hideMark/>
          </w:tcPr>
          <w:p w14:paraId="04280B11" w14:textId="77777777" w:rsidR="00CB7244" w:rsidRPr="00AF6F84" w:rsidRDefault="00CB7244" w:rsidP="00AF6F84">
            <w:r w:rsidRPr="00AF6F84">
              <w:t>E09.22</w:t>
            </w:r>
          </w:p>
        </w:tc>
        <w:tc>
          <w:tcPr>
            <w:tcW w:w="9016" w:type="dxa"/>
            <w:shd w:val="clear" w:color="auto" w:fill="auto"/>
            <w:hideMark/>
          </w:tcPr>
          <w:p w14:paraId="0F3D2D59" w14:textId="77777777" w:rsidR="00CB7244" w:rsidRPr="00AF6F84" w:rsidRDefault="00CB7244" w:rsidP="00AF6F84">
            <w:r w:rsidRPr="00AF6F84">
              <w:t>Drug or chemical induced diabetes mellitus with diabetic chronic kidney disease</w:t>
            </w:r>
          </w:p>
        </w:tc>
      </w:tr>
      <w:tr w:rsidR="00CB7244" w:rsidRPr="00AF6F84" w14:paraId="1B4D3A3A" w14:textId="77777777" w:rsidTr="000825C2">
        <w:trPr>
          <w:trHeight w:val="300"/>
        </w:trPr>
        <w:tc>
          <w:tcPr>
            <w:tcW w:w="2274" w:type="dxa"/>
            <w:shd w:val="clear" w:color="auto" w:fill="auto"/>
            <w:hideMark/>
          </w:tcPr>
          <w:p w14:paraId="043B7C41" w14:textId="77777777" w:rsidR="00CB7244" w:rsidRPr="00AF6F84" w:rsidRDefault="00CB7244" w:rsidP="00AF6F84">
            <w:r w:rsidRPr="00AF6F84">
              <w:t>Diabetes</w:t>
            </w:r>
          </w:p>
        </w:tc>
        <w:tc>
          <w:tcPr>
            <w:tcW w:w="1070" w:type="dxa"/>
            <w:shd w:val="clear" w:color="auto" w:fill="auto"/>
            <w:hideMark/>
          </w:tcPr>
          <w:p w14:paraId="791A8E05" w14:textId="77777777" w:rsidR="00CB7244" w:rsidRPr="00AF6F84" w:rsidRDefault="00CB7244" w:rsidP="00AF6F84">
            <w:r w:rsidRPr="00AF6F84">
              <w:t>E09.29</w:t>
            </w:r>
          </w:p>
        </w:tc>
        <w:tc>
          <w:tcPr>
            <w:tcW w:w="9016" w:type="dxa"/>
            <w:shd w:val="clear" w:color="auto" w:fill="auto"/>
            <w:hideMark/>
          </w:tcPr>
          <w:p w14:paraId="0AC74FCE" w14:textId="77777777" w:rsidR="00CB7244" w:rsidRPr="00AF6F84" w:rsidRDefault="00CB7244" w:rsidP="00AF6F84">
            <w:r w:rsidRPr="00AF6F84">
              <w:t xml:space="preserve">Drug or chemical induced diabetes mellitus with </w:t>
            </w:r>
            <w:proofErr w:type="gramStart"/>
            <w:r w:rsidRPr="00AF6F84">
              <w:t>other</w:t>
            </w:r>
            <w:proofErr w:type="gramEnd"/>
            <w:r w:rsidRPr="00AF6F84">
              <w:t xml:space="preserve"> diabetic kidney complication</w:t>
            </w:r>
          </w:p>
        </w:tc>
      </w:tr>
      <w:tr w:rsidR="00CB7244" w:rsidRPr="00AF6F84" w14:paraId="7E537244" w14:textId="77777777" w:rsidTr="000825C2">
        <w:trPr>
          <w:trHeight w:val="300"/>
        </w:trPr>
        <w:tc>
          <w:tcPr>
            <w:tcW w:w="2274" w:type="dxa"/>
            <w:shd w:val="clear" w:color="auto" w:fill="auto"/>
            <w:hideMark/>
          </w:tcPr>
          <w:p w14:paraId="7CBF72DF" w14:textId="77777777" w:rsidR="00CB7244" w:rsidRPr="00AF6F84" w:rsidRDefault="00CB7244" w:rsidP="00AF6F84">
            <w:r w:rsidRPr="00AF6F84">
              <w:t>Diabetes</w:t>
            </w:r>
          </w:p>
        </w:tc>
        <w:tc>
          <w:tcPr>
            <w:tcW w:w="1070" w:type="dxa"/>
            <w:shd w:val="clear" w:color="auto" w:fill="auto"/>
            <w:hideMark/>
          </w:tcPr>
          <w:p w14:paraId="57A6D0DE" w14:textId="77777777" w:rsidR="00CB7244" w:rsidRPr="00AF6F84" w:rsidRDefault="00CB7244" w:rsidP="00AF6F84">
            <w:r w:rsidRPr="00AF6F84">
              <w:t>E09.311</w:t>
            </w:r>
          </w:p>
        </w:tc>
        <w:tc>
          <w:tcPr>
            <w:tcW w:w="9016" w:type="dxa"/>
            <w:shd w:val="clear" w:color="auto" w:fill="auto"/>
            <w:hideMark/>
          </w:tcPr>
          <w:p w14:paraId="35A7B83B" w14:textId="77777777" w:rsidR="00CB7244" w:rsidRPr="00AF6F84" w:rsidRDefault="00CB7244" w:rsidP="00AF6F84">
            <w:r w:rsidRPr="00AF6F84">
              <w:t>Drug or chemical induced diabetes mellitus with unspecified diabetic retinopathy with macular edema</w:t>
            </w:r>
          </w:p>
        </w:tc>
      </w:tr>
      <w:tr w:rsidR="00CB7244" w:rsidRPr="00AF6F84" w14:paraId="35E6AE75" w14:textId="77777777" w:rsidTr="000825C2">
        <w:trPr>
          <w:trHeight w:val="300"/>
        </w:trPr>
        <w:tc>
          <w:tcPr>
            <w:tcW w:w="2274" w:type="dxa"/>
            <w:shd w:val="clear" w:color="auto" w:fill="auto"/>
            <w:hideMark/>
          </w:tcPr>
          <w:p w14:paraId="62539BCE" w14:textId="77777777" w:rsidR="00CB7244" w:rsidRPr="00AF6F84" w:rsidRDefault="00CB7244" w:rsidP="00AF6F84">
            <w:r w:rsidRPr="00AF6F84">
              <w:t>Diabetes</w:t>
            </w:r>
          </w:p>
        </w:tc>
        <w:tc>
          <w:tcPr>
            <w:tcW w:w="1070" w:type="dxa"/>
            <w:shd w:val="clear" w:color="auto" w:fill="auto"/>
            <w:hideMark/>
          </w:tcPr>
          <w:p w14:paraId="3C8D067A" w14:textId="77777777" w:rsidR="00CB7244" w:rsidRPr="00AF6F84" w:rsidRDefault="00CB7244" w:rsidP="00AF6F84">
            <w:r w:rsidRPr="00AF6F84">
              <w:t>E09.319</w:t>
            </w:r>
          </w:p>
        </w:tc>
        <w:tc>
          <w:tcPr>
            <w:tcW w:w="9016" w:type="dxa"/>
            <w:shd w:val="clear" w:color="auto" w:fill="auto"/>
            <w:hideMark/>
          </w:tcPr>
          <w:p w14:paraId="093E4B98" w14:textId="77777777" w:rsidR="00CB7244" w:rsidRPr="00AF6F84" w:rsidRDefault="00CB7244" w:rsidP="00AF6F84">
            <w:r w:rsidRPr="00AF6F84">
              <w:t>Drug or chemical induced diabetes mellitus with unspecified diabetic retinopathy without macular edema</w:t>
            </w:r>
          </w:p>
        </w:tc>
      </w:tr>
      <w:tr w:rsidR="00CB7244" w:rsidRPr="00AF6F84" w14:paraId="536D358A" w14:textId="77777777" w:rsidTr="000825C2">
        <w:trPr>
          <w:trHeight w:val="300"/>
        </w:trPr>
        <w:tc>
          <w:tcPr>
            <w:tcW w:w="2274" w:type="dxa"/>
            <w:shd w:val="clear" w:color="auto" w:fill="auto"/>
            <w:hideMark/>
          </w:tcPr>
          <w:p w14:paraId="6DBF86BB" w14:textId="77777777" w:rsidR="00CB7244" w:rsidRPr="00AF6F84" w:rsidRDefault="00CB7244" w:rsidP="00AF6F84">
            <w:r w:rsidRPr="00AF6F84">
              <w:t>Diabetes</w:t>
            </w:r>
          </w:p>
        </w:tc>
        <w:tc>
          <w:tcPr>
            <w:tcW w:w="1070" w:type="dxa"/>
            <w:shd w:val="clear" w:color="auto" w:fill="auto"/>
            <w:hideMark/>
          </w:tcPr>
          <w:p w14:paraId="67A0B808" w14:textId="77777777" w:rsidR="00CB7244" w:rsidRPr="00AF6F84" w:rsidRDefault="00CB7244" w:rsidP="00AF6F84">
            <w:r w:rsidRPr="00AF6F84">
              <w:t>E09.321</w:t>
            </w:r>
          </w:p>
        </w:tc>
        <w:tc>
          <w:tcPr>
            <w:tcW w:w="9016" w:type="dxa"/>
            <w:shd w:val="clear" w:color="auto" w:fill="auto"/>
            <w:hideMark/>
          </w:tcPr>
          <w:p w14:paraId="1BC0EDBD"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w:t>
            </w:r>
          </w:p>
        </w:tc>
      </w:tr>
      <w:tr w:rsidR="00CB7244" w:rsidRPr="00AF6F84" w14:paraId="1FAD5A9B" w14:textId="77777777" w:rsidTr="000825C2">
        <w:trPr>
          <w:trHeight w:val="300"/>
        </w:trPr>
        <w:tc>
          <w:tcPr>
            <w:tcW w:w="2274" w:type="dxa"/>
            <w:shd w:val="clear" w:color="auto" w:fill="auto"/>
            <w:hideMark/>
          </w:tcPr>
          <w:p w14:paraId="1FABCCB8" w14:textId="77777777" w:rsidR="00CB7244" w:rsidRPr="00AF6F84" w:rsidRDefault="00CB7244" w:rsidP="00AF6F84">
            <w:r w:rsidRPr="00AF6F84">
              <w:t>Diabetes</w:t>
            </w:r>
          </w:p>
        </w:tc>
        <w:tc>
          <w:tcPr>
            <w:tcW w:w="1070" w:type="dxa"/>
            <w:shd w:val="clear" w:color="auto" w:fill="auto"/>
            <w:hideMark/>
          </w:tcPr>
          <w:p w14:paraId="1CD983AA" w14:textId="77777777" w:rsidR="00CB7244" w:rsidRPr="00AF6F84" w:rsidRDefault="00CB7244" w:rsidP="00AF6F84">
            <w:r w:rsidRPr="00AF6F84">
              <w:t>E09.329</w:t>
            </w:r>
          </w:p>
        </w:tc>
        <w:tc>
          <w:tcPr>
            <w:tcW w:w="9016" w:type="dxa"/>
            <w:shd w:val="clear" w:color="auto" w:fill="auto"/>
            <w:hideMark/>
          </w:tcPr>
          <w:p w14:paraId="5F9CDBE9"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w:t>
            </w:r>
          </w:p>
        </w:tc>
      </w:tr>
      <w:tr w:rsidR="00CB7244" w:rsidRPr="00AF6F84" w14:paraId="7C9C46FC" w14:textId="77777777" w:rsidTr="000825C2">
        <w:trPr>
          <w:trHeight w:val="300"/>
        </w:trPr>
        <w:tc>
          <w:tcPr>
            <w:tcW w:w="2274" w:type="dxa"/>
            <w:shd w:val="clear" w:color="auto" w:fill="auto"/>
            <w:hideMark/>
          </w:tcPr>
          <w:p w14:paraId="5879A16E" w14:textId="77777777" w:rsidR="00CB7244" w:rsidRPr="00AF6F84" w:rsidRDefault="00CB7244" w:rsidP="00AF6F84">
            <w:r w:rsidRPr="00AF6F84">
              <w:t>Diabetes</w:t>
            </w:r>
          </w:p>
        </w:tc>
        <w:tc>
          <w:tcPr>
            <w:tcW w:w="1070" w:type="dxa"/>
            <w:shd w:val="clear" w:color="auto" w:fill="auto"/>
            <w:hideMark/>
          </w:tcPr>
          <w:p w14:paraId="4D32F0D9" w14:textId="77777777" w:rsidR="00CB7244" w:rsidRPr="00AF6F84" w:rsidRDefault="00CB7244" w:rsidP="00AF6F84">
            <w:r w:rsidRPr="00AF6F84">
              <w:t>E09.331</w:t>
            </w:r>
          </w:p>
        </w:tc>
        <w:tc>
          <w:tcPr>
            <w:tcW w:w="9016" w:type="dxa"/>
            <w:shd w:val="clear" w:color="auto" w:fill="auto"/>
            <w:hideMark/>
          </w:tcPr>
          <w:p w14:paraId="364E8049"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w:t>
            </w:r>
          </w:p>
        </w:tc>
      </w:tr>
      <w:tr w:rsidR="00CB7244" w:rsidRPr="00AF6F84" w14:paraId="1B589618" w14:textId="77777777" w:rsidTr="000825C2">
        <w:trPr>
          <w:trHeight w:val="300"/>
        </w:trPr>
        <w:tc>
          <w:tcPr>
            <w:tcW w:w="2274" w:type="dxa"/>
            <w:shd w:val="clear" w:color="auto" w:fill="auto"/>
            <w:hideMark/>
          </w:tcPr>
          <w:p w14:paraId="125C22EB" w14:textId="77777777" w:rsidR="00CB7244" w:rsidRPr="00AF6F84" w:rsidRDefault="00CB7244" w:rsidP="00AF6F84">
            <w:r w:rsidRPr="00AF6F84">
              <w:t>Diabetes</w:t>
            </w:r>
          </w:p>
        </w:tc>
        <w:tc>
          <w:tcPr>
            <w:tcW w:w="1070" w:type="dxa"/>
            <w:shd w:val="clear" w:color="auto" w:fill="auto"/>
            <w:hideMark/>
          </w:tcPr>
          <w:p w14:paraId="73B43E1A" w14:textId="77777777" w:rsidR="00CB7244" w:rsidRPr="00AF6F84" w:rsidRDefault="00CB7244" w:rsidP="00AF6F84">
            <w:r w:rsidRPr="00AF6F84">
              <w:t>E09.339</w:t>
            </w:r>
          </w:p>
        </w:tc>
        <w:tc>
          <w:tcPr>
            <w:tcW w:w="9016" w:type="dxa"/>
            <w:shd w:val="clear" w:color="auto" w:fill="auto"/>
            <w:hideMark/>
          </w:tcPr>
          <w:p w14:paraId="64BF5624"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w:t>
            </w:r>
          </w:p>
        </w:tc>
      </w:tr>
      <w:tr w:rsidR="00CB7244" w:rsidRPr="00AF6F84" w14:paraId="5BCF8389" w14:textId="77777777" w:rsidTr="000825C2">
        <w:trPr>
          <w:trHeight w:val="300"/>
        </w:trPr>
        <w:tc>
          <w:tcPr>
            <w:tcW w:w="2274" w:type="dxa"/>
            <w:shd w:val="clear" w:color="auto" w:fill="auto"/>
            <w:hideMark/>
          </w:tcPr>
          <w:p w14:paraId="3082E997" w14:textId="77777777" w:rsidR="00CB7244" w:rsidRPr="00AF6F84" w:rsidRDefault="00CB7244" w:rsidP="00AF6F84">
            <w:r w:rsidRPr="00AF6F84">
              <w:t>Diabetes</w:t>
            </w:r>
          </w:p>
        </w:tc>
        <w:tc>
          <w:tcPr>
            <w:tcW w:w="1070" w:type="dxa"/>
            <w:shd w:val="clear" w:color="auto" w:fill="auto"/>
            <w:hideMark/>
          </w:tcPr>
          <w:p w14:paraId="29481BA6" w14:textId="77777777" w:rsidR="00CB7244" w:rsidRPr="00AF6F84" w:rsidRDefault="00CB7244" w:rsidP="00AF6F84">
            <w:r w:rsidRPr="00AF6F84">
              <w:t>E09.341</w:t>
            </w:r>
          </w:p>
        </w:tc>
        <w:tc>
          <w:tcPr>
            <w:tcW w:w="9016" w:type="dxa"/>
            <w:shd w:val="clear" w:color="auto" w:fill="auto"/>
            <w:hideMark/>
          </w:tcPr>
          <w:p w14:paraId="4E598852"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 Macular Edema</w:t>
            </w:r>
          </w:p>
        </w:tc>
      </w:tr>
      <w:tr w:rsidR="00CB7244" w:rsidRPr="00AF6F84" w14:paraId="26B8384A" w14:textId="77777777" w:rsidTr="000825C2">
        <w:trPr>
          <w:trHeight w:val="300"/>
        </w:trPr>
        <w:tc>
          <w:tcPr>
            <w:tcW w:w="2274" w:type="dxa"/>
            <w:shd w:val="clear" w:color="auto" w:fill="auto"/>
            <w:hideMark/>
          </w:tcPr>
          <w:p w14:paraId="42F5FF21" w14:textId="77777777" w:rsidR="00CB7244" w:rsidRPr="00AF6F84" w:rsidRDefault="00CB7244" w:rsidP="00AF6F84">
            <w:r w:rsidRPr="00AF6F84">
              <w:t>Diabetes</w:t>
            </w:r>
          </w:p>
        </w:tc>
        <w:tc>
          <w:tcPr>
            <w:tcW w:w="1070" w:type="dxa"/>
            <w:shd w:val="clear" w:color="auto" w:fill="auto"/>
            <w:hideMark/>
          </w:tcPr>
          <w:p w14:paraId="72495F17" w14:textId="77777777" w:rsidR="00CB7244" w:rsidRPr="00AF6F84" w:rsidRDefault="00CB7244" w:rsidP="00AF6F84">
            <w:r w:rsidRPr="00AF6F84">
              <w:t>E09.349</w:t>
            </w:r>
          </w:p>
        </w:tc>
        <w:tc>
          <w:tcPr>
            <w:tcW w:w="9016" w:type="dxa"/>
            <w:shd w:val="clear" w:color="auto" w:fill="auto"/>
            <w:hideMark/>
          </w:tcPr>
          <w:p w14:paraId="03D1E7DA"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w:t>
            </w:r>
          </w:p>
        </w:tc>
      </w:tr>
      <w:tr w:rsidR="00CB7244" w:rsidRPr="00AF6F84" w14:paraId="0C297A84" w14:textId="77777777" w:rsidTr="000825C2">
        <w:trPr>
          <w:trHeight w:val="300"/>
        </w:trPr>
        <w:tc>
          <w:tcPr>
            <w:tcW w:w="2274" w:type="dxa"/>
            <w:shd w:val="clear" w:color="auto" w:fill="auto"/>
            <w:hideMark/>
          </w:tcPr>
          <w:p w14:paraId="04543B2A" w14:textId="77777777" w:rsidR="00CB7244" w:rsidRPr="00AF6F84" w:rsidRDefault="00CB7244" w:rsidP="00AF6F84">
            <w:r w:rsidRPr="00AF6F84">
              <w:t>Diabetes</w:t>
            </w:r>
          </w:p>
        </w:tc>
        <w:tc>
          <w:tcPr>
            <w:tcW w:w="1070" w:type="dxa"/>
            <w:shd w:val="clear" w:color="auto" w:fill="auto"/>
            <w:hideMark/>
          </w:tcPr>
          <w:p w14:paraId="2E6E6A4A" w14:textId="77777777" w:rsidR="00CB7244" w:rsidRPr="00AF6F84" w:rsidRDefault="00CB7244" w:rsidP="00AF6F84">
            <w:r w:rsidRPr="00AF6F84">
              <w:t>E09.351</w:t>
            </w:r>
          </w:p>
        </w:tc>
        <w:tc>
          <w:tcPr>
            <w:tcW w:w="9016" w:type="dxa"/>
            <w:shd w:val="clear" w:color="auto" w:fill="auto"/>
            <w:hideMark/>
          </w:tcPr>
          <w:p w14:paraId="5CF05CEB" w14:textId="77777777" w:rsidR="00CB7244" w:rsidRPr="00AF6F84" w:rsidRDefault="00CB7244" w:rsidP="00AF6F84">
            <w:r w:rsidRPr="00AF6F84">
              <w:t>Drug or Chemical Induced Diabetes Mellitus with Proliferative Diabetic Retinopathy with Macular Edema</w:t>
            </w:r>
          </w:p>
        </w:tc>
      </w:tr>
      <w:tr w:rsidR="00CB7244" w:rsidRPr="00AF6F84" w14:paraId="22B5F881" w14:textId="77777777" w:rsidTr="000825C2">
        <w:trPr>
          <w:trHeight w:val="300"/>
        </w:trPr>
        <w:tc>
          <w:tcPr>
            <w:tcW w:w="2274" w:type="dxa"/>
            <w:shd w:val="clear" w:color="auto" w:fill="auto"/>
            <w:hideMark/>
          </w:tcPr>
          <w:p w14:paraId="2E4DD6F2" w14:textId="77777777" w:rsidR="00CB7244" w:rsidRPr="00AF6F84" w:rsidRDefault="00CB7244" w:rsidP="00AF6F84">
            <w:r w:rsidRPr="00AF6F84">
              <w:lastRenderedPageBreak/>
              <w:t>Diabetes</w:t>
            </w:r>
          </w:p>
        </w:tc>
        <w:tc>
          <w:tcPr>
            <w:tcW w:w="1070" w:type="dxa"/>
            <w:shd w:val="clear" w:color="auto" w:fill="auto"/>
            <w:hideMark/>
          </w:tcPr>
          <w:p w14:paraId="7B3BD635" w14:textId="77777777" w:rsidR="00CB7244" w:rsidRPr="00AF6F84" w:rsidRDefault="00CB7244" w:rsidP="00AF6F84">
            <w:r w:rsidRPr="00AF6F84">
              <w:t>E09.359</w:t>
            </w:r>
          </w:p>
        </w:tc>
        <w:tc>
          <w:tcPr>
            <w:tcW w:w="9016" w:type="dxa"/>
            <w:shd w:val="clear" w:color="auto" w:fill="auto"/>
            <w:hideMark/>
          </w:tcPr>
          <w:p w14:paraId="4195965B" w14:textId="77777777" w:rsidR="00CB7244" w:rsidRPr="00AF6F84" w:rsidRDefault="00CB7244" w:rsidP="00AF6F84">
            <w:r w:rsidRPr="00AF6F84">
              <w:t>Drug or Chemical Induced Diabetes Mellitus with Proliferative Diabetic Retinopathy without Macular Edema</w:t>
            </w:r>
          </w:p>
        </w:tc>
      </w:tr>
      <w:tr w:rsidR="00CB7244" w:rsidRPr="00AF6F84" w14:paraId="3A7DC2AA" w14:textId="77777777" w:rsidTr="000825C2">
        <w:trPr>
          <w:trHeight w:val="300"/>
        </w:trPr>
        <w:tc>
          <w:tcPr>
            <w:tcW w:w="2274" w:type="dxa"/>
            <w:shd w:val="clear" w:color="auto" w:fill="auto"/>
            <w:hideMark/>
          </w:tcPr>
          <w:p w14:paraId="3A0B1F5E" w14:textId="77777777" w:rsidR="00CB7244" w:rsidRPr="00AF6F84" w:rsidRDefault="00CB7244" w:rsidP="00AF6F84">
            <w:r w:rsidRPr="00AF6F84">
              <w:t>Diabetes</w:t>
            </w:r>
          </w:p>
        </w:tc>
        <w:tc>
          <w:tcPr>
            <w:tcW w:w="1070" w:type="dxa"/>
            <w:shd w:val="clear" w:color="auto" w:fill="auto"/>
            <w:hideMark/>
          </w:tcPr>
          <w:p w14:paraId="57BF1CF5" w14:textId="77777777" w:rsidR="00CB7244" w:rsidRPr="00AF6F84" w:rsidRDefault="00CB7244" w:rsidP="00AF6F84">
            <w:r w:rsidRPr="00AF6F84">
              <w:t>E09.36</w:t>
            </w:r>
          </w:p>
        </w:tc>
        <w:tc>
          <w:tcPr>
            <w:tcW w:w="9016" w:type="dxa"/>
            <w:shd w:val="clear" w:color="auto" w:fill="auto"/>
            <w:hideMark/>
          </w:tcPr>
          <w:p w14:paraId="59C6CB9A" w14:textId="77777777" w:rsidR="00CB7244" w:rsidRPr="00AF6F84" w:rsidRDefault="00CB7244" w:rsidP="00AF6F84">
            <w:r w:rsidRPr="00AF6F84">
              <w:t>Drug or chemical induced diabetes mellitus with diabetic cataract</w:t>
            </w:r>
          </w:p>
        </w:tc>
      </w:tr>
      <w:tr w:rsidR="00CB7244" w:rsidRPr="00AF6F84" w14:paraId="5688E58B" w14:textId="77777777" w:rsidTr="000825C2">
        <w:trPr>
          <w:trHeight w:val="300"/>
        </w:trPr>
        <w:tc>
          <w:tcPr>
            <w:tcW w:w="2274" w:type="dxa"/>
            <w:shd w:val="clear" w:color="auto" w:fill="auto"/>
            <w:hideMark/>
          </w:tcPr>
          <w:p w14:paraId="05A1C6EF" w14:textId="77777777" w:rsidR="00CB7244" w:rsidRPr="00AF6F84" w:rsidRDefault="00CB7244" w:rsidP="00AF6F84">
            <w:r w:rsidRPr="00AF6F84">
              <w:t>Diabetes</w:t>
            </w:r>
          </w:p>
        </w:tc>
        <w:tc>
          <w:tcPr>
            <w:tcW w:w="1070" w:type="dxa"/>
            <w:shd w:val="clear" w:color="auto" w:fill="auto"/>
            <w:hideMark/>
          </w:tcPr>
          <w:p w14:paraId="2A5963C4" w14:textId="77777777" w:rsidR="00CB7244" w:rsidRPr="00AF6F84" w:rsidRDefault="00CB7244" w:rsidP="00AF6F84">
            <w:r w:rsidRPr="00AF6F84">
              <w:t>E09.39</w:t>
            </w:r>
          </w:p>
        </w:tc>
        <w:tc>
          <w:tcPr>
            <w:tcW w:w="9016" w:type="dxa"/>
            <w:shd w:val="clear" w:color="auto" w:fill="auto"/>
            <w:hideMark/>
          </w:tcPr>
          <w:p w14:paraId="42551EBC" w14:textId="77777777" w:rsidR="00CB7244" w:rsidRPr="00AF6F84" w:rsidRDefault="00CB7244" w:rsidP="00AF6F84">
            <w:r w:rsidRPr="00AF6F84">
              <w:t>Drug or chemical induced diabetes mellitus with other diabetic ophthalmic complication</w:t>
            </w:r>
          </w:p>
        </w:tc>
      </w:tr>
      <w:tr w:rsidR="00CB7244" w:rsidRPr="00AF6F84" w14:paraId="73B523CC" w14:textId="77777777" w:rsidTr="000825C2">
        <w:trPr>
          <w:trHeight w:val="300"/>
        </w:trPr>
        <w:tc>
          <w:tcPr>
            <w:tcW w:w="2274" w:type="dxa"/>
            <w:shd w:val="clear" w:color="auto" w:fill="auto"/>
            <w:hideMark/>
          </w:tcPr>
          <w:p w14:paraId="5CDAD7C4" w14:textId="77777777" w:rsidR="00CB7244" w:rsidRPr="00AF6F84" w:rsidRDefault="00CB7244" w:rsidP="00AF6F84">
            <w:r w:rsidRPr="00AF6F84">
              <w:t>Diabetes</w:t>
            </w:r>
          </w:p>
        </w:tc>
        <w:tc>
          <w:tcPr>
            <w:tcW w:w="1070" w:type="dxa"/>
            <w:shd w:val="clear" w:color="auto" w:fill="auto"/>
            <w:hideMark/>
          </w:tcPr>
          <w:p w14:paraId="529464FA" w14:textId="77777777" w:rsidR="00CB7244" w:rsidRPr="00AF6F84" w:rsidRDefault="00CB7244" w:rsidP="00AF6F84">
            <w:r w:rsidRPr="00AF6F84">
              <w:t>E09.40</w:t>
            </w:r>
          </w:p>
        </w:tc>
        <w:tc>
          <w:tcPr>
            <w:tcW w:w="9016" w:type="dxa"/>
            <w:shd w:val="clear" w:color="auto" w:fill="auto"/>
            <w:hideMark/>
          </w:tcPr>
          <w:p w14:paraId="21F29E71" w14:textId="77777777" w:rsidR="00CB7244" w:rsidRPr="00AF6F84" w:rsidRDefault="00CB7244" w:rsidP="00AF6F84">
            <w:r w:rsidRPr="00AF6F84">
              <w:t>Drug or chemical induced diabetes mellitus with neurological complications with diabetic neuropathy, unspecified</w:t>
            </w:r>
          </w:p>
        </w:tc>
      </w:tr>
      <w:tr w:rsidR="00CB7244" w:rsidRPr="00AF6F84" w14:paraId="332DA402" w14:textId="77777777" w:rsidTr="000825C2">
        <w:trPr>
          <w:trHeight w:val="300"/>
        </w:trPr>
        <w:tc>
          <w:tcPr>
            <w:tcW w:w="2274" w:type="dxa"/>
            <w:shd w:val="clear" w:color="auto" w:fill="auto"/>
            <w:hideMark/>
          </w:tcPr>
          <w:p w14:paraId="072B45A5" w14:textId="77777777" w:rsidR="00CB7244" w:rsidRPr="00AF6F84" w:rsidRDefault="00CB7244" w:rsidP="00AF6F84">
            <w:r w:rsidRPr="00AF6F84">
              <w:t>Diabetes</w:t>
            </w:r>
          </w:p>
        </w:tc>
        <w:tc>
          <w:tcPr>
            <w:tcW w:w="1070" w:type="dxa"/>
            <w:shd w:val="clear" w:color="auto" w:fill="auto"/>
            <w:hideMark/>
          </w:tcPr>
          <w:p w14:paraId="221B7A39" w14:textId="77777777" w:rsidR="00CB7244" w:rsidRPr="00AF6F84" w:rsidRDefault="00CB7244" w:rsidP="00AF6F84">
            <w:r w:rsidRPr="00AF6F84">
              <w:t>E09.41</w:t>
            </w:r>
          </w:p>
        </w:tc>
        <w:tc>
          <w:tcPr>
            <w:tcW w:w="9016" w:type="dxa"/>
            <w:shd w:val="clear" w:color="auto" w:fill="auto"/>
            <w:hideMark/>
          </w:tcPr>
          <w:p w14:paraId="132CA7CA" w14:textId="77777777" w:rsidR="00CB7244" w:rsidRPr="00AF6F84" w:rsidRDefault="00CB7244" w:rsidP="00AF6F84">
            <w:r w:rsidRPr="00AF6F84">
              <w:t>Drug or chemical induced diabetes mellitus with neurological complications with diabetic mononeuropathy</w:t>
            </w:r>
          </w:p>
        </w:tc>
      </w:tr>
      <w:tr w:rsidR="00CB7244" w:rsidRPr="00AF6F84" w14:paraId="5C4927EA" w14:textId="77777777" w:rsidTr="000825C2">
        <w:trPr>
          <w:trHeight w:val="300"/>
        </w:trPr>
        <w:tc>
          <w:tcPr>
            <w:tcW w:w="2274" w:type="dxa"/>
            <w:shd w:val="clear" w:color="auto" w:fill="auto"/>
            <w:hideMark/>
          </w:tcPr>
          <w:p w14:paraId="78F9C055" w14:textId="77777777" w:rsidR="00CB7244" w:rsidRPr="00AF6F84" w:rsidRDefault="00CB7244" w:rsidP="00AF6F84">
            <w:r w:rsidRPr="00AF6F84">
              <w:t>Diabetes</w:t>
            </w:r>
          </w:p>
        </w:tc>
        <w:tc>
          <w:tcPr>
            <w:tcW w:w="1070" w:type="dxa"/>
            <w:shd w:val="clear" w:color="auto" w:fill="auto"/>
            <w:hideMark/>
          </w:tcPr>
          <w:p w14:paraId="20547464" w14:textId="77777777" w:rsidR="00CB7244" w:rsidRPr="00AF6F84" w:rsidRDefault="00CB7244" w:rsidP="00AF6F84">
            <w:r w:rsidRPr="00AF6F84">
              <w:t>E09.42</w:t>
            </w:r>
          </w:p>
        </w:tc>
        <w:tc>
          <w:tcPr>
            <w:tcW w:w="9016" w:type="dxa"/>
            <w:shd w:val="clear" w:color="auto" w:fill="auto"/>
            <w:hideMark/>
          </w:tcPr>
          <w:p w14:paraId="6301EF60" w14:textId="77777777" w:rsidR="00CB7244" w:rsidRPr="00AF6F84" w:rsidRDefault="00CB7244" w:rsidP="00AF6F84">
            <w:r w:rsidRPr="00AF6F84">
              <w:t>Drug or chemical induced diabetes mellitus with neurological complications with diabetic polyneuropathy</w:t>
            </w:r>
          </w:p>
        </w:tc>
      </w:tr>
      <w:tr w:rsidR="00CB7244" w:rsidRPr="00AF6F84" w14:paraId="349C8049" w14:textId="77777777" w:rsidTr="000825C2">
        <w:trPr>
          <w:trHeight w:val="300"/>
        </w:trPr>
        <w:tc>
          <w:tcPr>
            <w:tcW w:w="2274" w:type="dxa"/>
            <w:shd w:val="clear" w:color="auto" w:fill="auto"/>
            <w:hideMark/>
          </w:tcPr>
          <w:p w14:paraId="7D8D2760" w14:textId="77777777" w:rsidR="00CB7244" w:rsidRPr="00AF6F84" w:rsidRDefault="00CB7244" w:rsidP="00AF6F84">
            <w:r w:rsidRPr="00AF6F84">
              <w:t>Diabetes</w:t>
            </w:r>
          </w:p>
        </w:tc>
        <w:tc>
          <w:tcPr>
            <w:tcW w:w="1070" w:type="dxa"/>
            <w:shd w:val="clear" w:color="auto" w:fill="auto"/>
            <w:hideMark/>
          </w:tcPr>
          <w:p w14:paraId="2B2C993E" w14:textId="77777777" w:rsidR="00CB7244" w:rsidRPr="00AF6F84" w:rsidRDefault="00CB7244" w:rsidP="00AF6F84">
            <w:r w:rsidRPr="00AF6F84">
              <w:t>E09.43</w:t>
            </w:r>
          </w:p>
        </w:tc>
        <w:tc>
          <w:tcPr>
            <w:tcW w:w="9016" w:type="dxa"/>
            <w:shd w:val="clear" w:color="auto" w:fill="auto"/>
            <w:hideMark/>
          </w:tcPr>
          <w:p w14:paraId="68FFB3AA" w14:textId="77777777" w:rsidR="00CB7244" w:rsidRPr="00AF6F84" w:rsidRDefault="00CB7244" w:rsidP="00AF6F84">
            <w:r w:rsidRPr="00AF6F84">
              <w:t>Drug or chemical induced diabetes mellitus with neurological complications with diabetic autonomic (poly)neuropathy</w:t>
            </w:r>
          </w:p>
        </w:tc>
      </w:tr>
      <w:tr w:rsidR="00CB7244" w:rsidRPr="00AF6F84" w14:paraId="7A14FF36" w14:textId="77777777" w:rsidTr="000825C2">
        <w:trPr>
          <w:trHeight w:val="300"/>
        </w:trPr>
        <w:tc>
          <w:tcPr>
            <w:tcW w:w="2274" w:type="dxa"/>
            <w:shd w:val="clear" w:color="auto" w:fill="auto"/>
            <w:hideMark/>
          </w:tcPr>
          <w:p w14:paraId="72F25033" w14:textId="77777777" w:rsidR="00CB7244" w:rsidRPr="00AF6F84" w:rsidRDefault="00CB7244" w:rsidP="00AF6F84">
            <w:r w:rsidRPr="00AF6F84">
              <w:t>Diabetes</w:t>
            </w:r>
          </w:p>
        </w:tc>
        <w:tc>
          <w:tcPr>
            <w:tcW w:w="1070" w:type="dxa"/>
            <w:shd w:val="clear" w:color="auto" w:fill="auto"/>
            <w:hideMark/>
          </w:tcPr>
          <w:p w14:paraId="54FBB301" w14:textId="77777777" w:rsidR="00CB7244" w:rsidRPr="00AF6F84" w:rsidRDefault="00CB7244" w:rsidP="00AF6F84">
            <w:r w:rsidRPr="00AF6F84">
              <w:t>E09.44</w:t>
            </w:r>
          </w:p>
        </w:tc>
        <w:tc>
          <w:tcPr>
            <w:tcW w:w="9016" w:type="dxa"/>
            <w:shd w:val="clear" w:color="auto" w:fill="auto"/>
            <w:hideMark/>
          </w:tcPr>
          <w:p w14:paraId="570F1E94" w14:textId="77777777" w:rsidR="00CB7244" w:rsidRPr="00AF6F84" w:rsidRDefault="00CB7244" w:rsidP="00AF6F84">
            <w:r w:rsidRPr="00AF6F84">
              <w:t>Drug or chemical induced diabetes mellitus with neurological complications with diabetic amyotrophy</w:t>
            </w:r>
          </w:p>
        </w:tc>
      </w:tr>
      <w:tr w:rsidR="00CB7244" w:rsidRPr="00AF6F84" w14:paraId="43CFC4D8" w14:textId="77777777" w:rsidTr="000825C2">
        <w:trPr>
          <w:trHeight w:val="300"/>
        </w:trPr>
        <w:tc>
          <w:tcPr>
            <w:tcW w:w="2274" w:type="dxa"/>
            <w:shd w:val="clear" w:color="auto" w:fill="auto"/>
            <w:hideMark/>
          </w:tcPr>
          <w:p w14:paraId="128FA698" w14:textId="77777777" w:rsidR="00CB7244" w:rsidRPr="00AF6F84" w:rsidRDefault="00CB7244" w:rsidP="00AF6F84">
            <w:r w:rsidRPr="00AF6F84">
              <w:t>Diabetes</w:t>
            </w:r>
          </w:p>
        </w:tc>
        <w:tc>
          <w:tcPr>
            <w:tcW w:w="1070" w:type="dxa"/>
            <w:shd w:val="clear" w:color="auto" w:fill="auto"/>
            <w:hideMark/>
          </w:tcPr>
          <w:p w14:paraId="2BF6BEF5" w14:textId="77777777" w:rsidR="00CB7244" w:rsidRPr="00AF6F84" w:rsidRDefault="00CB7244" w:rsidP="00AF6F84">
            <w:r w:rsidRPr="00AF6F84">
              <w:t>E09.49</w:t>
            </w:r>
          </w:p>
        </w:tc>
        <w:tc>
          <w:tcPr>
            <w:tcW w:w="9016" w:type="dxa"/>
            <w:shd w:val="clear" w:color="auto" w:fill="auto"/>
            <w:hideMark/>
          </w:tcPr>
          <w:p w14:paraId="34087726" w14:textId="77777777" w:rsidR="00CB7244" w:rsidRPr="00AF6F84" w:rsidRDefault="00CB7244" w:rsidP="00AF6F84">
            <w:r w:rsidRPr="00AF6F84">
              <w:t>Drug or chemical induced diabetes mellitus with neurological complications with other diabetic neurological complication</w:t>
            </w:r>
          </w:p>
        </w:tc>
      </w:tr>
      <w:tr w:rsidR="00CB7244" w:rsidRPr="00AF6F84" w14:paraId="15EDAD8D" w14:textId="77777777" w:rsidTr="000825C2">
        <w:trPr>
          <w:trHeight w:val="300"/>
        </w:trPr>
        <w:tc>
          <w:tcPr>
            <w:tcW w:w="2274" w:type="dxa"/>
            <w:shd w:val="clear" w:color="auto" w:fill="auto"/>
            <w:hideMark/>
          </w:tcPr>
          <w:p w14:paraId="14BF7CB8" w14:textId="77777777" w:rsidR="00CB7244" w:rsidRPr="00AF6F84" w:rsidRDefault="00CB7244" w:rsidP="00AF6F84">
            <w:r w:rsidRPr="00AF6F84">
              <w:t>Diabetes</w:t>
            </w:r>
          </w:p>
        </w:tc>
        <w:tc>
          <w:tcPr>
            <w:tcW w:w="1070" w:type="dxa"/>
            <w:shd w:val="clear" w:color="auto" w:fill="auto"/>
            <w:hideMark/>
          </w:tcPr>
          <w:p w14:paraId="1120680D" w14:textId="77777777" w:rsidR="00CB7244" w:rsidRPr="00AF6F84" w:rsidRDefault="00CB7244" w:rsidP="00AF6F84">
            <w:r w:rsidRPr="00AF6F84">
              <w:t>E09.51</w:t>
            </w:r>
          </w:p>
        </w:tc>
        <w:tc>
          <w:tcPr>
            <w:tcW w:w="9016" w:type="dxa"/>
            <w:shd w:val="clear" w:color="auto" w:fill="auto"/>
            <w:hideMark/>
          </w:tcPr>
          <w:p w14:paraId="23447FF5" w14:textId="77777777" w:rsidR="00CB7244" w:rsidRPr="00AF6F84" w:rsidRDefault="00CB7244" w:rsidP="00AF6F84">
            <w:r w:rsidRPr="00AF6F84">
              <w:t>Drug or chemical induced diabetes mellitus with diabetic peripheral angiopathy without gangrene</w:t>
            </w:r>
          </w:p>
        </w:tc>
      </w:tr>
      <w:tr w:rsidR="00CB7244" w:rsidRPr="00AF6F84" w14:paraId="24F95F0C" w14:textId="77777777" w:rsidTr="000825C2">
        <w:trPr>
          <w:trHeight w:val="300"/>
        </w:trPr>
        <w:tc>
          <w:tcPr>
            <w:tcW w:w="2274" w:type="dxa"/>
            <w:shd w:val="clear" w:color="auto" w:fill="auto"/>
            <w:hideMark/>
          </w:tcPr>
          <w:p w14:paraId="5A27C201" w14:textId="77777777" w:rsidR="00CB7244" w:rsidRPr="00AF6F84" w:rsidRDefault="00CB7244" w:rsidP="00AF6F84">
            <w:r w:rsidRPr="00AF6F84">
              <w:t>Diabetes</w:t>
            </w:r>
          </w:p>
        </w:tc>
        <w:tc>
          <w:tcPr>
            <w:tcW w:w="1070" w:type="dxa"/>
            <w:shd w:val="clear" w:color="auto" w:fill="auto"/>
            <w:hideMark/>
          </w:tcPr>
          <w:p w14:paraId="424A7AA7" w14:textId="77777777" w:rsidR="00CB7244" w:rsidRPr="00AF6F84" w:rsidRDefault="00CB7244" w:rsidP="00AF6F84">
            <w:r w:rsidRPr="00AF6F84">
              <w:t>E09.52</w:t>
            </w:r>
          </w:p>
        </w:tc>
        <w:tc>
          <w:tcPr>
            <w:tcW w:w="9016" w:type="dxa"/>
            <w:shd w:val="clear" w:color="auto" w:fill="auto"/>
            <w:hideMark/>
          </w:tcPr>
          <w:p w14:paraId="3E502DC9" w14:textId="77777777" w:rsidR="00CB7244" w:rsidRPr="00AF6F84" w:rsidRDefault="00CB7244" w:rsidP="00AF6F84">
            <w:r w:rsidRPr="00AF6F84">
              <w:t>Drug or chemical induced diabetes mellitus with diabetic peripheral angiopathy with gangrene</w:t>
            </w:r>
          </w:p>
        </w:tc>
      </w:tr>
      <w:tr w:rsidR="00CB7244" w:rsidRPr="00AF6F84" w14:paraId="77E3B83F" w14:textId="77777777" w:rsidTr="000825C2">
        <w:trPr>
          <w:trHeight w:val="300"/>
        </w:trPr>
        <w:tc>
          <w:tcPr>
            <w:tcW w:w="2274" w:type="dxa"/>
            <w:shd w:val="clear" w:color="auto" w:fill="auto"/>
            <w:hideMark/>
          </w:tcPr>
          <w:p w14:paraId="0DC01FD6" w14:textId="77777777" w:rsidR="00CB7244" w:rsidRPr="00AF6F84" w:rsidRDefault="00CB7244" w:rsidP="00AF6F84">
            <w:r w:rsidRPr="00AF6F84">
              <w:lastRenderedPageBreak/>
              <w:t>Diabetes</w:t>
            </w:r>
          </w:p>
        </w:tc>
        <w:tc>
          <w:tcPr>
            <w:tcW w:w="1070" w:type="dxa"/>
            <w:shd w:val="clear" w:color="auto" w:fill="auto"/>
            <w:hideMark/>
          </w:tcPr>
          <w:p w14:paraId="1E920B5E" w14:textId="77777777" w:rsidR="00CB7244" w:rsidRPr="00AF6F84" w:rsidRDefault="00CB7244" w:rsidP="00AF6F84">
            <w:r w:rsidRPr="00AF6F84">
              <w:t>E09.59</w:t>
            </w:r>
          </w:p>
        </w:tc>
        <w:tc>
          <w:tcPr>
            <w:tcW w:w="9016" w:type="dxa"/>
            <w:shd w:val="clear" w:color="auto" w:fill="auto"/>
            <w:hideMark/>
          </w:tcPr>
          <w:p w14:paraId="63CAD895" w14:textId="77777777" w:rsidR="00CB7244" w:rsidRPr="00AF6F84" w:rsidRDefault="00CB7244" w:rsidP="00AF6F84">
            <w:r w:rsidRPr="00AF6F84">
              <w:t>Drug or chemical induced diabetes mellitus with other circulatory complications</w:t>
            </w:r>
          </w:p>
        </w:tc>
      </w:tr>
      <w:tr w:rsidR="00CB7244" w:rsidRPr="00AF6F84" w14:paraId="41D28FDB" w14:textId="77777777" w:rsidTr="000825C2">
        <w:trPr>
          <w:trHeight w:val="300"/>
        </w:trPr>
        <w:tc>
          <w:tcPr>
            <w:tcW w:w="2274" w:type="dxa"/>
            <w:shd w:val="clear" w:color="auto" w:fill="auto"/>
            <w:hideMark/>
          </w:tcPr>
          <w:p w14:paraId="76204D35" w14:textId="77777777" w:rsidR="00CB7244" w:rsidRPr="00AF6F84" w:rsidRDefault="00CB7244" w:rsidP="00AF6F84">
            <w:r w:rsidRPr="00AF6F84">
              <w:t>Diabetes</w:t>
            </w:r>
          </w:p>
        </w:tc>
        <w:tc>
          <w:tcPr>
            <w:tcW w:w="1070" w:type="dxa"/>
            <w:shd w:val="clear" w:color="auto" w:fill="auto"/>
            <w:hideMark/>
          </w:tcPr>
          <w:p w14:paraId="503EE210" w14:textId="77777777" w:rsidR="00CB7244" w:rsidRPr="00AF6F84" w:rsidRDefault="00CB7244" w:rsidP="00AF6F84">
            <w:r w:rsidRPr="00AF6F84">
              <w:t>E09.610</w:t>
            </w:r>
          </w:p>
        </w:tc>
        <w:tc>
          <w:tcPr>
            <w:tcW w:w="9016" w:type="dxa"/>
            <w:shd w:val="clear" w:color="auto" w:fill="auto"/>
            <w:hideMark/>
          </w:tcPr>
          <w:p w14:paraId="17736ABD" w14:textId="77777777" w:rsidR="00CB7244" w:rsidRPr="00AF6F84" w:rsidRDefault="00CB7244" w:rsidP="00AF6F84">
            <w:r w:rsidRPr="00AF6F84">
              <w:t>Drug or chemical induced diabetes mellitus with diabetic neuropathic arthropathy</w:t>
            </w:r>
          </w:p>
        </w:tc>
      </w:tr>
      <w:tr w:rsidR="00CB7244" w:rsidRPr="00AF6F84" w14:paraId="1A922F48" w14:textId="77777777" w:rsidTr="000825C2">
        <w:trPr>
          <w:trHeight w:val="300"/>
        </w:trPr>
        <w:tc>
          <w:tcPr>
            <w:tcW w:w="2274" w:type="dxa"/>
            <w:shd w:val="clear" w:color="auto" w:fill="auto"/>
            <w:hideMark/>
          </w:tcPr>
          <w:p w14:paraId="45E58B11" w14:textId="77777777" w:rsidR="00CB7244" w:rsidRPr="00AF6F84" w:rsidRDefault="00CB7244" w:rsidP="00AF6F84">
            <w:r w:rsidRPr="00AF6F84">
              <w:t>Diabetes</w:t>
            </w:r>
          </w:p>
        </w:tc>
        <w:tc>
          <w:tcPr>
            <w:tcW w:w="1070" w:type="dxa"/>
            <w:shd w:val="clear" w:color="auto" w:fill="auto"/>
            <w:hideMark/>
          </w:tcPr>
          <w:p w14:paraId="1214E219" w14:textId="77777777" w:rsidR="00CB7244" w:rsidRPr="00AF6F84" w:rsidRDefault="00CB7244" w:rsidP="00AF6F84">
            <w:r w:rsidRPr="00AF6F84">
              <w:t>E09.618</w:t>
            </w:r>
          </w:p>
        </w:tc>
        <w:tc>
          <w:tcPr>
            <w:tcW w:w="9016" w:type="dxa"/>
            <w:shd w:val="clear" w:color="auto" w:fill="auto"/>
            <w:hideMark/>
          </w:tcPr>
          <w:p w14:paraId="4632812B" w14:textId="77777777" w:rsidR="00CB7244" w:rsidRPr="00AF6F84" w:rsidRDefault="00CB7244" w:rsidP="00AF6F84">
            <w:r w:rsidRPr="00AF6F84">
              <w:t>Drug or chemical induced diabetes mellitus with other diabetic arthropathy</w:t>
            </w:r>
          </w:p>
        </w:tc>
      </w:tr>
      <w:tr w:rsidR="00CB7244" w:rsidRPr="00AF6F84" w14:paraId="54DB5F9D" w14:textId="77777777" w:rsidTr="000825C2">
        <w:trPr>
          <w:trHeight w:val="300"/>
        </w:trPr>
        <w:tc>
          <w:tcPr>
            <w:tcW w:w="2274" w:type="dxa"/>
            <w:shd w:val="clear" w:color="auto" w:fill="auto"/>
            <w:hideMark/>
          </w:tcPr>
          <w:p w14:paraId="752C9CC4" w14:textId="77777777" w:rsidR="00CB7244" w:rsidRPr="00AF6F84" w:rsidRDefault="00CB7244" w:rsidP="00AF6F84">
            <w:r w:rsidRPr="00AF6F84">
              <w:t>Diabetes</w:t>
            </w:r>
          </w:p>
        </w:tc>
        <w:tc>
          <w:tcPr>
            <w:tcW w:w="1070" w:type="dxa"/>
            <w:shd w:val="clear" w:color="auto" w:fill="auto"/>
            <w:hideMark/>
          </w:tcPr>
          <w:p w14:paraId="4B871392" w14:textId="77777777" w:rsidR="00CB7244" w:rsidRPr="00AF6F84" w:rsidRDefault="00CB7244" w:rsidP="00AF6F84">
            <w:r w:rsidRPr="00AF6F84">
              <w:t>E09.620</w:t>
            </w:r>
          </w:p>
        </w:tc>
        <w:tc>
          <w:tcPr>
            <w:tcW w:w="9016" w:type="dxa"/>
            <w:shd w:val="clear" w:color="auto" w:fill="auto"/>
            <w:hideMark/>
          </w:tcPr>
          <w:p w14:paraId="1806B85C" w14:textId="77777777" w:rsidR="00CB7244" w:rsidRPr="00AF6F84" w:rsidRDefault="00CB7244" w:rsidP="00AF6F84">
            <w:r w:rsidRPr="00AF6F84">
              <w:t>Drug or chemical induced diabetes mellitus with diabetic dermatitis</w:t>
            </w:r>
          </w:p>
        </w:tc>
      </w:tr>
      <w:tr w:rsidR="00CB7244" w:rsidRPr="00AF6F84" w14:paraId="7A25763C" w14:textId="77777777" w:rsidTr="000825C2">
        <w:trPr>
          <w:trHeight w:val="300"/>
        </w:trPr>
        <w:tc>
          <w:tcPr>
            <w:tcW w:w="2274" w:type="dxa"/>
            <w:shd w:val="clear" w:color="auto" w:fill="auto"/>
            <w:hideMark/>
          </w:tcPr>
          <w:p w14:paraId="7EEFDABB" w14:textId="77777777" w:rsidR="00CB7244" w:rsidRPr="00AF6F84" w:rsidRDefault="00CB7244" w:rsidP="00AF6F84">
            <w:r w:rsidRPr="00AF6F84">
              <w:t>Diabetes</w:t>
            </w:r>
          </w:p>
        </w:tc>
        <w:tc>
          <w:tcPr>
            <w:tcW w:w="1070" w:type="dxa"/>
            <w:shd w:val="clear" w:color="auto" w:fill="auto"/>
            <w:hideMark/>
          </w:tcPr>
          <w:p w14:paraId="52A729D3" w14:textId="77777777" w:rsidR="00CB7244" w:rsidRPr="00AF6F84" w:rsidRDefault="00CB7244" w:rsidP="00AF6F84">
            <w:r w:rsidRPr="00AF6F84">
              <w:t>E09.621</w:t>
            </w:r>
          </w:p>
        </w:tc>
        <w:tc>
          <w:tcPr>
            <w:tcW w:w="9016" w:type="dxa"/>
            <w:shd w:val="clear" w:color="auto" w:fill="auto"/>
            <w:hideMark/>
          </w:tcPr>
          <w:p w14:paraId="71FC6116" w14:textId="77777777" w:rsidR="00CB7244" w:rsidRPr="00AF6F84" w:rsidRDefault="00CB7244" w:rsidP="00AF6F84">
            <w:r w:rsidRPr="00AF6F84">
              <w:t>Drug or chemical induced diabetes mellitus with foot ulcer</w:t>
            </w:r>
          </w:p>
        </w:tc>
      </w:tr>
      <w:tr w:rsidR="00CB7244" w:rsidRPr="00AF6F84" w14:paraId="4A56A075" w14:textId="77777777" w:rsidTr="000825C2">
        <w:trPr>
          <w:trHeight w:val="300"/>
        </w:trPr>
        <w:tc>
          <w:tcPr>
            <w:tcW w:w="2274" w:type="dxa"/>
            <w:shd w:val="clear" w:color="auto" w:fill="auto"/>
            <w:hideMark/>
          </w:tcPr>
          <w:p w14:paraId="0A35D5B5" w14:textId="77777777" w:rsidR="00CB7244" w:rsidRPr="00AF6F84" w:rsidRDefault="00CB7244" w:rsidP="00AF6F84">
            <w:r w:rsidRPr="00AF6F84">
              <w:t>Diabetes</w:t>
            </w:r>
          </w:p>
        </w:tc>
        <w:tc>
          <w:tcPr>
            <w:tcW w:w="1070" w:type="dxa"/>
            <w:shd w:val="clear" w:color="auto" w:fill="auto"/>
            <w:hideMark/>
          </w:tcPr>
          <w:p w14:paraId="4E54489C" w14:textId="77777777" w:rsidR="00CB7244" w:rsidRPr="00AF6F84" w:rsidRDefault="00CB7244" w:rsidP="00AF6F84">
            <w:r w:rsidRPr="00AF6F84">
              <w:t>E09.622</w:t>
            </w:r>
          </w:p>
        </w:tc>
        <w:tc>
          <w:tcPr>
            <w:tcW w:w="9016" w:type="dxa"/>
            <w:shd w:val="clear" w:color="auto" w:fill="auto"/>
            <w:hideMark/>
          </w:tcPr>
          <w:p w14:paraId="127269EF" w14:textId="77777777" w:rsidR="00CB7244" w:rsidRPr="00AF6F84" w:rsidRDefault="00CB7244" w:rsidP="00AF6F84">
            <w:r w:rsidRPr="00AF6F84">
              <w:t>Drug or chemical induced diabetes mellitus with other skin ulcer</w:t>
            </w:r>
          </w:p>
        </w:tc>
      </w:tr>
      <w:tr w:rsidR="00CB7244" w:rsidRPr="00AF6F84" w14:paraId="29321BE4" w14:textId="77777777" w:rsidTr="000825C2">
        <w:trPr>
          <w:trHeight w:val="300"/>
        </w:trPr>
        <w:tc>
          <w:tcPr>
            <w:tcW w:w="2274" w:type="dxa"/>
            <w:shd w:val="clear" w:color="auto" w:fill="auto"/>
            <w:hideMark/>
          </w:tcPr>
          <w:p w14:paraId="78568FE7" w14:textId="77777777" w:rsidR="00CB7244" w:rsidRPr="00AF6F84" w:rsidRDefault="00CB7244" w:rsidP="00AF6F84">
            <w:r w:rsidRPr="00AF6F84">
              <w:t>Diabetes</w:t>
            </w:r>
          </w:p>
        </w:tc>
        <w:tc>
          <w:tcPr>
            <w:tcW w:w="1070" w:type="dxa"/>
            <w:shd w:val="clear" w:color="auto" w:fill="auto"/>
            <w:hideMark/>
          </w:tcPr>
          <w:p w14:paraId="2BDB843C" w14:textId="77777777" w:rsidR="00CB7244" w:rsidRPr="00AF6F84" w:rsidRDefault="00CB7244" w:rsidP="00AF6F84">
            <w:r w:rsidRPr="00AF6F84">
              <w:t>E09.628</w:t>
            </w:r>
          </w:p>
        </w:tc>
        <w:tc>
          <w:tcPr>
            <w:tcW w:w="9016" w:type="dxa"/>
            <w:shd w:val="clear" w:color="auto" w:fill="auto"/>
            <w:hideMark/>
          </w:tcPr>
          <w:p w14:paraId="1F6CBA41" w14:textId="77777777" w:rsidR="00CB7244" w:rsidRPr="00AF6F84" w:rsidRDefault="00CB7244" w:rsidP="00AF6F84">
            <w:r w:rsidRPr="00AF6F84">
              <w:t>Drug or chemical induced diabetes mellitus with other skin complications</w:t>
            </w:r>
          </w:p>
        </w:tc>
      </w:tr>
      <w:tr w:rsidR="00CB7244" w:rsidRPr="00AF6F84" w14:paraId="09BDA39F" w14:textId="77777777" w:rsidTr="000825C2">
        <w:trPr>
          <w:trHeight w:val="300"/>
        </w:trPr>
        <w:tc>
          <w:tcPr>
            <w:tcW w:w="2274" w:type="dxa"/>
            <w:shd w:val="clear" w:color="auto" w:fill="auto"/>
            <w:hideMark/>
          </w:tcPr>
          <w:p w14:paraId="0264D039" w14:textId="77777777" w:rsidR="00CB7244" w:rsidRPr="00AF6F84" w:rsidRDefault="00CB7244" w:rsidP="00AF6F84">
            <w:r w:rsidRPr="00AF6F84">
              <w:t>Diabetes</w:t>
            </w:r>
          </w:p>
        </w:tc>
        <w:tc>
          <w:tcPr>
            <w:tcW w:w="1070" w:type="dxa"/>
            <w:shd w:val="clear" w:color="auto" w:fill="auto"/>
            <w:hideMark/>
          </w:tcPr>
          <w:p w14:paraId="7094DEBD" w14:textId="77777777" w:rsidR="00CB7244" w:rsidRPr="00AF6F84" w:rsidRDefault="00CB7244" w:rsidP="00AF6F84">
            <w:r w:rsidRPr="00AF6F84">
              <w:t>E09.630</w:t>
            </w:r>
          </w:p>
        </w:tc>
        <w:tc>
          <w:tcPr>
            <w:tcW w:w="9016" w:type="dxa"/>
            <w:shd w:val="clear" w:color="auto" w:fill="auto"/>
            <w:hideMark/>
          </w:tcPr>
          <w:p w14:paraId="1A31F62C" w14:textId="77777777" w:rsidR="00CB7244" w:rsidRPr="00AF6F84" w:rsidRDefault="00CB7244" w:rsidP="00AF6F84">
            <w:r w:rsidRPr="00AF6F84">
              <w:t>Drug or chemical induced diabetes mellitus with periodontal disease</w:t>
            </w:r>
          </w:p>
        </w:tc>
      </w:tr>
      <w:tr w:rsidR="00CB7244" w:rsidRPr="00AF6F84" w14:paraId="58188340" w14:textId="77777777" w:rsidTr="000825C2">
        <w:trPr>
          <w:trHeight w:val="300"/>
        </w:trPr>
        <w:tc>
          <w:tcPr>
            <w:tcW w:w="2274" w:type="dxa"/>
            <w:shd w:val="clear" w:color="auto" w:fill="auto"/>
            <w:hideMark/>
          </w:tcPr>
          <w:p w14:paraId="4B3AAFA0" w14:textId="77777777" w:rsidR="00CB7244" w:rsidRPr="00AF6F84" w:rsidRDefault="00CB7244" w:rsidP="00AF6F84">
            <w:r w:rsidRPr="00AF6F84">
              <w:t>Diabetes</w:t>
            </w:r>
          </w:p>
        </w:tc>
        <w:tc>
          <w:tcPr>
            <w:tcW w:w="1070" w:type="dxa"/>
            <w:shd w:val="clear" w:color="auto" w:fill="auto"/>
            <w:hideMark/>
          </w:tcPr>
          <w:p w14:paraId="2570750D" w14:textId="77777777" w:rsidR="00CB7244" w:rsidRPr="00AF6F84" w:rsidRDefault="00CB7244" w:rsidP="00AF6F84">
            <w:r w:rsidRPr="00AF6F84">
              <w:t>E09.638</w:t>
            </w:r>
          </w:p>
        </w:tc>
        <w:tc>
          <w:tcPr>
            <w:tcW w:w="9016" w:type="dxa"/>
            <w:shd w:val="clear" w:color="auto" w:fill="auto"/>
            <w:hideMark/>
          </w:tcPr>
          <w:p w14:paraId="66474B16" w14:textId="77777777" w:rsidR="00CB7244" w:rsidRPr="00AF6F84" w:rsidRDefault="00CB7244" w:rsidP="00AF6F84">
            <w:r w:rsidRPr="00AF6F84">
              <w:t>Drug or chemical induced diabetes mellitus with other oral complications</w:t>
            </w:r>
          </w:p>
        </w:tc>
      </w:tr>
      <w:tr w:rsidR="00CB7244" w:rsidRPr="00AF6F84" w14:paraId="5D05E367" w14:textId="77777777" w:rsidTr="000825C2">
        <w:trPr>
          <w:trHeight w:val="300"/>
        </w:trPr>
        <w:tc>
          <w:tcPr>
            <w:tcW w:w="2274" w:type="dxa"/>
            <w:shd w:val="clear" w:color="auto" w:fill="auto"/>
            <w:hideMark/>
          </w:tcPr>
          <w:p w14:paraId="3F701C8B" w14:textId="77777777" w:rsidR="00CB7244" w:rsidRPr="00AF6F84" w:rsidRDefault="00CB7244" w:rsidP="00AF6F84">
            <w:r w:rsidRPr="00AF6F84">
              <w:t>Diabetes</w:t>
            </w:r>
          </w:p>
        </w:tc>
        <w:tc>
          <w:tcPr>
            <w:tcW w:w="1070" w:type="dxa"/>
            <w:shd w:val="clear" w:color="auto" w:fill="auto"/>
            <w:hideMark/>
          </w:tcPr>
          <w:p w14:paraId="4B03E8B9" w14:textId="77777777" w:rsidR="00CB7244" w:rsidRPr="00AF6F84" w:rsidRDefault="00CB7244" w:rsidP="00AF6F84">
            <w:r w:rsidRPr="00AF6F84">
              <w:t>E09.641</w:t>
            </w:r>
          </w:p>
        </w:tc>
        <w:tc>
          <w:tcPr>
            <w:tcW w:w="9016" w:type="dxa"/>
            <w:shd w:val="clear" w:color="auto" w:fill="auto"/>
            <w:hideMark/>
          </w:tcPr>
          <w:p w14:paraId="7003CE15" w14:textId="77777777" w:rsidR="00CB7244" w:rsidRPr="00AF6F84" w:rsidRDefault="00CB7244" w:rsidP="00AF6F84">
            <w:r w:rsidRPr="00AF6F84">
              <w:t>Drug or chemical induced diabetes mellitus with hypoglycemia with coma</w:t>
            </w:r>
          </w:p>
        </w:tc>
      </w:tr>
      <w:tr w:rsidR="00CB7244" w:rsidRPr="00AF6F84" w14:paraId="6A23A880" w14:textId="77777777" w:rsidTr="000825C2">
        <w:trPr>
          <w:trHeight w:val="300"/>
        </w:trPr>
        <w:tc>
          <w:tcPr>
            <w:tcW w:w="2274" w:type="dxa"/>
            <w:shd w:val="clear" w:color="auto" w:fill="auto"/>
            <w:hideMark/>
          </w:tcPr>
          <w:p w14:paraId="45F1D649" w14:textId="77777777" w:rsidR="00CB7244" w:rsidRPr="00AF6F84" w:rsidRDefault="00CB7244" w:rsidP="00AF6F84">
            <w:r w:rsidRPr="00AF6F84">
              <w:t>Diabetes</w:t>
            </w:r>
          </w:p>
        </w:tc>
        <w:tc>
          <w:tcPr>
            <w:tcW w:w="1070" w:type="dxa"/>
            <w:shd w:val="clear" w:color="auto" w:fill="auto"/>
            <w:hideMark/>
          </w:tcPr>
          <w:p w14:paraId="69B68FA0" w14:textId="77777777" w:rsidR="00CB7244" w:rsidRPr="00AF6F84" w:rsidRDefault="00CB7244" w:rsidP="00AF6F84">
            <w:r w:rsidRPr="00AF6F84">
              <w:t>E09.649</w:t>
            </w:r>
          </w:p>
        </w:tc>
        <w:tc>
          <w:tcPr>
            <w:tcW w:w="9016" w:type="dxa"/>
            <w:shd w:val="clear" w:color="auto" w:fill="auto"/>
            <w:hideMark/>
          </w:tcPr>
          <w:p w14:paraId="1BB0D68D" w14:textId="77777777" w:rsidR="00CB7244" w:rsidRPr="00AF6F84" w:rsidRDefault="00CB7244" w:rsidP="00AF6F84">
            <w:r w:rsidRPr="00AF6F84">
              <w:t>Drug or chemical induced diabetes mellitus with hypoglycemia without coma</w:t>
            </w:r>
          </w:p>
        </w:tc>
      </w:tr>
      <w:tr w:rsidR="00CB7244" w:rsidRPr="00AF6F84" w14:paraId="1819E837" w14:textId="77777777" w:rsidTr="000825C2">
        <w:trPr>
          <w:trHeight w:val="300"/>
        </w:trPr>
        <w:tc>
          <w:tcPr>
            <w:tcW w:w="2274" w:type="dxa"/>
            <w:shd w:val="clear" w:color="auto" w:fill="auto"/>
            <w:hideMark/>
          </w:tcPr>
          <w:p w14:paraId="75042910" w14:textId="77777777" w:rsidR="00CB7244" w:rsidRPr="00AF6F84" w:rsidRDefault="00CB7244" w:rsidP="00AF6F84">
            <w:r w:rsidRPr="00AF6F84">
              <w:t>Diabetes</w:t>
            </w:r>
          </w:p>
        </w:tc>
        <w:tc>
          <w:tcPr>
            <w:tcW w:w="1070" w:type="dxa"/>
            <w:shd w:val="clear" w:color="auto" w:fill="auto"/>
            <w:hideMark/>
          </w:tcPr>
          <w:p w14:paraId="3BA8409A" w14:textId="77777777" w:rsidR="00CB7244" w:rsidRPr="00AF6F84" w:rsidRDefault="00CB7244" w:rsidP="00AF6F84">
            <w:r w:rsidRPr="00AF6F84">
              <w:t>E09.65</w:t>
            </w:r>
          </w:p>
        </w:tc>
        <w:tc>
          <w:tcPr>
            <w:tcW w:w="9016" w:type="dxa"/>
            <w:shd w:val="clear" w:color="auto" w:fill="auto"/>
            <w:hideMark/>
          </w:tcPr>
          <w:p w14:paraId="40C31C1A" w14:textId="77777777" w:rsidR="00CB7244" w:rsidRPr="00AF6F84" w:rsidRDefault="00CB7244" w:rsidP="00AF6F84">
            <w:r w:rsidRPr="00AF6F84">
              <w:t>Drug or chemical induced diabetes mellitus with hyperglycemia</w:t>
            </w:r>
          </w:p>
        </w:tc>
      </w:tr>
      <w:tr w:rsidR="00CB7244" w:rsidRPr="00AF6F84" w14:paraId="1105462B" w14:textId="77777777" w:rsidTr="000825C2">
        <w:trPr>
          <w:trHeight w:val="300"/>
        </w:trPr>
        <w:tc>
          <w:tcPr>
            <w:tcW w:w="2274" w:type="dxa"/>
            <w:shd w:val="clear" w:color="auto" w:fill="auto"/>
            <w:hideMark/>
          </w:tcPr>
          <w:p w14:paraId="34EE467F" w14:textId="77777777" w:rsidR="00CB7244" w:rsidRPr="00AF6F84" w:rsidRDefault="00CB7244" w:rsidP="00AF6F84">
            <w:r w:rsidRPr="00AF6F84">
              <w:t>Diabetes</w:t>
            </w:r>
          </w:p>
        </w:tc>
        <w:tc>
          <w:tcPr>
            <w:tcW w:w="1070" w:type="dxa"/>
            <w:shd w:val="clear" w:color="auto" w:fill="auto"/>
            <w:hideMark/>
          </w:tcPr>
          <w:p w14:paraId="341338AD" w14:textId="77777777" w:rsidR="00CB7244" w:rsidRPr="00AF6F84" w:rsidRDefault="00CB7244" w:rsidP="00AF6F84">
            <w:r w:rsidRPr="00AF6F84">
              <w:t>E09.69</w:t>
            </w:r>
          </w:p>
        </w:tc>
        <w:tc>
          <w:tcPr>
            <w:tcW w:w="9016" w:type="dxa"/>
            <w:shd w:val="clear" w:color="auto" w:fill="auto"/>
            <w:hideMark/>
          </w:tcPr>
          <w:p w14:paraId="607203B6" w14:textId="77777777" w:rsidR="00CB7244" w:rsidRPr="00AF6F84" w:rsidRDefault="00CB7244" w:rsidP="00AF6F84">
            <w:r w:rsidRPr="00AF6F84">
              <w:t>Drug or chemical induced diabetes mellitus with other specified complication</w:t>
            </w:r>
          </w:p>
        </w:tc>
      </w:tr>
      <w:tr w:rsidR="00CB7244" w:rsidRPr="00AF6F84" w14:paraId="315D87A0" w14:textId="77777777" w:rsidTr="000825C2">
        <w:trPr>
          <w:trHeight w:val="300"/>
        </w:trPr>
        <w:tc>
          <w:tcPr>
            <w:tcW w:w="2274" w:type="dxa"/>
            <w:shd w:val="clear" w:color="auto" w:fill="auto"/>
            <w:hideMark/>
          </w:tcPr>
          <w:p w14:paraId="1261AC6D" w14:textId="77777777" w:rsidR="00CB7244" w:rsidRPr="00AF6F84" w:rsidRDefault="00CB7244" w:rsidP="00AF6F84">
            <w:r w:rsidRPr="00AF6F84">
              <w:t>Diabetes</w:t>
            </w:r>
          </w:p>
        </w:tc>
        <w:tc>
          <w:tcPr>
            <w:tcW w:w="1070" w:type="dxa"/>
            <w:shd w:val="clear" w:color="auto" w:fill="auto"/>
            <w:hideMark/>
          </w:tcPr>
          <w:p w14:paraId="48208C0B" w14:textId="77777777" w:rsidR="00CB7244" w:rsidRPr="00AF6F84" w:rsidRDefault="00CB7244" w:rsidP="00AF6F84">
            <w:r w:rsidRPr="00AF6F84">
              <w:t>E09.8</w:t>
            </w:r>
          </w:p>
        </w:tc>
        <w:tc>
          <w:tcPr>
            <w:tcW w:w="9016" w:type="dxa"/>
            <w:shd w:val="clear" w:color="auto" w:fill="auto"/>
            <w:hideMark/>
          </w:tcPr>
          <w:p w14:paraId="23A94F8D" w14:textId="77777777" w:rsidR="00CB7244" w:rsidRPr="00AF6F84" w:rsidRDefault="00CB7244" w:rsidP="00AF6F84">
            <w:r w:rsidRPr="00AF6F84">
              <w:t>Drug or chemical induced diabetes mellitus with unspecified complications</w:t>
            </w:r>
          </w:p>
        </w:tc>
      </w:tr>
      <w:tr w:rsidR="00CB7244" w:rsidRPr="00AF6F84" w14:paraId="2088458B" w14:textId="77777777" w:rsidTr="000825C2">
        <w:trPr>
          <w:trHeight w:val="300"/>
        </w:trPr>
        <w:tc>
          <w:tcPr>
            <w:tcW w:w="2274" w:type="dxa"/>
            <w:shd w:val="clear" w:color="auto" w:fill="auto"/>
            <w:hideMark/>
          </w:tcPr>
          <w:p w14:paraId="6C28CFD3" w14:textId="77777777" w:rsidR="00CB7244" w:rsidRPr="00AF6F84" w:rsidRDefault="00CB7244" w:rsidP="00AF6F84">
            <w:r w:rsidRPr="00AF6F84">
              <w:t>Diabetes</w:t>
            </w:r>
          </w:p>
        </w:tc>
        <w:tc>
          <w:tcPr>
            <w:tcW w:w="1070" w:type="dxa"/>
            <w:shd w:val="clear" w:color="auto" w:fill="auto"/>
            <w:hideMark/>
          </w:tcPr>
          <w:p w14:paraId="74B9D586" w14:textId="77777777" w:rsidR="00CB7244" w:rsidRPr="00AF6F84" w:rsidRDefault="00CB7244" w:rsidP="00AF6F84">
            <w:r w:rsidRPr="00AF6F84">
              <w:t>E09.9</w:t>
            </w:r>
          </w:p>
        </w:tc>
        <w:tc>
          <w:tcPr>
            <w:tcW w:w="9016" w:type="dxa"/>
            <w:shd w:val="clear" w:color="auto" w:fill="auto"/>
            <w:hideMark/>
          </w:tcPr>
          <w:p w14:paraId="184169E5" w14:textId="77777777" w:rsidR="00CB7244" w:rsidRPr="00AF6F84" w:rsidRDefault="00CB7244" w:rsidP="00AF6F84">
            <w:r w:rsidRPr="00AF6F84">
              <w:t>Drug or chemical induced diabetes mellitus without complications</w:t>
            </w:r>
          </w:p>
        </w:tc>
      </w:tr>
      <w:tr w:rsidR="00CB7244" w:rsidRPr="00AF6F84" w14:paraId="2CDB1592" w14:textId="77777777" w:rsidTr="000825C2">
        <w:trPr>
          <w:trHeight w:val="300"/>
        </w:trPr>
        <w:tc>
          <w:tcPr>
            <w:tcW w:w="2274" w:type="dxa"/>
            <w:shd w:val="clear" w:color="auto" w:fill="auto"/>
            <w:hideMark/>
          </w:tcPr>
          <w:p w14:paraId="26E0A6B0" w14:textId="77777777" w:rsidR="00CB7244" w:rsidRPr="00AF6F84" w:rsidRDefault="00CB7244" w:rsidP="00AF6F84">
            <w:r w:rsidRPr="00AF6F84">
              <w:lastRenderedPageBreak/>
              <w:t>Diabetes</w:t>
            </w:r>
          </w:p>
        </w:tc>
        <w:tc>
          <w:tcPr>
            <w:tcW w:w="1070" w:type="dxa"/>
            <w:shd w:val="clear" w:color="auto" w:fill="auto"/>
            <w:hideMark/>
          </w:tcPr>
          <w:p w14:paraId="13676277" w14:textId="77777777" w:rsidR="00CB7244" w:rsidRPr="00AF6F84" w:rsidRDefault="00CB7244" w:rsidP="00AF6F84">
            <w:r w:rsidRPr="00AF6F84">
              <w:t>E10.10</w:t>
            </w:r>
          </w:p>
        </w:tc>
        <w:tc>
          <w:tcPr>
            <w:tcW w:w="9016" w:type="dxa"/>
            <w:shd w:val="clear" w:color="auto" w:fill="auto"/>
            <w:hideMark/>
          </w:tcPr>
          <w:p w14:paraId="00392F60" w14:textId="77777777" w:rsidR="00CB7244" w:rsidRPr="00AF6F84" w:rsidRDefault="00CB7244" w:rsidP="00AF6F84">
            <w:r w:rsidRPr="00AF6F84">
              <w:t>Type 1 diabetes mellitus with ketoacidosis without coma</w:t>
            </w:r>
          </w:p>
        </w:tc>
      </w:tr>
      <w:tr w:rsidR="00CB7244" w:rsidRPr="00AF6F84" w14:paraId="141878A4" w14:textId="77777777" w:rsidTr="000825C2">
        <w:trPr>
          <w:trHeight w:val="300"/>
        </w:trPr>
        <w:tc>
          <w:tcPr>
            <w:tcW w:w="2274" w:type="dxa"/>
            <w:shd w:val="clear" w:color="auto" w:fill="auto"/>
            <w:hideMark/>
          </w:tcPr>
          <w:p w14:paraId="6BD75582" w14:textId="77777777" w:rsidR="00CB7244" w:rsidRPr="00AF6F84" w:rsidRDefault="00CB7244" w:rsidP="00AF6F84">
            <w:r w:rsidRPr="00AF6F84">
              <w:t>Diabetes</w:t>
            </w:r>
          </w:p>
        </w:tc>
        <w:tc>
          <w:tcPr>
            <w:tcW w:w="1070" w:type="dxa"/>
            <w:shd w:val="clear" w:color="auto" w:fill="auto"/>
            <w:hideMark/>
          </w:tcPr>
          <w:p w14:paraId="3EF851CA" w14:textId="77777777" w:rsidR="00CB7244" w:rsidRPr="00AF6F84" w:rsidRDefault="00CB7244" w:rsidP="00AF6F84">
            <w:r w:rsidRPr="00AF6F84">
              <w:t>E10.11</w:t>
            </w:r>
          </w:p>
        </w:tc>
        <w:tc>
          <w:tcPr>
            <w:tcW w:w="9016" w:type="dxa"/>
            <w:shd w:val="clear" w:color="auto" w:fill="auto"/>
            <w:hideMark/>
          </w:tcPr>
          <w:p w14:paraId="57668C12" w14:textId="77777777" w:rsidR="00CB7244" w:rsidRPr="00AF6F84" w:rsidRDefault="00CB7244" w:rsidP="00AF6F84">
            <w:r w:rsidRPr="00AF6F84">
              <w:t>Type 1 diabetes mellitus with ketoacidosis with coma</w:t>
            </w:r>
          </w:p>
        </w:tc>
      </w:tr>
      <w:tr w:rsidR="00CB7244" w:rsidRPr="00AF6F84" w14:paraId="4D371BF6" w14:textId="77777777" w:rsidTr="000825C2">
        <w:trPr>
          <w:trHeight w:val="300"/>
        </w:trPr>
        <w:tc>
          <w:tcPr>
            <w:tcW w:w="2274" w:type="dxa"/>
            <w:shd w:val="clear" w:color="auto" w:fill="auto"/>
            <w:hideMark/>
          </w:tcPr>
          <w:p w14:paraId="09D8E6DA" w14:textId="77777777" w:rsidR="00CB7244" w:rsidRPr="00AF6F84" w:rsidRDefault="00CB7244" w:rsidP="00AF6F84">
            <w:r w:rsidRPr="00AF6F84">
              <w:t>Diabetes</w:t>
            </w:r>
          </w:p>
        </w:tc>
        <w:tc>
          <w:tcPr>
            <w:tcW w:w="1070" w:type="dxa"/>
            <w:shd w:val="clear" w:color="auto" w:fill="auto"/>
            <w:hideMark/>
          </w:tcPr>
          <w:p w14:paraId="611CE04E" w14:textId="77777777" w:rsidR="00CB7244" w:rsidRPr="00AF6F84" w:rsidRDefault="00CB7244" w:rsidP="00AF6F84">
            <w:r w:rsidRPr="00AF6F84">
              <w:t>E10.21</w:t>
            </w:r>
          </w:p>
        </w:tc>
        <w:tc>
          <w:tcPr>
            <w:tcW w:w="9016" w:type="dxa"/>
            <w:shd w:val="clear" w:color="auto" w:fill="auto"/>
            <w:hideMark/>
          </w:tcPr>
          <w:p w14:paraId="2BD6097F" w14:textId="77777777" w:rsidR="00CB7244" w:rsidRPr="00AF6F84" w:rsidRDefault="00CB7244" w:rsidP="00AF6F84">
            <w:r w:rsidRPr="00AF6F84">
              <w:t>Type 1 diabetes mellitus with diabetic nephropathy</w:t>
            </w:r>
          </w:p>
        </w:tc>
      </w:tr>
      <w:tr w:rsidR="00CB7244" w:rsidRPr="00AF6F84" w14:paraId="58EE0B8E" w14:textId="77777777" w:rsidTr="000825C2">
        <w:trPr>
          <w:trHeight w:val="300"/>
        </w:trPr>
        <w:tc>
          <w:tcPr>
            <w:tcW w:w="2274" w:type="dxa"/>
            <w:shd w:val="clear" w:color="auto" w:fill="auto"/>
            <w:hideMark/>
          </w:tcPr>
          <w:p w14:paraId="56388981" w14:textId="77777777" w:rsidR="00CB7244" w:rsidRPr="00AF6F84" w:rsidRDefault="00CB7244" w:rsidP="00AF6F84">
            <w:r w:rsidRPr="00AF6F84">
              <w:t>Diabetes</w:t>
            </w:r>
          </w:p>
        </w:tc>
        <w:tc>
          <w:tcPr>
            <w:tcW w:w="1070" w:type="dxa"/>
            <w:shd w:val="clear" w:color="auto" w:fill="auto"/>
            <w:hideMark/>
          </w:tcPr>
          <w:p w14:paraId="51FFEB3C" w14:textId="77777777" w:rsidR="00CB7244" w:rsidRPr="00AF6F84" w:rsidRDefault="00CB7244" w:rsidP="00AF6F84">
            <w:r w:rsidRPr="00AF6F84">
              <w:t>E10.22</w:t>
            </w:r>
          </w:p>
        </w:tc>
        <w:tc>
          <w:tcPr>
            <w:tcW w:w="9016" w:type="dxa"/>
            <w:shd w:val="clear" w:color="auto" w:fill="auto"/>
            <w:hideMark/>
          </w:tcPr>
          <w:p w14:paraId="61F040AD" w14:textId="77777777" w:rsidR="00CB7244" w:rsidRPr="00AF6F84" w:rsidRDefault="00CB7244" w:rsidP="00AF6F84">
            <w:r w:rsidRPr="00AF6F84">
              <w:t>Type 1 diabetes mellitus with diabetic chronic kidney disease</w:t>
            </w:r>
          </w:p>
        </w:tc>
      </w:tr>
      <w:tr w:rsidR="00CB7244" w:rsidRPr="00AF6F84" w14:paraId="5C2F435E" w14:textId="77777777" w:rsidTr="000825C2">
        <w:trPr>
          <w:trHeight w:val="300"/>
        </w:trPr>
        <w:tc>
          <w:tcPr>
            <w:tcW w:w="2274" w:type="dxa"/>
            <w:shd w:val="clear" w:color="auto" w:fill="auto"/>
            <w:hideMark/>
          </w:tcPr>
          <w:p w14:paraId="3F3E3734" w14:textId="77777777" w:rsidR="00CB7244" w:rsidRPr="00AF6F84" w:rsidRDefault="00CB7244" w:rsidP="00AF6F84">
            <w:r w:rsidRPr="00AF6F84">
              <w:t>Diabetes</w:t>
            </w:r>
          </w:p>
        </w:tc>
        <w:tc>
          <w:tcPr>
            <w:tcW w:w="1070" w:type="dxa"/>
            <w:shd w:val="clear" w:color="auto" w:fill="auto"/>
            <w:hideMark/>
          </w:tcPr>
          <w:p w14:paraId="50D89FF4" w14:textId="77777777" w:rsidR="00CB7244" w:rsidRPr="00AF6F84" w:rsidRDefault="00CB7244" w:rsidP="00AF6F84">
            <w:r w:rsidRPr="00AF6F84">
              <w:t>E10.29</w:t>
            </w:r>
          </w:p>
        </w:tc>
        <w:tc>
          <w:tcPr>
            <w:tcW w:w="9016" w:type="dxa"/>
            <w:shd w:val="clear" w:color="auto" w:fill="auto"/>
            <w:hideMark/>
          </w:tcPr>
          <w:p w14:paraId="217D3A38" w14:textId="77777777" w:rsidR="00CB7244" w:rsidRPr="00AF6F84" w:rsidRDefault="00CB7244" w:rsidP="00AF6F84">
            <w:r w:rsidRPr="00AF6F84">
              <w:t xml:space="preserve">Type 1 diabetes mellitus with </w:t>
            </w:r>
            <w:proofErr w:type="gramStart"/>
            <w:r w:rsidRPr="00AF6F84">
              <w:t>other</w:t>
            </w:r>
            <w:proofErr w:type="gramEnd"/>
            <w:r w:rsidRPr="00AF6F84">
              <w:t xml:space="preserve"> diabetic kidney complication</w:t>
            </w:r>
          </w:p>
        </w:tc>
      </w:tr>
      <w:tr w:rsidR="00CB7244" w:rsidRPr="00AF6F84" w14:paraId="0427D1FA" w14:textId="77777777" w:rsidTr="000825C2">
        <w:trPr>
          <w:trHeight w:val="300"/>
        </w:trPr>
        <w:tc>
          <w:tcPr>
            <w:tcW w:w="2274" w:type="dxa"/>
            <w:shd w:val="clear" w:color="auto" w:fill="auto"/>
            <w:hideMark/>
          </w:tcPr>
          <w:p w14:paraId="1C3862DD" w14:textId="77777777" w:rsidR="00CB7244" w:rsidRPr="00AF6F84" w:rsidRDefault="00CB7244" w:rsidP="00AF6F84">
            <w:r w:rsidRPr="00AF6F84">
              <w:t>Diabetes</w:t>
            </w:r>
          </w:p>
        </w:tc>
        <w:tc>
          <w:tcPr>
            <w:tcW w:w="1070" w:type="dxa"/>
            <w:shd w:val="clear" w:color="auto" w:fill="auto"/>
            <w:hideMark/>
          </w:tcPr>
          <w:p w14:paraId="3A357979" w14:textId="77777777" w:rsidR="00CB7244" w:rsidRPr="00AF6F84" w:rsidRDefault="00CB7244" w:rsidP="00AF6F84">
            <w:r w:rsidRPr="00AF6F84">
              <w:t>E10.311</w:t>
            </w:r>
          </w:p>
        </w:tc>
        <w:tc>
          <w:tcPr>
            <w:tcW w:w="9016" w:type="dxa"/>
            <w:shd w:val="clear" w:color="auto" w:fill="auto"/>
            <w:hideMark/>
          </w:tcPr>
          <w:p w14:paraId="3081F1D9" w14:textId="77777777" w:rsidR="00CB7244" w:rsidRPr="00AF6F84" w:rsidRDefault="00CB7244" w:rsidP="00AF6F84">
            <w:r w:rsidRPr="00AF6F84">
              <w:t>Type 1 diabetes mellitus with unspecified diabetic retinopathy with macular edema</w:t>
            </w:r>
          </w:p>
        </w:tc>
      </w:tr>
      <w:tr w:rsidR="00CB7244" w:rsidRPr="00AF6F84" w14:paraId="1EBD5A8F" w14:textId="77777777" w:rsidTr="000825C2">
        <w:trPr>
          <w:trHeight w:val="300"/>
        </w:trPr>
        <w:tc>
          <w:tcPr>
            <w:tcW w:w="2274" w:type="dxa"/>
            <w:shd w:val="clear" w:color="auto" w:fill="auto"/>
            <w:hideMark/>
          </w:tcPr>
          <w:p w14:paraId="06AF0385" w14:textId="77777777" w:rsidR="00CB7244" w:rsidRPr="00AF6F84" w:rsidRDefault="00CB7244" w:rsidP="00AF6F84">
            <w:r w:rsidRPr="00AF6F84">
              <w:t>Diabetes</w:t>
            </w:r>
          </w:p>
        </w:tc>
        <w:tc>
          <w:tcPr>
            <w:tcW w:w="1070" w:type="dxa"/>
            <w:shd w:val="clear" w:color="auto" w:fill="auto"/>
            <w:hideMark/>
          </w:tcPr>
          <w:p w14:paraId="0326B26D" w14:textId="77777777" w:rsidR="00CB7244" w:rsidRPr="00AF6F84" w:rsidRDefault="00CB7244" w:rsidP="00AF6F84">
            <w:r w:rsidRPr="00AF6F84">
              <w:t>E10.319</w:t>
            </w:r>
          </w:p>
        </w:tc>
        <w:tc>
          <w:tcPr>
            <w:tcW w:w="9016" w:type="dxa"/>
            <w:shd w:val="clear" w:color="auto" w:fill="auto"/>
            <w:hideMark/>
          </w:tcPr>
          <w:p w14:paraId="7E97C068" w14:textId="77777777" w:rsidR="00CB7244" w:rsidRPr="00AF6F84" w:rsidRDefault="00CB7244" w:rsidP="00AF6F84">
            <w:r w:rsidRPr="00AF6F84">
              <w:t>Type 1 diabetes mellitus with unspecified diabetic retinopathy without macular edema</w:t>
            </w:r>
          </w:p>
        </w:tc>
      </w:tr>
      <w:tr w:rsidR="00CB7244" w:rsidRPr="00AF6F84" w14:paraId="5023B564" w14:textId="77777777" w:rsidTr="000825C2">
        <w:trPr>
          <w:trHeight w:val="300"/>
        </w:trPr>
        <w:tc>
          <w:tcPr>
            <w:tcW w:w="2274" w:type="dxa"/>
            <w:shd w:val="clear" w:color="auto" w:fill="auto"/>
            <w:hideMark/>
          </w:tcPr>
          <w:p w14:paraId="6147E568" w14:textId="77777777" w:rsidR="00CB7244" w:rsidRPr="00AF6F84" w:rsidRDefault="00CB7244" w:rsidP="00AF6F84">
            <w:r w:rsidRPr="00AF6F84">
              <w:t>Diabetes</w:t>
            </w:r>
          </w:p>
        </w:tc>
        <w:tc>
          <w:tcPr>
            <w:tcW w:w="1070" w:type="dxa"/>
            <w:shd w:val="clear" w:color="auto" w:fill="auto"/>
            <w:hideMark/>
          </w:tcPr>
          <w:p w14:paraId="1E38AF3C" w14:textId="77777777" w:rsidR="00CB7244" w:rsidRPr="00AF6F84" w:rsidRDefault="00CB7244" w:rsidP="00AF6F84">
            <w:r w:rsidRPr="00AF6F84">
              <w:t>E10.321</w:t>
            </w:r>
          </w:p>
        </w:tc>
        <w:tc>
          <w:tcPr>
            <w:tcW w:w="9016" w:type="dxa"/>
            <w:shd w:val="clear" w:color="auto" w:fill="auto"/>
            <w:hideMark/>
          </w:tcPr>
          <w:p w14:paraId="7FA74C36" w14:textId="77777777" w:rsidR="00CB7244" w:rsidRPr="00AF6F84" w:rsidRDefault="00CB7244" w:rsidP="00AF6F84">
            <w:r w:rsidRPr="00AF6F84">
              <w:t xml:space="preserve">Type 1 Diabetes Mellitus with Mild </w:t>
            </w:r>
            <w:proofErr w:type="spellStart"/>
            <w:r w:rsidRPr="00AF6F84">
              <w:t>Nonproliferative</w:t>
            </w:r>
            <w:proofErr w:type="spellEnd"/>
            <w:r w:rsidRPr="00AF6F84">
              <w:t xml:space="preserve"> Diabetic Retinopathy with Macular Edema</w:t>
            </w:r>
          </w:p>
        </w:tc>
      </w:tr>
      <w:tr w:rsidR="00CB7244" w:rsidRPr="00AF6F84" w14:paraId="094545F8" w14:textId="77777777" w:rsidTr="000825C2">
        <w:trPr>
          <w:trHeight w:val="300"/>
        </w:trPr>
        <w:tc>
          <w:tcPr>
            <w:tcW w:w="2274" w:type="dxa"/>
            <w:shd w:val="clear" w:color="auto" w:fill="auto"/>
            <w:hideMark/>
          </w:tcPr>
          <w:p w14:paraId="04F2AE40" w14:textId="77777777" w:rsidR="00CB7244" w:rsidRPr="00AF6F84" w:rsidRDefault="00CB7244" w:rsidP="00AF6F84">
            <w:r w:rsidRPr="00AF6F84">
              <w:t>Diabetes</w:t>
            </w:r>
          </w:p>
        </w:tc>
        <w:tc>
          <w:tcPr>
            <w:tcW w:w="1070" w:type="dxa"/>
            <w:shd w:val="clear" w:color="auto" w:fill="auto"/>
            <w:hideMark/>
          </w:tcPr>
          <w:p w14:paraId="6D137675" w14:textId="77777777" w:rsidR="00CB7244" w:rsidRPr="00AF6F84" w:rsidRDefault="00CB7244" w:rsidP="00AF6F84">
            <w:r w:rsidRPr="00AF6F84">
              <w:t>E10.329</w:t>
            </w:r>
          </w:p>
        </w:tc>
        <w:tc>
          <w:tcPr>
            <w:tcW w:w="9016" w:type="dxa"/>
            <w:shd w:val="clear" w:color="auto" w:fill="auto"/>
            <w:hideMark/>
          </w:tcPr>
          <w:p w14:paraId="1EB462F6" w14:textId="77777777" w:rsidR="00CB7244" w:rsidRPr="00AF6F84" w:rsidRDefault="00CB7244" w:rsidP="00AF6F84">
            <w:r w:rsidRPr="00AF6F84">
              <w:t xml:space="preserve">Type 1 Diabetes Mellitus with Mild </w:t>
            </w:r>
            <w:proofErr w:type="spellStart"/>
            <w:r w:rsidRPr="00AF6F84">
              <w:t>Nonproliferative</w:t>
            </w:r>
            <w:proofErr w:type="spellEnd"/>
            <w:r w:rsidRPr="00AF6F84">
              <w:t xml:space="preserve"> Diabetic Retinopathy without Macular Edema</w:t>
            </w:r>
          </w:p>
        </w:tc>
      </w:tr>
      <w:tr w:rsidR="00CB7244" w:rsidRPr="00AF6F84" w14:paraId="6C79BC9E" w14:textId="77777777" w:rsidTr="000825C2">
        <w:trPr>
          <w:trHeight w:val="300"/>
        </w:trPr>
        <w:tc>
          <w:tcPr>
            <w:tcW w:w="2274" w:type="dxa"/>
            <w:shd w:val="clear" w:color="auto" w:fill="auto"/>
            <w:hideMark/>
          </w:tcPr>
          <w:p w14:paraId="419A0353" w14:textId="77777777" w:rsidR="00CB7244" w:rsidRPr="00AF6F84" w:rsidRDefault="00CB7244" w:rsidP="00AF6F84">
            <w:r w:rsidRPr="00AF6F84">
              <w:t>Diabetes</w:t>
            </w:r>
          </w:p>
        </w:tc>
        <w:tc>
          <w:tcPr>
            <w:tcW w:w="1070" w:type="dxa"/>
            <w:shd w:val="clear" w:color="auto" w:fill="auto"/>
            <w:hideMark/>
          </w:tcPr>
          <w:p w14:paraId="4C7E64E3" w14:textId="77777777" w:rsidR="00CB7244" w:rsidRPr="00AF6F84" w:rsidRDefault="00CB7244" w:rsidP="00AF6F84">
            <w:r w:rsidRPr="00AF6F84">
              <w:t>E10.331</w:t>
            </w:r>
          </w:p>
        </w:tc>
        <w:tc>
          <w:tcPr>
            <w:tcW w:w="9016" w:type="dxa"/>
            <w:shd w:val="clear" w:color="auto" w:fill="auto"/>
            <w:hideMark/>
          </w:tcPr>
          <w:p w14:paraId="27F13B39" w14:textId="77777777" w:rsidR="00CB7244" w:rsidRPr="00AF6F84" w:rsidRDefault="00CB7244" w:rsidP="00AF6F84">
            <w:r w:rsidRPr="00AF6F84">
              <w:t xml:space="preserve">Type 1 Diabetes Mellitus with Moderate </w:t>
            </w:r>
            <w:proofErr w:type="spellStart"/>
            <w:r w:rsidRPr="00AF6F84">
              <w:t>Nonproliferative</w:t>
            </w:r>
            <w:proofErr w:type="spellEnd"/>
            <w:r w:rsidRPr="00AF6F84">
              <w:t xml:space="preserve"> Diabetic Retinopathy with Macular Edema</w:t>
            </w:r>
          </w:p>
        </w:tc>
      </w:tr>
      <w:tr w:rsidR="00CB7244" w:rsidRPr="00AF6F84" w14:paraId="1F25E916" w14:textId="77777777" w:rsidTr="000825C2">
        <w:trPr>
          <w:trHeight w:val="300"/>
        </w:trPr>
        <w:tc>
          <w:tcPr>
            <w:tcW w:w="2274" w:type="dxa"/>
            <w:shd w:val="clear" w:color="auto" w:fill="auto"/>
            <w:hideMark/>
          </w:tcPr>
          <w:p w14:paraId="1545DB1C" w14:textId="77777777" w:rsidR="00CB7244" w:rsidRPr="00AF6F84" w:rsidRDefault="00CB7244" w:rsidP="00AF6F84">
            <w:r w:rsidRPr="00AF6F84">
              <w:t>Diabetes</w:t>
            </w:r>
          </w:p>
        </w:tc>
        <w:tc>
          <w:tcPr>
            <w:tcW w:w="1070" w:type="dxa"/>
            <w:shd w:val="clear" w:color="auto" w:fill="auto"/>
            <w:hideMark/>
          </w:tcPr>
          <w:p w14:paraId="33F36F41" w14:textId="77777777" w:rsidR="00CB7244" w:rsidRPr="00AF6F84" w:rsidRDefault="00CB7244" w:rsidP="00AF6F84">
            <w:r w:rsidRPr="00AF6F84">
              <w:t>E10.339</w:t>
            </w:r>
          </w:p>
        </w:tc>
        <w:tc>
          <w:tcPr>
            <w:tcW w:w="9016" w:type="dxa"/>
            <w:shd w:val="clear" w:color="auto" w:fill="auto"/>
            <w:hideMark/>
          </w:tcPr>
          <w:p w14:paraId="1CFFDF4A" w14:textId="77777777" w:rsidR="00CB7244" w:rsidRPr="00AF6F84" w:rsidRDefault="00CB7244" w:rsidP="00AF6F84">
            <w:r w:rsidRPr="00AF6F84">
              <w:t xml:space="preserve">Type 1 Diabetes Mellitus with Moderate </w:t>
            </w:r>
            <w:proofErr w:type="spellStart"/>
            <w:r w:rsidRPr="00AF6F84">
              <w:t>Nonproliferative</w:t>
            </w:r>
            <w:proofErr w:type="spellEnd"/>
            <w:r w:rsidRPr="00AF6F84">
              <w:t xml:space="preserve"> Diabetic Retinopathy without Macular Edema</w:t>
            </w:r>
          </w:p>
        </w:tc>
      </w:tr>
      <w:tr w:rsidR="00CB7244" w:rsidRPr="00AF6F84" w14:paraId="51C84156" w14:textId="77777777" w:rsidTr="000825C2">
        <w:trPr>
          <w:trHeight w:val="300"/>
        </w:trPr>
        <w:tc>
          <w:tcPr>
            <w:tcW w:w="2274" w:type="dxa"/>
            <w:shd w:val="clear" w:color="auto" w:fill="auto"/>
            <w:hideMark/>
          </w:tcPr>
          <w:p w14:paraId="0C6BA43F" w14:textId="77777777" w:rsidR="00CB7244" w:rsidRPr="00AF6F84" w:rsidRDefault="00CB7244" w:rsidP="00AF6F84">
            <w:r w:rsidRPr="00AF6F84">
              <w:t>Diabetes</w:t>
            </w:r>
          </w:p>
        </w:tc>
        <w:tc>
          <w:tcPr>
            <w:tcW w:w="1070" w:type="dxa"/>
            <w:shd w:val="clear" w:color="auto" w:fill="auto"/>
            <w:hideMark/>
          </w:tcPr>
          <w:p w14:paraId="1888C1A8" w14:textId="77777777" w:rsidR="00CB7244" w:rsidRPr="00AF6F84" w:rsidRDefault="00CB7244" w:rsidP="00AF6F84">
            <w:r w:rsidRPr="00AF6F84">
              <w:t>E10.341</w:t>
            </w:r>
          </w:p>
        </w:tc>
        <w:tc>
          <w:tcPr>
            <w:tcW w:w="9016" w:type="dxa"/>
            <w:shd w:val="clear" w:color="auto" w:fill="auto"/>
            <w:hideMark/>
          </w:tcPr>
          <w:p w14:paraId="517A096B" w14:textId="77777777" w:rsidR="00CB7244" w:rsidRPr="00AF6F84" w:rsidRDefault="00CB7244" w:rsidP="00AF6F84">
            <w:r w:rsidRPr="00AF6F84">
              <w:t xml:space="preserve">Type 1 Diabetes Mellitus with Severe </w:t>
            </w:r>
            <w:proofErr w:type="spellStart"/>
            <w:r w:rsidRPr="00AF6F84">
              <w:t>Nonproliferative</w:t>
            </w:r>
            <w:proofErr w:type="spellEnd"/>
            <w:r w:rsidRPr="00AF6F84">
              <w:t xml:space="preserve"> Diabetic Retinopathy with Macular Edema</w:t>
            </w:r>
          </w:p>
        </w:tc>
      </w:tr>
      <w:tr w:rsidR="00CB7244" w:rsidRPr="00AF6F84" w14:paraId="2956AC7B" w14:textId="77777777" w:rsidTr="000825C2">
        <w:trPr>
          <w:trHeight w:val="300"/>
        </w:trPr>
        <w:tc>
          <w:tcPr>
            <w:tcW w:w="2274" w:type="dxa"/>
            <w:shd w:val="clear" w:color="auto" w:fill="auto"/>
            <w:hideMark/>
          </w:tcPr>
          <w:p w14:paraId="0A7F5690" w14:textId="77777777" w:rsidR="00CB7244" w:rsidRPr="00AF6F84" w:rsidRDefault="00CB7244" w:rsidP="00AF6F84">
            <w:r w:rsidRPr="00AF6F84">
              <w:lastRenderedPageBreak/>
              <w:t>Diabetes</w:t>
            </w:r>
          </w:p>
        </w:tc>
        <w:tc>
          <w:tcPr>
            <w:tcW w:w="1070" w:type="dxa"/>
            <w:shd w:val="clear" w:color="auto" w:fill="auto"/>
            <w:hideMark/>
          </w:tcPr>
          <w:p w14:paraId="52288F61" w14:textId="77777777" w:rsidR="00CB7244" w:rsidRPr="00AF6F84" w:rsidRDefault="00CB7244" w:rsidP="00AF6F84">
            <w:r w:rsidRPr="00AF6F84">
              <w:t>E10.349</w:t>
            </w:r>
          </w:p>
        </w:tc>
        <w:tc>
          <w:tcPr>
            <w:tcW w:w="9016" w:type="dxa"/>
            <w:shd w:val="clear" w:color="auto" w:fill="auto"/>
            <w:hideMark/>
          </w:tcPr>
          <w:p w14:paraId="7911577F" w14:textId="77777777" w:rsidR="00CB7244" w:rsidRPr="00AF6F84" w:rsidRDefault="00CB7244" w:rsidP="00AF6F84">
            <w:r w:rsidRPr="00AF6F84">
              <w:t xml:space="preserve">Type 1 Diabetes Mellitus with Severe </w:t>
            </w:r>
            <w:proofErr w:type="spellStart"/>
            <w:r w:rsidRPr="00AF6F84">
              <w:t>Nonproliferative</w:t>
            </w:r>
            <w:proofErr w:type="spellEnd"/>
            <w:r w:rsidRPr="00AF6F84">
              <w:t xml:space="preserve"> Diabetic Retinopathy without Macular Edema</w:t>
            </w:r>
          </w:p>
        </w:tc>
      </w:tr>
      <w:tr w:rsidR="00CB7244" w:rsidRPr="00AF6F84" w14:paraId="261A9CF3" w14:textId="77777777" w:rsidTr="000825C2">
        <w:trPr>
          <w:trHeight w:val="300"/>
        </w:trPr>
        <w:tc>
          <w:tcPr>
            <w:tcW w:w="2274" w:type="dxa"/>
            <w:shd w:val="clear" w:color="auto" w:fill="auto"/>
            <w:hideMark/>
          </w:tcPr>
          <w:p w14:paraId="7D23C292" w14:textId="77777777" w:rsidR="00CB7244" w:rsidRPr="00AF6F84" w:rsidRDefault="00CB7244" w:rsidP="00AF6F84">
            <w:r w:rsidRPr="00AF6F84">
              <w:t>Diabetes</w:t>
            </w:r>
          </w:p>
        </w:tc>
        <w:tc>
          <w:tcPr>
            <w:tcW w:w="1070" w:type="dxa"/>
            <w:shd w:val="clear" w:color="auto" w:fill="auto"/>
            <w:hideMark/>
          </w:tcPr>
          <w:p w14:paraId="5FEC5DB6" w14:textId="77777777" w:rsidR="00CB7244" w:rsidRPr="00AF6F84" w:rsidRDefault="00CB7244" w:rsidP="00AF6F84">
            <w:r w:rsidRPr="00AF6F84">
              <w:t>E10.351</w:t>
            </w:r>
          </w:p>
        </w:tc>
        <w:tc>
          <w:tcPr>
            <w:tcW w:w="9016" w:type="dxa"/>
            <w:shd w:val="clear" w:color="auto" w:fill="auto"/>
            <w:hideMark/>
          </w:tcPr>
          <w:p w14:paraId="09D406EE" w14:textId="77777777" w:rsidR="00CB7244" w:rsidRPr="00AF6F84" w:rsidRDefault="00CB7244" w:rsidP="00AF6F84">
            <w:r w:rsidRPr="00AF6F84">
              <w:t>Type 1 Diabetes Mellitus with Proliferative Diabetic Retinopathy with Macular Edema</w:t>
            </w:r>
          </w:p>
        </w:tc>
      </w:tr>
      <w:tr w:rsidR="00CB7244" w:rsidRPr="00AF6F84" w14:paraId="40ED1666" w14:textId="77777777" w:rsidTr="000825C2">
        <w:trPr>
          <w:trHeight w:val="300"/>
        </w:trPr>
        <w:tc>
          <w:tcPr>
            <w:tcW w:w="2274" w:type="dxa"/>
            <w:shd w:val="clear" w:color="auto" w:fill="auto"/>
            <w:hideMark/>
          </w:tcPr>
          <w:p w14:paraId="6603CA80" w14:textId="77777777" w:rsidR="00CB7244" w:rsidRPr="00AF6F84" w:rsidRDefault="00CB7244" w:rsidP="00AF6F84">
            <w:r w:rsidRPr="00AF6F84">
              <w:t>Diabetes</w:t>
            </w:r>
          </w:p>
        </w:tc>
        <w:tc>
          <w:tcPr>
            <w:tcW w:w="1070" w:type="dxa"/>
            <w:shd w:val="clear" w:color="auto" w:fill="auto"/>
            <w:hideMark/>
          </w:tcPr>
          <w:p w14:paraId="3A7C817E" w14:textId="77777777" w:rsidR="00CB7244" w:rsidRPr="00AF6F84" w:rsidRDefault="00CB7244" w:rsidP="00AF6F84">
            <w:r w:rsidRPr="00AF6F84">
              <w:t>E10.359</w:t>
            </w:r>
          </w:p>
        </w:tc>
        <w:tc>
          <w:tcPr>
            <w:tcW w:w="9016" w:type="dxa"/>
            <w:shd w:val="clear" w:color="auto" w:fill="auto"/>
            <w:hideMark/>
          </w:tcPr>
          <w:p w14:paraId="55809551" w14:textId="77777777" w:rsidR="00CB7244" w:rsidRPr="00AF6F84" w:rsidRDefault="00CB7244" w:rsidP="00AF6F84">
            <w:r w:rsidRPr="00AF6F84">
              <w:t>Type 1 Diabetes Mellitus with Proliferative Diabetic Retinopathy without Macular Edema</w:t>
            </w:r>
          </w:p>
        </w:tc>
      </w:tr>
      <w:tr w:rsidR="00CB7244" w:rsidRPr="00AF6F84" w14:paraId="1B9F0A79" w14:textId="77777777" w:rsidTr="000825C2">
        <w:trPr>
          <w:trHeight w:val="300"/>
        </w:trPr>
        <w:tc>
          <w:tcPr>
            <w:tcW w:w="2274" w:type="dxa"/>
            <w:shd w:val="clear" w:color="auto" w:fill="auto"/>
            <w:hideMark/>
          </w:tcPr>
          <w:p w14:paraId="628115F4" w14:textId="77777777" w:rsidR="00CB7244" w:rsidRPr="00AF6F84" w:rsidRDefault="00CB7244" w:rsidP="00AF6F84">
            <w:r w:rsidRPr="00AF6F84">
              <w:t>Diabetes</w:t>
            </w:r>
          </w:p>
        </w:tc>
        <w:tc>
          <w:tcPr>
            <w:tcW w:w="1070" w:type="dxa"/>
            <w:shd w:val="clear" w:color="auto" w:fill="auto"/>
            <w:hideMark/>
          </w:tcPr>
          <w:p w14:paraId="0D3415C0" w14:textId="77777777" w:rsidR="00CB7244" w:rsidRPr="00AF6F84" w:rsidRDefault="00CB7244" w:rsidP="00AF6F84">
            <w:r w:rsidRPr="00AF6F84">
              <w:t>E10.36</w:t>
            </w:r>
          </w:p>
        </w:tc>
        <w:tc>
          <w:tcPr>
            <w:tcW w:w="9016" w:type="dxa"/>
            <w:shd w:val="clear" w:color="auto" w:fill="auto"/>
            <w:hideMark/>
          </w:tcPr>
          <w:p w14:paraId="22330DA4" w14:textId="77777777" w:rsidR="00CB7244" w:rsidRPr="00AF6F84" w:rsidRDefault="00CB7244" w:rsidP="00AF6F84">
            <w:r w:rsidRPr="00AF6F84">
              <w:t>Type 1 diabetes mellitus with diabetic cataract</w:t>
            </w:r>
          </w:p>
        </w:tc>
      </w:tr>
      <w:tr w:rsidR="00CB7244" w:rsidRPr="00AF6F84" w14:paraId="183DEC6C" w14:textId="77777777" w:rsidTr="000825C2">
        <w:trPr>
          <w:trHeight w:val="300"/>
        </w:trPr>
        <w:tc>
          <w:tcPr>
            <w:tcW w:w="2274" w:type="dxa"/>
            <w:shd w:val="clear" w:color="auto" w:fill="auto"/>
            <w:hideMark/>
          </w:tcPr>
          <w:p w14:paraId="3F6178C8" w14:textId="77777777" w:rsidR="00CB7244" w:rsidRPr="00AF6F84" w:rsidRDefault="00CB7244" w:rsidP="00AF6F84">
            <w:r w:rsidRPr="00AF6F84">
              <w:t>Diabetes</w:t>
            </w:r>
          </w:p>
        </w:tc>
        <w:tc>
          <w:tcPr>
            <w:tcW w:w="1070" w:type="dxa"/>
            <w:shd w:val="clear" w:color="auto" w:fill="auto"/>
            <w:hideMark/>
          </w:tcPr>
          <w:p w14:paraId="19636CAC" w14:textId="77777777" w:rsidR="00CB7244" w:rsidRPr="00AF6F84" w:rsidRDefault="00CB7244" w:rsidP="00AF6F84">
            <w:r w:rsidRPr="00AF6F84">
              <w:t>E10.39</w:t>
            </w:r>
          </w:p>
        </w:tc>
        <w:tc>
          <w:tcPr>
            <w:tcW w:w="9016" w:type="dxa"/>
            <w:shd w:val="clear" w:color="auto" w:fill="auto"/>
            <w:hideMark/>
          </w:tcPr>
          <w:p w14:paraId="164CB810" w14:textId="77777777" w:rsidR="00CB7244" w:rsidRPr="00AF6F84" w:rsidRDefault="00CB7244" w:rsidP="00AF6F84">
            <w:r w:rsidRPr="00AF6F84">
              <w:t>Type 1 diabetes mellitus with other diabetic ophthalmic complication</w:t>
            </w:r>
          </w:p>
        </w:tc>
      </w:tr>
      <w:tr w:rsidR="00CB7244" w:rsidRPr="00AF6F84" w14:paraId="66646320" w14:textId="77777777" w:rsidTr="000825C2">
        <w:trPr>
          <w:trHeight w:val="300"/>
        </w:trPr>
        <w:tc>
          <w:tcPr>
            <w:tcW w:w="2274" w:type="dxa"/>
            <w:shd w:val="clear" w:color="auto" w:fill="auto"/>
            <w:hideMark/>
          </w:tcPr>
          <w:p w14:paraId="1AA39DF7" w14:textId="77777777" w:rsidR="00CB7244" w:rsidRPr="00AF6F84" w:rsidRDefault="00CB7244" w:rsidP="00AF6F84">
            <w:r w:rsidRPr="00AF6F84">
              <w:t>Diabetes</w:t>
            </w:r>
          </w:p>
        </w:tc>
        <w:tc>
          <w:tcPr>
            <w:tcW w:w="1070" w:type="dxa"/>
            <w:shd w:val="clear" w:color="auto" w:fill="auto"/>
            <w:hideMark/>
          </w:tcPr>
          <w:p w14:paraId="11EFBF16" w14:textId="77777777" w:rsidR="00CB7244" w:rsidRPr="00AF6F84" w:rsidRDefault="00CB7244" w:rsidP="00AF6F84">
            <w:r w:rsidRPr="00AF6F84">
              <w:t>E10.40</w:t>
            </w:r>
          </w:p>
        </w:tc>
        <w:tc>
          <w:tcPr>
            <w:tcW w:w="9016" w:type="dxa"/>
            <w:shd w:val="clear" w:color="auto" w:fill="auto"/>
            <w:hideMark/>
          </w:tcPr>
          <w:p w14:paraId="358264DE" w14:textId="77777777" w:rsidR="00CB7244" w:rsidRPr="00AF6F84" w:rsidRDefault="00CB7244" w:rsidP="00AF6F84">
            <w:r w:rsidRPr="00AF6F84">
              <w:t>Type 1 diabetes mellitus with diabetic neuropathy, unspecified</w:t>
            </w:r>
          </w:p>
        </w:tc>
      </w:tr>
      <w:tr w:rsidR="00CB7244" w:rsidRPr="00AF6F84" w14:paraId="19B99B2F" w14:textId="77777777" w:rsidTr="000825C2">
        <w:trPr>
          <w:trHeight w:val="300"/>
        </w:trPr>
        <w:tc>
          <w:tcPr>
            <w:tcW w:w="2274" w:type="dxa"/>
            <w:shd w:val="clear" w:color="auto" w:fill="auto"/>
            <w:hideMark/>
          </w:tcPr>
          <w:p w14:paraId="343BB198" w14:textId="77777777" w:rsidR="00CB7244" w:rsidRPr="00AF6F84" w:rsidRDefault="00CB7244" w:rsidP="00AF6F84">
            <w:r w:rsidRPr="00AF6F84">
              <w:t>Diabetes</w:t>
            </w:r>
          </w:p>
        </w:tc>
        <w:tc>
          <w:tcPr>
            <w:tcW w:w="1070" w:type="dxa"/>
            <w:shd w:val="clear" w:color="auto" w:fill="auto"/>
            <w:hideMark/>
          </w:tcPr>
          <w:p w14:paraId="7118EE6E" w14:textId="77777777" w:rsidR="00CB7244" w:rsidRPr="00AF6F84" w:rsidRDefault="00CB7244" w:rsidP="00AF6F84">
            <w:r w:rsidRPr="00AF6F84">
              <w:t>E10.41</w:t>
            </w:r>
          </w:p>
        </w:tc>
        <w:tc>
          <w:tcPr>
            <w:tcW w:w="9016" w:type="dxa"/>
            <w:shd w:val="clear" w:color="auto" w:fill="auto"/>
            <w:hideMark/>
          </w:tcPr>
          <w:p w14:paraId="647FE679" w14:textId="77777777" w:rsidR="00CB7244" w:rsidRPr="00AF6F84" w:rsidRDefault="00CB7244" w:rsidP="00AF6F84">
            <w:r w:rsidRPr="00AF6F84">
              <w:t>Type 1 diabetes mellitus with diabetic mononeuropathy</w:t>
            </w:r>
          </w:p>
        </w:tc>
      </w:tr>
      <w:tr w:rsidR="00CB7244" w:rsidRPr="00AF6F84" w14:paraId="08821B52" w14:textId="77777777" w:rsidTr="000825C2">
        <w:trPr>
          <w:trHeight w:val="300"/>
        </w:trPr>
        <w:tc>
          <w:tcPr>
            <w:tcW w:w="2274" w:type="dxa"/>
            <w:shd w:val="clear" w:color="auto" w:fill="auto"/>
            <w:hideMark/>
          </w:tcPr>
          <w:p w14:paraId="00830AC8" w14:textId="77777777" w:rsidR="00CB7244" w:rsidRPr="00AF6F84" w:rsidRDefault="00CB7244" w:rsidP="00AF6F84">
            <w:r w:rsidRPr="00AF6F84">
              <w:t>Diabetes</w:t>
            </w:r>
          </w:p>
        </w:tc>
        <w:tc>
          <w:tcPr>
            <w:tcW w:w="1070" w:type="dxa"/>
            <w:shd w:val="clear" w:color="auto" w:fill="auto"/>
            <w:hideMark/>
          </w:tcPr>
          <w:p w14:paraId="3E4150AE" w14:textId="77777777" w:rsidR="00CB7244" w:rsidRPr="00AF6F84" w:rsidRDefault="00CB7244" w:rsidP="00AF6F84">
            <w:r w:rsidRPr="00AF6F84">
              <w:t>E10.42</w:t>
            </w:r>
          </w:p>
        </w:tc>
        <w:tc>
          <w:tcPr>
            <w:tcW w:w="9016" w:type="dxa"/>
            <w:shd w:val="clear" w:color="auto" w:fill="auto"/>
            <w:hideMark/>
          </w:tcPr>
          <w:p w14:paraId="6AC0FBA0" w14:textId="77777777" w:rsidR="00CB7244" w:rsidRPr="00AF6F84" w:rsidRDefault="00CB7244" w:rsidP="00AF6F84">
            <w:r w:rsidRPr="00AF6F84">
              <w:t>Type 1 diabetes mellitus with diabetic polyneuropathy</w:t>
            </w:r>
          </w:p>
        </w:tc>
      </w:tr>
      <w:tr w:rsidR="00CB7244" w:rsidRPr="00AF6F84" w14:paraId="4E3B9D44" w14:textId="77777777" w:rsidTr="000825C2">
        <w:trPr>
          <w:trHeight w:val="300"/>
        </w:trPr>
        <w:tc>
          <w:tcPr>
            <w:tcW w:w="2274" w:type="dxa"/>
            <w:shd w:val="clear" w:color="auto" w:fill="auto"/>
            <w:hideMark/>
          </w:tcPr>
          <w:p w14:paraId="025EC560" w14:textId="77777777" w:rsidR="00CB7244" w:rsidRPr="00AF6F84" w:rsidRDefault="00CB7244" w:rsidP="00AF6F84">
            <w:r w:rsidRPr="00AF6F84">
              <w:t>Diabetes</w:t>
            </w:r>
          </w:p>
        </w:tc>
        <w:tc>
          <w:tcPr>
            <w:tcW w:w="1070" w:type="dxa"/>
            <w:shd w:val="clear" w:color="auto" w:fill="auto"/>
            <w:hideMark/>
          </w:tcPr>
          <w:p w14:paraId="08C6AA47" w14:textId="77777777" w:rsidR="00CB7244" w:rsidRPr="00AF6F84" w:rsidRDefault="00CB7244" w:rsidP="00AF6F84">
            <w:r w:rsidRPr="00AF6F84">
              <w:t>E10.43</w:t>
            </w:r>
          </w:p>
        </w:tc>
        <w:tc>
          <w:tcPr>
            <w:tcW w:w="9016" w:type="dxa"/>
            <w:shd w:val="clear" w:color="auto" w:fill="auto"/>
            <w:hideMark/>
          </w:tcPr>
          <w:p w14:paraId="487F1453" w14:textId="77777777" w:rsidR="00CB7244" w:rsidRPr="00AF6F84" w:rsidRDefault="00CB7244" w:rsidP="00AF6F84">
            <w:r w:rsidRPr="00AF6F84">
              <w:t>Type 1 diabetes mellitus with diabetic autonomic (poly)neuropathy</w:t>
            </w:r>
          </w:p>
        </w:tc>
      </w:tr>
      <w:tr w:rsidR="00CB7244" w:rsidRPr="00AF6F84" w14:paraId="79EF5357" w14:textId="77777777" w:rsidTr="000825C2">
        <w:trPr>
          <w:trHeight w:val="300"/>
        </w:trPr>
        <w:tc>
          <w:tcPr>
            <w:tcW w:w="2274" w:type="dxa"/>
            <w:shd w:val="clear" w:color="auto" w:fill="auto"/>
            <w:hideMark/>
          </w:tcPr>
          <w:p w14:paraId="600D248D" w14:textId="77777777" w:rsidR="00CB7244" w:rsidRPr="00AF6F84" w:rsidRDefault="00CB7244" w:rsidP="00AF6F84">
            <w:r w:rsidRPr="00AF6F84">
              <w:t>Diabetes</w:t>
            </w:r>
          </w:p>
        </w:tc>
        <w:tc>
          <w:tcPr>
            <w:tcW w:w="1070" w:type="dxa"/>
            <w:shd w:val="clear" w:color="auto" w:fill="auto"/>
            <w:hideMark/>
          </w:tcPr>
          <w:p w14:paraId="73400FCF" w14:textId="77777777" w:rsidR="00CB7244" w:rsidRPr="00AF6F84" w:rsidRDefault="00CB7244" w:rsidP="00AF6F84">
            <w:r w:rsidRPr="00AF6F84">
              <w:t>E10.44</w:t>
            </w:r>
          </w:p>
        </w:tc>
        <w:tc>
          <w:tcPr>
            <w:tcW w:w="9016" w:type="dxa"/>
            <w:shd w:val="clear" w:color="auto" w:fill="auto"/>
            <w:hideMark/>
          </w:tcPr>
          <w:p w14:paraId="7BAB6930" w14:textId="77777777" w:rsidR="00CB7244" w:rsidRPr="00AF6F84" w:rsidRDefault="00CB7244" w:rsidP="00AF6F84">
            <w:r w:rsidRPr="00AF6F84">
              <w:t>Type 1 diabetes mellitus with diabetic amyotrophy</w:t>
            </w:r>
          </w:p>
        </w:tc>
      </w:tr>
      <w:tr w:rsidR="00CB7244" w:rsidRPr="00AF6F84" w14:paraId="4D069C51" w14:textId="77777777" w:rsidTr="000825C2">
        <w:trPr>
          <w:trHeight w:val="300"/>
        </w:trPr>
        <w:tc>
          <w:tcPr>
            <w:tcW w:w="2274" w:type="dxa"/>
            <w:shd w:val="clear" w:color="auto" w:fill="auto"/>
            <w:hideMark/>
          </w:tcPr>
          <w:p w14:paraId="6D5D2903" w14:textId="77777777" w:rsidR="00CB7244" w:rsidRPr="00AF6F84" w:rsidRDefault="00CB7244" w:rsidP="00AF6F84">
            <w:r w:rsidRPr="00AF6F84">
              <w:t>Diabetes</w:t>
            </w:r>
          </w:p>
        </w:tc>
        <w:tc>
          <w:tcPr>
            <w:tcW w:w="1070" w:type="dxa"/>
            <w:shd w:val="clear" w:color="auto" w:fill="auto"/>
            <w:hideMark/>
          </w:tcPr>
          <w:p w14:paraId="29FB5466" w14:textId="77777777" w:rsidR="00CB7244" w:rsidRPr="00AF6F84" w:rsidRDefault="00CB7244" w:rsidP="00AF6F84">
            <w:r w:rsidRPr="00AF6F84">
              <w:t>E10.49</w:t>
            </w:r>
          </w:p>
        </w:tc>
        <w:tc>
          <w:tcPr>
            <w:tcW w:w="9016" w:type="dxa"/>
            <w:shd w:val="clear" w:color="auto" w:fill="auto"/>
            <w:hideMark/>
          </w:tcPr>
          <w:p w14:paraId="29E18DB8" w14:textId="77777777" w:rsidR="00CB7244" w:rsidRPr="00AF6F84" w:rsidRDefault="00CB7244" w:rsidP="00AF6F84">
            <w:r w:rsidRPr="00AF6F84">
              <w:t>Type 1 diabetes mellitus with other diabetic neurological complication</w:t>
            </w:r>
          </w:p>
        </w:tc>
      </w:tr>
      <w:tr w:rsidR="00CB7244" w:rsidRPr="00AF6F84" w14:paraId="6841D271" w14:textId="77777777" w:rsidTr="000825C2">
        <w:trPr>
          <w:trHeight w:val="300"/>
        </w:trPr>
        <w:tc>
          <w:tcPr>
            <w:tcW w:w="2274" w:type="dxa"/>
            <w:shd w:val="clear" w:color="auto" w:fill="auto"/>
            <w:hideMark/>
          </w:tcPr>
          <w:p w14:paraId="11A7AC6A" w14:textId="77777777" w:rsidR="00CB7244" w:rsidRPr="00AF6F84" w:rsidRDefault="00CB7244" w:rsidP="00AF6F84">
            <w:r w:rsidRPr="00AF6F84">
              <w:t>Diabetes</w:t>
            </w:r>
          </w:p>
        </w:tc>
        <w:tc>
          <w:tcPr>
            <w:tcW w:w="1070" w:type="dxa"/>
            <w:shd w:val="clear" w:color="auto" w:fill="auto"/>
            <w:hideMark/>
          </w:tcPr>
          <w:p w14:paraId="688E21F1" w14:textId="77777777" w:rsidR="00CB7244" w:rsidRPr="00AF6F84" w:rsidRDefault="00CB7244" w:rsidP="00AF6F84">
            <w:r w:rsidRPr="00AF6F84">
              <w:t>E10.51</w:t>
            </w:r>
          </w:p>
        </w:tc>
        <w:tc>
          <w:tcPr>
            <w:tcW w:w="9016" w:type="dxa"/>
            <w:shd w:val="clear" w:color="auto" w:fill="auto"/>
            <w:hideMark/>
          </w:tcPr>
          <w:p w14:paraId="2FB906AC" w14:textId="77777777" w:rsidR="00CB7244" w:rsidRPr="00AF6F84" w:rsidRDefault="00CB7244" w:rsidP="00AF6F84">
            <w:r w:rsidRPr="00AF6F84">
              <w:t>Type 1 diabetes mellitus with diabetic peripheral angiopathy without gangrene</w:t>
            </w:r>
          </w:p>
        </w:tc>
      </w:tr>
      <w:tr w:rsidR="00CB7244" w:rsidRPr="00AF6F84" w14:paraId="607F6AC1" w14:textId="77777777" w:rsidTr="000825C2">
        <w:trPr>
          <w:trHeight w:val="300"/>
        </w:trPr>
        <w:tc>
          <w:tcPr>
            <w:tcW w:w="2274" w:type="dxa"/>
            <w:shd w:val="clear" w:color="auto" w:fill="auto"/>
            <w:hideMark/>
          </w:tcPr>
          <w:p w14:paraId="403330B6" w14:textId="77777777" w:rsidR="00CB7244" w:rsidRPr="00AF6F84" w:rsidRDefault="00CB7244" w:rsidP="00AF6F84">
            <w:r w:rsidRPr="00AF6F84">
              <w:t>Diabetes</w:t>
            </w:r>
          </w:p>
        </w:tc>
        <w:tc>
          <w:tcPr>
            <w:tcW w:w="1070" w:type="dxa"/>
            <w:shd w:val="clear" w:color="auto" w:fill="auto"/>
            <w:hideMark/>
          </w:tcPr>
          <w:p w14:paraId="06E09308" w14:textId="77777777" w:rsidR="00CB7244" w:rsidRPr="00AF6F84" w:rsidRDefault="00CB7244" w:rsidP="00AF6F84">
            <w:r w:rsidRPr="00AF6F84">
              <w:t>E10.52</w:t>
            </w:r>
          </w:p>
        </w:tc>
        <w:tc>
          <w:tcPr>
            <w:tcW w:w="9016" w:type="dxa"/>
            <w:shd w:val="clear" w:color="auto" w:fill="auto"/>
            <w:hideMark/>
          </w:tcPr>
          <w:p w14:paraId="7075565F" w14:textId="77777777" w:rsidR="00CB7244" w:rsidRPr="00AF6F84" w:rsidRDefault="00CB7244" w:rsidP="00AF6F84">
            <w:r w:rsidRPr="00AF6F84">
              <w:t>Type 1 diabetes mellitus with diabetic peripheral angiopathy with gangrene</w:t>
            </w:r>
          </w:p>
        </w:tc>
      </w:tr>
      <w:tr w:rsidR="00CB7244" w:rsidRPr="00AF6F84" w14:paraId="0FEC8DEA" w14:textId="77777777" w:rsidTr="000825C2">
        <w:trPr>
          <w:trHeight w:val="300"/>
        </w:trPr>
        <w:tc>
          <w:tcPr>
            <w:tcW w:w="2274" w:type="dxa"/>
            <w:shd w:val="clear" w:color="auto" w:fill="auto"/>
            <w:hideMark/>
          </w:tcPr>
          <w:p w14:paraId="132F4BDA" w14:textId="77777777" w:rsidR="00CB7244" w:rsidRPr="00AF6F84" w:rsidRDefault="00CB7244" w:rsidP="00AF6F84">
            <w:r w:rsidRPr="00AF6F84">
              <w:t>Diabetes</w:t>
            </w:r>
          </w:p>
        </w:tc>
        <w:tc>
          <w:tcPr>
            <w:tcW w:w="1070" w:type="dxa"/>
            <w:shd w:val="clear" w:color="auto" w:fill="auto"/>
            <w:hideMark/>
          </w:tcPr>
          <w:p w14:paraId="187DA697" w14:textId="77777777" w:rsidR="00CB7244" w:rsidRPr="00AF6F84" w:rsidRDefault="00CB7244" w:rsidP="00AF6F84">
            <w:r w:rsidRPr="00AF6F84">
              <w:t>E10.59</w:t>
            </w:r>
          </w:p>
        </w:tc>
        <w:tc>
          <w:tcPr>
            <w:tcW w:w="9016" w:type="dxa"/>
            <w:shd w:val="clear" w:color="auto" w:fill="auto"/>
            <w:hideMark/>
          </w:tcPr>
          <w:p w14:paraId="276CB1C5" w14:textId="77777777" w:rsidR="00CB7244" w:rsidRPr="00AF6F84" w:rsidRDefault="00CB7244" w:rsidP="00AF6F84">
            <w:r w:rsidRPr="00AF6F84">
              <w:t>Type 1 diabetes mellitus with other circulatory complications</w:t>
            </w:r>
          </w:p>
        </w:tc>
      </w:tr>
      <w:tr w:rsidR="00CB7244" w:rsidRPr="00AF6F84" w14:paraId="51348BE3" w14:textId="77777777" w:rsidTr="000825C2">
        <w:trPr>
          <w:trHeight w:val="300"/>
        </w:trPr>
        <w:tc>
          <w:tcPr>
            <w:tcW w:w="2274" w:type="dxa"/>
            <w:shd w:val="clear" w:color="auto" w:fill="auto"/>
            <w:hideMark/>
          </w:tcPr>
          <w:p w14:paraId="010CF818" w14:textId="77777777" w:rsidR="00CB7244" w:rsidRPr="00AF6F84" w:rsidRDefault="00CB7244" w:rsidP="00AF6F84">
            <w:r w:rsidRPr="00AF6F84">
              <w:lastRenderedPageBreak/>
              <w:t>Diabetes</w:t>
            </w:r>
          </w:p>
        </w:tc>
        <w:tc>
          <w:tcPr>
            <w:tcW w:w="1070" w:type="dxa"/>
            <w:shd w:val="clear" w:color="auto" w:fill="auto"/>
            <w:hideMark/>
          </w:tcPr>
          <w:p w14:paraId="69965907" w14:textId="77777777" w:rsidR="00CB7244" w:rsidRPr="00AF6F84" w:rsidRDefault="00CB7244" w:rsidP="00AF6F84">
            <w:r w:rsidRPr="00AF6F84">
              <w:t>E10.610</w:t>
            </w:r>
          </w:p>
        </w:tc>
        <w:tc>
          <w:tcPr>
            <w:tcW w:w="9016" w:type="dxa"/>
            <w:shd w:val="clear" w:color="auto" w:fill="auto"/>
            <w:hideMark/>
          </w:tcPr>
          <w:p w14:paraId="47E2571B" w14:textId="77777777" w:rsidR="00CB7244" w:rsidRPr="00AF6F84" w:rsidRDefault="00CB7244" w:rsidP="00AF6F84">
            <w:r w:rsidRPr="00AF6F84">
              <w:t>Type 1 diabetes mellitus with diabetic neuropathic arthropathy</w:t>
            </w:r>
          </w:p>
        </w:tc>
      </w:tr>
      <w:tr w:rsidR="00CB7244" w:rsidRPr="00AF6F84" w14:paraId="65F25192" w14:textId="77777777" w:rsidTr="000825C2">
        <w:trPr>
          <w:trHeight w:val="300"/>
        </w:trPr>
        <w:tc>
          <w:tcPr>
            <w:tcW w:w="2274" w:type="dxa"/>
            <w:shd w:val="clear" w:color="auto" w:fill="auto"/>
            <w:hideMark/>
          </w:tcPr>
          <w:p w14:paraId="67E75E93" w14:textId="77777777" w:rsidR="00CB7244" w:rsidRPr="00AF6F84" w:rsidRDefault="00CB7244" w:rsidP="00AF6F84">
            <w:r w:rsidRPr="00AF6F84">
              <w:t>Diabetes</w:t>
            </w:r>
          </w:p>
        </w:tc>
        <w:tc>
          <w:tcPr>
            <w:tcW w:w="1070" w:type="dxa"/>
            <w:shd w:val="clear" w:color="auto" w:fill="auto"/>
            <w:hideMark/>
          </w:tcPr>
          <w:p w14:paraId="322428CF" w14:textId="77777777" w:rsidR="00CB7244" w:rsidRPr="00AF6F84" w:rsidRDefault="00CB7244" w:rsidP="00AF6F84">
            <w:r w:rsidRPr="00AF6F84">
              <w:t>E10.618</w:t>
            </w:r>
          </w:p>
        </w:tc>
        <w:tc>
          <w:tcPr>
            <w:tcW w:w="9016" w:type="dxa"/>
            <w:shd w:val="clear" w:color="auto" w:fill="auto"/>
            <w:hideMark/>
          </w:tcPr>
          <w:p w14:paraId="303E6D42" w14:textId="77777777" w:rsidR="00CB7244" w:rsidRPr="00AF6F84" w:rsidRDefault="00CB7244" w:rsidP="00AF6F84">
            <w:r w:rsidRPr="00AF6F84">
              <w:t>Type 1 diabetes mellitus with other diabetic arthropathy</w:t>
            </w:r>
          </w:p>
        </w:tc>
      </w:tr>
      <w:tr w:rsidR="00CB7244" w:rsidRPr="00AF6F84" w14:paraId="66C062A5" w14:textId="77777777" w:rsidTr="000825C2">
        <w:trPr>
          <w:trHeight w:val="300"/>
        </w:trPr>
        <w:tc>
          <w:tcPr>
            <w:tcW w:w="2274" w:type="dxa"/>
            <w:shd w:val="clear" w:color="auto" w:fill="auto"/>
            <w:hideMark/>
          </w:tcPr>
          <w:p w14:paraId="1C302AA7" w14:textId="77777777" w:rsidR="00CB7244" w:rsidRPr="00AF6F84" w:rsidRDefault="00CB7244" w:rsidP="00AF6F84">
            <w:r w:rsidRPr="00AF6F84">
              <w:t>Diabetes</w:t>
            </w:r>
          </w:p>
        </w:tc>
        <w:tc>
          <w:tcPr>
            <w:tcW w:w="1070" w:type="dxa"/>
            <w:shd w:val="clear" w:color="auto" w:fill="auto"/>
            <w:hideMark/>
          </w:tcPr>
          <w:p w14:paraId="7EE10F9F" w14:textId="77777777" w:rsidR="00CB7244" w:rsidRPr="00AF6F84" w:rsidRDefault="00CB7244" w:rsidP="00AF6F84">
            <w:r w:rsidRPr="00AF6F84">
              <w:t>E10.620</w:t>
            </w:r>
          </w:p>
        </w:tc>
        <w:tc>
          <w:tcPr>
            <w:tcW w:w="9016" w:type="dxa"/>
            <w:shd w:val="clear" w:color="auto" w:fill="auto"/>
            <w:hideMark/>
          </w:tcPr>
          <w:p w14:paraId="1B21477E" w14:textId="77777777" w:rsidR="00CB7244" w:rsidRPr="00AF6F84" w:rsidRDefault="00CB7244" w:rsidP="00AF6F84">
            <w:r w:rsidRPr="00AF6F84">
              <w:t>Type 1 diabetes mellitus with diabetic dermatitis</w:t>
            </w:r>
          </w:p>
        </w:tc>
      </w:tr>
      <w:tr w:rsidR="00CB7244" w:rsidRPr="00AF6F84" w14:paraId="663A6EA0" w14:textId="77777777" w:rsidTr="000825C2">
        <w:trPr>
          <w:trHeight w:val="300"/>
        </w:trPr>
        <w:tc>
          <w:tcPr>
            <w:tcW w:w="2274" w:type="dxa"/>
            <w:shd w:val="clear" w:color="auto" w:fill="auto"/>
            <w:hideMark/>
          </w:tcPr>
          <w:p w14:paraId="7D9544C8" w14:textId="77777777" w:rsidR="00CB7244" w:rsidRPr="00AF6F84" w:rsidRDefault="00CB7244" w:rsidP="00AF6F84">
            <w:r w:rsidRPr="00AF6F84">
              <w:t>Diabetes</w:t>
            </w:r>
          </w:p>
        </w:tc>
        <w:tc>
          <w:tcPr>
            <w:tcW w:w="1070" w:type="dxa"/>
            <w:shd w:val="clear" w:color="auto" w:fill="auto"/>
            <w:hideMark/>
          </w:tcPr>
          <w:p w14:paraId="627C9BA0" w14:textId="77777777" w:rsidR="00CB7244" w:rsidRPr="00AF6F84" w:rsidRDefault="00CB7244" w:rsidP="00AF6F84">
            <w:r w:rsidRPr="00AF6F84">
              <w:t>E10.621</w:t>
            </w:r>
          </w:p>
        </w:tc>
        <w:tc>
          <w:tcPr>
            <w:tcW w:w="9016" w:type="dxa"/>
            <w:shd w:val="clear" w:color="auto" w:fill="auto"/>
            <w:hideMark/>
          </w:tcPr>
          <w:p w14:paraId="616B2369" w14:textId="77777777" w:rsidR="00CB7244" w:rsidRPr="00AF6F84" w:rsidRDefault="00CB7244" w:rsidP="00AF6F84">
            <w:r w:rsidRPr="00AF6F84">
              <w:t>Type 1 diabetes mellitus with foot ulcer</w:t>
            </w:r>
          </w:p>
        </w:tc>
      </w:tr>
      <w:tr w:rsidR="00CB7244" w:rsidRPr="00AF6F84" w14:paraId="6880491C" w14:textId="77777777" w:rsidTr="000825C2">
        <w:trPr>
          <w:trHeight w:val="300"/>
        </w:trPr>
        <w:tc>
          <w:tcPr>
            <w:tcW w:w="2274" w:type="dxa"/>
            <w:shd w:val="clear" w:color="auto" w:fill="auto"/>
            <w:hideMark/>
          </w:tcPr>
          <w:p w14:paraId="6AB2D726" w14:textId="77777777" w:rsidR="00CB7244" w:rsidRPr="00AF6F84" w:rsidRDefault="00CB7244" w:rsidP="00AF6F84">
            <w:r w:rsidRPr="00AF6F84">
              <w:t>Diabetes</w:t>
            </w:r>
          </w:p>
        </w:tc>
        <w:tc>
          <w:tcPr>
            <w:tcW w:w="1070" w:type="dxa"/>
            <w:shd w:val="clear" w:color="auto" w:fill="auto"/>
            <w:hideMark/>
          </w:tcPr>
          <w:p w14:paraId="69F4C3A4" w14:textId="77777777" w:rsidR="00CB7244" w:rsidRPr="00AF6F84" w:rsidRDefault="00CB7244" w:rsidP="00AF6F84">
            <w:r w:rsidRPr="00AF6F84">
              <w:t>E10.622</w:t>
            </w:r>
          </w:p>
        </w:tc>
        <w:tc>
          <w:tcPr>
            <w:tcW w:w="9016" w:type="dxa"/>
            <w:shd w:val="clear" w:color="auto" w:fill="auto"/>
            <w:hideMark/>
          </w:tcPr>
          <w:p w14:paraId="6E024790" w14:textId="77777777" w:rsidR="00CB7244" w:rsidRPr="00AF6F84" w:rsidRDefault="00CB7244" w:rsidP="00AF6F84">
            <w:r w:rsidRPr="00AF6F84">
              <w:t>Type 1 diabetes mellitus with other skin ulcer</w:t>
            </w:r>
          </w:p>
        </w:tc>
      </w:tr>
      <w:tr w:rsidR="00CB7244" w:rsidRPr="00AF6F84" w14:paraId="6C34DA22" w14:textId="77777777" w:rsidTr="000825C2">
        <w:trPr>
          <w:trHeight w:val="300"/>
        </w:trPr>
        <w:tc>
          <w:tcPr>
            <w:tcW w:w="2274" w:type="dxa"/>
            <w:shd w:val="clear" w:color="auto" w:fill="auto"/>
            <w:hideMark/>
          </w:tcPr>
          <w:p w14:paraId="1C81A34C" w14:textId="77777777" w:rsidR="00CB7244" w:rsidRPr="00AF6F84" w:rsidRDefault="00CB7244" w:rsidP="00AF6F84">
            <w:r w:rsidRPr="00AF6F84">
              <w:t>Diabetes</w:t>
            </w:r>
          </w:p>
        </w:tc>
        <w:tc>
          <w:tcPr>
            <w:tcW w:w="1070" w:type="dxa"/>
            <w:shd w:val="clear" w:color="auto" w:fill="auto"/>
            <w:hideMark/>
          </w:tcPr>
          <w:p w14:paraId="34625235" w14:textId="77777777" w:rsidR="00CB7244" w:rsidRPr="00AF6F84" w:rsidRDefault="00CB7244" w:rsidP="00AF6F84">
            <w:r w:rsidRPr="00AF6F84">
              <w:t>E10.628</w:t>
            </w:r>
          </w:p>
        </w:tc>
        <w:tc>
          <w:tcPr>
            <w:tcW w:w="9016" w:type="dxa"/>
            <w:shd w:val="clear" w:color="auto" w:fill="auto"/>
            <w:hideMark/>
          </w:tcPr>
          <w:p w14:paraId="3AF88C8D" w14:textId="77777777" w:rsidR="00CB7244" w:rsidRPr="00AF6F84" w:rsidRDefault="00CB7244" w:rsidP="00AF6F84">
            <w:r w:rsidRPr="00AF6F84">
              <w:t>Type 1 diabetes mellitus with other skin complications</w:t>
            </w:r>
          </w:p>
        </w:tc>
      </w:tr>
      <w:tr w:rsidR="00CB7244" w:rsidRPr="00AF6F84" w14:paraId="22083AC8" w14:textId="77777777" w:rsidTr="000825C2">
        <w:trPr>
          <w:trHeight w:val="300"/>
        </w:trPr>
        <w:tc>
          <w:tcPr>
            <w:tcW w:w="2274" w:type="dxa"/>
            <w:shd w:val="clear" w:color="auto" w:fill="auto"/>
            <w:hideMark/>
          </w:tcPr>
          <w:p w14:paraId="42A12D2F" w14:textId="77777777" w:rsidR="00CB7244" w:rsidRPr="00AF6F84" w:rsidRDefault="00CB7244" w:rsidP="00AF6F84">
            <w:r w:rsidRPr="00AF6F84">
              <w:t>Diabetes</w:t>
            </w:r>
          </w:p>
        </w:tc>
        <w:tc>
          <w:tcPr>
            <w:tcW w:w="1070" w:type="dxa"/>
            <w:shd w:val="clear" w:color="auto" w:fill="auto"/>
            <w:hideMark/>
          </w:tcPr>
          <w:p w14:paraId="3C4F2E07" w14:textId="77777777" w:rsidR="00CB7244" w:rsidRPr="00AF6F84" w:rsidRDefault="00CB7244" w:rsidP="00AF6F84">
            <w:r w:rsidRPr="00AF6F84">
              <w:t>E10.630</w:t>
            </w:r>
          </w:p>
        </w:tc>
        <w:tc>
          <w:tcPr>
            <w:tcW w:w="9016" w:type="dxa"/>
            <w:shd w:val="clear" w:color="auto" w:fill="auto"/>
            <w:hideMark/>
          </w:tcPr>
          <w:p w14:paraId="44A5A719" w14:textId="77777777" w:rsidR="00CB7244" w:rsidRPr="00AF6F84" w:rsidRDefault="00CB7244" w:rsidP="00AF6F84">
            <w:r w:rsidRPr="00AF6F84">
              <w:t>Type 1 diabetes mellitus with periodontal disease</w:t>
            </w:r>
          </w:p>
        </w:tc>
      </w:tr>
      <w:tr w:rsidR="00CB7244" w:rsidRPr="00AF6F84" w14:paraId="2741135B" w14:textId="77777777" w:rsidTr="000825C2">
        <w:trPr>
          <w:trHeight w:val="300"/>
        </w:trPr>
        <w:tc>
          <w:tcPr>
            <w:tcW w:w="2274" w:type="dxa"/>
            <w:shd w:val="clear" w:color="auto" w:fill="auto"/>
            <w:hideMark/>
          </w:tcPr>
          <w:p w14:paraId="30C3D62F" w14:textId="77777777" w:rsidR="00CB7244" w:rsidRPr="00AF6F84" w:rsidRDefault="00CB7244" w:rsidP="00AF6F84">
            <w:r w:rsidRPr="00AF6F84">
              <w:t>Diabetes</w:t>
            </w:r>
          </w:p>
        </w:tc>
        <w:tc>
          <w:tcPr>
            <w:tcW w:w="1070" w:type="dxa"/>
            <w:shd w:val="clear" w:color="auto" w:fill="auto"/>
            <w:hideMark/>
          </w:tcPr>
          <w:p w14:paraId="63FCA682" w14:textId="77777777" w:rsidR="00CB7244" w:rsidRPr="00AF6F84" w:rsidRDefault="00CB7244" w:rsidP="00AF6F84">
            <w:r w:rsidRPr="00AF6F84">
              <w:t>E10.638</w:t>
            </w:r>
          </w:p>
        </w:tc>
        <w:tc>
          <w:tcPr>
            <w:tcW w:w="9016" w:type="dxa"/>
            <w:shd w:val="clear" w:color="auto" w:fill="auto"/>
            <w:hideMark/>
          </w:tcPr>
          <w:p w14:paraId="6E8CB678" w14:textId="77777777" w:rsidR="00CB7244" w:rsidRPr="00AF6F84" w:rsidRDefault="00CB7244" w:rsidP="00AF6F84">
            <w:r w:rsidRPr="00AF6F84">
              <w:t>Type 1 diabetes mellitus with other oral complications</w:t>
            </w:r>
          </w:p>
        </w:tc>
      </w:tr>
      <w:tr w:rsidR="00CB7244" w:rsidRPr="00AF6F84" w14:paraId="669F68B6" w14:textId="77777777" w:rsidTr="000825C2">
        <w:trPr>
          <w:trHeight w:val="300"/>
        </w:trPr>
        <w:tc>
          <w:tcPr>
            <w:tcW w:w="2274" w:type="dxa"/>
            <w:shd w:val="clear" w:color="auto" w:fill="auto"/>
            <w:hideMark/>
          </w:tcPr>
          <w:p w14:paraId="069043FB" w14:textId="77777777" w:rsidR="00CB7244" w:rsidRPr="00AF6F84" w:rsidRDefault="00CB7244" w:rsidP="00AF6F84">
            <w:r w:rsidRPr="00AF6F84">
              <w:t>Diabetes</w:t>
            </w:r>
          </w:p>
        </w:tc>
        <w:tc>
          <w:tcPr>
            <w:tcW w:w="1070" w:type="dxa"/>
            <w:shd w:val="clear" w:color="auto" w:fill="auto"/>
            <w:hideMark/>
          </w:tcPr>
          <w:p w14:paraId="678CB751" w14:textId="77777777" w:rsidR="00CB7244" w:rsidRPr="00AF6F84" w:rsidRDefault="00CB7244" w:rsidP="00AF6F84">
            <w:r w:rsidRPr="00AF6F84">
              <w:t>E10.641</w:t>
            </w:r>
          </w:p>
        </w:tc>
        <w:tc>
          <w:tcPr>
            <w:tcW w:w="9016" w:type="dxa"/>
            <w:shd w:val="clear" w:color="auto" w:fill="auto"/>
            <w:hideMark/>
          </w:tcPr>
          <w:p w14:paraId="1C61950A" w14:textId="77777777" w:rsidR="00CB7244" w:rsidRPr="00AF6F84" w:rsidRDefault="00CB7244" w:rsidP="00AF6F84">
            <w:r w:rsidRPr="00AF6F84">
              <w:t>Type 1 diabetes mellitus with hypoglycemia with coma</w:t>
            </w:r>
          </w:p>
        </w:tc>
      </w:tr>
      <w:tr w:rsidR="00CB7244" w:rsidRPr="00AF6F84" w14:paraId="53869808" w14:textId="77777777" w:rsidTr="000825C2">
        <w:trPr>
          <w:trHeight w:val="300"/>
        </w:trPr>
        <w:tc>
          <w:tcPr>
            <w:tcW w:w="2274" w:type="dxa"/>
            <w:shd w:val="clear" w:color="auto" w:fill="auto"/>
            <w:hideMark/>
          </w:tcPr>
          <w:p w14:paraId="0C810448" w14:textId="77777777" w:rsidR="00CB7244" w:rsidRPr="00AF6F84" w:rsidRDefault="00CB7244" w:rsidP="00AF6F84">
            <w:r w:rsidRPr="00AF6F84">
              <w:t>Diabetes</w:t>
            </w:r>
          </w:p>
        </w:tc>
        <w:tc>
          <w:tcPr>
            <w:tcW w:w="1070" w:type="dxa"/>
            <w:shd w:val="clear" w:color="auto" w:fill="auto"/>
            <w:hideMark/>
          </w:tcPr>
          <w:p w14:paraId="4C8E02CA" w14:textId="77777777" w:rsidR="00CB7244" w:rsidRPr="00AF6F84" w:rsidRDefault="00CB7244" w:rsidP="00AF6F84">
            <w:r w:rsidRPr="00AF6F84">
              <w:t>E10.649</w:t>
            </w:r>
          </w:p>
        </w:tc>
        <w:tc>
          <w:tcPr>
            <w:tcW w:w="9016" w:type="dxa"/>
            <w:shd w:val="clear" w:color="auto" w:fill="auto"/>
            <w:hideMark/>
          </w:tcPr>
          <w:p w14:paraId="7F0DE7E7" w14:textId="77777777" w:rsidR="00CB7244" w:rsidRPr="00AF6F84" w:rsidRDefault="00CB7244" w:rsidP="00AF6F84">
            <w:r w:rsidRPr="00AF6F84">
              <w:t>Type 1 diabetes mellitus with hypoglycemia without coma</w:t>
            </w:r>
          </w:p>
        </w:tc>
      </w:tr>
      <w:tr w:rsidR="00CB7244" w:rsidRPr="00AF6F84" w14:paraId="3B5B8496" w14:textId="77777777" w:rsidTr="000825C2">
        <w:trPr>
          <w:trHeight w:val="300"/>
        </w:trPr>
        <w:tc>
          <w:tcPr>
            <w:tcW w:w="2274" w:type="dxa"/>
            <w:shd w:val="clear" w:color="auto" w:fill="auto"/>
            <w:hideMark/>
          </w:tcPr>
          <w:p w14:paraId="6D834258" w14:textId="77777777" w:rsidR="00CB7244" w:rsidRPr="00AF6F84" w:rsidRDefault="00CB7244" w:rsidP="00AF6F84">
            <w:r w:rsidRPr="00AF6F84">
              <w:t>Diabetes</w:t>
            </w:r>
          </w:p>
        </w:tc>
        <w:tc>
          <w:tcPr>
            <w:tcW w:w="1070" w:type="dxa"/>
            <w:shd w:val="clear" w:color="auto" w:fill="auto"/>
            <w:hideMark/>
          </w:tcPr>
          <w:p w14:paraId="5F952932" w14:textId="77777777" w:rsidR="00CB7244" w:rsidRPr="00AF6F84" w:rsidRDefault="00CB7244" w:rsidP="00AF6F84">
            <w:r w:rsidRPr="00AF6F84">
              <w:t>E10.65</w:t>
            </w:r>
          </w:p>
        </w:tc>
        <w:tc>
          <w:tcPr>
            <w:tcW w:w="9016" w:type="dxa"/>
            <w:shd w:val="clear" w:color="auto" w:fill="auto"/>
            <w:hideMark/>
          </w:tcPr>
          <w:p w14:paraId="785A4D7C" w14:textId="77777777" w:rsidR="00CB7244" w:rsidRPr="00AF6F84" w:rsidRDefault="00CB7244" w:rsidP="00AF6F84">
            <w:r w:rsidRPr="00AF6F84">
              <w:t>Type 1 diabetes mellitus with hyperglycemia</w:t>
            </w:r>
          </w:p>
        </w:tc>
      </w:tr>
      <w:tr w:rsidR="00CB7244" w:rsidRPr="00AF6F84" w14:paraId="03DB4AC2" w14:textId="77777777" w:rsidTr="000825C2">
        <w:trPr>
          <w:trHeight w:val="300"/>
        </w:trPr>
        <w:tc>
          <w:tcPr>
            <w:tcW w:w="2274" w:type="dxa"/>
            <w:shd w:val="clear" w:color="auto" w:fill="auto"/>
            <w:hideMark/>
          </w:tcPr>
          <w:p w14:paraId="40FA2FC1" w14:textId="77777777" w:rsidR="00CB7244" w:rsidRPr="00AF6F84" w:rsidRDefault="00CB7244" w:rsidP="00AF6F84">
            <w:r w:rsidRPr="00AF6F84">
              <w:t>Diabetes</w:t>
            </w:r>
          </w:p>
        </w:tc>
        <w:tc>
          <w:tcPr>
            <w:tcW w:w="1070" w:type="dxa"/>
            <w:shd w:val="clear" w:color="auto" w:fill="auto"/>
            <w:hideMark/>
          </w:tcPr>
          <w:p w14:paraId="5906E0F8" w14:textId="77777777" w:rsidR="00CB7244" w:rsidRPr="00AF6F84" w:rsidRDefault="00CB7244" w:rsidP="00AF6F84">
            <w:r w:rsidRPr="00AF6F84">
              <w:t>E10.69</w:t>
            </w:r>
          </w:p>
        </w:tc>
        <w:tc>
          <w:tcPr>
            <w:tcW w:w="9016" w:type="dxa"/>
            <w:shd w:val="clear" w:color="auto" w:fill="auto"/>
            <w:hideMark/>
          </w:tcPr>
          <w:p w14:paraId="77F16C79" w14:textId="77777777" w:rsidR="00CB7244" w:rsidRPr="00AF6F84" w:rsidRDefault="00CB7244" w:rsidP="00AF6F84">
            <w:r w:rsidRPr="00AF6F84">
              <w:t>Type 1 diabetes mellitus with other specified complication</w:t>
            </w:r>
          </w:p>
        </w:tc>
      </w:tr>
      <w:tr w:rsidR="00CB7244" w:rsidRPr="00AF6F84" w14:paraId="0634C89B" w14:textId="77777777" w:rsidTr="000825C2">
        <w:trPr>
          <w:trHeight w:val="300"/>
        </w:trPr>
        <w:tc>
          <w:tcPr>
            <w:tcW w:w="2274" w:type="dxa"/>
            <w:shd w:val="clear" w:color="auto" w:fill="auto"/>
            <w:hideMark/>
          </w:tcPr>
          <w:p w14:paraId="0ECF9E11" w14:textId="77777777" w:rsidR="00CB7244" w:rsidRPr="00AF6F84" w:rsidRDefault="00CB7244" w:rsidP="00AF6F84">
            <w:r w:rsidRPr="00AF6F84">
              <w:t>Diabetes</w:t>
            </w:r>
          </w:p>
        </w:tc>
        <w:tc>
          <w:tcPr>
            <w:tcW w:w="1070" w:type="dxa"/>
            <w:shd w:val="clear" w:color="auto" w:fill="auto"/>
            <w:hideMark/>
          </w:tcPr>
          <w:p w14:paraId="4DEF9E62" w14:textId="77777777" w:rsidR="00CB7244" w:rsidRPr="00AF6F84" w:rsidRDefault="00CB7244" w:rsidP="00AF6F84">
            <w:r w:rsidRPr="00AF6F84">
              <w:t>E10.8</w:t>
            </w:r>
          </w:p>
        </w:tc>
        <w:tc>
          <w:tcPr>
            <w:tcW w:w="9016" w:type="dxa"/>
            <w:shd w:val="clear" w:color="auto" w:fill="auto"/>
            <w:hideMark/>
          </w:tcPr>
          <w:p w14:paraId="7C9BF5E2" w14:textId="77777777" w:rsidR="00CB7244" w:rsidRPr="00AF6F84" w:rsidRDefault="00CB7244" w:rsidP="00AF6F84">
            <w:r w:rsidRPr="00AF6F84">
              <w:t>Type 1 diabetes mellitus with unspecified complications</w:t>
            </w:r>
          </w:p>
        </w:tc>
      </w:tr>
      <w:tr w:rsidR="00CB7244" w:rsidRPr="00AF6F84" w14:paraId="7FB81691" w14:textId="77777777" w:rsidTr="000825C2">
        <w:trPr>
          <w:trHeight w:val="300"/>
        </w:trPr>
        <w:tc>
          <w:tcPr>
            <w:tcW w:w="2274" w:type="dxa"/>
            <w:shd w:val="clear" w:color="auto" w:fill="auto"/>
            <w:hideMark/>
          </w:tcPr>
          <w:p w14:paraId="32008C32" w14:textId="77777777" w:rsidR="00CB7244" w:rsidRPr="00AF6F84" w:rsidRDefault="00CB7244" w:rsidP="00AF6F84">
            <w:r w:rsidRPr="00AF6F84">
              <w:t>Diabetes</w:t>
            </w:r>
          </w:p>
        </w:tc>
        <w:tc>
          <w:tcPr>
            <w:tcW w:w="1070" w:type="dxa"/>
            <w:shd w:val="clear" w:color="auto" w:fill="auto"/>
            <w:hideMark/>
          </w:tcPr>
          <w:p w14:paraId="5A0F223E" w14:textId="77777777" w:rsidR="00CB7244" w:rsidRPr="00AF6F84" w:rsidRDefault="00CB7244" w:rsidP="00AF6F84">
            <w:r w:rsidRPr="00AF6F84">
              <w:t>E10.9</w:t>
            </w:r>
          </w:p>
        </w:tc>
        <w:tc>
          <w:tcPr>
            <w:tcW w:w="9016" w:type="dxa"/>
            <w:shd w:val="clear" w:color="auto" w:fill="auto"/>
            <w:hideMark/>
          </w:tcPr>
          <w:p w14:paraId="11A19AB0" w14:textId="77777777" w:rsidR="00CB7244" w:rsidRPr="00AF6F84" w:rsidRDefault="00CB7244" w:rsidP="00AF6F84">
            <w:r w:rsidRPr="00AF6F84">
              <w:t>Type 1 diabetes mellitus without complications</w:t>
            </w:r>
          </w:p>
        </w:tc>
      </w:tr>
      <w:tr w:rsidR="00CB7244" w:rsidRPr="00AF6F84" w14:paraId="1E2571A1" w14:textId="77777777" w:rsidTr="000825C2">
        <w:trPr>
          <w:trHeight w:val="300"/>
        </w:trPr>
        <w:tc>
          <w:tcPr>
            <w:tcW w:w="2274" w:type="dxa"/>
            <w:shd w:val="clear" w:color="auto" w:fill="auto"/>
            <w:hideMark/>
          </w:tcPr>
          <w:p w14:paraId="5446C790" w14:textId="77777777" w:rsidR="00CB7244" w:rsidRPr="00AF6F84" w:rsidRDefault="00CB7244" w:rsidP="00AF6F84">
            <w:r w:rsidRPr="00AF6F84">
              <w:lastRenderedPageBreak/>
              <w:t>Diabetes</w:t>
            </w:r>
          </w:p>
        </w:tc>
        <w:tc>
          <w:tcPr>
            <w:tcW w:w="1070" w:type="dxa"/>
            <w:shd w:val="clear" w:color="auto" w:fill="auto"/>
            <w:hideMark/>
          </w:tcPr>
          <w:p w14:paraId="3A62C823" w14:textId="77777777" w:rsidR="00CB7244" w:rsidRPr="00AF6F84" w:rsidRDefault="00CB7244" w:rsidP="00AF6F84">
            <w:r w:rsidRPr="00AF6F84">
              <w:t>E11.00</w:t>
            </w:r>
          </w:p>
        </w:tc>
        <w:tc>
          <w:tcPr>
            <w:tcW w:w="9016" w:type="dxa"/>
            <w:shd w:val="clear" w:color="auto" w:fill="auto"/>
            <w:hideMark/>
          </w:tcPr>
          <w:p w14:paraId="7AA4C4F9" w14:textId="77777777" w:rsidR="00CB7244" w:rsidRPr="00AF6F84" w:rsidRDefault="00CB7244" w:rsidP="00AF6F84">
            <w:r w:rsidRPr="00AF6F84">
              <w:t>Type 2 diabetes mellitus with hyperosmolarity without nonketotic hyperglycemic-hyperosmolar coma (NKHHC)</w:t>
            </w:r>
          </w:p>
        </w:tc>
      </w:tr>
      <w:tr w:rsidR="00CB7244" w:rsidRPr="00AF6F84" w14:paraId="06AC3C27" w14:textId="77777777" w:rsidTr="000825C2">
        <w:trPr>
          <w:trHeight w:val="300"/>
        </w:trPr>
        <w:tc>
          <w:tcPr>
            <w:tcW w:w="2274" w:type="dxa"/>
            <w:shd w:val="clear" w:color="auto" w:fill="auto"/>
            <w:hideMark/>
          </w:tcPr>
          <w:p w14:paraId="1D84F9FE" w14:textId="77777777" w:rsidR="00CB7244" w:rsidRPr="00AF6F84" w:rsidRDefault="00CB7244" w:rsidP="00AF6F84">
            <w:r w:rsidRPr="00AF6F84">
              <w:t>Diabetes</w:t>
            </w:r>
          </w:p>
        </w:tc>
        <w:tc>
          <w:tcPr>
            <w:tcW w:w="1070" w:type="dxa"/>
            <w:shd w:val="clear" w:color="auto" w:fill="auto"/>
            <w:hideMark/>
          </w:tcPr>
          <w:p w14:paraId="11774A36" w14:textId="77777777" w:rsidR="00CB7244" w:rsidRPr="00AF6F84" w:rsidRDefault="00CB7244" w:rsidP="00AF6F84">
            <w:r w:rsidRPr="00AF6F84">
              <w:t>E11.01</w:t>
            </w:r>
          </w:p>
        </w:tc>
        <w:tc>
          <w:tcPr>
            <w:tcW w:w="9016" w:type="dxa"/>
            <w:shd w:val="clear" w:color="auto" w:fill="auto"/>
            <w:hideMark/>
          </w:tcPr>
          <w:p w14:paraId="2866B14A" w14:textId="77777777" w:rsidR="00CB7244" w:rsidRPr="00AF6F84" w:rsidRDefault="00CB7244" w:rsidP="00AF6F84">
            <w:r w:rsidRPr="00AF6F84">
              <w:t>Type 2 diabetes mellitus with hyperosmolarity with coma</w:t>
            </w:r>
          </w:p>
        </w:tc>
      </w:tr>
      <w:tr w:rsidR="00CB7244" w:rsidRPr="00AF6F84" w14:paraId="403676FC" w14:textId="77777777" w:rsidTr="000825C2">
        <w:trPr>
          <w:trHeight w:val="300"/>
        </w:trPr>
        <w:tc>
          <w:tcPr>
            <w:tcW w:w="2274" w:type="dxa"/>
            <w:shd w:val="clear" w:color="auto" w:fill="auto"/>
            <w:hideMark/>
          </w:tcPr>
          <w:p w14:paraId="188C5699" w14:textId="77777777" w:rsidR="00CB7244" w:rsidRPr="00AF6F84" w:rsidRDefault="00CB7244" w:rsidP="00AF6F84">
            <w:r w:rsidRPr="00AF6F84">
              <w:t>Diabetes</w:t>
            </w:r>
          </w:p>
        </w:tc>
        <w:tc>
          <w:tcPr>
            <w:tcW w:w="1070" w:type="dxa"/>
            <w:shd w:val="clear" w:color="auto" w:fill="auto"/>
            <w:hideMark/>
          </w:tcPr>
          <w:p w14:paraId="5AE2E86C" w14:textId="77777777" w:rsidR="00CB7244" w:rsidRPr="00AF6F84" w:rsidRDefault="00CB7244" w:rsidP="00AF6F84">
            <w:r w:rsidRPr="00AF6F84">
              <w:t>E11.21</w:t>
            </w:r>
          </w:p>
        </w:tc>
        <w:tc>
          <w:tcPr>
            <w:tcW w:w="9016" w:type="dxa"/>
            <w:shd w:val="clear" w:color="auto" w:fill="auto"/>
            <w:hideMark/>
          </w:tcPr>
          <w:p w14:paraId="4DFB63F4" w14:textId="77777777" w:rsidR="00CB7244" w:rsidRPr="00AF6F84" w:rsidRDefault="00CB7244" w:rsidP="00AF6F84">
            <w:r w:rsidRPr="00AF6F84">
              <w:t>Type 2 diabetes mellitus with diabetic nephropathy</w:t>
            </w:r>
          </w:p>
        </w:tc>
      </w:tr>
      <w:tr w:rsidR="00CB7244" w:rsidRPr="00AF6F84" w14:paraId="5123D404" w14:textId="77777777" w:rsidTr="000825C2">
        <w:trPr>
          <w:trHeight w:val="300"/>
        </w:trPr>
        <w:tc>
          <w:tcPr>
            <w:tcW w:w="2274" w:type="dxa"/>
            <w:shd w:val="clear" w:color="auto" w:fill="auto"/>
            <w:hideMark/>
          </w:tcPr>
          <w:p w14:paraId="047F783E" w14:textId="77777777" w:rsidR="00CB7244" w:rsidRPr="00AF6F84" w:rsidRDefault="00CB7244" w:rsidP="00AF6F84">
            <w:r w:rsidRPr="00AF6F84">
              <w:t>Diabetes</w:t>
            </w:r>
          </w:p>
        </w:tc>
        <w:tc>
          <w:tcPr>
            <w:tcW w:w="1070" w:type="dxa"/>
            <w:shd w:val="clear" w:color="auto" w:fill="auto"/>
            <w:hideMark/>
          </w:tcPr>
          <w:p w14:paraId="29349C12" w14:textId="77777777" w:rsidR="00CB7244" w:rsidRPr="00AF6F84" w:rsidRDefault="00CB7244" w:rsidP="00AF6F84">
            <w:r w:rsidRPr="00AF6F84">
              <w:t>E11.22</w:t>
            </w:r>
          </w:p>
        </w:tc>
        <w:tc>
          <w:tcPr>
            <w:tcW w:w="9016" w:type="dxa"/>
            <w:shd w:val="clear" w:color="auto" w:fill="auto"/>
            <w:hideMark/>
          </w:tcPr>
          <w:p w14:paraId="62542532" w14:textId="77777777" w:rsidR="00CB7244" w:rsidRPr="00AF6F84" w:rsidRDefault="00CB7244" w:rsidP="00AF6F84">
            <w:r w:rsidRPr="00AF6F84">
              <w:t>Type 2 diabetes mellitus with diabetic chronic kidney disease</w:t>
            </w:r>
          </w:p>
        </w:tc>
      </w:tr>
      <w:tr w:rsidR="00CB7244" w:rsidRPr="00AF6F84" w14:paraId="4B667AC2" w14:textId="77777777" w:rsidTr="000825C2">
        <w:trPr>
          <w:trHeight w:val="300"/>
        </w:trPr>
        <w:tc>
          <w:tcPr>
            <w:tcW w:w="2274" w:type="dxa"/>
            <w:shd w:val="clear" w:color="auto" w:fill="auto"/>
            <w:hideMark/>
          </w:tcPr>
          <w:p w14:paraId="66898A06" w14:textId="77777777" w:rsidR="00CB7244" w:rsidRPr="00AF6F84" w:rsidRDefault="00CB7244" w:rsidP="00AF6F84">
            <w:r w:rsidRPr="00AF6F84">
              <w:t>Diabetes</w:t>
            </w:r>
          </w:p>
        </w:tc>
        <w:tc>
          <w:tcPr>
            <w:tcW w:w="1070" w:type="dxa"/>
            <w:shd w:val="clear" w:color="auto" w:fill="auto"/>
            <w:hideMark/>
          </w:tcPr>
          <w:p w14:paraId="4580E996" w14:textId="77777777" w:rsidR="00CB7244" w:rsidRPr="00AF6F84" w:rsidRDefault="00CB7244" w:rsidP="00AF6F84">
            <w:r w:rsidRPr="00AF6F84">
              <w:t>E11.29</w:t>
            </w:r>
          </w:p>
        </w:tc>
        <w:tc>
          <w:tcPr>
            <w:tcW w:w="9016" w:type="dxa"/>
            <w:shd w:val="clear" w:color="auto" w:fill="auto"/>
            <w:hideMark/>
          </w:tcPr>
          <w:p w14:paraId="7D8DFE6C" w14:textId="77777777" w:rsidR="00CB7244" w:rsidRPr="00AF6F84" w:rsidRDefault="00CB7244" w:rsidP="00AF6F84">
            <w:r w:rsidRPr="00AF6F84">
              <w:t xml:space="preserve">Type 2 diabetes mellitus with </w:t>
            </w:r>
            <w:proofErr w:type="gramStart"/>
            <w:r w:rsidRPr="00AF6F84">
              <w:t>other</w:t>
            </w:r>
            <w:proofErr w:type="gramEnd"/>
            <w:r w:rsidRPr="00AF6F84">
              <w:t xml:space="preserve"> diabetic kidney complication</w:t>
            </w:r>
          </w:p>
        </w:tc>
      </w:tr>
      <w:tr w:rsidR="00CB7244" w:rsidRPr="00AF6F84" w14:paraId="2B6E9ABE" w14:textId="77777777" w:rsidTr="000825C2">
        <w:trPr>
          <w:trHeight w:val="300"/>
        </w:trPr>
        <w:tc>
          <w:tcPr>
            <w:tcW w:w="2274" w:type="dxa"/>
            <w:shd w:val="clear" w:color="auto" w:fill="auto"/>
            <w:hideMark/>
          </w:tcPr>
          <w:p w14:paraId="35803254" w14:textId="77777777" w:rsidR="00CB7244" w:rsidRPr="00AF6F84" w:rsidRDefault="00CB7244" w:rsidP="00AF6F84">
            <w:r w:rsidRPr="00AF6F84">
              <w:t>Diabetes</w:t>
            </w:r>
          </w:p>
        </w:tc>
        <w:tc>
          <w:tcPr>
            <w:tcW w:w="1070" w:type="dxa"/>
            <w:shd w:val="clear" w:color="auto" w:fill="auto"/>
            <w:hideMark/>
          </w:tcPr>
          <w:p w14:paraId="12178FCB" w14:textId="77777777" w:rsidR="00CB7244" w:rsidRPr="00AF6F84" w:rsidRDefault="00CB7244" w:rsidP="00AF6F84">
            <w:r w:rsidRPr="00AF6F84">
              <w:t>E11.311</w:t>
            </w:r>
          </w:p>
        </w:tc>
        <w:tc>
          <w:tcPr>
            <w:tcW w:w="9016" w:type="dxa"/>
            <w:shd w:val="clear" w:color="auto" w:fill="auto"/>
            <w:hideMark/>
          </w:tcPr>
          <w:p w14:paraId="2CF418F8" w14:textId="77777777" w:rsidR="00CB7244" w:rsidRPr="00AF6F84" w:rsidRDefault="00CB7244" w:rsidP="00AF6F84">
            <w:r w:rsidRPr="00AF6F84">
              <w:t>Type 2 diabetes mellitus with unspecified diabetic retinopathy with macular edema</w:t>
            </w:r>
          </w:p>
        </w:tc>
      </w:tr>
      <w:tr w:rsidR="00CB7244" w:rsidRPr="00AF6F84" w14:paraId="0864355C" w14:textId="77777777" w:rsidTr="000825C2">
        <w:trPr>
          <w:trHeight w:val="300"/>
        </w:trPr>
        <w:tc>
          <w:tcPr>
            <w:tcW w:w="2274" w:type="dxa"/>
            <w:shd w:val="clear" w:color="auto" w:fill="auto"/>
            <w:hideMark/>
          </w:tcPr>
          <w:p w14:paraId="4D332AC9" w14:textId="77777777" w:rsidR="00CB7244" w:rsidRPr="00AF6F84" w:rsidRDefault="00CB7244" w:rsidP="00AF6F84">
            <w:r w:rsidRPr="00AF6F84">
              <w:t>Diabetes</w:t>
            </w:r>
          </w:p>
        </w:tc>
        <w:tc>
          <w:tcPr>
            <w:tcW w:w="1070" w:type="dxa"/>
            <w:shd w:val="clear" w:color="auto" w:fill="auto"/>
            <w:hideMark/>
          </w:tcPr>
          <w:p w14:paraId="3EFD50F6" w14:textId="77777777" w:rsidR="00CB7244" w:rsidRPr="00AF6F84" w:rsidRDefault="00CB7244" w:rsidP="00AF6F84">
            <w:r w:rsidRPr="00AF6F84">
              <w:t>E11.319</w:t>
            </w:r>
          </w:p>
        </w:tc>
        <w:tc>
          <w:tcPr>
            <w:tcW w:w="9016" w:type="dxa"/>
            <w:shd w:val="clear" w:color="auto" w:fill="auto"/>
            <w:hideMark/>
          </w:tcPr>
          <w:p w14:paraId="1717D572" w14:textId="77777777" w:rsidR="00CB7244" w:rsidRPr="00AF6F84" w:rsidRDefault="00CB7244" w:rsidP="00AF6F84">
            <w:r w:rsidRPr="00AF6F84">
              <w:t>Type 2 diabetes mellitus with unspecified diabetic retinopathy without macular edema</w:t>
            </w:r>
          </w:p>
        </w:tc>
      </w:tr>
      <w:tr w:rsidR="00CB7244" w:rsidRPr="00AF6F84" w14:paraId="4B95F55F" w14:textId="77777777" w:rsidTr="000825C2">
        <w:trPr>
          <w:trHeight w:val="300"/>
        </w:trPr>
        <w:tc>
          <w:tcPr>
            <w:tcW w:w="2274" w:type="dxa"/>
            <w:shd w:val="clear" w:color="auto" w:fill="auto"/>
            <w:hideMark/>
          </w:tcPr>
          <w:p w14:paraId="075FADB8" w14:textId="77777777" w:rsidR="00CB7244" w:rsidRPr="00AF6F84" w:rsidRDefault="00CB7244" w:rsidP="00AF6F84">
            <w:r w:rsidRPr="00AF6F84">
              <w:t>Diabetes</w:t>
            </w:r>
          </w:p>
        </w:tc>
        <w:tc>
          <w:tcPr>
            <w:tcW w:w="1070" w:type="dxa"/>
            <w:shd w:val="clear" w:color="auto" w:fill="auto"/>
            <w:hideMark/>
          </w:tcPr>
          <w:p w14:paraId="7C980E28" w14:textId="77777777" w:rsidR="00CB7244" w:rsidRPr="00AF6F84" w:rsidRDefault="00CB7244" w:rsidP="00AF6F84">
            <w:r w:rsidRPr="00AF6F84">
              <w:t>E11.321</w:t>
            </w:r>
          </w:p>
        </w:tc>
        <w:tc>
          <w:tcPr>
            <w:tcW w:w="9016" w:type="dxa"/>
            <w:shd w:val="clear" w:color="auto" w:fill="auto"/>
            <w:hideMark/>
          </w:tcPr>
          <w:p w14:paraId="70641C13" w14:textId="77777777" w:rsidR="00CB7244" w:rsidRPr="00AF6F84" w:rsidRDefault="00CB7244" w:rsidP="00AF6F84">
            <w:r w:rsidRPr="00AF6F84">
              <w:t xml:space="preserve">Type 2 Diabetes Mellitus with Mild </w:t>
            </w:r>
            <w:proofErr w:type="spellStart"/>
            <w:r w:rsidRPr="00AF6F84">
              <w:t>Nonproliferative</w:t>
            </w:r>
            <w:proofErr w:type="spellEnd"/>
            <w:r w:rsidRPr="00AF6F84">
              <w:t xml:space="preserve"> Diabetic Retinopathy with Macular Edema</w:t>
            </w:r>
          </w:p>
        </w:tc>
      </w:tr>
      <w:tr w:rsidR="00CB7244" w:rsidRPr="00AF6F84" w14:paraId="7E17FB73" w14:textId="77777777" w:rsidTr="000825C2">
        <w:trPr>
          <w:trHeight w:val="300"/>
        </w:trPr>
        <w:tc>
          <w:tcPr>
            <w:tcW w:w="2274" w:type="dxa"/>
            <w:shd w:val="clear" w:color="auto" w:fill="auto"/>
            <w:hideMark/>
          </w:tcPr>
          <w:p w14:paraId="52F309B7" w14:textId="77777777" w:rsidR="00CB7244" w:rsidRPr="00AF6F84" w:rsidRDefault="00CB7244" w:rsidP="00AF6F84">
            <w:r w:rsidRPr="00AF6F84">
              <w:t>Diabetes</w:t>
            </w:r>
          </w:p>
        </w:tc>
        <w:tc>
          <w:tcPr>
            <w:tcW w:w="1070" w:type="dxa"/>
            <w:shd w:val="clear" w:color="auto" w:fill="auto"/>
            <w:hideMark/>
          </w:tcPr>
          <w:p w14:paraId="50C880E7" w14:textId="77777777" w:rsidR="00CB7244" w:rsidRPr="00AF6F84" w:rsidRDefault="00CB7244" w:rsidP="00AF6F84">
            <w:r w:rsidRPr="00AF6F84">
              <w:t>E11.329</w:t>
            </w:r>
          </w:p>
        </w:tc>
        <w:tc>
          <w:tcPr>
            <w:tcW w:w="9016" w:type="dxa"/>
            <w:shd w:val="clear" w:color="auto" w:fill="auto"/>
            <w:hideMark/>
          </w:tcPr>
          <w:p w14:paraId="37060C70" w14:textId="77777777" w:rsidR="00CB7244" w:rsidRPr="00AF6F84" w:rsidRDefault="00CB7244" w:rsidP="00AF6F84">
            <w:r w:rsidRPr="00AF6F84">
              <w:t xml:space="preserve">Type 2 Diabetes Mellitus with Mild </w:t>
            </w:r>
            <w:proofErr w:type="spellStart"/>
            <w:r w:rsidRPr="00AF6F84">
              <w:t>Nonproliferative</w:t>
            </w:r>
            <w:proofErr w:type="spellEnd"/>
            <w:r w:rsidRPr="00AF6F84">
              <w:t xml:space="preserve"> Diabetic Retinopathy without Macular Edema</w:t>
            </w:r>
          </w:p>
        </w:tc>
      </w:tr>
      <w:tr w:rsidR="00CB7244" w:rsidRPr="00AF6F84" w14:paraId="543A379F" w14:textId="77777777" w:rsidTr="000825C2">
        <w:trPr>
          <w:trHeight w:val="300"/>
        </w:trPr>
        <w:tc>
          <w:tcPr>
            <w:tcW w:w="2274" w:type="dxa"/>
            <w:shd w:val="clear" w:color="auto" w:fill="auto"/>
            <w:hideMark/>
          </w:tcPr>
          <w:p w14:paraId="79167804" w14:textId="77777777" w:rsidR="00CB7244" w:rsidRPr="00AF6F84" w:rsidRDefault="00CB7244" w:rsidP="00AF6F84">
            <w:r w:rsidRPr="00AF6F84">
              <w:t>Diabetes</w:t>
            </w:r>
          </w:p>
        </w:tc>
        <w:tc>
          <w:tcPr>
            <w:tcW w:w="1070" w:type="dxa"/>
            <w:shd w:val="clear" w:color="auto" w:fill="auto"/>
            <w:hideMark/>
          </w:tcPr>
          <w:p w14:paraId="6E071A6D" w14:textId="77777777" w:rsidR="00CB7244" w:rsidRPr="00AF6F84" w:rsidRDefault="00CB7244" w:rsidP="00AF6F84">
            <w:r w:rsidRPr="00AF6F84">
              <w:t>E11.331</w:t>
            </w:r>
          </w:p>
        </w:tc>
        <w:tc>
          <w:tcPr>
            <w:tcW w:w="9016" w:type="dxa"/>
            <w:shd w:val="clear" w:color="auto" w:fill="auto"/>
            <w:hideMark/>
          </w:tcPr>
          <w:p w14:paraId="218DB3DF" w14:textId="77777777" w:rsidR="00CB7244" w:rsidRPr="00AF6F84" w:rsidRDefault="00CB7244" w:rsidP="00AF6F84">
            <w:r w:rsidRPr="00AF6F84">
              <w:t xml:space="preserve">Type 2 Diabetes Mellitus with Moderate </w:t>
            </w:r>
            <w:proofErr w:type="spellStart"/>
            <w:r w:rsidRPr="00AF6F84">
              <w:t>Nonproliferative</w:t>
            </w:r>
            <w:proofErr w:type="spellEnd"/>
            <w:r w:rsidRPr="00AF6F84">
              <w:t xml:space="preserve"> Diabetic Retinopathy with Macular Edema</w:t>
            </w:r>
          </w:p>
        </w:tc>
      </w:tr>
      <w:tr w:rsidR="00CB7244" w:rsidRPr="00AF6F84" w14:paraId="330DCC0C" w14:textId="77777777" w:rsidTr="000825C2">
        <w:trPr>
          <w:trHeight w:val="300"/>
        </w:trPr>
        <w:tc>
          <w:tcPr>
            <w:tcW w:w="2274" w:type="dxa"/>
            <w:shd w:val="clear" w:color="auto" w:fill="auto"/>
            <w:hideMark/>
          </w:tcPr>
          <w:p w14:paraId="58749EC9" w14:textId="77777777" w:rsidR="00CB7244" w:rsidRPr="00AF6F84" w:rsidRDefault="00CB7244" w:rsidP="00AF6F84">
            <w:r w:rsidRPr="00AF6F84">
              <w:t>Diabetes</w:t>
            </w:r>
          </w:p>
        </w:tc>
        <w:tc>
          <w:tcPr>
            <w:tcW w:w="1070" w:type="dxa"/>
            <w:shd w:val="clear" w:color="auto" w:fill="auto"/>
            <w:hideMark/>
          </w:tcPr>
          <w:p w14:paraId="0CFC5E90" w14:textId="77777777" w:rsidR="00CB7244" w:rsidRPr="00AF6F84" w:rsidRDefault="00CB7244" w:rsidP="00AF6F84">
            <w:r w:rsidRPr="00AF6F84">
              <w:t>E11.339</w:t>
            </w:r>
          </w:p>
        </w:tc>
        <w:tc>
          <w:tcPr>
            <w:tcW w:w="9016" w:type="dxa"/>
            <w:shd w:val="clear" w:color="auto" w:fill="auto"/>
            <w:hideMark/>
          </w:tcPr>
          <w:p w14:paraId="48C4701C" w14:textId="77777777" w:rsidR="00CB7244" w:rsidRPr="00AF6F84" w:rsidRDefault="00CB7244" w:rsidP="00AF6F84">
            <w:r w:rsidRPr="00AF6F84">
              <w:t xml:space="preserve">Type 2 Diabetes Mellitus with Moderate </w:t>
            </w:r>
            <w:proofErr w:type="spellStart"/>
            <w:r w:rsidRPr="00AF6F84">
              <w:t>Nonproliferative</w:t>
            </w:r>
            <w:proofErr w:type="spellEnd"/>
            <w:r w:rsidRPr="00AF6F84">
              <w:t xml:space="preserve"> Diabetic Retinopathy without Macular Edema</w:t>
            </w:r>
          </w:p>
        </w:tc>
      </w:tr>
      <w:tr w:rsidR="00CB7244" w:rsidRPr="00AF6F84" w14:paraId="29840B1D" w14:textId="77777777" w:rsidTr="000825C2">
        <w:trPr>
          <w:trHeight w:val="300"/>
        </w:trPr>
        <w:tc>
          <w:tcPr>
            <w:tcW w:w="2274" w:type="dxa"/>
            <w:shd w:val="clear" w:color="auto" w:fill="auto"/>
            <w:hideMark/>
          </w:tcPr>
          <w:p w14:paraId="3359B516" w14:textId="77777777" w:rsidR="00CB7244" w:rsidRPr="00AF6F84" w:rsidRDefault="00CB7244" w:rsidP="00AF6F84">
            <w:r w:rsidRPr="00AF6F84">
              <w:t>Diabetes</w:t>
            </w:r>
          </w:p>
        </w:tc>
        <w:tc>
          <w:tcPr>
            <w:tcW w:w="1070" w:type="dxa"/>
            <w:shd w:val="clear" w:color="auto" w:fill="auto"/>
            <w:hideMark/>
          </w:tcPr>
          <w:p w14:paraId="1384E6D6" w14:textId="77777777" w:rsidR="00CB7244" w:rsidRPr="00AF6F84" w:rsidRDefault="00CB7244" w:rsidP="00AF6F84">
            <w:r w:rsidRPr="00AF6F84">
              <w:t>E11.341</w:t>
            </w:r>
          </w:p>
        </w:tc>
        <w:tc>
          <w:tcPr>
            <w:tcW w:w="9016" w:type="dxa"/>
            <w:shd w:val="clear" w:color="auto" w:fill="auto"/>
            <w:hideMark/>
          </w:tcPr>
          <w:p w14:paraId="6C984B0C" w14:textId="77777777" w:rsidR="00CB7244" w:rsidRPr="00AF6F84" w:rsidRDefault="00CB7244" w:rsidP="00AF6F84">
            <w:r w:rsidRPr="00AF6F84">
              <w:t xml:space="preserve">Type 2 Diabetes Mellitus with Severe </w:t>
            </w:r>
            <w:proofErr w:type="spellStart"/>
            <w:r w:rsidRPr="00AF6F84">
              <w:t>Nonproliferative</w:t>
            </w:r>
            <w:proofErr w:type="spellEnd"/>
            <w:r w:rsidRPr="00AF6F84">
              <w:t xml:space="preserve"> Diabetic Retinopathy with Macular Edema</w:t>
            </w:r>
          </w:p>
        </w:tc>
      </w:tr>
      <w:tr w:rsidR="00CB7244" w:rsidRPr="00AF6F84" w14:paraId="3B4FF340" w14:textId="77777777" w:rsidTr="000825C2">
        <w:trPr>
          <w:trHeight w:val="300"/>
        </w:trPr>
        <w:tc>
          <w:tcPr>
            <w:tcW w:w="2274" w:type="dxa"/>
            <w:shd w:val="clear" w:color="auto" w:fill="auto"/>
            <w:hideMark/>
          </w:tcPr>
          <w:p w14:paraId="49AB25D6" w14:textId="77777777" w:rsidR="00CB7244" w:rsidRPr="00AF6F84" w:rsidRDefault="00CB7244" w:rsidP="00AF6F84">
            <w:r w:rsidRPr="00AF6F84">
              <w:lastRenderedPageBreak/>
              <w:t>Diabetes</w:t>
            </w:r>
          </w:p>
        </w:tc>
        <w:tc>
          <w:tcPr>
            <w:tcW w:w="1070" w:type="dxa"/>
            <w:shd w:val="clear" w:color="auto" w:fill="auto"/>
            <w:hideMark/>
          </w:tcPr>
          <w:p w14:paraId="45D75577" w14:textId="77777777" w:rsidR="00CB7244" w:rsidRPr="00AF6F84" w:rsidRDefault="00CB7244" w:rsidP="00AF6F84">
            <w:r w:rsidRPr="00AF6F84">
              <w:t>E11.349</w:t>
            </w:r>
          </w:p>
        </w:tc>
        <w:tc>
          <w:tcPr>
            <w:tcW w:w="9016" w:type="dxa"/>
            <w:shd w:val="clear" w:color="auto" w:fill="auto"/>
            <w:hideMark/>
          </w:tcPr>
          <w:p w14:paraId="70F67E16" w14:textId="77777777" w:rsidR="00CB7244" w:rsidRPr="00AF6F84" w:rsidRDefault="00CB7244" w:rsidP="00AF6F84">
            <w:r w:rsidRPr="00AF6F84">
              <w:t xml:space="preserve">Type 2 Diabetes Mellitus with Severe </w:t>
            </w:r>
            <w:proofErr w:type="spellStart"/>
            <w:r w:rsidRPr="00AF6F84">
              <w:t>Nonproliferative</w:t>
            </w:r>
            <w:proofErr w:type="spellEnd"/>
            <w:r w:rsidRPr="00AF6F84">
              <w:t xml:space="preserve"> Diabetic Retinopathy without Macular Edema</w:t>
            </w:r>
          </w:p>
        </w:tc>
      </w:tr>
      <w:tr w:rsidR="00CB7244" w:rsidRPr="00AF6F84" w14:paraId="28627488" w14:textId="77777777" w:rsidTr="000825C2">
        <w:trPr>
          <w:trHeight w:val="300"/>
        </w:trPr>
        <w:tc>
          <w:tcPr>
            <w:tcW w:w="2274" w:type="dxa"/>
            <w:shd w:val="clear" w:color="auto" w:fill="auto"/>
            <w:hideMark/>
          </w:tcPr>
          <w:p w14:paraId="0533AF67" w14:textId="77777777" w:rsidR="00CB7244" w:rsidRPr="00AF6F84" w:rsidRDefault="00CB7244" w:rsidP="00AF6F84">
            <w:r w:rsidRPr="00AF6F84">
              <w:t>Diabetes</w:t>
            </w:r>
          </w:p>
        </w:tc>
        <w:tc>
          <w:tcPr>
            <w:tcW w:w="1070" w:type="dxa"/>
            <w:shd w:val="clear" w:color="auto" w:fill="auto"/>
            <w:hideMark/>
          </w:tcPr>
          <w:p w14:paraId="2ADCAB08" w14:textId="77777777" w:rsidR="00CB7244" w:rsidRPr="00AF6F84" w:rsidRDefault="00CB7244" w:rsidP="00AF6F84">
            <w:r w:rsidRPr="00AF6F84">
              <w:t>E11.351</w:t>
            </w:r>
          </w:p>
        </w:tc>
        <w:tc>
          <w:tcPr>
            <w:tcW w:w="9016" w:type="dxa"/>
            <w:shd w:val="clear" w:color="auto" w:fill="auto"/>
            <w:hideMark/>
          </w:tcPr>
          <w:p w14:paraId="6E9A169D" w14:textId="77777777" w:rsidR="00CB7244" w:rsidRPr="00AF6F84" w:rsidRDefault="00CB7244" w:rsidP="00AF6F84">
            <w:r w:rsidRPr="00AF6F84">
              <w:t>Type 2 Diabetes Mellitus with Proliferative Diabetic Retinopathy with Macular Edema</w:t>
            </w:r>
          </w:p>
        </w:tc>
      </w:tr>
      <w:tr w:rsidR="00CB7244" w:rsidRPr="00AF6F84" w14:paraId="74630536" w14:textId="77777777" w:rsidTr="000825C2">
        <w:trPr>
          <w:trHeight w:val="300"/>
        </w:trPr>
        <w:tc>
          <w:tcPr>
            <w:tcW w:w="2274" w:type="dxa"/>
            <w:shd w:val="clear" w:color="auto" w:fill="auto"/>
            <w:hideMark/>
          </w:tcPr>
          <w:p w14:paraId="641D43AB" w14:textId="77777777" w:rsidR="00CB7244" w:rsidRPr="00AF6F84" w:rsidRDefault="00CB7244" w:rsidP="00AF6F84">
            <w:r w:rsidRPr="00AF6F84">
              <w:t>Diabetes</w:t>
            </w:r>
          </w:p>
        </w:tc>
        <w:tc>
          <w:tcPr>
            <w:tcW w:w="1070" w:type="dxa"/>
            <w:shd w:val="clear" w:color="auto" w:fill="auto"/>
            <w:hideMark/>
          </w:tcPr>
          <w:p w14:paraId="51B9F526" w14:textId="77777777" w:rsidR="00CB7244" w:rsidRPr="00AF6F84" w:rsidRDefault="00CB7244" w:rsidP="00AF6F84">
            <w:r w:rsidRPr="00AF6F84">
              <w:t>E11.359</w:t>
            </w:r>
          </w:p>
        </w:tc>
        <w:tc>
          <w:tcPr>
            <w:tcW w:w="9016" w:type="dxa"/>
            <w:shd w:val="clear" w:color="auto" w:fill="auto"/>
            <w:hideMark/>
          </w:tcPr>
          <w:p w14:paraId="65FEA093" w14:textId="77777777" w:rsidR="00CB7244" w:rsidRPr="00AF6F84" w:rsidRDefault="00CB7244" w:rsidP="00AF6F84">
            <w:r w:rsidRPr="00AF6F84">
              <w:t>Type 2 Diabetes Mellitus with Proliferative Diabetic Retinopathy without Macular Edema</w:t>
            </w:r>
          </w:p>
        </w:tc>
      </w:tr>
      <w:tr w:rsidR="00CB7244" w:rsidRPr="00AF6F84" w14:paraId="5EFB44C3" w14:textId="77777777" w:rsidTr="000825C2">
        <w:trPr>
          <w:trHeight w:val="300"/>
        </w:trPr>
        <w:tc>
          <w:tcPr>
            <w:tcW w:w="2274" w:type="dxa"/>
            <w:shd w:val="clear" w:color="auto" w:fill="auto"/>
            <w:hideMark/>
          </w:tcPr>
          <w:p w14:paraId="15CBD258" w14:textId="77777777" w:rsidR="00CB7244" w:rsidRPr="00AF6F84" w:rsidRDefault="00CB7244" w:rsidP="00AF6F84">
            <w:r w:rsidRPr="00AF6F84">
              <w:t>Diabetes</w:t>
            </w:r>
          </w:p>
        </w:tc>
        <w:tc>
          <w:tcPr>
            <w:tcW w:w="1070" w:type="dxa"/>
            <w:shd w:val="clear" w:color="auto" w:fill="auto"/>
            <w:hideMark/>
          </w:tcPr>
          <w:p w14:paraId="475138D5" w14:textId="77777777" w:rsidR="00CB7244" w:rsidRPr="00AF6F84" w:rsidRDefault="00CB7244" w:rsidP="00AF6F84">
            <w:r w:rsidRPr="00AF6F84">
              <w:t>E11.36</w:t>
            </w:r>
          </w:p>
        </w:tc>
        <w:tc>
          <w:tcPr>
            <w:tcW w:w="9016" w:type="dxa"/>
            <w:shd w:val="clear" w:color="auto" w:fill="auto"/>
            <w:hideMark/>
          </w:tcPr>
          <w:p w14:paraId="11FE2C6E" w14:textId="77777777" w:rsidR="00CB7244" w:rsidRPr="00AF6F84" w:rsidRDefault="00CB7244" w:rsidP="00AF6F84">
            <w:r w:rsidRPr="00AF6F84">
              <w:t>Type 2 diabetes mellitus with diabetic cataract</w:t>
            </w:r>
          </w:p>
        </w:tc>
      </w:tr>
      <w:tr w:rsidR="00CB7244" w:rsidRPr="00AF6F84" w14:paraId="20392FDC" w14:textId="77777777" w:rsidTr="000825C2">
        <w:trPr>
          <w:trHeight w:val="300"/>
        </w:trPr>
        <w:tc>
          <w:tcPr>
            <w:tcW w:w="2274" w:type="dxa"/>
            <w:shd w:val="clear" w:color="auto" w:fill="auto"/>
            <w:hideMark/>
          </w:tcPr>
          <w:p w14:paraId="6889CDA5" w14:textId="77777777" w:rsidR="00CB7244" w:rsidRPr="00AF6F84" w:rsidRDefault="00CB7244" w:rsidP="00AF6F84">
            <w:r w:rsidRPr="00AF6F84">
              <w:t>Diabetes</w:t>
            </w:r>
          </w:p>
        </w:tc>
        <w:tc>
          <w:tcPr>
            <w:tcW w:w="1070" w:type="dxa"/>
            <w:shd w:val="clear" w:color="auto" w:fill="auto"/>
            <w:hideMark/>
          </w:tcPr>
          <w:p w14:paraId="09A326DC" w14:textId="77777777" w:rsidR="00CB7244" w:rsidRPr="00AF6F84" w:rsidRDefault="00CB7244" w:rsidP="00AF6F84">
            <w:r w:rsidRPr="00AF6F84">
              <w:t>E11.39</w:t>
            </w:r>
          </w:p>
        </w:tc>
        <w:tc>
          <w:tcPr>
            <w:tcW w:w="9016" w:type="dxa"/>
            <w:shd w:val="clear" w:color="auto" w:fill="auto"/>
            <w:hideMark/>
          </w:tcPr>
          <w:p w14:paraId="53167952" w14:textId="77777777" w:rsidR="00CB7244" w:rsidRPr="00AF6F84" w:rsidRDefault="00CB7244" w:rsidP="00AF6F84">
            <w:r w:rsidRPr="00AF6F84">
              <w:t>Type 2 diabetes mellitus with other diabetic ophthalmic complication</w:t>
            </w:r>
          </w:p>
        </w:tc>
      </w:tr>
      <w:tr w:rsidR="00CB7244" w:rsidRPr="00AF6F84" w14:paraId="6B3EFD87" w14:textId="77777777" w:rsidTr="000825C2">
        <w:trPr>
          <w:trHeight w:val="300"/>
        </w:trPr>
        <w:tc>
          <w:tcPr>
            <w:tcW w:w="2274" w:type="dxa"/>
            <w:shd w:val="clear" w:color="auto" w:fill="auto"/>
            <w:hideMark/>
          </w:tcPr>
          <w:p w14:paraId="4CEDC212" w14:textId="77777777" w:rsidR="00CB7244" w:rsidRPr="00AF6F84" w:rsidRDefault="00CB7244" w:rsidP="00AF6F84">
            <w:r w:rsidRPr="00AF6F84">
              <w:t>Diabetes</w:t>
            </w:r>
          </w:p>
        </w:tc>
        <w:tc>
          <w:tcPr>
            <w:tcW w:w="1070" w:type="dxa"/>
            <w:shd w:val="clear" w:color="auto" w:fill="auto"/>
            <w:hideMark/>
          </w:tcPr>
          <w:p w14:paraId="583AFA63" w14:textId="77777777" w:rsidR="00CB7244" w:rsidRPr="00AF6F84" w:rsidRDefault="00CB7244" w:rsidP="00AF6F84">
            <w:r w:rsidRPr="00AF6F84">
              <w:t>E11.40</w:t>
            </w:r>
          </w:p>
        </w:tc>
        <w:tc>
          <w:tcPr>
            <w:tcW w:w="9016" w:type="dxa"/>
            <w:shd w:val="clear" w:color="auto" w:fill="auto"/>
            <w:hideMark/>
          </w:tcPr>
          <w:p w14:paraId="69A49D9A" w14:textId="77777777" w:rsidR="00CB7244" w:rsidRPr="00AF6F84" w:rsidRDefault="00CB7244" w:rsidP="00AF6F84">
            <w:r w:rsidRPr="00AF6F84">
              <w:t>Type 2 diabetes mellitus with diabetic neuropathy, unspecified</w:t>
            </w:r>
          </w:p>
        </w:tc>
      </w:tr>
      <w:tr w:rsidR="00CB7244" w:rsidRPr="00AF6F84" w14:paraId="6E325F01" w14:textId="77777777" w:rsidTr="000825C2">
        <w:trPr>
          <w:trHeight w:val="300"/>
        </w:trPr>
        <w:tc>
          <w:tcPr>
            <w:tcW w:w="2274" w:type="dxa"/>
            <w:shd w:val="clear" w:color="auto" w:fill="auto"/>
            <w:hideMark/>
          </w:tcPr>
          <w:p w14:paraId="6A91030D" w14:textId="77777777" w:rsidR="00CB7244" w:rsidRPr="00AF6F84" w:rsidRDefault="00CB7244" w:rsidP="00AF6F84">
            <w:r w:rsidRPr="00AF6F84">
              <w:t>Diabetes</w:t>
            </w:r>
          </w:p>
        </w:tc>
        <w:tc>
          <w:tcPr>
            <w:tcW w:w="1070" w:type="dxa"/>
            <w:shd w:val="clear" w:color="auto" w:fill="auto"/>
            <w:hideMark/>
          </w:tcPr>
          <w:p w14:paraId="582EEFD9" w14:textId="77777777" w:rsidR="00CB7244" w:rsidRPr="00AF6F84" w:rsidRDefault="00CB7244" w:rsidP="00AF6F84">
            <w:r w:rsidRPr="00AF6F84">
              <w:t>E11.41</w:t>
            </w:r>
          </w:p>
        </w:tc>
        <w:tc>
          <w:tcPr>
            <w:tcW w:w="9016" w:type="dxa"/>
            <w:shd w:val="clear" w:color="auto" w:fill="auto"/>
            <w:hideMark/>
          </w:tcPr>
          <w:p w14:paraId="1BB447C7" w14:textId="77777777" w:rsidR="00CB7244" w:rsidRPr="00AF6F84" w:rsidRDefault="00CB7244" w:rsidP="00AF6F84">
            <w:r w:rsidRPr="00AF6F84">
              <w:t>Type 2 diabetes mellitus with diabetic mononeuropathy</w:t>
            </w:r>
          </w:p>
        </w:tc>
      </w:tr>
      <w:tr w:rsidR="00CB7244" w:rsidRPr="00AF6F84" w14:paraId="34675ACA" w14:textId="77777777" w:rsidTr="000825C2">
        <w:trPr>
          <w:trHeight w:val="300"/>
        </w:trPr>
        <w:tc>
          <w:tcPr>
            <w:tcW w:w="2274" w:type="dxa"/>
            <w:shd w:val="clear" w:color="auto" w:fill="auto"/>
            <w:hideMark/>
          </w:tcPr>
          <w:p w14:paraId="1D738EAB" w14:textId="77777777" w:rsidR="00CB7244" w:rsidRPr="00AF6F84" w:rsidRDefault="00CB7244" w:rsidP="00AF6F84">
            <w:r w:rsidRPr="00AF6F84">
              <w:t>Diabetes</w:t>
            </w:r>
          </w:p>
        </w:tc>
        <w:tc>
          <w:tcPr>
            <w:tcW w:w="1070" w:type="dxa"/>
            <w:shd w:val="clear" w:color="auto" w:fill="auto"/>
            <w:hideMark/>
          </w:tcPr>
          <w:p w14:paraId="7534FFC6" w14:textId="77777777" w:rsidR="00CB7244" w:rsidRPr="00AF6F84" w:rsidRDefault="00CB7244" w:rsidP="00AF6F84">
            <w:r w:rsidRPr="00AF6F84">
              <w:t>E11.42</w:t>
            </w:r>
          </w:p>
        </w:tc>
        <w:tc>
          <w:tcPr>
            <w:tcW w:w="9016" w:type="dxa"/>
            <w:shd w:val="clear" w:color="auto" w:fill="auto"/>
            <w:hideMark/>
          </w:tcPr>
          <w:p w14:paraId="0D453DFA" w14:textId="77777777" w:rsidR="00CB7244" w:rsidRPr="00AF6F84" w:rsidRDefault="00CB7244" w:rsidP="00AF6F84">
            <w:r w:rsidRPr="00AF6F84">
              <w:t>Type 2 diabetes mellitus with diabetic polyneuropathy</w:t>
            </w:r>
          </w:p>
        </w:tc>
      </w:tr>
      <w:tr w:rsidR="00CB7244" w:rsidRPr="00AF6F84" w14:paraId="4189E497" w14:textId="77777777" w:rsidTr="000825C2">
        <w:trPr>
          <w:trHeight w:val="300"/>
        </w:trPr>
        <w:tc>
          <w:tcPr>
            <w:tcW w:w="2274" w:type="dxa"/>
            <w:shd w:val="clear" w:color="auto" w:fill="auto"/>
            <w:hideMark/>
          </w:tcPr>
          <w:p w14:paraId="7C12CF58" w14:textId="77777777" w:rsidR="00CB7244" w:rsidRPr="00AF6F84" w:rsidRDefault="00CB7244" w:rsidP="00AF6F84">
            <w:r w:rsidRPr="00AF6F84">
              <w:t>Diabetes</w:t>
            </w:r>
          </w:p>
        </w:tc>
        <w:tc>
          <w:tcPr>
            <w:tcW w:w="1070" w:type="dxa"/>
            <w:shd w:val="clear" w:color="auto" w:fill="auto"/>
            <w:hideMark/>
          </w:tcPr>
          <w:p w14:paraId="78A96C9C" w14:textId="77777777" w:rsidR="00CB7244" w:rsidRPr="00AF6F84" w:rsidRDefault="00CB7244" w:rsidP="00AF6F84">
            <w:r w:rsidRPr="00AF6F84">
              <w:t>E11.43</w:t>
            </w:r>
          </w:p>
        </w:tc>
        <w:tc>
          <w:tcPr>
            <w:tcW w:w="9016" w:type="dxa"/>
            <w:shd w:val="clear" w:color="auto" w:fill="auto"/>
            <w:hideMark/>
          </w:tcPr>
          <w:p w14:paraId="16B89070" w14:textId="77777777" w:rsidR="00CB7244" w:rsidRPr="00AF6F84" w:rsidRDefault="00CB7244" w:rsidP="00AF6F84">
            <w:r w:rsidRPr="00AF6F84">
              <w:t>Type 2 diabetes mellitus with diabetic autonomic (poly)neuropathy</w:t>
            </w:r>
          </w:p>
        </w:tc>
      </w:tr>
      <w:tr w:rsidR="00CB7244" w:rsidRPr="00AF6F84" w14:paraId="0E0B2548" w14:textId="77777777" w:rsidTr="000825C2">
        <w:trPr>
          <w:trHeight w:val="300"/>
        </w:trPr>
        <w:tc>
          <w:tcPr>
            <w:tcW w:w="2274" w:type="dxa"/>
            <w:shd w:val="clear" w:color="auto" w:fill="auto"/>
            <w:hideMark/>
          </w:tcPr>
          <w:p w14:paraId="62134EC5" w14:textId="77777777" w:rsidR="00CB7244" w:rsidRPr="00AF6F84" w:rsidRDefault="00CB7244" w:rsidP="00AF6F84">
            <w:r w:rsidRPr="00AF6F84">
              <w:t>Diabetes</w:t>
            </w:r>
          </w:p>
        </w:tc>
        <w:tc>
          <w:tcPr>
            <w:tcW w:w="1070" w:type="dxa"/>
            <w:shd w:val="clear" w:color="auto" w:fill="auto"/>
            <w:hideMark/>
          </w:tcPr>
          <w:p w14:paraId="19C1B436" w14:textId="77777777" w:rsidR="00CB7244" w:rsidRPr="00AF6F84" w:rsidRDefault="00CB7244" w:rsidP="00AF6F84">
            <w:r w:rsidRPr="00AF6F84">
              <w:t>E11.44</w:t>
            </w:r>
          </w:p>
        </w:tc>
        <w:tc>
          <w:tcPr>
            <w:tcW w:w="9016" w:type="dxa"/>
            <w:shd w:val="clear" w:color="auto" w:fill="auto"/>
            <w:hideMark/>
          </w:tcPr>
          <w:p w14:paraId="372B2A86" w14:textId="77777777" w:rsidR="00CB7244" w:rsidRPr="00AF6F84" w:rsidRDefault="00CB7244" w:rsidP="00AF6F84">
            <w:r w:rsidRPr="00AF6F84">
              <w:t>Type 2 diabetes mellitus with diabetic amyotrophy</w:t>
            </w:r>
          </w:p>
        </w:tc>
      </w:tr>
      <w:tr w:rsidR="00CB7244" w:rsidRPr="00AF6F84" w14:paraId="00DE3CEF" w14:textId="77777777" w:rsidTr="000825C2">
        <w:trPr>
          <w:trHeight w:val="300"/>
        </w:trPr>
        <w:tc>
          <w:tcPr>
            <w:tcW w:w="2274" w:type="dxa"/>
            <w:shd w:val="clear" w:color="auto" w:fill="auto"/>
            <w:hideMark/>
          </w:tcPr>
          <w:p w14:paraId="5CA20363" w14:textId="77777777" w:rsidR="00CB7244" w:rsidRPr="00AF6F84" w:rsidRDefault="00CB7244" w:rsidP="00AF6F84">
            <w:r w:rsidRPr="00AF6F84">
              <w:t>Diabetes</w:t>
            </w:r>
          </w:p>
        </w:tc>
        <w:tc>
          <w:tcPr>
            <w:tcW w:w="1070" w:type="dxa"/>
            <w:shd w:val="clear" w:color="auto" w:fill="auto"/>
            <w:hideMark/>
          </w:tcPr>
          <w:p w14:paraId="4E68CAB3" w14:textId="77777777" w:rsidR="00CB7244" w:rsidRPr="00AF6F84" w:rsidRDefault="00CB7244" w:rsidP="00AF6F84">
            <w:r w:rsidRPr="00AF6F84">
              <w:t>E11.49</w:t>
            </w:r>
          </w:p>
        </w:tc>
        <w:tc>
          <w:tcPr>
            <w:tcW w:w="9016" w:type="dxa"/>
            <w:shd w:val="clear" w:color="auto" w:fill="auto"/>
            <w:hideMark/>
          </w:tcPr>
          <w:p w14:paraId="253517C9" w14:textId="77777777" w:rsidR="00CB7244" w:rsidRPr="00AF6F84" w:rsidRDefault="00CB7244" w:rsidP="00AF6F84">
            <w:r w:rsidRPr="00AF6F84">
              <w:t>Type 2 diabetes mellitus with other diabetic neurological complication</w:t>
            </w:r>
          </w:p>
        </w:tc>
      </w:tr>
      <w:tr w:rsidR="00CB7244" w:rsidRPr="00AF6F84" w14:paraId="688AA69B" w14:textId="77777777" w:rsidTr="000825C2">
        <w:trPr>
          <w:trHeight w:val="300"/>
        </w:trPr>
        <w:tc>
          <w:tcPr>
            <w:tcW w:w="2274" w:type="dxa"/>
            <w:shd w:val="clear" w:color="auto" w:fill="auto"/>
            <w:hideMark/>
          </w:tcPr>
          <w:p w14:paraId="68D4582A" w14:textId="77777777" w:rsidR="00CB7244" w:rsidRPr="00AF6F84" w:rsidRDefault="00CB7244" w:rsidP="00AF6F84">
            <w:r w:rsidRPr="00AF6F84">
              <w:t>Diabetes</w:t>
            </w:r>
          </w:p>
        </w:tc>
        <w:tc>
          <w:tcPr>
            <w:tcW w:w="1070" w:type="dxa"/>
            <w:shd w:val="clear" w:color="auto" w:fill="auto"/>
            <w:hideMark/>
          </w:tcPr>
          <w:p w14:paraId="35473E11" w14:textId="77777777" w:rsidR="00CB7244" w:rsidRPr="00AF6F84" w:rsidRDefault="00CB7244" w:rsidP="00AF6F84">
            <w:r w:rsidRPr="00AF6F84">
              <w:t>E11.51</w:t>
            </w:r>
          </w:p>
        </w:tc>
        <w:tc>
          <w:tcPr>
            <w:tcW w:w="9016" w:type="dxa"/>
            <w:shd w:val="clear" w:color="auto" w:fill="auto"/>
            <w:hideMark/>
          </w:tcPr>
          <w:p w14:paraId="0924EC51" w14:textId="77777777" w:rsidR="00CB7244" w:rsidRPr="00AF6F84" w:rsidRDefault="00CB7244" w:rsidP="00AF6F84">
            <w:r w:rsidRPr="00AF6F84">
              <w:t>Type 2 diabetes mellitus with diabetic peripheral angiopathy without gangrene</w:t>
            </w:r>
          </w:p>
        </w:tc>
      </w:tr>
      <w:tr w:rsidR="00CB7244" w:rsidRPr="00AF6F84" w14:paraId="022E7056" w14:textId="77777777" w:rsidTr="000825C2">
        <w:trPr>
          <w:trHeight w:val="300"/>
        </w:trPr>
        <w:tc>
          <w:tcPr>
            <w:tcW w:w="2274" w:type="dxa"/>
            <w:shd w:val="clear" w:color="auto" w:fill="auto"/>
            <w:hideMark/>
          </w:tcPr>
          <w:p w14:paraId="2A267794" w14:textId="77777777" w:rsidR="00CB7244" w:rsidRPr="00AF6F84" w:rsidRDefault="00CB7244" w:rsidP="00AF6F84">
            <w:r w:rsidRPr="00AF6F84">
              <w:t>Diabetes</w:t>
            </w:r>
          </w:p>
        </w:tc>
        <w:tc>
          <w:tcPr>
            <w:tcW w:w="1070" w:type="dxa"/>
            <w:shd w:val="clear" w:color="auto" w:fill="auto"/>
            <w:hideMark/>
          </w:tcPr>
          <w:p w14:paraId="20C6387E" w14:textId="77777777" w:rsidR="00CB7244" w:rsidRPr="00AF6F84" w:rsidRDefault="00CB7244" w:rsidP="00AF6F84">
            <w:r w:rsidRPr="00AF6F84">
              <w:t>E11.52</w:t>
            </w:r>
          </w:p>
        </w:tc>
        <w:tc>
          <w:tcPr>
            <w:tcW w:w="9016" w:type="dxa"/>
            <w:shd w:val="clear" w:color="auto" w:fill="auto"/>
            <w:hideMark/>
          </w:tcPr>
          <w:p w14:paraId="6F71F770" w14:textId="77777777" w:rsidR="00CB7244" w:rsidRPr="00AF6F84" w:rsidRDefault="00CB7244" w:rsidP="00AF6F84">
            <w:r w:rsidRPr="00AF6F84">
              <w:t>Type 2 diabetes mellitus with diabetic peripheral angiopathy with gangrene</w:t>
            </w:r>
          </w:p>
        </w:tc>
      </w:tr>
      <w:tr w:rsidR="00CB7244" w:rsidRPr="00AF6F84" w14:paraId="35EE3D3C" w14:textId="77777777" w:rsidTr="000825C2">
        <w:trPr>
          <w:trHeight w:val="300"/>
        </w:trPr>
        <w:tc>
          <w:tcPr>
            <w:tcW w:w="2274" w:type="dxa"/>
            <w:shd w:val="clear" w:color="auto" w:fill="auto"/>
            <w:hideMark/>
          </w:tcPr>
          <w:p w14:paraId="4A985567" w14:textId="77777777" w:rsidR="00CB7244" w:rsidRPr="00AF6F84" w:rsidRDefault="00CB7244" w:rsidP="00AF6F84">
            <w:r w:rsidRPr="00AF6F84">
              <w:t>Diabetes</w:t>
            </w:r>
          </w:p>
        </w:tc>
        <w:tc>
          <w:tcPr>
            <w:tcW w:w="1070" w:type="dxa"/>
            <w:shd w:val="clear" w:color="auto" w:fill="auto"/>
            <w:hideMark/>
          </w:tcPr>
          <w:p w14:paraId="5111392B" w14:textId="77777777" w:rsidR="00CB7244" w:rsidRPr="00AF6F84" w:rsidRDefault="00CB7244" w:rsidP="00AF6F84">
            <w:r w:rsidRPr="00AF6F84">
              <w:t>E11.59</w:t>
            </w:r>
          </w:p>
        </w:tc>
        <w:tc>
          <w:tcPr>
            <w:tcW w:w="9016" w:type="dxa"/>
            <w:shd w:val="clear" w:color="auto" w:fill="auto"/>
            <w:hideMark/>
          </w:tcPr>
          <w:p w14:paraId="1CCB14EB" w14:textId="77777777" w:rsidR="00CB7244" w:rsidRPr="00AF6F84" w:rsidRDefault="00CB7244" w:rsidP="00AF6F84">
            <w:r w:rsidRPr="00AF6F84">
              <w:t>Type 2 diabetes mellitus with other circulatory complications</w:t>
            </w:r>
          </w:p>
        </w:tc>
      </w:tr>
      <w:tr w:rsidR="00CB7244" w:rsidRPr="00AF6F84" w14:paraId="14E363B5" w14:textId="77777777" w:rsidTr="000825C2">
        <w:trPr>
          <w:trHeight w:val="300"/>
        </w:trPr>
        <w:tc>
          <w:tcPr>
            <w:tcW w:w="2274" w:type="dxa"/>
            <w:shd w:val="clear" w:color="auto" w:fill="auto"/>
            <w:hideMark/>
          </w:tcPr>
          <w:p w14:paraId="0FAFF3AD" w14:textId="77777777" w:rsidR="00CB7244" w:rsidRPr="00AF6F84" w:rsidRDefault="00CB7244" w:rsidP="00AF6F84">
            <w:r w:rsidRPr="00AF6F84">
              <w:lastRenderedPageBreak/>
              <w:t>Diabetes</w:t>
            </w:r>
          </w:p>
        </w:tc>
        <w:tc>
          <w:tcPr>
            <w:tcW w:w="1070" w:type="dxa"/>
            <w:shd w:val="clear" w:color="auto" w:fill="auto"/>
            <w:hideMark/>
          </w:tcPr>
          <w:p w14:paraId="6C23F542" w14:textId="77777777" w:rsidR="00CB7244" w:rsidRPr="00AF6F84" w:rsidRDefault="00CB7244" w:rsidP="00AF6F84">
            <w:r w:rsidRPr="00AF6F84">
              <w:t>E11.610</w:t>
            </w:r>
          </w:p>
        </w:tc>
        <w:tc>
          <w:tcPr>
            <w:tcW w:w="9016" w:type="dxa"/>
            <w:shd w:val="clear" w:color="auto" w:fill="auto"/>
            <w:hideMark/>
          </w:tcPr>
          <w:p w14:paraId="3A84D4C5" w14:textId="77777777" w:rsidR="00CB7244" w:rsidRPr="00AF6F84" w:rsidRDefault="00CB7244" w:rsidP="00AF6F84">
            <w:r w:rsidRPr="00AF6F84">
              <w:t>Type 2 diabetes mellitus with diabetic neuropathic arthropathy</w:t>
            </w:r>
          </w:p>
        </w:tc>
      </w:tr>
      <w:tr w:rsidR="00CB7244" w:rsidRPr="00AF6F84" w14:paraId="267D8BF4" w14:textId="77777777" w:rsidTr="000825C2">
        <w:trPr>
          <w:trHeight w:val="300"/>
        </w:trPr>
        <w:tc>
          <w:tcPr>
            <w:tcW w:w="2274" w:type="dxa"/>
            <w:shd w:val="clear" w:color="auto" w:fill="auto"/>
            <w:hideMark/>
          </w:tcPr>
          <w:p w14:paraId="7274DDEF" w14:textId="77777777" w:rsidR="00CB7244" w:rsidRPr="00AF6F84" w:rsidRDefault="00CB7244" w:rsidP="00AF6F84">
            <w:r w:rsidRPr="00AF6F84">
              <w:t>Diabetes</w:t>
            </w:r>
          </w:p>
        </w:tc>
        <w:tc>
          <w:tcPr>
            <w:tcW w:w="1070" w:type="dxa"/>
            <w:shd w:val="clear" w:color="auto" w:fill="auto"/>
            <w:hideMark/>
          </w:tcPr>
          <w:p w14:paraId="08730919" w14:textId="77777777" w:rsidR="00CB7244" w:rsidRPr="00AF6F84" w:rsidRDefault="00CB7244" w:rsidP="00AF6F84">
            <w:r w:rsidRPr="00AF6F84">
              <w:t>E11.618</w:t>
            </w:r>
          </w:p>
        </w:tc>
        <w:tc>
          <w:tcPr>
            <w:tcW w:w="9016" w:type="dxa"/>
            <w:shd w:val="clear" w:color="auto" w:fill="auto"/>
            <w:hideMark/>
          </w:tcPr>
          <w:p w14:paraId="4030AD85" w14:textId="77777777" w:rsidR="00CB7244" w:rsidRPr="00AF6F84" w:rsidRDefault="00CB7244" w:rsidP="00AF6F84">
            <w:r w:rsidRPr="00AF6F84">
              <w:t>Type 2 diabetes mellitus with other diabetic arthropathy</w:t>
            </w:r>
          </w:p>
        </w:tc>
      </w:tr>
      <w:tr w:rsidR="00CB7244" w:rsidRPr="00AF6F84" w14:paraId="3DEDE301" w14:textId="77777777" w:rsidTr="000825C2">
        <w:trPr>
          <w:trHeight w:val="300"/>
        </w:trPr>
        <w:tc>
          <w:tcPr>
            <w:tcW w:w="2274" w:type="dxa"/>
            <w:shd w:val="clear" w:color="auto" w:fill="auto"/>
            <w:hideMark/>
          </w:tcPr>
          <w:p w14:paraId="396ED1CE" w14:textId="77777777" w:rsidR="00CB7244" w:rsidRPr="00AF6F84" w:rsidRDefault="00CB7244" w:rsidP="00AF6F84">
            <w:r w:rsidRPr="00AF6F84">
              <w:t>Diabetes</w:t>
            </w:r>
          </w:p>
        </w:tc>
        <w:tc>
          <w:tcPr>
            <w:tcW w:w="1070" w:type="dxa"/>
            <w:shd w:val="clear" w:color="auto" w:fill="auto"/>
            <w:hideMark/>
          </w:tcPr>
          <w:p w14:paraId="6B738E38" w14:textId="77777777" w:rsidR="00CB7244" w:rsidRPr="00AF6F84" w:rsidRDefault="00CB7244" w:rsidP="00AF6F84">
            <w:r w:rsidRPr="00AF6F84">
              <w:t>E11.620</w:t>
            </w:r>
          </w:p>
        </w:tc>
        <w:tc>
          <w:tcPr>
            <w:tcW w:w="9016" w:type="dxa"/>
            <w:shd w:val="clear" w:color="auto" w:fill="auto"/>
            <w:hideMark/>
          </w:tcPr>
          <w:p w14:paraId="4B23F800" w14:textId="77777777" w:rsidR="00CB7244" w:rsidRPr="00AF6F84" w:rsidRDefault="00CB7244" w:rsidP="00AF6F84">
            <w:r w:rsidRPr="00AF6F84">
              <w:t>Type 2 diabetes mellitus with diabetic dermatitis</w:t>
            </w:r>
          </w:p>
        </w:tc>
      </w:tr>
      <w:tr w:rsidR="00CB7244" w:rsidRPr="00AF6F84" w14:paraId="19DDAD51" w14:textId="77777777" w:rsidTr="000825C2">
        <w:trPr>
          <w:trHeight w:val="300"/>
        </w:trPr>
        <w:tc>
          <w:tcPr>
            <w:tcW w:w="2274" w:type="dxa"/>
            <w:shd w:val="clear" w:color="auto" w:fill="auto"/>
            <w:hideMark/>
          </w:tcPr>
          <w:p w14:paraId="6A2A7062" w14:textId="77777777" w:rsidR="00CB7244" w:rsidRPr="00AF6F84" w:rsidRDefault="00CB7244" w:rsidP="00AF6F84">
            <w:r w:rsidRPr="00AF6F84">
              <w:t>Diabetes</w:t>
            </w:r>
          </w:p>
        </w:tc>
        <w:tc>
          <w:tcPr>
            <w:tcW w:w="1070" w:type="dxa"/>
            <w:shd w:val="clear" w:color="auto" w:fill="auto"/>
            <w:hideMark/>
          </w:tcPr>
          <w:p w14:paraId="79264354" w14:textId="77777777" w:rsidR="00CB7244" w:rsidRPr="00AF6F84" w:rsidRDefault="00CB7244" w:rsidP="00AF6F84">
            <w:r w:rsidRPr="00AF6F84">
              <w:t>E11.621</w:t>
            </w:r>
          </w:p>
        </w:tc>
        <w:tc>
          <w:tcPr>
            <w:tcW w:w="9016" w:type="dxa"/>
            <w:shd w:val="clear" w:color="auto" w:fill="auto"/>
            <w:hideMark/>
          </w:tcPr>
          <w:p w14:paraId="4BF1E4A7" w14:textId="77777777" w:rsidR="00CB7244" w:rsidRPr="00AF6F84" w:rsidRDefault="00CB7244" w:rsidP="00AF6F84">
            <w:r w:rsidRPr="00AF6F84">
              <w:t>Type 2 diabetes mellitus with foot ulcer</w:t>
            </w:r>
          </w:p>
        </w:tc>
      </w:tr>
      <w:tr w:rsidR="00CB7244" w:rsidRPr="00AF6F84" w14:paraId="76E43767" w14:textId="77777777" w:rsidTr="000825C2">
        <w:trPr>
          <w:trHeight w:val="300"/>
        </w:trPr>
        <w:tc>
          <w:tcPr>
            <w:tcW w:w="2274" w:type="dxa"/>
            <w:shd w:val="clear" w:color="auto" w:fill="auto"/>
            <w:hideMark/>
          </w:tcPr>
          <w:p w14:paraId="684EBD50" w14:textId="77777777" w:rsidR="00CB7244" w:rsidRPr="00AF6F84" w:rsidRDefault="00CB7244" w:rsidP="00AF6F84">
            <w:r w:rsidRPr="00AF6F84">
              <w:t>Diabetes</w:t>
            </w:r>
          </w:p>
        </w:tc>
        <w:tc>
          <w:tcPr>
            <w:tcW w:w="1070" w:type="dxa"/>
            <w:shd w:val="clear" w:color="auto" w:fill="auto"/>
            <w:hideMark/>
          </w:tcPr>
          <w:p w14:paraId="2FC18B71" w14:textId="77777777" w:rsidR="00CB7244" w:rsidRPr="00AF6F84" w:rsidRDefault="00CB7244" w:rsidP="00AF6F84">
            <w:r w:rsidRPr="00AF6F84">
              <w:t>E11.622</w:t>
            </w:r>
          </w:p>
        </w:tc>
        <w:tc>
          <w:tcPr>
            <w:tcW w:w="9016" w:type="dxa"/>
            <w:shd w:val="clear" w:color="auto" w:fill="auto"/>
            <w:hideMark/>
          </w:tcPr>
          <w:p w14:paraId="2F0F3EAD" w14:textId="77777777" w:rsidR="00CB7244" w:rsidRPr="00AF6F84" w:rsidRDefault="00CB7244" w:rsidP="00AF6F84">
            <w:r w:rsidRPr="00AF6F84">
              <w:t>Type 2 diabetes mellitus with other skin ulcer</w:t>
            </w:r>
          </w:p>
        </w:tc>
      </w:tr>
      <w:tr w:rsidR="00CB7244" w:rsidRPr="00AF6F84" w14:paraId="7BAFA15E" w14:textId="77777777" w:rsidTr="000825C2">
        <w:trPr>
          <w:trHeight w:val="300"/>
        </w:trPr>
        <w:tc>
          <w:tcPr>
            <w:tcW w:w="2274" w:type="dxa"/>
            <w:shd w:val="clear" w:color="auto" w:fill="auto"/>
            <w:hideMark/>
          </w:tcPr>
          <w:p w14:paraId="2C2E7257" w14:textId="77777777" w:rsidR="00CB7244" w:rsidRPr="00AF6F84" w:rsidRDefault="00CB7244" w:rsidP="00AF6F84">
            <w:r w:rsidRPr="00AF6F84">
              <w:t>Diabetes</w:t>
            </w:r>
          </w:p>
        </w:tc>
        <w:tc>
          <w:tcPr>
            <w:tcW w:w="1070" w:type="dxa"/>
            <w:shd w:val="clear" w:color="auto" w:fill="auto"/>
            <w:hideMark/>
          </w:tcPr>
          <w:p w14:paraId="0CE53A44" w14:textId="77777777" w:rsidR="00CB7244" w:rsidRPr="00AF6F84" w:rsidRDefault="00CB7244" w:rsidP="00AF6F84">
            <w:r w:rsidRPr="00AF6F84">
              <w:t>E11.628</w:t>
            </w:r>
          </w:p>
        </w:tc>
        <w:tc>
          <w:tcPr>
            <w:tcW w:w="9016" w:type="dxa"/>
            <w:shd w:val="clear" w:color="auto" w:fill="auto"/>
            <w:hideMark/>
          </w:tcPr>
          <w:p w14:paraId="50F90131" w14:textId="77777777" w:rsidR="00CB7244" w:rsidRPr="00AF6F84" w:rsidRDefault="00CB7244" w:rsidP="00AF6F84">
            <w:r w:rsidRPr="00AF6F84">
              <w:t>Type 2 diabetes mellitus with other skin complications</w:t>
            </w:r>
          </w:p>
        </w:tc>
      </w:tr>
      <w:tr w:rsidR="00CB7244" w:rsidRPr="00AF6F84" w14:paraId="3C9E10D7" w14:textId="77777777" w:rsidTr="000825C2">
        <w:trPr>
          <w:trHeight w:val="300"/>
        </w:trPr>
        <w:tc>
          <w:tcPr>
            <w:tcW w:w="2274" w:type="dxa"/>
            <w:shd w:val="clear" w:color="auto" w:fill="auto"/>
            <w:hideMark/>
          </w:tcPr>
          <w:p w14:paraId="1BCE9AEC" w14:textId="77777777" w:rsidR="00CB7244" w:rsidRPr="00AF6F84" w:rsidRDefault="00CB7244" w:rsidP="00AF6F84">
            <w:r w:rsidRPr="00AF6F84">
              <w:t>Diabetes</w:t>
            </w:r>
          </w:p>
        </w:tc>
        <w:tc>
          <w:tcPr>
            <w:tcW w:w="1070" w:type="dxa"/>
            <w:shd w:val="clear" w:color="auto" w:fill="auto"/>
            <w:hideMark/>
          </w:tcPr>
          <w:p w14:paraId="601A084E" w14:textId="77777777" w:rsidR="00CB7244" w:rsidRPr="00AF6F84" w:rsidRDefault="00CB7244" w:rsidP="00AF6F84">
            <w:r w:rsidRPr="00AF6F84">
              <w:t>E11.630</w:t>
            </w:r>
          </w:p>
        </w:tc>
        <w:tc>
          <w:tcPr>
            <w:tcW w:w="9016" w:type="dxa"/>
            <w:shd w:val="clear" w:color="auto" w:fill="auto"/>
            <w:hideMark/>
          </w:tcPr>
          <w:p w14:paraId="61BD777E" w14:textId="77777777" w:rsidR="00CB7244" w:rsidRPr="00AF6F84" w:rsidRDefault="00CB7244" w:rsidP="00AF6F84">
            <w:r w:rsidRPr="00AF6F84">
              <w:t>Type 2 diabetes mellitus with periodontal disease</w:t>
            </w:r>
          </w:p>
        </w:tc>
      </w:tr>
      <w:tr w:rsidR="00CB7244" w:rsidRPr="00AF6F84" w14:paraId="158A4306" w14:textId="77777777" w:rsidTr="000825C2">
        <w:trPr>
          <w:trHeight w:val="300"/>
        </w:trPr>
        <w:tc>
          <w:tcPr>
            <w:tcW w:w="2274" w:type="dxa"/>
            <w:shd w:val="clear" w:color="auto" w:fill="auto"/>
            <w:hideMark/>
          </w:tcPr>
          <w:p w14:paraId="16F8C972" w14:textId="77777777" w:rsidR="00CB7244" w:rsidRPr="00AF6F84" w:rsidRDefault="00CB7244" w:rsidP="00AF6F84">
            <w:r w:rsidRPr="00AF6F84">
              <w:t>Diabetes</w:t>
            </w:r>
          </w:p>
        </w:tc>
        <w:tc>
          <w:tcPr>
            <w:tcW w:w="1070" w:type="dxa"/>
            <w:shd w:val="clear" w:color="auto" w:fill="auto"/>
            <w:hideMark/>
          </w:tcPr>
          <w:p w14:paraId="6154DCE0" w14:textId="77777777" w:rsidR="00CB7244" w:rsidRPr="00AF6F84" w:rsidRDefault="00CB7244" w:rsidP="00AF6F84">
            <w:r w:rsidRPr="00AF6F84">
              <w:t>E11.638</w:t>
            </w:r>
          </w:p>
        </w:tc>
        <w:tc>
          <w:tcPr>
            <w:tcW w:w="9016" w:type="dxa"/>
            <w:shd w:val="clear" w:color="auto" w:fill="auto"/>
            <w:hideMark/>
          </w:tcPr>
          <w:p w14:paraId="0FAA5BA3" w14:textId="77777777" w:rsidR="00CB7244" w:rsidRPr="00AF6F84" w:rsidRDefault="00CB7244" w:rsidP="00AF6F84">
            <w:r w:rsidRPr="00AF6F84">
              <w:t>Type 2 diabetes mellitus with other oral complications</w:t>
            </w:r>
          </w:p>
        </w:tc>
      </w:tr>
      <w:tr w:rsidR="00CB7244" w:rsidRPr="00AF6F84" w14:paraId="64116259" w14:textId="77777777" w:rsidTr="000825C2">
        <w:trPr>
          <w:trHeight w:val="300"/>
        </w:trPr>
        <w:tc>
          <w:tcPr>
            <w:tcW w:w="2274" w:type="dxa"/>
            <w:shd w:val="clear" w:color="auto" w:fill="auto"/>
            <w:hideMark/>
          </w:tcPr>
          <w:p w14:paraId="743A099B" w14:textId="77777777" w:rsidR="00CB7244" w:rsidRPr="00AF6F84" w:rsidRDefault="00CB7244" w:rsidP="00AF6F84">
            <w:r w:rsidRPr="00AF6F84">
              <w:t>Diabetes</w:t>
            </w:r>
          </w:p>
        </w:tc>
        <w:tc>
          <w:tcPr>
            <w:tcW w:w="1070" w:type="dxa"/>
            <w:shd w:val="clear" w:color="auto" w:fill="auto"/>
            <w:hideMark/>
          </w:tcPr>
          <w:p w14:paraId="718F63A3" w14:textId="77777777" w:rsidR="00CB7244" w:rsidRPr="00AF6F84" w:rsidRDefault="00CB7244" w:rsidP="00AF6F84">
            <w:r w:rsidRPr="00AF6F84">
              <w:t>E11.641</w:t>
            </w:r>
          </w:p>
        </w:tc>
        <w:tc>
          <w:tcPr>
            <w:tcW w:w="9016" w:type="dxa"/>
            <w:shd w:val="clear" w:color="auto" w:fill="auto"/>
            <w:hideMark/>
          </w:tcPr>
          <w:p w14:paraId="24EE4673" w14:textId="77777777" w:rsidR="00CB7244" w:rsidRPr="00AF6F84" w:rsidRDefault="00CB7244" w:rsidP="00AF6F84">
            <w:r w:rsidRPr="00AF6F84">
              <w:t>Type 2 diabetes mellitus with hypoglycemia with coma</w:t>
            </w:r>
          </w:p>
        </w:tc>
      </w:tr>
      <w:tr w:rsidR="00CB7244" w:rsidRPr="00AF6F84" w14:paraId="725FCCDA" w14:textId="77777777" w:rsidTr="000825C2">
        <w:trPr>
          <w:trHeight w:val="300"/>
        </w:trPr>
        <w:tc>
          <w:tcPr>
            <w:tcW w:w="2274" w:type="dxa"/>
            <w:shd w:val="clear" w:color="auto" w:fill="auto"/>
            <w:hideMark/>
          </w:tcPr>
          <w:p w14:paraId="09F6CF7F" w14:textId="77777777" w:rsidR="00CB7244" w:rsidRPr="00AF6F84" w:rsidRDefault="00CB7244" w:rsidP="00AF6F84">
            <w:r w:rsidRPr="00AF6F84">
              <w:t>Diabetes</w:t>
            </w:r>
          </w:p>
        </w:tc>
        <w:tc>
          <w:tcPr>
            <w:tcW w:w="1070" w:type="dxa"/>
            <w:shd w:val="clear" w:color="auto" w:fill="auto"/>
            <w:hideMark/>
          </w:tcPr>
          <w:p w14:paraId="5C82E279" w14:textId="77777777" w:rsidR="00CB7244" w:rsidRPr="00AF6F84" w:rsidRDefault="00CB7244" w:rsidP="00AF6F84">
            <w:r w:rsidRPr="00AF6F84">
              <w:t>E11.649</w:t>
            </w:r>
          </w:p>
        </w:tc>
        <w:tc>
          <w:tcPr>
            <w:tcW w:w="9016" w:type="dxa"/>
            <w:shd w:val="clear" w:color="auto" w:fill="auto"/>
            <w:hideMark/>
          </w:tcPr>
          <w:p w14:paraId="243723A9" w14:textId="77777777" w:rsidR="00CB7244" w:rsidRPr="00AF6F84" w:rsidRDefault="00CB7244" w:rsidP="00AF6F84">
            <w:r w:rsidRPr="00AF6F84">
              <w:t>Type 2 diabetes mellitus with hypoglycemia without coma</w:t>
            </w:r>
          </w:p>
        </w:tc>
      </w:tr>
      <w:tr w:rsidR="00CB7244" w:rsidRPr="00AF6F84" w14:paraId="2378207D" w14:textId="77777777" w:rsidTr="000825C2">
        <w:trPr>
          <w:trHeight w:val="300"/>
        </w:trPr>
        <w:tc>
          <w:tcPr>
            <w:tcW w:w="2274" w:type="dxa"/>
            <w:shd w:val="clear" w:color="auto" w:fill="auto"/>
            <w:hideMark/>
          </w:tcPr>
          <w:p w14:paraId="6042CBD1" w14:textId="77777777" w:rsidR="00CB7244" w:rsidRPr="00AF6F84" w:rsidRDefault="00CB7244" w:rsidP="00AF6F84">
            <w:r w:rsidRPr="00AF6F84">
              <w:t>Diabetes</w:t>
            </w:r>
          </w:p>
        </w:tc>
        <w:tc>
          <w:tcPr>
            <w:tcW w:w="1070" w:type="dxa"/>
            <w:shd w:val="clear" w:color="auto" w:fill="auto"/>
            <w:hideMark/>
          </w:tcPr>
          <w:p w14:paraId="7D91FE3E" w14:textId="77777777" w:rsidR="00CB7244" w:rsidRPr="00AF6F84" w:rsidRDefault="00CB7244" w:rsidP="00AF6F84">
            <w:r w:rsidRPr="00AF6F84">
              <w:t>E11.65</w:t>
            </w:r>
          </w:p>
        </w:tc>
        <w:tc>
          <w:tcPr>
            <w:tcW w:w="9016" w:type="dxa"/>
            <w:shd w:val="clear" w:color="auto" w:fill="auto"/>
            <w:hideMark/>
          </w:tcPr>
          <w:p w14:paraId="64D39140" w14:textId="77777777" w:rsidR="00CB7244" w:rsidRPr="00AF6F84" w:rsidRDefault="00CB7244" w:rsidP="00AF6F84">
            <w:r w:rsidRPr="00AF6F84">
              <w:t>Type 2 diabetes mellitus with hyperglycemia</w:t>
            </w:r>
          </w:p>
        </w:tc>
      </w:tr>
      <w:tr w:rsidR="00CB7244" w:rsidRPr="00AF6F84" w14:paraId="33FB0C49" w14:textId="77777777" w:rsidTr="000825C2">
        <w:trPr>
          <w:trHeight w:val="300"/>
        </w:trPr>
        <w:tc>
          <w:tcPr>
            <w:tcW w:w="2274" w:type="dxa"/>
            <w:shd w:val="clear" w:color="auto" w:fill="auto"/>
            <w:hideMark/>
          </w:tcPr>
          <w:p w14:paraId="528325E3" w14:textId="77777777" w:rsidR="00CB7244" w:rsidRPr="00AF6F84" w:rsidRDefault="00CB7244" w:rsidP="00AF6F84">
            <w:r w:rsidRPr="00AF6F84">
              <w:t>Diabetes</w:t>
            </w:r>
          </w:p>
        </w:tc>
        <w:tc>
          <w:tcPr>
            <w:tcW w:w="1070" w:type="dxa"/>
            <w:shd w:val="clear" w:color="auto" w:fill="auto"/>
            <w:hideMark/>
          </w:tcPr>
          <w:p w14:paraId="0C516470" w14:textId="77777777" w:rsidR="00CB7244" w:rsidRPr="00AF6F84" w:rsidRDefault="00CB7244" w:rsidP="00AF6F84">
            <w:r w:rsidRPr="00AF6F84">
              <w:t>E11.69</w:t>
            </w:r>
          </w:p>
        </w:tc>
        <w:tc>
          <w:tcPr>
            <w:tcW w:w="9016" w:type="dxa"/>
            <w:shd w:val="clear" w:color="auto" w:fill="auto"/>
            <w:hideMark/>
          </w:tcPr>
          <w:p w14:paraId="2986D08A" w14:textId="77777777" w:rsidR="00CB7244" w:rsidRPr="00AF6F84" w:rsidRDefault="00CB7244" w:rsidP="00AF6F84">
            <w:r w:rsidRPr="00AF6F84">
              <w:t>Type 2 diabetes mellitus with other specified complication</w:t>
            </w:r>
          </w:p>
        </w:tc>
      </w:tr>
      <w:tr w:rsidR="00CB7244" w:rsidRPr="00AF6F84" w14:paraId="6094D26B" w14:textId="77777777" w:rsidTr="000825C2">
        <w:trPr>
          <w:trHeight w:val="300"/>
        </w:trPr>
        <w:tc>
          <w:tcPr>
            <w:tcW w:w="2274" w:type="dxa"/>
            <w:shd w:val="clear" w:color="auto" w:fill="auto"/>
            <w:hideMark/>
          </w:tcPr>
          <w:p w14:paraId="4113114E" w14:textId="77777777" w:rsidR="00CB7244" w:rsidRPr="00AF6F84" w:rsidRDefault="00CB7244" w:rsidP="00AF6F84">
            <w:r w:rsidRPr="00AF6F84">
              <w:t>Diabetes</w:t>
            </w:r>
          </w:p>
        </w:tc>
        <w:tc>
          <w:tcPr>
            <w:tcW w:w="1070" w:type="dxa"/>
            <w:shd w:val="clear" w:color="auto" w:fill="auto"/>
            <w:hideMark/>
          </w:tcPr>
          <w:p w14:paraId="138BAD70" w14:textId="77777777" w:rsidR="00CB7244" w:rsidRPr="00AF6F84" w:rsidRDefault="00CB7244" w:rsidP="00AF6F84">
            <w:r w:rsidRPr="00AF6F84">
              <w:t>E11.8</w:t>
            </w:r>
          </w:p>
        </w:tc>
        <w:tc>
          <w:tcPr>
            <w:tcW w:w="9016" w:type="dxa"/>
            <w:shd w:val="clear" w:color="auto" w:fill="auto"/>
            <w:hideMark/>
          </w:tcPr>
          <w:p w14:paraId="70895BD4" w14:textId="77777777" w:rsidR="00CB7244" w:rsidRPr="00AF6F84" w:rsidRDefault="00CB7244" w:rsidP="00AF6F84">
            <w:r w:rsidRPr="00AF6F84">
              <w:t>Type 2 diabetes mellitus with unspecified complications</w:t>
            </w:r>
          </w:p>
        </w:tc>
      </w:tr>
      <w:tr w:rsidR="00CB7244" w:rsidRPr="00AF6F84" w14:paraId="227037C4" w14:textId="77777777" w:rsidTr="000825C2">
        <w:trPr>
          <w:trHeight w:val="300"/>
        </w:trPr>
        <w:tc>
          <w:tcPr>
            <w:tcW w:w="2274" w:type="dxa"/>
            <w:shd w:val="clear" w:color="auto" w:fill="auto"/>
            <w:hideMark/>
          </w:tcPr>
          <w:p w14:paraId="48593D32" w14:textId="77777777" w:rsidR="00CB7244" w:rsidRPr="00AF6F84" w:rsidRDefault="00CB7244" w:rsidP="00AF6F84">
            <w:r w:rsidRPr="00AF6F84">
              <w:t>Diabetes</w:t>
            </w:r>
          </w:p>
        </w:tc>
        <w:tc>
          <w:tcPr>
            <w:tcW w:w="1070" w:type="dxa"/>
            <w:shd w:val="clear" w:color="auto" w:fill="auto"/>
            <w:hideMark/>
          </w:tcPr>
          <w:p w14:paraId="228D7757" w14:textId="77777777" w:rsidR="00CB7244" w:rsidRPr="00AF6F84" w:rsidRDefault="00CB7244" w:rsidP="00AF6F84">
            <w:r w:rsidRPr="00AF6F84">
              <w:t>E11.9</w:t>
            </w:r>
          </w:p>
        </w:tc>
        <w:tc>
          <w:tcPr>
            <w:tcW w:w="9016" w:type="dxa"/>
            <w:shd w:val="clear" w:color="auto" w:fill="auto"/>
            <w:hideMark/>
          </w:tcPr>
          <w:p w14:paraId="282805B8" w14:textId="77777777" w:rsidR="00CB7244" w:rsidRPr="00AF6F84" w:rsidRDefault="00CB7244" w:rsidP="00AF6F84">
            <w:r w:rsidRPr="00AF6F84">
              <w:t>Type 2 diabetes mellitus without complications</w:t>
            </w:r>
          </w:p>
        </w:tc>
      </w:tr>
      <w:tr w:rsidR="00CB7244" w:rsidRPr="00AF6F84" w14:paraId="50859D6B" w14:textId="77777777" w:rsidTr="000825C2">
        <w:trPr>
          <w:trHeight w:val="300"/>
        </w:trPr>
        <w:tc>
          <w:tcPr>
            <w:tcW w:w="2274" w:type="dxa"/>
            <w:shd w:val="clear" w:color="auto" w:fill="auto"/>
            <w:hideMark/>
          </w:tcPr>
          <w:p w14:paraId="46181E76" w14:textId="77777777" w:rsidR="00CB7244" w:rsidRPr="00AF6F84" w:rsidRDefault="00CB7244" w:rsidP="00AF6F84">
            <w:r w:rsidRPr="00AF6F84">
              <w:lastRenderedPageBreak/>
              <w:t>Diabetes</w:t>
            </w:r>
          </w:p>
        </w:tc>
        <w:tc>
          <w:tcPr>
            <w:tcW w:w="1070" w:type="dxa"/>
            <w:shd w:val="clear" w:color="auto" w:fill="auto"/>
            <w:hideMark/>
          </w:tcPr>
          <w:p w14:paraId="265580EA" w14:textId="77777777" w:rsidR="00CB7244" w:rsidRPr="00AF6F84" w:rsidRDefault="00CB7244" w:rsidP="00AF6F84">
            <w:r w:rsidRPr="00AF6F84">
              <w:t>E13.00</w:t>
            </w:r>
          </w:p>
        </w:tc>
        <w:tc>
          <w:tcPr>
            <w:tcW w:w="9016" w:type="dxa"/>
            <w:shd w:val="clear" w:color="auto" w:fill="auto"/>
            <w:hideMark/>
          </w:tcPr>
          <w:p w14:paraId="393F6800" w14:textId="77777777" w:rsidR="00CB7244" w:rsidRPr="00AF6F84" w:rsidRDefault="00CB7244" w:rsidP="00AF6F84">
            <w:r w:rsidRPr="00AF6F84">
              <w:t>Other specified diabetes mellitus with hyperosmolarity without nonketotic hyperglycemic-hyperosmolar coma (NKHHC)</w:t>
            </w:r>
          </w:p>
        </w:tc>
      </w:tr>
      <w:tr w:rsidR="00CB7244" w:rsidRPr="00AF6F84" w14:paraId="68D94D74" w14:textId="77777777" w:rsidTr="000825C2">
        <w:trPr>
          <w:trHeight w:val="300"/>
        </w:trPr>
        <w:tc>
          <w:tcPr>
            <w:tcW w:w="2274" w:type="dxa"/>
            <w:shd w:val="clear" w:color="auto" w:fill="auto"/>
            <w:hideMark/>
          </w:tcPr>
          <w:p w14:paraId="30F4EE69" w14:textId="77777777" w:rsidR="00CB7244" w:rsidRPr="00AF6F84" w:rsidRDefault="00CB7244" w:rsidP="00AF6F84">
            <w:r w:rsidRPr="00AF6F84">
              <w:t>Diabetes</w:t>
            </w:r>
          </w:p>
        </w:tc>
        <w:tc>
          <w:tcPr>
            <w:tcW w:w="1070" w:type="dxa"/>
            <w:shd w:val="clear" w:color="auto" w:fill="auto"/>
            <w:hideMark/>
          </w:tcPr>
          <w:p w14:paraId="3F6AF222" w14:textId="77777777" w:rsidR="00CB7244" w:rsidRPr="00AF6F84" w:rsidRDefault="00CB7244" w:rsidP="00AF6F84">
            <w:r w:rsidRPr="00AF6F84">
              <w:t>E13.01</w:t>
            </w:r>
          </w:p>
        </w:tc>
        <w:tc>
          <w:tcPr>
            <w:tcW w:w="9016" w:type="dxa"/>
            <w:shd w:val="clear" w:color="auto" w:fill="auto"/>
            <w:hideMark/>
          </w:tcPr>
          <w:p w14:paraId="04D7E0D7" w14:textId="77777777" w:rsidR="00CB7244" w:rsidRPr="00AF6F84" w:rsidRDefault="00CB7244" w:rsidP="00AF6F84">
            <w:r w:rsidRPr="00AF6F84">
              <w:t>Other specified diabetes mellitus with hyperosmolarity with coma</w:t>
            </w:r>
          </w:p>
        </w:tc>
      </w:tr>
      <w:tr w:rsidR="00CB7244" w:rsidRPr="00AF6F84" w14:paraId="01FEBE50" w14:textId="77777777" w:rsidTr="000825C2">
        <w:trPr>
          <w:trHeight w:val="300"/>
        </w:trPr>
        <w:tc>
          <w:tcPr>
            <w:tcW w:w="2274" w:type="dxa"/>
            <w:shd w:val="clear" w:color="auto" w:fill="auto"/>
            <w:hideMark/>
          </w:tcPr>
          <w:p w14:paraId="737D4191" w14:textId="77777777" w:rsidR="00CB7244" w:rsidRPr="00AF6F84" w:rsidRDefault="00CB7244" w:rsidP="00AF6F84">
            <w:r w:rsidRPr="00AF6F84">
              <w:t>Diabetes</w:t>
            </w:r>
          </w:p>
        </w:tc>
        <w:tc>
          <w:tcPr>
            <w:tcW w:w="1070" w:type="dxa"/>
            <w:shd w:val="clear" w:color="auto" w:fill="auto"/>
            <w:hideMark/>
          </w:tcPr>
          <w:p w14:paraId="27493D21" w14:textId="77777777" w:rsidR="00CB7244" w:rsidRPr="00AF6F84" w:rsidRDefault="00CB7244" w:rsidP="00AF6F84">
            <w:r w:rsidRPr="00AF6F84">
              <w:t>E13.10</w:t>
            </w:r>
          </w:p>
        </w:tc>
        <w:tc>
          <w:tcPr>
            <w:tcW w:w="9016" w:type="dxa"/>
            <w:shd w:val="clear" w:color="auto" w:fill="auto"/>
            <w:hideMark/>
          </w:tcPr>
          <w:p w14:paraId="3FBAF2BB" w14:textId="77777777" w:rsidR="00CB7244" w:rsidRPr="00AF6F84" w:rsidRDefault="00CB7244" w:rsidP="00AF6F84">
            <w:r w:rsidRPr="00AF6F84">
              <w:t>Other specified diabetes mellitus with ketoacidosis without coma</w:t>
            </w:r>
          </w:p>
        </w:tc>
      </w:tr>
      <w:tr w:rsidR="00CB7244" w:rsidRPr="00AF6F84" w14:paraId="7D977430" w14:textId="77777777" w:rsidTr="000825C2">
        <w:trPr>
          <w:trHeight w:val="300"/>
        </w:trPr>
        <w:tc>
          <w:tcPr>
            <w:tcW w:w="2274" w:type="dxa"/>
            <w:shd w:val="clear" w:color="auto" w:fill="auto"/>
            <w:hideMark/>
          </w:tcPr>
          <w:p w14:paraId="24D7B664" w14:textId="77777777" w:rsidR="00CB7244" w:rsidRPr="00AF6F84" w:rsidRDefault="00CB7244" w:rsidP="00AF6F84">
            <w:r w:rsidRPr="00AF6F84">
              <w:t>Diabetes</w:t>
            </w:r>
          </w:p>
        </w:tc>
        <w:tc>
          <w:tcPr>
            <w:tcW w:w="1070" w:type="dxa"/>
            <w:shd w:val="clear" w:color="auto" w:fill="auto"/>
            <w:hideMark/>
          </w:tcPr>
          <w:p w14:paraId="027CDE12" w14:textId="77777777" w:rsidR="00CB7244" w:rsidRPr="00AF6F84" w:rsidRDefault="00CB7244" w:rsidP="00AF6F84">
            <w:r w:rsidRPr="00AF6F84">
              <w:t>E13.11</w:t>
            </w:r>
          </w:p>
        </w:tc>
        <w:tc>
          <w:tcPr>
            <w:tcW w:w="9016" w:type="dxa"/>
            <w:shd w:val="clear" w:color="auto" w:fill="auto"/>
            <w:hideMark/>
          </w:tcPr>
          <w:p w14:paraId="0B600473" w14:textId="77777777" w:rsidR="00CB7244" w:rsidRPr="00AF6F84" w:rsidRDefault="00CB7244" w:rsidP="00AF6F84">
            <w:r w:rsidRPr="00AF6F84">
              <w:t>Other specified diabetes mellitus with ketoacidosis with coma</w:t>
            </w:r>
          </w:p>
        </w:tc>
      </w:tr>
      <w:tr w:rsidR="00CB7244" w:rsidRPr="00AF6F84" w14:paraId="7580458F" w14:textId="77777777" w:rsidTr="000825C2">
        <w:trPr>
          <w:trHeight w:val="300"/>
        </w:trPr>
        <w:tc>
          <w:tcPr>
            <w:tcW w:w="2274" w:type="dxa"/>
            <w:shd w:val="clear" w:color="auto" w:fill="auto"/>
            <w:hideMark/>
          </w:tcPr>
          <w:p w14:paraId="3651400D" w14:textId="77777777" w:rsidR="00CB7244" w:rsidRPr="00AF6F84" w:rsidRDefault="00CB7244" w:rsidP="00AF6F84">
            <w:r w:rsidRPr="00AF6F84">
              <w:t>Diabetes</w:t>
            </w:r>
          </w:p>
        </w:tc>
        <w:tc>
          <w:tcPr>
            <w:tcW w:w="1070" w:type="dxa"/>
            <w:shd w:val="clear" w:color="auto" w:fill="auto"/>
            <w:hideMark/>
          </w:tcPr>
          <w:p w14:paraId="66130F8F" w14:textId="77777777" w:rsidR="00CB7244" w:rsidRPr="00AF6F84" w:rsidRDefault="00CB7244" w:rsidP="00AF6F84">
            <w:r w:rsidRPr="00AF6F84">
              <w:t>E13.21</w:t>
            </w:r>
          </w:p>
        </w:tc>
        <w:tc>
          <w:tcPr>
            <w:tcW w:w="9016" w:type="dxa"/>
            <w:shd w:val="clear" w:color="auto" w:fill="auto"/>
            <w:hideMark/>
          </w:tcPr>
          <w:p w14:paraId="0448BCD1" w14:textId="77777777" w:rsidR="00CB7244" w:rsidRPr="00AF6F84" w:rsidRDefault="00CB7244" w:rsidP="00AF6F84">
            <w:r w:rsidRPr="00AF6F84">
              <w:t>Other specified diabetes mellitus with diabetic nephropathy</w:t>
            </w:r>
          </w:p>
        </w:tc>
      </w:tr>
      <w:tr w:rsidR="00CB7244" w:rsidRPr="00AF6F84" w14:paraId="1FF2487E" w14:textId="77777777" w:rsidTr="000825C2">
        <w:trPr>
          <w:trHeight w:val="300"/>
        </w:trPr>
        <w:tc>
          <w:tcPr>
            <w:tcW w:w="2274" w:type="dxa"/>
            <w:shd w:val="clear" w:color="auto" w:fill="auto"/>
            <w:hideMark/>
          </w:tcPr>
          <w:p w14:paraId="54F98286" w14:textId="77777777" w:rsidR="00CB7244" w:rsidRPr="00AF6F84" w:rsidRDefault="00CB7244" w:rsidP="00AF6F84">
            <w:r w:rsidRPr="00AF6F84">
              <w:t>Diabetes</w:t>
            </w:r>
          </w:p>
        </w:tc>
        <w:tc>
          <w:tcPr>
            <w:tcW w:w="1070" w:type="dxa"/>
            <w:shd w:val="clear" w:color="auto" w:fill="auto"/>
            <w:hideMark/>
          </w:tcPr>
          <w:p w14:paraId="03112706" w14:textId="77777777" w:rsidR="00CB7244" w:rsidRPr="00AF6F84" w:rsidRDefault="00CB7244" w:rsidP="00AF6F84">
            <w:r w:rsidRPr="00AF6F84">
              <w:t>E13.22</w:t>
            </w:r>
          </w:p>
        </w:tc>
        <w:tc>
          <w:tcPr>
            <w:tcW w:w="9016" w:type="dxa"/>
            <w:shd w:val="clear" w:color="auto" w:fill="auto"/>
            <w:hideMark/>
          </w:tcPr>
          <w:p w14:paraId="4412CA93" w14:textId="77777777" w:rsidR="00CB7244" w:rsidRPr="00AF6F84" w:rsidRDefault="00CB7244" w:rsidP="00AF6F84">
            <w:r w:rsidRPr="00AF6F84">
              <w:t>Other specified diabetes mellitus with diabetic chronic kidney disease</w:t>
            </w:r>
          </w:p>
        </w:tc>
      </w:tr>
      <w:tr w:rsidR="00CB7244" w:rsidRPr="00AF6F84" w14:paraId="496A3865" w14:textId="77777777" w:rsidTr="000825C2">
        <w:trPr>
          <w:trHeight w:val="300"/>
        </w:trPr>
        <w:tc>
          <w:tcPr>
            <w:tcW w:w="2274" w:type="dxa"/>
            <w:shd w:val="clear" w:color="auto" w:fill="auto"/>
            <w:hideMark/>
          </w:tcPr>
          <w:p w14:paraId="2CD3C126" w14:textId="77777777" w:rsidR="00CB7244" w:rsidRPr="00AF6F84" w:rsidRDefault="00CB7244" w:rsidP="00AF6F84">
            <w:r w:rsidRPr="00AF6F84">
              <w:t>Diabetes</w:t>
            </w:r>
          </w:p>
        </w:tc>
        <w:tc>
          <w:tcPr>
            <w:tcW w:w="1070" w:type="dxa"/>
            <w:shd w:val="clear" w:color="auto" w:fill="auto"/>
            <w:hideMark/>
          </w:tcPr>
          <w:p w14:paraId="52A58B32" w14:textId="77777777" w:rsidR="00CB7244" w:rsidRPr="00AF6F84" w:rsidRDefault="00CB7244" w:rsidP="00AF6F84">
            <w:r w:rsidRPr="00AF6F84">
              <w:t>E13.29</w:t>
            </w:r>
          </w:p>
        </w:tc>
        <w:tc>
          <w:tcPr>
            <w:tcW w:w="9016" w:type="dxa"/>
            <w:shd w:val="clear" w:color="auto" w:fill="auto"/>
            <w:hideMark/>
          </w:tcPr>
          <w:p w14:paraId="33D9E670" w14:textId="77777777" w:rsidR="00CB7244" w:rsidRPr="00AF6F84" w:rsidRDefault="00CB7244" w:rsidP="00AF6F84">
            <w:r w:rsidRPr="00AF6F84">
              <w:t xml:space="preserve">Other specified diabetes mellitus with </w:t>
            </w:r>
            <w:proofErr w:type="gramStart"/>
            <w:r w:rsidRPr="00AF6F84">
              <w:t>other</w:t>
            </w:r>
            <w:proofErr w:type="gramEnd"/>
            <w:r w:rsidRPr="00AF6F84">
              <w:t xml:space="preserve"> diabetic kidney complication</w:t>
            </w:r>
          </w:p>
        </w:tc>
      </w:tr>
      <w:tr w:rsidR="00CB7244" w:rsidRPr="00AF6F84" w14:paraId="7DE493BB" w14:textId="77777777" w:rsidTr="000825C2">
        <w:trPr>
          <w:trHeight w:val="300"/>
        </w:trPr>
        <w:tc>
          <w:tcPr>
            <w:tcW w:w="2274" w:type="dxa"/>
            <w:shd w:val="clear" w:color="auto" w:fill="auto"/>
            <w:hideMark/>
          </w:tcPr>
          <w:p w14:paraId="0B024F24" w14:textId="77777777" w:rsidR="00CB7244" w:rsidRPr="00AF6F84" w:rsidRDefault="00CB7244" w:rsidP="00AF6F84">
            <w:r w:rsidRPr="00AF6F84">
              <w:t>Diabetes</w:t>
            </w:r>
          </w:p>
        </w:tc>
        <w:tc>
          <w:tcPr>
            <w:tcW w:w="1070" w:type="dxa"/>
            <w:shd w:val="clear" w:color="auto" w:fill="auto"/>
            <w:hideMark/>
          </w:tcPr>
          <w:p w14:paraId="72A2C063" w14:textId="77777777" w:rsidR="00CB7244" w:rsidRPr="00AF6F84" w:rsidRDefault="00CB7244" w:rsidP="00AF6F84">
            <w:r w:rsidRPr="00AF6F84">
              <w:t>E13.311</w:t>
            </w:r>
          </w:p>
        </w:tc>
        <w:tc>
          <w:tcPr>
            <w:tcW w:w="9016" w:type="dxa"/>
            <w:shd w:val="clear" w:color="auto" w:fill="auto"/>
            <w:hideMark/>
          </w:tcPr>
          <w:p w14:paraId="68BB8B86" w14:textId="77777777" w:rsidR="00CB7244" w:rsidRPr="00AF6F84" w:rsidRDefault="00CB7244" w:rsidP="00AF6F84">
            <w:r w:rsidRPr="00AF6F84">
              <w:t>Other specified diabetes mellitus with unspecified diabetic retinopathy with macular edema</w:t>
            </w:r>
          </w:p>
        </w:tc>
      </w:tr>
      <w:tr w:rsidR="00CB7244" w:rsidRPr="00AF6F84" w14:paraId="6F6F4977" w14:textId="77777777" w:rsidTr="000825C2">
        <w:trPr>
          <w:trHeight w:val="300"/>
        </w:trPr>
        <w:tc>
          <w:tcPr>
            <w:tcW w:w="2274" w:type="dxa"/>
            <w:shd w:val="clear" w:color="auto" w:fill="auto"/>
            <w:hideMark/>
          </w:tcPr>
          <w:p w14:paraId="45045708" w14:textId="77777777" w:rsidR="00CB7244" w:rsidRPr="00AF6F84" w:rsidRDefault="00CB7244" w:rsidP="00AF6F84">
            <w:r w:rsidRPr="00AF6F84">
              <w:t>Diabetes</w:t>
            </w:r>
          </w:p>
        </w:tc>
        <w:tc>
          <w:tcPr>
            <w:tcW w:w="1070" w:type="dxa"/>
            <w:shd w:val="clear" w:color="auto" w:fill="auto"/>
            <w:hideMark/>
          </w:tcPr>
          <w:p w14:paraId="528BAF89" w14:textId="77777777" w:rsidR="00CB7244" w:rsidRPr="00AF6F84" w:rsidRDefault="00CB7244" w:rsidP="00AF6F84">
            <w:r w:rsidRPr="00AF6F84">
              <w:t>E13.319</w:t>
            </w:r>
          </w:p>
        </w:tc>
        <w:tc>
          <w:tcPr>
            <w:tcW w:w="9016" w:type="dxa"/>
            <w:shd w:val="clear" w:color="auto" w:fill="auto"/>
            <w:hideMark/>
          </w:tcPr>
          <w:p w14:paraId="53DA0E9C" w14:textId="77777777" w:rsidR="00CB7244" w:rsidRPr="00AF6F84" w:rsidRDefault="00CB7244" w:rsidP="00AF6F84">
            <w:r w:rsidRPr="00AF6F84">
              <w:t>Other specified diabetes mellitus with unspecified diabetic retinopathy without macular edema</w:t>
            </w:r>
          </w:p>
        </w:tc>
      </w:tr>
      <w:tr w:rsidR="00CB7244" w:rsidRPr="00AF6F84" w14:paraId="0E6AA9F7" w14:textId="77777777" w:rsidTr="000825C2">
        <w:trPr>
          <w:trHeight w:val="300"/>
        </w:trPr>
        <w:tc>
          <w:tcPr>
            <w:tcW w:w="2274" w:type="dxa"/>
            <w:shd w:val="clear" w:color="auto" w:fill="auto"/>
            <w:hideMark/>
          </w:tcPr>
          <w:p w14:paraId="1B624F6C" w14:textId="77777777" w:rsidR="00CB7244" w:rsidRPr="00AF6F84" w:rsidRDefault="00CB7244" w:rsidP="00AF6F84">
            <w:r w:rsidRPr="00AF6F84">
              <w:t>Diabetes</w:t>
            </w:r>
          </w:p>
        </w:tc>
        <w:tc>
          <w:tcPr>
            <w:tcW w:w="1070" w:type="dxa"/>
            <w:shd w:val="clear" w:color="auto" w:fill="auto"/>
            <w:hideMark/>
          </w:tcPr>
          <w:p w14:paraId="258D9902" w14:textId="77777777" w:rsidR="00CB7244" w:rsidRPr="00AF6F84" w:rsidRDefault="00CB7244" w:rsidP="00AF6F84">
            <w:r w:rsidRPr="00AF6F84">
              <w:t>E13.321</w:t>
            </w:r>
          </w:p>
        </w:tc>
        <w:tc>
          <w:tcPr>
            <w:tcW w:w="9016" w:type="dxa"/>
            <w:shd w:val="clear" w:color="auto" w:fill="auto"/>
            <w:hideMark/>
          </w:tcPr>
          <w:p w14:paraId="4433B319" w14:textId="77777777" w:rsidR="00CB7244" w:rsidRPr="00AF6F84" w:rsidRDefault="00CB7244" w:rsidP="00AF6F84">
            <w:r w:rsidRPr="00AF6F84">
              <w:t xml:space="preserve">Other specified Diabetes Mellitus with Mild </w:t>
            </w:r>
            <w:proofErr w:type="spellStart"/>
            <w:r w:rsidRPr="00AF6F84">
              <w:t>Nonproliferative</w:t>
            </w:r>
            <w:proofErr w:type="spellEnd"/>
            <w:r w:rsidRPr="00AF6F84">
              <w:t xml:space="preserve"> Diabetic Retinopathy with Macular Edema</w:t>
            </w:r>
          </w:p>
        </w:tc>
      </w:tr>
      <w:tr w:rsidR="00CB7244" w:rsidRPr="00AF6F84" w14:paraId="57698DD0" w14:textId="77777777" w:rsidTr="000825C2">
        <w:trPr>
          <w:trHeight w:val="300"/>
        </w:trPr>
        <w:tc>
          <w:tcPr>
            <w:tcW w:w="2274" w:type="dxa"/>
            <w:shd w:val="clear" w:color="auto" w:fill="auto"/>
            <w:hideMark/>
          </w:tcPr>
          <w:p w14:paraId="2D072114" w14:textId="77777777" w:rsidR="00CB7244" w:rsidRPr="00AF6F84" w:rsidRDefault="00CB7244" w:rsidP="00AF6F84">
            <w:r w:rsidRPr="00AF6F84">
              <w:t>Diabetes</w:t>
            </w:r>
          </w:p>
        </w:tc>
        <w:tc>
          <w:tcPr>
            <w:tcW w:w="1070" w:type="dxa"/>
            <w:shd w:val="clear" w:color="auto" w:fill="auto"/>
            <w:hideMark/>
          </w:tcPr>
          <w:p w14:paraId="058CC686" w14:textId="77777777" w:rsidR="00CB7244" w:rsidRPr="00AF6F84" w:rsidRDefault="00CB7244" w:rsidP="00AF6F84">
            <w:r w:rsidRPr="00AF6F84">
              <w:t>E13.329</w:t>
            </w:r>
          </w:p>
        </w:tc>
        <w:tc>
          <w:tcPr>
            <w:tcW w:w="9016" w:type="dxa"/>
            <w:shd w:val="clear" w:color="auto" w:fill="auto"/>
            <w:hideMark/>
          </w:tcPr>
          <w:p w14:paraId="04A8B662" w14:textId="77777777" w:rsidR="00CB7244" w:rsidRPr="00AF6F84" w:rsidRDefault="00CB7244" w:rsidP="00AF6F84">
            <w:r w:rsidRPr="00AF6F84">
              <w:t xml:space="preserve">Other specified Diabetes Mellitus with Mild </w:t>
            </w:r>
            <w:proofErr w:type="spellStart"/>
            <w:r w:rsidRPr="00AF6F84">
              <w:t>Nonproliferative</w:t>
            </w:r>
            <w:proofErr w:type="spellEnd"/>
            <w:r w:rsidRPr="00AF6F84">
              <w:t xml:space="preserve"> Diabetic Retinopathy without Macular Edema</w:t>
            </w:r>
          </w:p>
        </w:tc>
      </w:tr>
      <w:tr w:rsidR="00CB7244" w:rsidRPr="00AF6F84" w14:paraId="63B4C0C1" w14:textId="77777777" w:rsidTr="000825C2">
        <w:trPr>
          <w:trHeight w:val="300"/>
        </w:trPr>
        <w:tc>
          <w:tcPr>
            <w:tcW w:w="2274" w:type="dxa"/>
            <w:shd w:val="clear" w:color="auto" w:fill="auto"/>
            <w:hideMark/>
          </w:tcPr>
          <w:p w14:paraId="077257F5" w14:textId="77777777" w:rsidR="00CB7244" w:rsidRPr="00AF6F84" w:rsidRDefault="00CB7244" w:rsidP="00AF6F84">
            <w:r w:rsidRPr="00AF6F84">
              <w:t>Diabetes</w:t>
            </w:r>
          </w:p>
        </w:tc>
        <w:tc>
          <w:tcPr>
            <w:tcW w:w="1070" w:type="dxa"/>
            <w:shd w:val="clear" w:color="auto" w:fill="auto"/>
            <w:hideMark/>
          </w:tcPr>
          <w:p w14:paraId="48A4FAFD" w14:textId="77777777" w:rsidR="00CB7244" w:rsidRPr="00AF6F84" w:rsidRDefault="00CB7244" w:rsidP="00AF6F84">
            <w:r w:rsidRPr="00AF6F84">
              <w:t>E13.331</w:t>
            </w:r>
          </w:p>
        </w:tc>
        <w:tc>
          <w:tcPr>
            <w:tcW w:w="9016" w:type="dxa"/>
            <w:shd w:val="clear" w:color="auto" w:fill="auto"/>
            <w:hideMark/>
          </w:tcPr>
          <w:p w14:paraId="7C3DA375" w14:textId="77777777" w:rsidR="00CB7244" w:rsidRPr="00AF6F84" w:rsidRDefault="00CB7244" w:rsidP="00AF6F84">
            <w:r w:rsidRPr="00AF6F84">
              <w:t xml:space="preserve">Other specified Diabetes Mellitus with Moderate </w:t>
            </w:r>
            <w:proofErr w:type="spellStart"/>
            <w:r w:rsidRPr="00AF6F84">
              <w:t>Nonproliferative</w:t>
            </w:r>
            <w:proofErr w:type="spellEnd"/>
            <w:r w:rsidRPr="00AF6F84">
              <w:t xml:space="preserve"> Diabetic Retinopathy with Macular Edema</w:t>
            </w:r>
          </w:p>
        </w:tc>
      </w:tr>
      <w:tr w:rsidR="00CB7244" w:rsidRPr="00AF6F84" w14:paraId="693EBBD5" w14:textId="77777777" w:rsidTr="000825C2">
        <w:trPr>
          <w:trHeight w:val="300"/>
        </w:trPr>
        <w:tc>
          <w:tcPr>
            <w:tcW w:w="2274" w:type="dxa"/>
            <w:shd w:val="clear" w:color="auto" w:fill="auto"/>
            <w:hideMark/>
          </w:tcPr>
          <w:p w14:paraId="285392B1" w14:textId="77777777" w:rsidR="00CB7244" w:rsidRPr="00AF6F84" w:rsidRDefault="00CB7244" w:rsidP="00AF6F84">
            <w:r w:rsidRPr="00AF6F84">
              <w:lastRenderedPageBreak/>
              <w:t>Diabetes</w:t>
            </w:r>
          </w:p>
        </w:tc>
        <w:tc>
          <w:tcPr>
            <w:tcW w:w="1070" w:type="dxa"/>
            <w:shd w:val="clear" w:color="auto" w:fill="auto"/>
            <w:hideMark/>
          </w:tcPr>
          <w:p w14:paraId="292F5D54" w14:textId="77777777" w:rsidR="00CB7244" w:rsidRPr="00AF6F84" w:rsidRDefault="00CB7244" w:rsidP="00AF6F84">
            <w:r w:rsidRPr="00AF6F84">
              <w:t>E13.339</w:t>
            </w:r>
          </w:p>
        </w:tc>
        <w:tc>
          <w:tcPr>
            <w:tcW w:w="9016" w:type="dxa"/>
            <w:shd w:val="clear" w:color="auto" w:fill="auto"/>
            <w:hideMark/>
          </w:tcPr>
          <w:p w14:paraId="191C2EDE" w14:textId="77777777" w:rsidR="00CB7244" w:rsidRPr="00AF6F84" w:rsidRDefault="00CB7244" w:rsidP="00AF6F84">
            <w:r w:rsidRPr="00AF6F84">
              <w:t xml:space="preserve">Other specified Diabetes Mellitus with Moderate </w:t>
            </w:r>
            <w:proofErr w:type="spellStart"/>
            <w:r w:rsidRPr="00AF6F84">
              <w:t>Nonproliferative</w:t>
            </w:r>
            <w:proofErr w:type="spellEnd"/>
            <w:r w:rsidRPr="00AF6F84">
              <w:t xml:space="preserve"> Diabetic Retinopathy without Macular Edema</w:t>
            </w:r>
          </w:p>
        </w:tc>
      </w:tr>
      <w:tr w:rsidR="00CB7244" w:rsidRPr="00AF6F84" w14:paraId="55894B59" w14:textId="77777777" w:rsidTr="000825C2">
        <w:trPr>
          <w:trHeight w:val="300"/>
        </w:trPr>
        <w:tc>
          <w:tcPr>
            <w:tcW w:w="2274" w:type="dxa"/>
            <w:shd w:val="clear" w:color="auto" w:fill="auto"/>
            <w:hideMark/>
          </w:tcPr>
          <w:p w14:paraId="26B8DBA2" w14:textId="77777777" w:rsidR="00CB7244" w:rsidRPr="00AF6F84" w:rsidRDefault="00CB7244" w:rsidP="00AF6F84">
            <w:r w:rsidRPr="00AF6F84">
              <w:t>Diabetes</w:t>
            </w:r>
          </w:p>
        </w:tc>
        <w:tc>
          <w:tcPr>
            <w:tcW w:w="1070" w:type="dxa"/>
            <w:shd w:val="clear" w:color="auto" w:fill="auto"/>
            <w:hideMark/>
          </w:tcPr>
          <w:p w14:paraId="1CCE95FE" w14:textId="77777777" w:rsidR="00CB7244" w:rsidRPr="00AF6F84" w:rsidRDefault="00CB7244" w:rsidP="00AF6F84">
            <w:r w:rsidRPr="00AF6F84">
              <w:t>E13.341</w:t>
            </w:r>
          </w:p>
        </w:tc>
        <w:tc>
          <w:tcPr>
            <w:tcW w:w="9016" w:type="dxa"/>
            <w:shd w:val="clear" w:color="auto" w:fill="auto"/>
            <w:hideMark/>
          </w:tcPr>
          <w:p w14:paraId="3C5CF755" w14:textId="77777777" w:rsidR="00CB7244" w:rsidRPr="00AF6F84" w:rsidRDefault="00CB7244" w:rsidP="00AF6F84">
            <w:r w:rsidRPr="00AF6F84">
              <w:t xml:space="preserve">Other specified Diabetes Mellitus with Severe </w:t>
            </w:r>
            <w:proofErr w:type="spellStart"/>
            <w:r w:rsidRPr="00AF6F84">
              <w:t>Nonproliferative</w:t>
            </w:r>
            <w:proofErr w:type="spellEnd"/>
            <w:r w:rsidRPr="00AF6F84">
              <w:t xml:space="preserve"> Diabetic Retinopathy with Macular Edema</w:t>
            </w:r>
          </w:p>
        </w:tc>
      </w:tr>
      <w:tr w:rsidR="00CB7244" w:rsidRPr="00AF6F84" w14:paraId="54E98B8D" w14:textId="77777777" w:rsidTr="000825C2">
        <w:trPr>
          <w:trHeight w:val="300"/>
        </w:trPr>
        <w:tc>
          <w:tcPr>
            <w:tcW w:w="2274" w:type="dxa"/>
            <w:shd w:val="clear" w:color="auto" w:fill="auto"/>
            <w:hideMark/>
          </w:tcPr>
          <w:p w14:paraId="0F1C7C83" w14:textId="77777777" w:rsidR="00CB7244" w:rsidRPr="00AF6F84" w:rsidRDefault="00CB7244" w:rsidP="00AF6F84">
            <w:r w:rsidRPr="00AF6F84">
              <w:t>Diabetes</w:t>
            </w:r>
          </w:p>
        </w:tc>
        <w:tc>
          <w:tcPr>
            <w:tcW w:w="1070" w:type="dxa"/>
            <w:shd w:val="clear" w:color="auto" w:fill="auto"/>
            <w:hideMark/>
          </w:tcPr>
          <w:p w14:paraId="52E165A3" w14:textId="77777777" w:rsidR="00CB7244" w:rsidRPr="00AF6F84" w:rsidRDefault="00CB7244" w:rsidP="00AF6F84">
            <w:r w:rsidRPr="00AF6F84">
              <w:t>E13.349</w:t>
            </w:r>
          </w:p>
        </w:tc>
        <w:tc>
          <w:tcPr>
            <w:tcW w:w="9016" w:type="dxa"/>
            <w:shd w:val="clear" w:color="auto" w:fill="auto"/>
            <w:hideMark/>
          </w:tcPr>
          <w:p w14:paraId="2C04F2F6" w14:textId="77777777" w:rsidR="00CB7244" w:rsidRPr="00AF6F84" w:rsidRDefault="00CB7244" w:rsidP="00AF6F84">
            <w:r w:rsidRPr="00AF6F84">
              <w:t xml:space="preserve">Other specified Diabetes Mellitus with Severe </w:t>
            </w:r>
            <w:proofErr w:type="spellStart"/>
            <w:r w:rsidRPr="00AF6F84">
              <w:t>Nonproliferative</w:t>
            </w:r>
            <w:proofErr w:type="spellEnd"/>
            <w:r w:rsidRPr="00AF6F84">
              <w:t xml:space="preserve"> Diabetic Retinopathy without Macular Edema</w:t>
            </w:r>
          </w:p>
        </w:tc>
      </w:tr>
      <w:tr w:rsidR="00CB7244" w:rsidRPr="00AF6F84" w14:paraId="307A1C54" w14:textId="77777777" w:rsidTr="000825C2">
        <w:trPr>
          <w:trHeight w:val="300"/>
        </w:trPr>
        <w:tc>
          <w:tcPr>
            <w:tcW w:w="2274" w:type="dxa"/>
            <w:shd w:val="clear" w:color="auto" w:fill="auto"/>
            <w:hideMark/>
          </w:tcPr>
          <w:p w14:paraId="1E9B854E" w14:textId="77777777" w:rsidR="00CB7244" w:rsidRPr="00AF6F84" w:rsidRDefault="00CB7244" w:rsidP="00AF6F84">
            <w:r w:rsidRPr="00AF6F84">
              <w:t>Diabetes</w:t>
            </w:r>
          </w:p>
        </w:tc>
        <w:tc>
          <w:tcPr>
            <w:tcW w:w="1070" w:type="dxa"/>
            <w:shd w:val="clear" w:color="auto" w:fill="auto"/>
            <w:hideMark/>
          </w:tcPr>
          <w:p w14:paraId="4F55B616" w14:textId="77777777" w:rsidR="00CB7244" w:rsidRPr="00AF6F84" w:rsidRDefault="00CB7244" w:rsidP="00AF6F84">
            <w:r w:rsidRPr="00AF6F84">
              <w:t>E13.351</w:t>
            </w:r>
          </w:p>
        </w:tc>
        <w:tc>
          <w:tcPr>
            <w:tcW w:w="9016" w:type="dxa"/>
            <w:shd w:val="clear" w:color="auto" w:fill="auto"/>
            <w:hideMark/>
          </w:tcPr>
          <w:p w14:paraId="26373F0A" w14:textId="77777777" w:rsidR="00CB7244" w:rsidRPr="00AF6F84" w:rsidRDefault="00CB7244" w:rsidP="00AF6F84">
            <w:r w:rsidRPr="00AF6F84">
              <w:t>Other specified Diabetes Mellitus with Proliferative Diabetic Retinopathy with Macular Edema</w:t>
            </w:r>
          </w:p>
        </w:tc>
      </w:tr>
      <w:tr w:rsidR="00CB7244" w:rsidRPr="00AF6F84" w14:paraId="6A8B732E" w14:textId="77777777" w:rsidTr="000825C2">
        <w:trPr>
          <w:trHeight w:val="300"/>
        </w:trPr>
        <w:tc>
          <w:tcPr>
            <w:tcW w:w="2274" w:type="dxa"/>
            <w:shd w:val="clear" w:color="auto" w:fill="auto"/>
            <w:hideMark/>
          </w:tcPr>
          <w:p w14:paraId="579D971C" w14:textId="77777777" w:rsidR="00CB7244" w:rsidRPr="00AF6F84" w:rsidRDefault="00CB7244" w:rsidP="00AF6F84">
            <w:r w:rsidRPr="00AF6F84">
              <w:t>Diabetes</w:t>
            </w:r>
          </w:p>
        </w:tc>
        <w:tc>
          <w:tcPr>
            <w:tcW w:w="1070" w:type="dxa"/>
            <w:shd w:val="clear" w:color="auto" w:fill="auto"/>
            <w:hideMark/>
          </w:tcPr>
          <w:p w14:paraId="53BAE9C8" w14:textId="77777777" w:rsidR="00CB7244" w:rsidRPr="00AF6F84" w:rsidRDefault="00CB7244" w:rsidP="00AF6F84">
            <w:r w:rsidRPr="00AF6F84">
              <w:t>E13.359</w:t>
            </w:r>
          </w:p>
        </w:tc>
        <w:tc>
          <w:tcPr>
            <w:tcW w:w="9016" w:type="dxa"/>
            <w:shd w:val="clear" w:color="auto" w:fill="auto"/>
            <w:hideMark/>
          </w:tcPr>
          <w:p w14:paraId="44A78AFA" w14:textId="77777777" w:rsidR="00CB7244" w:rsidRPr="00AF6F84" w:rsidRDefault="00CB7244" w:rsidP="00AF6F84">
            <w:r w:rsidRPr="00AF6F84">
              <w:t>Other specified Diabetes Mellitus with Proliferative Diabetic Retinopathy without Macular Edema</w:t>
            </w:r>
          </w:p>
        </w:tc>
      </w:tr>
      <w:tr w:rsidR="00CB7244" w:rsidRPr="00AF6F84" w14:paraId="6754E441" w14:textId="77777777" w:rsidTr="000825C2">
        <w:trPr>
          <w:trHeight w:val="300"/>
        </w:trPr>
        <w:tc>
          <w:tcPr>
            <w:tcW w:w="2274" w:type="dxa"/>
            <w:shd w:val="clear" w:color="auto" w:fill="auto"/>
            <w:hideMark/>
          </w:tcPr>
          <w:p w14:paraId="02CEAE2A" w14:textId="77777777" w:rsidR="00CB7244" w:rsidRPr="00AF6F84" w:rsidRDefault="00CB7244" w:rsidP="00AF6F84">
            <w:r w:rsidRPr="00AF6F84">
              <w:t>Diabetes</w:t>
            </w:r>
          </w:p>
        </w:tc>
        <w:tc>
          <w:tcPr>
            <w:tcW w:w="1070" w:type="dxa"/>
            <w:shd w:val="clear" w:color="auto" w:fill="auto"/>
            <w:hideMark/>
          </w:tcPr>
          <w:p w14:paraId="4DFC3DCD" w14:textId="77777777" w:rsidR="00CB7244" w:rsidRPr="00AF6F84" w:rsidRDefault="00CB7244" w:rsidP="00AF6F84">
            <w:r w:rsidRPr="00AF6F84">
              <w:t>E13.36</w:t>
            </w:r>
          </w:p>
        </w:tc>
        <w:tc>
          <w:tcPr>
            <w:tcW w:w="9016" w:type="dxa"/>
            <w:shd w:val="clear" w:color="auto" w:fill="auto"/>
            <w:hideMark/>
          </w:tcPr>
          <w:p w14:paraId="60DBB252" w14:textId="77777777" w:rsidR="00CB7244" w:rsidRPr="00AF6F84" w:rsidRDefault="00CB7244" w:rsidP="00AF6F84">
            <w:r w:rsidRPr="00AF6F84">
              <w:t>Other specified diabetes mellitus with diabetic cataract</w:t>
            </w:r>
          </w:p>
        </w:tc>
      </w:tr>
      <w:tr w:rsidR="00CB7244" w:rsidRPr="00AF6F84" w14:paraId="09AA0794" w14:textId="77777777" w:rsidTr="000825C2">
        <w:trPr>
          <w:trHeight w:val="300"/>
        </w:trPr>
        <w:tc>
          <w:tcPr>
            <w:tcW w:w="2274" w:type="dxa"/>
            <w:shd w:val="clear" w:color="auto" w:fill="auto"/>
            <w:hideMark/>
          </w:tcPr>
          <w:p w14:paraId="3EC5841B" w14:textId="77777777" w:rsidR="00CB7244" w:rsidRPr="00AF6F84" w:rsidRDefault="00CB7244" w:rsidP="00AF6F84">
            <w:r w:rsidRPr="00AF6F84">
              <w:t>Diabetes</w:t>
            </w:r>
          </w:p>
        </w:tc>
        <w:tc>
          <w:tcPr>
            <w:tcW w:w="1070" w:type="dxa"/>
            <w:shd w:val="clear" w:color="auto" w:fill="auto"/>
            <w:hideMark/>
          </w:tcPr>
          <w:p w14:paraId="3A69C844" w14:textId="77777777" w:rsidR="00CB7244" w:rsidRPr="00AF6F84" w:rsidRDefault="00CB7244" w:rsidP="00AF6F84">
            <w:r w:rsidRPr="00AF6F84">
              <w:t>E13.39</w:t>
            </w:r>
          </w:p>
        </w:tc>
        <w:tc>
          <w:tcPr>
            <w:tcW w:w="9016" w:type="dxa"/>
            <w:shd w:val="clear" w:color="auto" w:fill="auto"/>
            <w:hideMark/>
          </w:tcPr>
          <w:p w14:paraId="0734A4FC" w14:textId="77777777" w:rsidR="00CB7244" w:rsidRPr="00AF6F84" w:rsidRDefault="00CB7244" w:rsidP="00AF6F84">
            <w:r w:rsidRPr="00AF6F84">
              <w:t>Other specified diabetes mellitus with other diabetic ophthalmic complication</w:t>
            </w:r>
          </w:p>
        </w:tc>
      </w:tr>
      <w:tr w:rsidR="00CB7244" w:rsidRPr="00AF6F84" w14:paraId="317005C6" w14:textId="77777777" w:rsidTr="000825C2">
        <w:trPr>
          <w:trHeight w:val="300"/>
        </w:trPr>
        <w:tc>
          <w:tcPr>
            <w:tcW w:w="2274" w:type="dxa"/>
            <w:shd w:val="clear" w:color="auto" w:fill="auto"/>
            <w:hideMark/>
          </w:tcPr>
          <w:p w14:paraId="5AF17CCD" w14:textId="77777777" w:rsidR="00CB7244" w:rsidRPr="00AF6F84" w:rsidRDefault="00CB7244" w:rsidP="00AF6F84">
            <w:r w:rsidRPr="00AF6F84">
              <w:t>Diabetes</w:t>
            </w:r>
          </w:p>
        </w:tc>
        <w:tc>
          <w:tcPr>
            <w:tcW w:w="1070" w:type="dxa"/>
            <w:shd w:val="clear" w:color="auto" w:fill="auto"/>
            <w:hideMark/>
          </w:tcPr>
          <w:p w14:paraId="7D4D9B9C" w14:textId="77777777" w:rsidR="00CB7244" w:rsidRPr="00AF6F84" w:rsidRDefault="00CB7244" w:rsidP="00AF6F84">
            <w:r w:rsidRPr="00AF6F84">
              <w:t>E13.40</w:t>
            </w:r>
          </w:p>
        </w:tc>
        <w:tc>
          <w:tcPr>
            <w:tcW w:w="9016" w:type="dxa"/>
            <w:shd w:val="clear" w:color="auto" w:fill="auto"/>
            <w:hideMark/>
          </w:tcPr>
          <w:p w14:paraId="2557B964" w14:textId="77777777" w:rsidR="00CB7244" w:rsidRPr="00AF6F84" w:rsidRDefault="00CB7244" w:rsidP="00AF6F84">
            <w:r w:rsidRPr="00AF6F84">
              <w:t>Other specified diabetes mellitus with diabetic neuropathy, unspecified</w:t>
            </w:r>
          </w:p>
        </w:tc>
      </w:tr>
      <w:tr w:rsidR="00CB7244" w:rsidRPr="00AF6F84" w14:paraId="36EF273D" w14:textId="77777777" w:rsidTr="000825C2">
        <w:trPr>
          <w:trHeight w:val="300"/>
        </w:trPr>
        <w:tc>
          <w:tcPr>
            <w:tcW w:w="2274" w:type="dxa"/>
            <w:shd w:val="clear" w:color="auto" w:fill="auto"/>
            <w:hideMark/>
          </w:tcPr>
          <w:p w14:paraId="319A4B9B" w14:textId="77777777" w:rsidR="00CB7244" w:rsidRPr="00AF6F84" w:rsidRDefault="00CB7244" w:rsidP="00AF6F84">
            <w:r w:rsidRPr="00AF6F84">
              <w:t>Diabetes</w:t>
            </w:r>
          </w:p>
        </w:tc>
        <w:tc>
          <w:tcPr>
            <w:tcW w:w="1070" w:type="dxa"/>
            <w:shd w:val="clear" w:color="auto" w:fill="auto"/>
            <w:hideMark/>
          </w:tcPr>
          <w:p w14:paraId="07534883" w14:textId="77777777" w:rsidR="00CB7244" w:rsidRPr="00AF6F84" w:rsidRDefault="00CB7244" w:rsidP="00AF6F84">
            <w:r w:rsidRPr="00AF6F84">
              <w:t>E13.41</w:t>
            </w:r>
          </w:p>
        </w:tc>
        <w:tc>
          <w:tcPr>
            <w:tcW w:w="9016" w:type="dxa"/>
            <w:shd w:val="clear" w:color="auto" w:fill="auto"/>
            <w:hideMark/>
          </w:tcPr>
          <w:p w14:paraId="21117CD8" w14:textId="77777777" w:rsidR="00CB7244" w:rsidRPr="00AF6F84" w:rsidRDefault="00CB7244" w:rsidP="00AF6F84">
            <w:r w:rsidRPr="00AF6F84">
              <w:t>Other specified diabetes mellitus with diabetic mononeuropathy</w:t>
            </w:r>
          </w:p>
        </w:tc>
      </w:tr>
      <w:tr w:rsidR="00CB7244" w:rsidRPr="00AF6F84" w14:paraId="4BC07106" w14:textId="77777777" w:rsidTr="000825C2">
        <w:trPr>
          <w:trHeight w:val="300"/>
        </w:trPr>
        <w:tc>
          <w:tcPr>
            <w:tcW w:w="2274" w:type="dxa"/>
            <w:shd w:val="clear" w:color="auto" w:fill="auto"/>
            <w:hideMark/>
          </w:tcPr>
          <w:p w14:paraId="0FC10E8E" w14:textId="77777777" w:rsidR="00CB7244" w:rsidRPr="00AF6F84" w:rsidRDefault="00CB7244" w:rsidP="00AF6F84">
            <w:r w:rsidRPr="00AF6F84">
              <w:t>Diabetes</w:t>
            </w:r>
          </w:p>
        </w:tc>
        <w:tc>
          <w:tcPr>
            <w:tcW w:w="1070" w:type="dxa"/>
            <w:shd w:val="clear" w:color="auto" w:fill="auto"/>
            <w:hideMark/>
          </w:tcPr>
          <w:p w14:paraId="7C580452" w14:textId="77777777" w:rsidR="00CB7244" w:rsidRPr="00AF6F84" w:rsidRDefault="00CB7244" w:rsidP="00AF6F84">
            <w:r w:rsidRPr="00AF6F84">
              <w:t>E13.42</w:t>
            </w:r>
          </w:p>
        </w:tc>
        <w:tc>
          <w:tcPr>
            <w:tcW w:w="9016" w:type="dxa"/>
            <w:shd w:val="clear" w:color="auto" w:fill="auto"/>
            <w:hideMark/>
          </w:tcPr>
          <w:p w14:paraId="57AABA78" w14:textId="77777777" w:rsidR="00CB7244" w:rsidRPr="00AF6F84" w:rsidRDefault="00CB7244" w:rsidP="00AF6F84">
            <w:r w:rsidRPr="00AF6F84">
              <w:t>Other specified diabetes mellitus with diabetic polyneuropathy</w:t>
            </w:r>
          </w:p>
        </w:tc>
      </w:tr>
      <w:tr w:rsidR="00CB7244" w:rsidRPr="00AF6F84" w14:paraId="3FD2188D" w14:textId="77777777" w:rsidTr="000825C2">
        <w:trPr>
          <w:trHeight w:val="300"/>
        </w:trPr>
        <w:tc>
          <w:tcPr>
            <w:tcW w:w="2274" w:type="dxa"/>
            <w:shd w:val="clear" w:color="auto" w:fill="auto"/>
            <w:hideMark/>
          </w:tcPr>
          <w:p w14:paraId="30BCCE72" w14:textId="77777777" w:rsidR="00CB7244" w:rsidRPr="00AF6F84" w:rsidRDefault="00CB7244" w:rsidP="00AF6F84">
            <w:r w:rsidRPr="00AF6F84">
              <w:t>Diabetes</w:t>
            </w:r>
          </w:p>
        </w:tc>
        <w:tc>
          <w:tcPr>
            <w:tcW w:w="1070" w:type="dxa"/>
            <w:shd w:val="clear" w:color="auto" w:fill="auto"/>
            <w:hideMark/>
          </w:tcPr>
          <w:p w14:paraId="5648A808" w14:textId="77777777" w:rsidR="00CB7244" w:rsidRPr="00AF6F84" w:rsidRDefault="00CB7244" w:rsidP="00AF6F84">
            <w:r w:rsidRPr="00AF6F84">
              <w:t>E13.43</w:t>
            </w:r>
          </w:p>
        </w:tc>
        <w:tc>
          <w:tcPr>
            <w:tcW w:w="9016" w:type="dxa"/>
            <w:shd w:val="clear" w:color="auto" w:fill="auto"/>
            <w:hideMark/>
          </w:tcPr>
          <w:p w14:paraId="3C6312B9" w14:textId="77777777" w:rsidR="00CB7244" w:rsidRPr="00AF6F84" w:rsidRDefault="00CB7244" w:rsidP="00AF6F84">
            <w:r w:rsidRPr="00AF6F84">
              <w:t>Other specified diabetes mellitus with diabetic autonomic (poly)neuropathy</w:t>
            </w:r>
          </w:p>
        </w:tc>
      </w:tr>
      <w:tr w:rsidR="00CB7244" w:rsidRPr="00AF6F84" w14:paraId="7E5E3F39" w14:textId="77777777" w:rsidTr="000825C2">
        <w:trPr>
          <w:trHeight w:val="300"/>
        </w:trPr>
        <w:tc>
          <w:tcPr>
            <w:tcW w:w="2274" w:type="dxa"/>
            <w:shd w:val="clear" w:color="auto" w:fill="auto"/>
            <w:hideMark/>
          </w:tcPr>
          <w:p w14:paraId="7A04AECA" w14:textId="77777777" w:rsidR="00CB7244" w:rsidRPr="00AF6F84" w:rsidRDefault="00CB7244" w:rsidP="00AF6F84">
            <w:r w:rsidRPr="00AF6F84">
              <w:t>Diabetes</w:t>
            </w:r>
          </w:p>
        </w:tc>
        <w:tc>
          <w:tcPr>
            <w:tcW w:w="1070" w:type="dxa"/>
            <w:shd w:val="clear" w:color="auto" w:fill="auto"/>
            <w:hideMark/>
          </w:tcPr>
          <w:p w14:paraId="20B265DC" w14:textId="77777777" w:rsidR="00CB7244" w:rsidRPr="00AF6F84" w:rsidRDefault="00CB7244" w:rsidP="00AF6F84">
            <w:r w:rsidRPr="00AF6F84">
              <w:t>E13.44</w:t>
            </w:r>
          </w:p>
        </w:tc>
        <w:tc>
          <w:tcPr>
            <w:tcW w:w="9016" w:type="dxa"/>
            <w:shd w:val="clear" w:color="auto" w:fill="auto"/>
            <w:hideMark/>
          </w:tcPr>
          <w:p w14:paraId="76FA60BE" w14:textId="77777777" w:rsidR="00CB7244" w:rsidRPr="00AF6F84" w:rsidRDefault="00CB7244" w:rsidP="00AF6F84">
            <w:r w:rsidRPr="00AF6F84">
              <w:t>Other specified diabetes mellitus with diabetic amyotrophy</w:t>
            </w:r>
          </w:p>
        </w:tc>
      </w:tr>
      <w:tr w:rsidR="00CB7244" w:rsidRPr="00AF6F84" w14:paraId="67C4056F" w14:textId="77777777" w:rsidTr="000825C2">
        <w:trPr>
          <w:trHeight w:val="300"/>
        </w:trPr>
        <w:tc>
          <w:tcPr>
            <w:tcW w:w="2274" w:type="dxa"/>
            <w:shd w:val="clear" w:color="auto" w:fill="auto"/>
            <w:hideMark/>
          </w:tcPr>
          <w:p w14:paraId="00AC649F" w14:textId="77777777" w:rsidR="00CB7244" w:rsidRPr="00AF6F84" w:rsidRDefault="00CB7244" w:rsidP="00AF6F84">
            <w:r w:rsidRPr="00AF6F84">
              <w:lastRenderedPageBreak/>
              <w:t>Diabetes</w:t>
            </w:r>
          </w:p>
        </w:tc>
        <w:tc>
          <w:tcPr>
            <w:tcW w:w="1070" w:type="dxa"/>
            <w:shd w:val="clear" w:color="auto" w:fill="auto"/>
            <w:hideMark/>
          </w:tcPr>
          <w:p w14:paraId="709CE56D" w14:textId="77777777" w:rsidR="00CB7244" w:rsidRPr="00AF6F84" w:rsidRDefault="00CB7244" w:rsidP="00AF6F84">
            <w:r w:rsidRPr="00AF6F84">
              <w:t>E13.49</w:t>
            </w:r>
          </w:p>
        </w:tc>
        <w:tc>
          <w:tcPr>
            <w:tcW w:w="9016" w:type="dxa"/>
            <w:shd w:val="clear" w:color="auto" w:fill="auto"/>
            <w:hideMark/>
          </w:tcPr>
          <w:p w14:paraId="4E1A733F" w14:textId="77777777" w:rsidR="00CB7244" w:rsidRPr="00AF6F84" w:rsidRDefault="00CB7244" w:rsidP="00AF6F84">
            <w:r w:rsidRPr="00AF6F84">
              <w:t>Other specified diabetes mellitus with other diabetic neurological complication</w:t>
            </w:r>
          </w:p>
        </w:tc>
      </w:tr>
      <w:tr w:rsidR="00CB7244" w:rsidRPr="00AF6F84" w14:paraId="7FBEA508" w14:textId="77777777" w:rsidTr="000825C2">
        <w:trPr>
          <w:trHeight w:val="300"/>
        </w:trPr>
        <w:tc>
          <w:tcPr>
            <w:tcW w:w="2274" w:type="dxa"/>
            <w:shd w:val="clear" w:color="auto" w:fill="auto"/>
            <w:hideMark/>
          </w:tcPr>
          <w:p w14:paraId="66117373" w14:textId="77777777" w:rsidR="00CB7244" w:rsidRPr="00AF6F84" w:rsidRDefault="00CB7244" w:rsidP="00AF6F84">
            <w:r w:rsidRPr="00AF6F84">
              <w:t>Diabetes</w:t>
            </w:r>
          </w:p>
        </w:tc>
        <w:tc>
          <w:tcPr>
            <w:tcW w:w="1070" w:type="dxa"/>
            <w:shd w:val="clear" w:color="auto" w:fill="auto"/>
            <w:hideMark/>
          </w:tcPr>
          <w:p w14:paraId="4686F3D8" w14:textId="77777777" w:rsidR="00CB7244" w:rsidRPr="00AF6F84" w:rsidRDefault="00CB7244" w:rsidP="00AF6F84">
            <w:r w:rsidRPr="00AF6F84">
              <w:t>E13.51</w:t>
            </w:r>
          </w:p>
        </w:tc>
        <w:tc>
          <w:tcPr>
            <w:tcW w:w="9016" w:type="dxa"/>
            <w:shd w:val="clear" w:color="auto" w:fill="auto"/>
            <w:hideMark/>
          </w:tcPr>
          <w:p w14:paraId="424582FB" w14:textId="77777777" w:rsidR="00CB7244" w:rsidRPr="00AF6F84" w:rsidRDefault="00CB7244" w:rsidP="00AF6F84">
            <w:r w:rsidRPr="00AF6F84">
              <w:t>Other specified diabetes mellitus with diabetic peripheral angiopathy without gangrene</w:t>
            </w:r>
          </w:p>
        </w:tc>
      </w:tr>
      <w:tr w:rsidR="00CB7244" w:rsidRPr="00AF6F84" w14:paraId="10027757" w14:textId="77777777" w:rsidTr="000825C2">
        <w:trPr>
          <w:trHeight w:val="300"/>
        </w:trPr>
        <w:tc>
          <w:tcPr>
            <w:tcW w:w="2274" w:type="dxa"/>
            <w:shd w:val="clear" w:color="auto" w:fill="auto"/>
            <w:hideMark/>
          </w:tcPr>
          <w:p w14:paraId="4FCE198B" w14:textId="77777777" w:rsidR="00CB7244" w:rsidRPr="00AF6F84" w:rsidRDefault="00CB7244" w:rsidP="00AF6F84">
            <w:r w:rsidRPr="00AF6F84">
              <w:t>Diabetes</w:t>
            </w:r>
          </w:p>
        </w:tc>
        <w:tc>
          <w:tcPr>
            <w:tcW w:w="1070" w:type="dxa"/>
            <w:shd w:val="clear" w:color="auto" w:fill="auto"/>
            <w:hideMark/>
          </w:tcPr>
          <w:p w14:paraId="30B6CA3B" w14:textId="77777777" w:rsidR="00CB7244" w:rsidRPr="00AF6F84" w:rsidRDefault="00CB7244" w:rsidP="00AF6F84">
            <w:r w:rsidRPr="00AF6F84">
              <w:t>E13.52</w:t>
            </w:r>
          </w:p>
        </w:tc>
        <w:tc>
          <w:tcPr>
            <w:tcW w:w="9016" w:type="dxa"/>
            <w:shd w:val="clear" w:color="auto" w:fill="auto"/>
            <w:hideMark/>
          </w:tcPr>
          <w:p w14:paraId="6F790003" w14:textId="77777777" w:rsidR="00CB7244" w:rsidRPr="00AF6F84" w:rsidRDefault="00CB7244" w:rsidP="00AF6F84">
            <w:r w:rsidRPr="00AF6F84">
              <w:t>Other specified diabetes mellitus with diabetic peripheral angiopathy with gangrene</w:t>
            </w:r>
          </w:p>
        </w:tc>
      </w:tr>
      <w:tr w:rsidR="00CB7244" w:rsidRPr="00AF6F84" w14:paraId="2ED15A22" w14:textId="77777777" w:rsidTr="000825C2">
        <w:trPr>
          <w:trHeight w:val="300"/>
        </w:trPr>
        <w:tc>
          <w:tcPr>
            <w:tcW w:w="2274" w:type="dxa"/>
            <w:shd w:val="clear" w:color="auto" w:fill="auto"/>
            <w:hideMark/>
          </w:tcPr>
          <w:p w14:paraId="49A90F02" w14:textId="77777777" w:rsidR="00CB7244" w:rsidRPr="00AF6F84" w:rsidRDefault="00CB7244" w:rsidP="00AF6F84">
            <w:r w:rsidRPr="00AF6F84">
              <w:t>Diabetes</w:t>
            </w:r>
          </w:p>
        </w:tc>
        <w:tc>
          <w:tcPr>
            <w:tcW w:w="1070" w:type="dxa"/>
            <w:shd w:val="clear" w:color="auto" w:fill="auto"/>
            <w:hideMark/>
          </w:tcPr>
          <w:p w14:paraId="75B1A7B9" w14:textId="77777777" w:rsidR="00CB7244" w:rsidRPr="00AF6F84" w:rsidRDefault="00CB7244" w:rsidP="00AF6F84">
            <w:r w:rsidRPr="00AF6F84">
              <w:t>E13.59</w:t>
            </w:r>
          </w:p>
        </w:tc>
        <w:tc>
          <w:tcPr>
            <w:tcW w:w="9016" w:type="dxa"/>
            <w:shd w:val="clear" w:color="auto" w:fill="auto"/>
            <w:hideMark/>
          </w:tcPr>
          <w:p w14:paraId="3B7C68E8" w14:textId="77777777" w:rsidR="00CB7244" w:rsidRPr="00AF6F84" w:rsidRDefault="00CB7244" w:rsidP="00AF6F84">
            <w:r w:rsidRPr="00AF6F84">
              <w:t>Other specified diabetes mellitus with other circulatory complications</w:t>
            </w:r>
          </w:p>
        </w:tc>
      </w:tr>
      <w:tr w:rsidR="00CB7244" w:rsidRPr="00AF6F84" w14:paraId="30388BF8" w14:textId="77777777" w:rsidTr="000825C2">
        <w:trPr>
          <w:trHeight w:val="300"/>
        </w:trPr>
        <w:tc>
          <w:tcPr>
            <w:tcW w:w="2274" w:type="dxa"/>
            <w:shd w:val="clear" w:color="auto" w:fill="auto"/>
            <w:hideMark/>
          </w:tcPr>
          <w:p w14:paraId="307B99A1" w14:textId="77777777" w:rsidR="00CB7244" w:rsidRPr="00AF6F84" w:rsidRDefault="00CB7244" w:rsidP="00AF6F84">
            <w:r w:rsidRPr="00AF6F84">
              <w:t>Diabetes</w:t>
            </w:r>
          </w:p>
        </w:tc>
        <w:tc>
          <w:tcPr>
            <w:tcW w:w="1070" w:type="dxa"/>
            <w:shd w:val="clear" w:color="auto" w:fill="auto"/>
            <w:hideMark/>
          </w:tcPr>
          <w:p w14:paraId="10C16FB6" w14:textId="77777777" w:rsidR="00CB7244" w:rsidRPr="00AF6F84" w:rsidRDefault="00CB7244" w:rsidP="00AF6F84">
            <w:r w:rsidRPr="00AF6F84">
              <w:t>E13.610</w:t>
            </w:r>
          </w:p>
        </w:tc>
        <w:tc>
          <w:tcPr>
            <w:tcW w:w="9016" w:type="dxa"/>
            <w:shd w:val="clear" w:color="auto" w:fill="auto"/>
            <w:hideMark/>
          </w:tcPr>
          <w:p w14:paraId="67E751C3" w14:textId="77777777" w:rsidR="00CB7244" w:rsidRPr="00AF6F84" w:rsidRDefault="00CB7244" w:rsidP="00AF6F84">
            <w:r w:rsidRPr="00AF6F84">
              <w:t>Other specified diabetes mellitus with diabetic neuropathic arthropathy</w:t>
            </w:r>
          </w:p>
        </w:tc>
      </w:tr>
      <w:tr w:rsidR="00CB7244" w:rsidRPr="00AF6F84" w14:paraId="159D8645" w14:textId="77777777" w:rsidTr="000825C2">
        <w:trPr>
          <w:trHeight w:val="300"/>
        </w:trPr>
        <w:tc>
          <w:tcPr>
            <w:tcW w:w="2274" w:type="dxa"/>
            <w:shd w:val="clear" w:color="auto" w:fill="auto"/>
            <w:hideMark/>
          </w:tcPr>
          <w:p w14:paraId="045E72AD" w14:textId="77777777" w:rsidR="00CB7244" w:rsidRPr="00AF6F84" w:rsidRDefault="00CB7244" w:rsidP="00AF6F84">
            <w:r w:rsidRPr="00AF6F84">
              <w:t>Diabetes</w:t>
            </w:r>
          </w:p>
        </w:tc>
        <w:tc>
          <w:tcPr>
            <w:tcW w:w="1070" w:type="dxa"/>
            <w:shd w:val="clear" w:color="auto" w:fill="auto"/>
            <w:hideMark/>
          </w:tcPr>
          <w:p w14:paraId="36621890" w14:textId="77777777" w:rsidR="00CB7244" w:rsidRPr="00AF6F84" w:rsidRDefault="00CB7244" w:rsidP="00AF6F84">
            <w:r w:rsidRPr="00AF6F84">
              <w:t>E13.618</w:t>
            </w:r>
          </w:p>
        </w:tc>
        <w:tc>
          <w:tcPr>
            <w:tcW w:w="9016" w:type="dxa"/>
            <w:shd w:val="clear" w:color="auto" w:fill="auto"/>
            <w:hideMark/>
          </w:tcPr>
          <w:p w14:paraId="6C550B40" w14:textId="77777777" w:rsidR="00CB7244" w:rsidRPr="00AF6F84" w:rsidRDefault="00CB7244" w:rsidP="00AF6F84">
            <w:r w:rsidRPr="00AF6F84">
              <w:t>Other specified diabetes mellitus with other diabetic arthropathy</w:t>
            </w:r>
          </w:p>
        </w:tc>
      </w:tr>
      <w:tr w:rsidR="00CB7244" w:rsidRPr="00AF6F84" w14:paraId="019B67E8" w14:textId="77777777" w:rsidTr="000825C2">
        <w:trPr>
          <w:trHeight w:val="300"/>
        </w:trPr>
        <w:tc>
          <w:tcPr>
            <w:tcW w:w="2274" w:type="dxa"/>
            <w:shd w:val="clear" w:color="auto" w:fill="auto"/>
            <w:hideMark/>
          </w:tcPr>
          <w:p w14:paraId="5734CDD2" w14:textId="77777777" w:rsidR="00CB7244" w:rsidRPr="00AF6F84" w:rsidRDefault="00CB7244" w:rsidP="00AF6F84">
            <w:r w:rsidRPr="00AF6F84">
              <w:t>Diabetes</w:t>
            </w:r>
          </w:p>
        </w:tc>
        <w:tc>
          <w:tcPr>
            <w:tcW w:w="1070" w:type="dxa"/>
            <w:shd w:val="clear" w:color="auto" w:fill="auto"/>
            <w:hideMark/>
          </w:tcPr>
          <w:p w14:paraId="1FC8D971" w14:textId="77777777" w:rsidR="00CB7244" w:rsidRPr="00AF6F84" w:rsidRDefault="00CB7244" w:rsidP="00AF6F84">
            <w:r w:rsidRPr="00AF6F84">
              <w:t>E13.620</w:t>
            </w:r>
          </w:p>
        </w:tc>
        <w:tc>
          <w:tcPr>
            <w:tcW w:w="9016" w:type="dxa"/>
            <w:shd w:val="clear" w:color="auto" w:fill="auto"/>
            <w:hideMark/>
          </w:tcPr>
          <w:p w14:paraId="774A89F5" w14:textId="77777777" w:rsidR="00CB7244" w:rsidRPr="00AF6F84" w:rsidRDefault="00CB7244" w:rsidP="00AF6F84">
            <w:r w:rsidRPr="00AF6F84">
              <w:t>Other specified diabetes mellitus with diabetic dermatitis</w:t>
            </w:r>
          </w:p>
        </w:tc>
      </w:tr>
      <w:tr w:rsidR="00CB7244" w:rsidRPr="00AF6F84" w14:paraId="15D1D830" w14:textId="77777777" w:rsidTr="000825C2">
        <w:trPr>
          <w:trHeight w:val="300"/>
        </w:trPr>
        <w:tc>
          <w:tcPr>
            <w:tcW w:w="2274" w:type="dxa"/>
            <w:shd w:val="clear" w:color="auto" w:fill="auto"/>
            <w:hideMark/>
          </w:tcPr>
          <w:p w14:paraId="41EDD1F9" w14:textId="77777777" w:rsidR="00CB7244" w:rsidRPr="00AF6F84" w:rsidRDefault="00CB7244" w:rsidP="00AF6F84">
            <w:r w:rsidRPr="00AF6F84">
              <w:t>Diabetes</w:t>
            </w:r>
          </w:p>
        </w:tc>
        <w:tc>
          <w:tcPr>
            <w:tcW w:w="1070" w:type="dxa"/>
            <w:shd w:val="clear" w:color="auto" w:fill="auto"/>
            <w:hideMark/>
          </w:tcPr>
          <w:p w14:paraId="5B9D1B1E" w14:textId="77777777" w:rsidR="00CB7244" w:rsidRPr="00AF6F84" w:rsidRDefault="00CB7244" w:rsidP="00AF6F84">
            <w:r w:rsidRPr="00AF6F84">
              <w:t>E13.621</w:t>
            </w:r>
          </w:p>
        </w:tc>
        <w:tc>
          <w:tcPr>
            <w:tcW w:w="9016" w:type="dxa"/>
            <w:shd w:val="clear" w:color="auto" w:fill="auto"/>
            <w:hideMark/>
          </w:tcPr>
          <w:p w14:paraId="35263527" w14:textId="77777777" w:rsidR="00CB7244" w:rsidRPr="00AF6F84" w:rsidRDefault="00CB7244" w:rsidP="00AF6F84">
            <w:r w:rsidRPr="00AF6F84">
              <w:t>Other specified diabetes mellitus with foot ulcer</w:t>
            </w:r>
          </w:p>
        </w:tc>
      </w:tr>
      <w:tr w:rsidR="00CB7244" w:rsidRPr="00AF6F84" w14:paraId="35D4533B" w14:textId="77777777" w:rsidTr="000825C2">
        <w:trPr>
          <w:trHeight w:val="300"/>
        </w:trPr>
        <w:tc>
          <w:tcPr>
            <w:tcW w:w="2274" w:type="dxa"/>
            <w:shd w:val="clear" w:color="auto" w:fill="auto"/>
            <w:hideMark/>
          </w:tcPr>
          <w:p w14:paraId="2E5F53B3" w14:textId="77777777" w:rsidR="00CB7244" w:rsidRPr="00AF6F84" w:rsidRDefault="00CB7244" w:rsidP="00AF6F84">
            <w:r w:rsidRPr="00AF6F84">
              <w:t>Diabetes</w:t>
            </w:r>
          </w:p>
        </w:tc>
        <w:tc>
          <w:tcPr>
            <w:tcW w:w="1070" w:type="dxa"/>
            <w:shd w:val="clear" w:color="auto" w:fill="auto"/>
            <w:hideMark/>
          </w:tcPr>
          <w:p w14:paraId="1A1ABE97" w14:textId="77777777" w:rsidR="00CB7244" w:rsidRPr="00AF6F84" w:rsidRDefault="00CB7244" w:rsidP="00AF6F84">
            <w:r w:rsidRPr="00AF6F84">
              <w:t>E13.622</w:t>
            </w:r>
          </w:p>
        </w:tc>
        <w:tc>
          <w:tcPr>
            <w:tcW w:w="9016" w:type="dxa"/>
            <w:shd w:val="clear" w:color="auto" w:fill="auto"/>
            <w:hideMark/>
          </w:tcPr>
          <w:p w14:paraId="0F0E620D" w14:textId="77777777" w:rsidR="00CB7244" w:rsidRPr="00AF6F84" w:rsidRDefault="00CB7244" w:rsidP="00AF6F84">
            <w:r w:rsidRPr="00AF6F84">
              <w:t>Other specified diabetes mellitus with other skin ulcer</w:t>
            </w:r>
          </w:p>
        </w:tc>
      </w:tr>
      <w:tr w:rsidR="00CB7244" w:rsidRPr="00AF6F84" w14:paraId="73E6ED0E" w14:textId="77777777" w:rsidTr="000825C2">
        <w:trPr>
          <w:trHeight w:val="300"/>
        </w:trPr>
        <w:tc>
          <w:tcPr>
            <w:tcW w:w="2274" w:type="dxa"/>
            <w:shd w:val="clear" w:color="auto" w:fill="auto"/>
            <w:hideMark/>
          </w:tcPr>
          <w:p w14:paraId="2D89D55A" w14:textId="77777777" w:rsidR="00CB7244" w:rsidRPr="00AF6F84" w:rsidRDefault="00CB7244" w:rsidP="00AF6F84">
            <w:r w:rsidRPr="00AF6F84">
              <w:t>Diabetes</w:t>
            </w:r>
          </w:p>
        </w:tc>
        <w:tc>
          <w:tcPr>
            <w:tcW w:w="1070" w:type="dxa"/>
            <w:shd w:val="clear" w:color="auto" w:fill="auto"/>
            <w:hideMark/>
          </w:tcPr>
          <w:p w14:paraId="1BCAAC26" w14:textId="77777777" w:rsidR="00CB7244" w:rsidRPr="00AF6F84" w:rsidRDefault="00CB7244" w:rsidP="00AF6F84">
            <w:r w:rsidRPr="00AF6F84">
              <w:t>E13.630</w:t>
            </w:r>
          </w:p>
        </w:tc>
        <w:tc>
          <w:tcPr>
            <w:tcW w:w="9016" w:type="dxa"/>
            <w:shd w:val="clear" w:color="auto" w:fill="auto"/>
            <w:hideMark/>
          </w:tcPr>
          <w:p w14:paraId="493AE819" w14:textId="77777777" w:rsidR="00CB7244" w:rsidRPr="00AF6F84" w:rsidRDefault="00CB7244" w:rsidP="00AF6F84">
            <w:r w:rsidRPr="00AF6F84">
              <w:t>Other specified diabetes mellitus with periodontal disease</w:t>
            </w:r>
          </w:p>
        </w:tc>
      </w:tr>
      <w:tr w:rsidR="00CB7244" w:rsidRPr="00AF6F84" w14:paraId="099C0D19" w14:textId="77777777" w:rsidTr="000825C2">
        <w:trPr>
          <w:trHeight w:val="300"/>
        </w:trPr>
        <w:tc>
          <w:tcPr>
            <w:tcW w:w="2274" w:type="dxa"/>
            <w:shd w:val="clear" w:color="auto" w:fill="auto"/>
            <w:hideMark/>
          </w:tcPr>
          <w:p w14:paraId="7D213A74" w14:textId="77777777" w:rsidR="00CB7244" w:rsidRPr="00AF6F84" w:rsidRDefault="00CB7244" w:rsidP="00AF6F84">
            <w:r w:rsidRPr="00AF6F84">
              <w:t>Diabetes</w:t>
            </w:r>
          </w:p>
        </w:tc>
        <w:tc>
          <w:tcPr>
            <w:tcW w:w="1070" w:type="dxa"/>
            <w:shd w:val="clear" w:color="auto" w:fill="auto"/>
            <w:hideMark/>
          </w:tcPr>
          <w:p w14:paraId="7ECC6474" w14:textId="77777777" w:rsidR="00CB7244" w:rsidRPr="00AF6F84" w:rsidRDefault="00CB7244" w:rsidP="00AF6F84">
            <w:r w:rsidRPr="00AF6F84">
              <w:t>E13.638</w:t>
            </w:r>
          </w:p>
        </w:tc>
        <w:tc>
          <w:tcPr>
            <w:tcW w:w="9016" w:type="dxa"/>
            <w:shd w:val="clear" w:color="auto" w:fill="auto"/>
            <w:hideMark/>
          </w:tcPr>
          <w:p w14:paraId="0236C123" w14:textId="77777777" w:rsidR="00CB7244" w:rsidRPr="00AF6F84" w:rsidRDefault="00CB7244" w:rsidP="00AF6F84">
            <w:r w:rsidRPr="00AF6F84">
              <w:t>Other specified diabetes mellitus with other oral complications</w:t>
            </w:r>
          </w:p>
        </w:tc>
      </w:tr>
      <w:tr w:rsidR="00CB7244" w:rsidRPr="00AF6F84" w14:paraId="5088F99D" w14:textId="77777777" w:rsidTr="000825C2">
        <w:trPr>
          <w:trHeight w:val="300"/>
        </w:trPr>
        <w:tc>
          <w:tcPr>
            <w:tcW w:w="2274" w:type="dxa"/>
            <w:shd w:val="clear" w:color="auto" w:fill="auto"/>
            <w:hideMark/>
          </w:tcPr>
          <w:p w14:paraId="42AF2019" w14:textId="77777777" w:rsidR="00CB7244" w:rsidRPr="00AF6F84" w:rsidRDefault="00CB7244" w:rsidP="00AF6F84">
            <w:r w:rsidRPr="00AF6F84">
              <w:t>Diabetes</w:t>
            </w:r>
          </w:p>
        </w:tc>
        <w:tc>
          <w:tcPr>
            <w:tcW w:w="1070" w:type="dxa"/>
            <w:shd w:val="clear" w:color="auto" w:fill="auto"/>
            <w:hideMark/>
          </w:tcPr>
          <w:p w14:paraId="536F2967" w14:textId="77777777" w:rsidR="00CB7244" w:rsidRPr="00AF6F84" w:rsidRDefault="00CB7244" w:rsidP="00AF6F84">
            <w:r w:rsidRPr="00AF6F84">
              <w:t>E13.641</w:t>
            </w:r>
          </w:p>
        </w:tc>
        <w:tc>
          <w:tcPr>
            <w:tcW w:w="9016" w:type="dxa"/>
            <w:shd w:val="clear" w:color="auto" w:fill="auto"/>
            <w:hideMark/>
          </w:tcPr>
          <w:p w14:paraId="6A94262A" w14:textId="77777777" w:rsidR="00CB7244" w:rsidRPr="00AF6F84" w:rsidRDefault="00CB7244" w:rsidP="00AF6F84">
            <w:r w:rsidRPr="00AF6F84">
              <w:t>Other specified diabetes mellitus with hypoglycemia with coma</w:t>
            </w:r>
          </w:p>
        </w:tc>
      </w:tr>
      <w:tr w:rsidR="00CB7244" w:rsidRPr="00AF6F84" w14:paraId="023B0637" w14:textId="77777777" w:rsidTr="000825C2">
        <w:trPr>
          <w:trHeight w:val="300"/>
        </w:trPr>
        <w:tc>
          <w:tcPr>
            <w:tcW w:w="2274" w:type="dxa"/>
            <w:shd w:val="clear" w:color="auto" w:fill="auto"/>
            <w:hideMark/>
          </w:tcPr>
          <w:p w14:paraId="31DCEC81" w14:textId="77777777" w:rsidR="00CB7244" w:rsidRPr="00AF6F84" w:rsidRDefault="00CB7244" w:rsidP="00AF6F84">
            <w:r w:rsidRPr="00AF6F84">
              <w:t>Diabetes</w:t>
            </w:r>
          </w:p>
        </w:tc>
        <w:tc>
          <w:tcPr>
            <w:tcW w:w="1070" w:type="dxa"/>
            <w:shd w:val="clear" w:color="auto" w:fill="auto"/>
            <w:hideMark/>
          </w:tcPr>
          <w:p w14:paraId="0369DCFF" w14:textId="77777777" w:rsidR="00CB7244" w:rsidRPr="00AF6F84" w:rsidRDefault="00CB7244" w:rsidP="00AF6F84">
            <w:r w:rsidRPr="00AF6F84">
              <w:t>E13.649</w:t>
            </w:r>
          </w:p>
        </w:tc>
        <w:tc>
          <w:tcPr>
            <w:tcW w:w="9016" w:type="dxa"/>
            <w:shd w:val="clear" w:color="auto" w:fill="auto"/>
            <w:hideMark/>
          </w:tcPr>
          <w:p w14:paraId="0F4FC4BB" w14:textId="77777777" w:rsidR="00CB7244" w:rsidRPr="00AF6F84" w:rsidRDefault="00CB7244" w:rsidP="00AF6F84">
            <w:r w:rsidRPr="00AF6F84">
              <w:t>Other specified diabetes mellitus with hypoglycemia without coma</w:t>
            </w:r>
          </w:p>
        </w:tc>
      </w:tr>
      <w:tr w:rsidR="00CB7244" w:rsidRPr="00AF6F84" w14:paraId="76FE4FDA" w14:textId="77777777" w:rsidTr="000825C2">
        <w:trPr>
          <w:trHeight w:val="300"/>
        </w:trPr>
        <w:tc>
          <w:tcPr>
            <w:tcW w:w="2274" w:type="dxa"/>
            <w:shd w:val="clear" w:color="auto" w:fill="auto"/>
            <w:hideMark/>
          </w:tcPr>
          <w:p w14:paraId="2D6A1C03" w14:textId="77777777" w:rsidR="00CB7244" w:rsidRPr="00AF6F84" w:rsidRDefault="00CB7244" w:rsidP="00AF6F84">
            <w:r w:rsidRPr="00AF6F84">
              <w:t>Diabetes</w:t>
            </w:r>
          </w:p>
        </w:tc>
        <w:tc>
          <w:tcPr>
            <w:tcW w:w="1070" w:type="dxa"/>
            <w:shd w:val="clear" w:color="auto" w:fill="auto"/>
            <w:hideMark/>
          </w:tcPr>
          <w:p w14:paraId="5AC16320" w14:textId="77777777" w:rsidR="00CB7244" w:rsidRPr="00AF6F84" w:rsidRDefault="00CB7244" w:rsidP="00AF6F84">
            <w:r w:rsidRPr="00AF6F84">
              <w:t>E13.65</w:t>
            </w:r>
          </w:p>
        </w:tc>
        <w:tc>
          <w:tcPr>
            <w:tcW w:w="9016" w:type="dxa"/>
            <w:shd w:val="clear" w:color="auto" w:fill="auto"/>
            <w:hideMark/>
          </w:tcPr>
          <w:p w14:paraId="4804B0C5" w14:textId="77777777" w:rsidR="00CB7244" w:rsidRPr="00AF6F84" w:rsidRDefault="00CB7244" w:rsidP="00AF6F84">
            <w:r w:rsidRPr="00AF6F84">
              <w:t>Other specified diabetes mellitus with hyperglycemia</w:t>
            </w:r>
          </w:p>
        </w:tc>
      </w:tr>
      <w:tr w:rsidR="00CB7244" w:rsidRPr="00AF6F84" w14:paraId="20AB06D2" w14:textId="77777777" w:rsidTr="000825C2">
        <w:trPr>
          <w:trHeight w:val="300"/>
        </w:trPr>
        <w:tc>
          <w:tcPr>
            <w:tcW w:w="2274" w:type="dxa"/>
            <w:shd w:val="clear" w:color="auto" w:fill="auto"/>
            <w:hideMark/>
          </w:tcPr>
          <w:p w14:paraId="154A59AE" w14:textId="77777777" w:rsidR="00CB7244" w:rsidRPr="00AF6F84" w:rsidRDefault="00CB7244" w:rsidP="00AF6F84">
            <w:r w:rsidRPr="00AF6F84">
              <w:t>Diabetes</w:t>
            </w:r>
          </w:p>
        </w:tc>
        <w:tc>
          <w:tcPr>
            <w:tcW w:w="1070" w:type="dxa"/>
            <w:shd w:val="clear" w:color="auto" w:fill="auto"/>
            <w:hideMark/>
          </w:tcPr>
          <w:p w14:paraId="605F28DF" w14:textId="77777777" w:rsidR="00CB7244" w:rsidRPr="00AF6F84" w:rsidRDefault="00CB7244" w:rsidP="00AF6F84">
            <w:r w:rsidRPr="00AF6F84">
              <w:t>E13.69</w:t>
            </w:r>
          </w:p>
        </w:tc>
        <w:tc>
          <w:tcPr>
            <w:tcW w:w="9016" w:type="dxa"/>
            <w:shd w:val="clear" w:color="auto" w:fill="auto"/>
            <w:hideMark/>
          </w:tcPr>
          <w:p w14:paraId="3DAFE9D9" w14:textId="77777777" w:rsidR="00CB7244" w:rsidRPr="00AF6F84" w:rsidRDefault="00CB7244" w:rsidP="00AF6F84">
            <w:r w:rsidRPr="00AF6F84">
              <w:t>Other specified diabetes mellitus with other specified complication</w:t>
            </w:r>
          </w:p>
        </w:tc>
      </w:tr>
      <w:tr w:rsidR="00CB7244" w:rsidRPr="00AF6F84" w14:paraId="1C4FD7C5" w14:textId="77777777" w:rsidTr="000825C2">
        <w:trPr>
          <w:trHeight w:val="300"/>
        </w:trPr>
        <w:tc>
          <w:tcPr>
            <w:tcW w:w="2274" w:type="dxa"/>
            <w:shd w:val="clear" w:color="auto" w:fill="auto"/>
            <w:hideMark/>
          </w:tcPr>
          <w:p w14:paraId="5C3169B9" w14:textId="77777777" w:rsidR="00CB7244" w:rsidRPr="00AF6F84" w:rsidRDefault="00CB7244" w:rsidP="00AF6F84">
            <w:r w:rsidRPr="00AF6F84">
              <w:lastRenderedPageBreak/>
              <w:t>Diabetes</w:t>
            </w:r>
          </w:p>
        </w:tc>
        <w:tc>
          <w:tcPr>
            <w:tcW w:w="1070" w:type="dxa"/>
            <w:shd w:val="clear" w:color="auto" w:fill="auto"/>
            <w:hideMark/>
          </w:tcPr>
          <w:p w14:paraId="6EB1CA53" w14:textId="77777777" w:rsidR="00CB7244" w:rsidRPr="00AF6F84" w:rsidRDefault="00CB7244" w:rsidP="00AF6F84">
            <w:r w:rsidRPr="00AF6F84">
              <w:t>E13.8</w:t>
            </w:r>
          </w:p>
        </w:tc>
        <w:tc>
          <w:tcPr>
            <w:tcW w:w="9016" w:type="dxa"/>
            <w:shd w:val="clear" w:color="auto" w:fill="auto"/>
            <w:hideMark/>
          </w:tcPr>
          <w:p w14:paraId="35ABD67A" w14:textId="77777777" w:rsidR="00CB7244" w:rsidRPr="00AF6F84" w:rsidRDefault="00CB7244" w:rsidP="00AF6F84">
            <w:r w:rsidRPr="00AF6F84">
              <w:t>Other specified diabetes mellitus with unspecified complications</w:t>
            </w:r>
          </w:p>
        </w:tc>
      </w:tr>
      <w:tr w:rsidR="00CB7244" w:rsidRPr="00AF6F84" w14:paraId="6BFC95D7" w14:textId="77777777" w:rsidTr="000825C2">
        <w:trPr>
          <w:trHeight w:val="300"/>
        </w:trPr>
        <w:tc>
          <w:tcPr>
            <w:tcW w:w="2274" w:type="dxa"/>
            <w:shd w:val="clear" w:color="auto" w:fill="auto"/>
            <w:hideMark/>
          </w:tcPr>
          <w:p w14:paraId="3E15650D" w14:textId="77777777" w:rsidR="00CB7244" w:rsidRPr="00AF6F84" w:rsidRDefault="00CB7244" w:rsidP="00AF6F84">
            <w:r w:rsidRPr="00AF6F84">
              <w:t>Diabetes</w:t>
            </w:r>
          </w:p>
        </w:tc>
        <w:tc>
          <w:tcPr>
            <w:tcW w:w="1070" w:type="dxa"/>
            <w:shd w:val="clear" w:color="auto" w:fill="auto"/>
            <w:hideMark/>
          </w:tcPr>
          <w:p w14:paraId="55D27E4F" w14:textId="77777777" w:rsidR="00CB7244" w:rsidRPr="00AF6F84" w:rsidRDefault="00CB7244" w:rsidP="00AF6F84">
            <w:r w:rsidRPr="00AF6F84">
              <w:t>E13.9</w:t>
            </w:r>
          </w:p>
        </w:tc>
        <w:tc>
          <w:tcPr>
            <w:tcW w:w="9016" w:type="dxa"/>
            <w:shd w:val="clear" w:color="auto" w:fill="auto"/>
            <w:hideMark/>
          </w:tcPr>
          <w:p w14:paraId="07448DB2" w14:textId="77777777" w:rsidR="00CB7244" w:rsidRPr="00AF6F84" w:rsidRDefault="00CB7244" w:rsidP="00AF6F84">
            <w:r w:rsidRPr="00AF6F84">
              <w:t>Other specified diabetes mellitus without complications</w:t>
            </w:r>
          </w:p>
        </w:tc>
      </w:tr>
      <w:tr w:rsidR="00CB7244" w:rsidRPr="00AF6F84" w14:paraId="3A92A0A2" w14:textId="77777777" w:rsidTr="000825C2">
        <w:trPr>
          <w:trHeight w:val="300"/>
        </w:trPr>
        <w:tc>
          <w:tcPr>
            <w:tcW w:w="2274" w:type="dxa"/>
            <w:shd w:val="clear" w:color="auto" w:fill="auto"/>
            <w:hideMark/>
          </w:tcPr>
          <w:p w14:paraId="540D5170" w14:textId="77777777" w:rsidR="00CB7244" w:rsidRPr="00AF6F84" w:rsidRDefault="00CB7244" w:rsidP="00AF6F84">
            <w:r w:rsidRPr="00AF6F84">
              <w:t>Diabetes</w:t>
            </w:r>
          </w:p>
        </w:tc>
        <w:tc>
          <w:tcPr>
            <w:tcW w:w="1070" w:type="dxa"/>
            <w:shd w:val="clear" w:color="auto" w:fill="auto"/>
            <w:hideMark/>
          </w:tcPr>
          <w:p w14:paraId="1DFA2B1A" w14:textId="77777777" w:rsidR="00CB7244" w:rsidRPr="00AF6F84" w:rsidRDefault="00CB7244" w:rsidP="00AF6F84">
            <w:r w:rsidRPr="00AF6F84">
              <w:t>Z46.81</w:t>
            </w:r>
          </w:p>
        </w:tc>
        <w:tc>
          <w:tcPr>
            <w:tcW w:w="9016" w:type="dxa"/>
            <w:shd w:val="clear" w:color="auto" w:fill="auto"/>
            <w:hideMark/>
          </w:tcPr>
          <w:p w14:paraId="21545020" w14:textId="77777777" w:rsidR="00CB7244" w:rsidRPr="00AF6F84" w:rsidRDefault="00CB7244" w:rsidP="00AF6F84">
            <w:r w:rsidRPr="00AF6F84">
              <w:t>Encounter for fitting and adjustment of insulin pump</w:t>
            </w:r>
          </w:p>
        </w:tc>
      </w:tr>
      <w:tr w:rsidR="00CB7244" w:rsidRPr="00AF6F84" w14:paraId="58D37545" w14:textId="77777777" w:rsidTr="000825C2">
        <w:trPr>
          <w:trHeight w:val="300"/>
        </w:trPr>
        <w:tc>
          <w:tcPr>
            <w:tcW w:w="2274" w:type="dxa"/>
            <w:shd w:val="clear" w:color="auto" w:fill="auto"/>
            <w:hideMark/>
          </w:tcPr>
          <w:p w14:paraId="26294BDB" w14:textId="77777777" w:rsidR="00CB7244" w:rsidRPr="00AF6F84" w:rsidRDefault="00CB7244" w:rsidP="00AF6F84">
            <w:r w:rsidRPr="00AF6F84">
              <w:t>Diabetes</w:t>
            </w:r>
          </w:p>
        </w:tc>
        <w:tc>
          <w:tcPr>
            <w:tcW w:w="1070" w:type="dxa"/>
            <w:shd w:val="clear" w:color="auto" w:fill="auto"/>
            <w:hideMark/>
          </w:tcPr>
          <w:p w14:paraId="194FE4B5" w14:textId="77777777" w:rsidR="00CB7244" w:rsidRPr="00AF6F84" w:rsidRDefault="00CB7244" w:rsidP="00AF6F84">
            <w:r w:rsidRPr="00AF6F84">
              <w:t>Z96.41</w:t>
            </w:r>
          </w:p>
        </w:tc>
        <w:tc>
          <w:tcPr>
            <w:tcW w:w="9016" w:type="dxa"/>
            <w:shd w:val="clear" w:color="auto" w:fill="auto"/>
            <w:hideMark/>
          </w:tcPr>
          <w:p w14:paraId="2905A68F" w14:textId="77777777" w:rsidR="00CB7244" w:rsidRPr="00AF6F84" w:rsidRDefault="00CB7244" w:rsidP="00AF6F84">
            <w:r w:rsidRPr="00AF6F84">
              <w:t>Presence of insulin pump (external) (internal)</w:t>
            </w:r>
          </w:p>
        </w:tc>
      </w:tr>
      <w:tr w:rsidR="00CB7244" w:rsidRPr="00AF6F84" w14:paraId="17E8C078" w14:textId="77777777" w:rsidTr="000825C2">
        <w:trPr>
          <w:trHeight w:val="300"/>
        </w:trPr>
        <w:tc>
          <w:tcPr>
            <w:tcW w:w="2274" w:type="dxa"/>
            <w:shd w:val="clear" w:color="auto" w:fill="auto"/>
            <w:hideMark/>
          </w:tcPr>
          <w:p w14:paraId="4346B02F" w14:textId="77777777" w:rsidR="00CB7244" w:rsidRPr="00AF6F84" w:rsidRDefault="00CB7244" w:rsidP="00AF6F84">
            <w:r w:rsidRPr="00AF6F84">
              <w:t>Diabetes</w:t>
            </w:r>
          </w:p>
        </w:tc>
        <w:tc>
          <w:tcPr>
            <w:tcW w:w="1070" w:type="dxa"/>
            <w:shd w:val="clear" w:color="auto" w:fill="auto"/>
            <w:hideMark/>
          </w:tcPr>
          <w:p w14:paraId="09E1C5EE" w14:textId="77777777" w:rsidR="00CB7244" w:rsidRPr="00AF6F84" w:rsidRDefault="00CB7244" w:rsidP="00AF6F84">
            <w:r w:rsidRPr="00AF6F84">
              <w:t>250.00</w:t>
            </w:r>
          </w:p>
        </w:tc>
        <w:tc>
          <w:tcPr>
            <w:tcW w:w="9016" w:type="dxa"/>
            <w:shd w:val="clear" w:color="auto" w:fill="auto"/>
            <w:hideMark/>
          </w:tcPr>
          <w:p w14:paraId="3573008C" w14:textId="77777777" w:rsidR="00CB7244" w:rsidRPr="00AF6F84" w:rsidRDefault="00CB7244" w:rsidP="00AF6F84">
            <w:r w:rsidRPr="00AF6F84">
              <w:t>DIABETES MELLITUS WITHOUT MENTION OF COMPLICATION, TYPE II OR UNSPECIFIED TYPE, NOT STATED AS UNCONTROLLED</w:t>
            </w:r>
          </w:p>
        </w:tc>
      </w:tr>
      <w:tr w:rsidR="00CB7244" w:rsidRPr="00AF6F84" w14:paraId="0D3AD436" w14:textId="77777777" w:rsidTr="000825C2">
        <w:trPr>
          <w:trHeight w:val="300"/>
        </w:trPr>
        <w:tc>
          <w:tcPr>
            <w:tcW w:w="2274" w:type="dxa"/>
            <w:shd w:val="clear" w:color="auto" w:fill="auto"/>
            <w:hideMark/>
          </w:tcPr>
          <w:p w14:paraId="572C8B9E" w14:textId="77777777" w:rsidR="00CB7244" w:rsidRPr="00AF6F84" w:rsidRDefault="00CB7244" w:rsidP="00AF6F84">
            <w:r w:rsidRPr="00AF6F84">
              <w:t>Diabetes</w:t>
            </w:r>
          </w:p>
        </w:tc>
        <w:tc>
          <w:tcPr>
            <w:tcW w:w="1070" w:type="dxa"/>
            <w:shd w:val="clear" w:color="auto" w:fill="auto"/>
            <w:hideMark/>
          </w:tcPr>
          <w:p w14:paraId="62F505F0" w14:textId="77777777" w:rsidR="00CB7244" w:rsidRPr="00AF6F84" w:rsidRDefault="00CB7244" w:rsidP="00AF6F84">
            <w:r w:rsidRPr="00AF6F84">
              <w:t>250.01</w:t>
            </w:r>
          </w:p>
        </w:tc>
        <w:tc>
          <w:tcPr>
            <w:tcW w:w="9016" w:type="dxa"/>
            <w:shd w:val="clear" w:color="auto" w:fill="auto"/>
            <w:hideMark/>
          </w:tcPr>
          <w:p w14:paraId="6CF1A459" w14:textId="77777777" w:rsidR="00CB7244" w:rsidRPr="00AF6F84" w:rsidRDefault="00CB7244" w:rsidP="00AF6F84">
            <w:r w:rsidRPr="00AF6F84">
              <w:t>DIABETES MELLITUS WITHOUT MENTION OF COMPLICATION, TYPE I [JUVENILE TYPE], NOT STATED AS UNCONTROLLED</w:t>
            </w:r>
          </w:p>
        </w:tc>
      </w:tr>
      <w:tr w:rsidR="00CB7244" w:rsidRPr="00AF6F84" w14:paraId="5B7C83C9" w14:textId="77777777" w:rsidTr="000825C2">
        <w:trPr>
          <w:trHeight w:val="300"/>
        </w:trPr>
        <w:tc>
          <w:tcPr>
            <w:tcW w:w="2274" w:type="dxa"/>
            <w:shd w:val="clear" w:color="auto" w:fill="auto"/>
            <w:hideMark/>
          </w:tcPr>
          <w:p w14:paraId="24EBC20F" w14:textId="77777777" w:rsidR="00CB7244" w:rsidRPr="00AF6F84" w:rsidRDefault="00CB7244" w:rsidP="00AF6F84">
            <w:r w:rsidRPr="00AF6F84">
              <w:t>Diabetes</w:t>
            </w:r>
          </w:p>
        </w:tc>
        <w:tc>
          <w:tcPr>
            <w:tcW w:w="1070" w:type="dxa"/>
            <w:shd w:val="clear" w:color="auto" w:fill="auto"/>
            <w:hideMark/>
          </w:tcPr>
          <w:p w14:paraId="038073E6" w14:textId="77777777" w:rsidR="00CB7244" w:rsidRPr="00AF6F84" w:rsidRDefault="00CB7244" w:rsidP="00AF6F84">
            <w:r w:rsidRPr="00AF6F84">
              <w:t>250.02</w:t>
            </w:r>
          </w:p>
        </w:tc>
        <w:tc>
          <w:tcPr>
            <w:tcW w:w="9016" w:type="dxa"/>
            <w:shd w:val="clear" w:color="auto" w:fill="auto"/>
            <w:hideMark/>
          </w:tcPr>
          <w:p w14:paraId="71EAE5BD" w14:textId="77777777" w:rsidR="00CB7244" w:rsidRPr="00AF6F84" w:rsidRDefault="00CB7244" w:rsidP="00AF6F84">
            <w:r w:rsidRPr="00AF6F84">
              <w:t>DIABETES MELLITUS WITHOUT MENTION OF COMPLICATION, TYPE II OR UNSPECIFIED TYPE, UNCONTROLLED</w:t>
            </w:r>
          </w:p>
        </w:tc>
      </w:tr>
      <w:tr w:rsidR="00CB7244" w:rsidRPr="00AF6F84" w14:paraId="0C21AA2A" w14:textId="77777777" w:rsidTr="000825C2">
        <w:trPr>
          <w:trHeight w:val="300"/>
        </w:trPr>
        <w:tc>
          <w:tcPr>
            <w:tcW w:w="2274" w:type="dxa"/>
            <w:shd w:val="clear" w:color="auto" w:fill="auto"/>
            <w:hideMark/>
          </w:tcPr>
          <w:p w14:paraId="52D8A73C" w14:textId="77777777" w:rsidR="00CB7244" w:rsidRPr="00AF6F84" w:rsidRDefault="00CB7244" w:rsidP="00AF6F84">
            <w:r w:rsidRPr="00AF6F84">
              <w:t>Diabetes</w:t>
            </w:r>
          </w:p>
        </w:tc>
        <w:tc>
          <w:tcPr>
            <w:tcW w:w="1070" w:type="dxa"/>
            <w:shd w:val="clear" w:color="auto" w:fill="auto"/>
            <w:hideMark/>
          </w:tcPr>
          <w:p w14:paraId="5C94943E" w14:textId="77777777" w:rsidR="00CB7244" w:rsidRPr="00AF6F84" w:rsidRDefault="00CB7244" w:rsidP="00AF6F84">
            <w:r w:rsidRPr="00AF6F84">
              <w:t>250.03</w:t>
            </w:r>
          </w:p>
        </w:tc>
        <w:tc>
          <w:tcPr>
            <w:tcW w:w="9016" w:type="dxa"/>
            <w:shd w:val="clear" w:color="auto" w:fill="auto"/>
            <w:hideMark/>
          </w:tcPr>
          <w:p w14:paraId="4B07FA7F" w14:textId="77777777" w:rsidR="00CB7244" w:rsidRPr="00AF6F84" w:rsidRDefault="00CB7244" w:rsidP="00AF6F84">
            <w:r w:rsidRPr="00AF6F84">
              <w:t>DIABETES MELLITUS WITHOUT MENTION OF COMPLICATION, TYPE I [JUVENILE TYPE], UNCONTROLLED</w:t>
            </w:r>
          </w:p>
        </w:tc>
      </w:tr>
      <w:tr w:rsidR="00CB7244" w:rsidRPr="00AF6F84" w14:paraId="1F33B577" w14:textId="77777777" w:rsidTr="000825C2">
        <w:trPr>
          <w:trHeight w:val="300"/>
        </w:trPr>
        <w:tc>
          <w:tcPr>
            <w:tcW w:w="2274" w:type="dxa"/>
            <w:shd w:val="clear" w:color="auto" w:fill="auto"/>
            <w:hideMark/>
          </w:tcPr>
          <w:p w14:paraId="0289C070" w14:textId="77777777" w:rsidR="00CB7244" w:rsidRPr="00AF6F84" w:rsidRDefault="00CB7244" w:rsidP="00AF6F84">
            <w:r w:rsidRPr="00AF6F84">
              <w:t>Diabetes</w:t>
            </w:r>
          </w:p>
        </w:tc>
        <w:tc>
          <w:tcPr>
            <w:tcW w:w="1070" w:type="dxa"/>
            <w:shd w:val="clear" w:color="auto" w:fill="auto"/>
            <w:hideMark/>
          </w:tcPr>
          <w:p w14:paraId="79A83E7C" w14:textId="77777777" w:rsidR="00CB7244" w:rsidRPr="00AF6F84" w:rsidRDefault="00CB7244" w:rsidP="00AF6F84">
            <w:r w:rsidRPr="00AF6F84">
              <w:t>250.10</w:t>
            </w:r>
          </w:p>
        </w:tc>
        <w:tc>
          <w:tcPr>
            <w:tcW w:w="9016" w:type="dxa"/>
            <w:shd w:val="clear" w:color="auto" w:fill="auto"/>
            <w:hideMark/>
          </w:tcPr>
          <w:p w14:paraId="467204EC" w14:textId="77777777" w:rsidR="00CB7244" w:rsidRPr="00AF6F84" w:rsidRDefault="00CB7244" w:rsidP="00AF6F84">
            <w:r w:rsidRPr="00AF6F84">
              <w:t>DIABETES WITH KETOACIDOSIS, TYPE II OR UNSPECIFIED TYPE, NOT STATED AS UNCONTROLLED</w:t>
            </w:r>
          </w:p>
        </w:tc>
      </w:tr>
      <w:tr w:rsidR="00CB7244" w:rsidRPr="00AF6F84" w14:paraId="525A936B" w14:textId="77777777" w:rsidTr="000825C2">
        <w:trPr>
          <w:trHeight w:val="300"/>
        </w:trPr>
        <w:tc>
          <w:tcPr>
            <w:tcW w:w="2274" w:type="dxa"/>
            <w:shd w:val="clear" w:color="auto" w:fill="auto"/>
            <w:hideMark/>
          </w:tcPr>
          <w:p w14:paraId="1DC56701" w14:textId="77777777" w:rsidR="00CB7244" w:rsidRPr="00AF6F84" w:rsidRDefault="00CB7244" w:rsidP="00AF6F84">
            <w:r w:rsidRPr="00AF6F84">
              <w:t>Diabetes</w:t>
            </w:r>
          </w:p>
        </w:tc>
        <w:tc>
          <w:tcPr>
            <w:tcW w:w="1070" w:type="dxa"/>
            <w:shd w:val="clear" w:color="auto" w:fill="auto"/>
            <w:hideMark/>
          </w:tcPr>
          <w:p w14:paraId="390D63DC" w14:textId="77777777" w:rsidR="00CB7244" w:rsidRPr="00AF6F84" w:rsidRDefault="00CB7244" w:rsidP="00AF6F84">
            <w:r w:rsidRPr="00AF6F84">
              <w:t>250.11</w:t>
            </w:r>
          </w:p>
        </w:tc>
        <w:tc>
          <w:tcPr>
            <w:tcW w:w="9016" w:type="dxa"/>
            <w:shd w:val="clear" w:color="auto" w:fill="auto"/>
            <w:hideMark/>
          </w:tcPr>
          <w:p w14:paraId="51BCC83C" w14:textId="77777777" w:rsidR="00CB7244" w:rsidRPr="00AF6F84" w:rsidRDefault="00CB7244" w:rsidP="00AF6F84">
            <w:r w:rsidRPr="00AF6F84">
              <w:t>DIABETES WITH KETOACIDOSIS, TYPE I [JUVENILE TYPE], NOT STATED AS UNCONTROLLED</w:t>
            </w:r>
          </w:p>
        </w:tc>
      </w:tr>
      <w:tr w:rsidR="00CB7244" w:rsidRPr="00AF6F84" w14:paraId="29521122" w14:textId="77777777" w:rsidTr="000825C2">
        <w:trPr>
          <w:trHeight w:val="300"/>
        </w:trPr>
        <w:tc>
          <w:tcPr>
            <w:tcW w:w="2274" w:type="dxa"/>
            <w:shd w:val="clear" w:color="auto" w:fill="auto"/>
            <w:hideMark/>
          </w:tcPr>
          <w:p w14:paraId="77D63FBE" w14:textId="77777777" w:rsidR="00CB7244" w:rsidRPr="00AF6F84" w:rsidRDefault="00CB7244" w:rsidP="00AF6F84">
            <w:r w:rsidRPr="00AF6F84">
              <w:t>Diabetes</w:t>
            </w:r>
          </w:p>
        </w:tc>
        <w:tc>
          <w:tcPr>
            <w:tcW w:w="1070" w:type="dxa"/>
            <w:shd w:val="clear" w:color="auto" w:fill="auto"/>
            <w:hideMark/>
          </w:tcPr>
          <w:p w14:paraId="71584DFD" w14:textId="77777777" w:rsidR="00CB7244" w:rsidRPr="00AF6F84" w:rsidRDefault="00CB7244" w:rsidP="00AF6F84">
            <w:r w:rsidRPr="00AF6F84">
              <w:t>250.12</w:t>
            </w:r>
          </w:p>
        </w:tc>
        <w:tc>
          <w:tcPr>
            <w:tcW w:w="9016" w:type="dxa"/>
            <w:shd w:val="clear" w:color="auto" w:fill="auto"/>
            <w:hideMark/>
          </w:tcPr>
          <w:p w14:paraId="63B4C763" w14:textId="77777777" w:rsidR="00CB7244" w:rsidRPr="00AF6F84" w:rsidRDefault="00CB7244" w:rsidP="00AF6F84">
            <w:r w:rsidRPr="00AF6F84">
              <w:t>DIABETES WITH KETOACIDOSIS, TYPE II OR UNSPECIFIED TYPE, UNCONTROLLED</w:t>
            </w:r>
          </w:p>
        </w:tc>
      </w:tr>
      <w:tr w:rsidR="00CB7244" w:rsidRPr="00AF6F84" w14:paraId="2025A6D7" w14:textId="77777777" w:rsidTr="000825C2">
        <w:trPr>
          <w:trHeight w:val="300"/>
        </w:trPr>
        <w:tc>
          <w:tcPr>
            <w:tcW w:w="2274" w:type="dxa"/>
            <w:shd w:val="clear" w:color="auto" w:fill="auto"/>
            <w:hideMark/>
          </w:tcPr>
          <w:p w14:paraId="4C681BF8" w14:textId="77777777" w:rsidR="00CB7244" w:rsidRPr="00AF6F84" w:rsidRDefault="00CB7244" w:rsidP="00AF6F84">
            <w:r w:rsidRPr="00AF6F84">
              <w:t>Diabetes</w:t>
            </w:r>
          </w:p>
        </w:tc>
        <w:tc>
          <w:tcPr>
            <w:tcW w:w="1070" w:type="dxa"/>
            <w:shd w:val="clear" w:color="auto" w:fill="auto"/>
            <w:hideMark/>
          </w:tcPr>
          <w:p w14:paraId="5105D208" w14:textId="77777777" w:rsidR="00CB7244" w:rsidRPr="00AF6F84" w:rsidRDefault="00CB7244" w:rsidP="00AF6F84">
            <w:r w:rsidRPr="00AF6F84">
              <w:t>250.13</w:t>
            </w:r>
          </w:p>
        </w:tc>
        <w:tc>
          <w:tcPr>
            <w:tcW w:w="9016" w:type="dxa"/>
            <w:shd w:val="clear" w:color="auto" w:fill="auto"/>
            <w:hideMark/>
          </w:tcPr>
          <w:p w14:paraId="67576E0C" w14:textId="77777777" w:rsidR="00CB7244" w:rsidRPr="00AF6F84" w:rsidRDefault="00CB7244" w:rsidP="00AF6F84">
            <w:r w:rsidRPr="00AF6F84">
              <w:t>DIABETES WITH KETOACIDOSIS, TYPE I [JUVENILE TYPE], UNCONTROLLED</w:t>
            </w:r>
          </w:p>
        </w:tc>
      </w:tr>
      <w:tr w:rsidR="00CB7244" w:rsidRPr="00AF6F84" w14:paraId="15F8CFBC" w14:textId="77777777" w:rsidTr="000825C2">
        <w:trPr>
          <w:trHeight w:val="300"/>
        </w:trPr>
        <w:tc>
          <w:tcPr>
            <w:tcW w:w="2274" w:type="dxa"/>
            <w:shd w:val="clear" w:color="auto" w:fill="auto"/>
            <w:hideMark/>
          </w:tcPr>
          <w:p w14:paraId="5F7E4FD5" w14:textId="77777777" w:rsidR="00CB7244" w:rsidRPr="00AF6F84" w:rsidRDefault="00CB7244" w:rsidP="00AF6F84">
            <w:r w:rsidRPr="00AF6F84">
              <w:lastRenderedPageBreak/>
              <w:t>Diabetes</w:t>
            </w:r>
          </w:p>
        </w:tc>
        <w:tc>
          <w:tcPr>
            <w:tcW w:w="1070" w:type="dxa"/>
            <w:shd w:val="clear" w:color="auto" w:fill="auto"/>
            <w:hideMark/>
          </w:tcPr>
          <w:p w14:paraId="0BC99465" w14:textId="77777777" w:rsidR="00CB7244" w:rsidRPr="00AF6F84" w:rsidRDefault="00CB7244" w:rsidP="00AF6F84">
            <w:r w:rsidRPr="00AF6F84">
              <w:t>250.20</w:t>
            </w:r>
          </w:p>
        </w:tc>
        <w:tc>
          <w:tcPr>
            <w:tcW w:w="9016" w:type="dxa"/>
            <w:shd w:val="clear" w:color="auto" w:fill="auto"/>
            <w:hideMark/>
          </w:tcPr>
          <w:p w14:paraId="4F4E9D63" w14:textId="77777777" w:rsidR="00CB7244" w:rsidRPr="00AF6F84" w:rsidRDefault="00CB7244" w:rsidP="00AF6F84">
            <w:r w:rsidRPr="00AF6F84">
              <w:t>DIABETES WITH HYPEROSMOLARITY, TYPE II OR UNSPECIFIED TYPE, NOT STATED AS UNCONTROLLED</w:t>
            </w:r>
          </w:p>
        </w:tc>
      </w:tr>
      <w:tr w:rsidR="00CB7244" w:rsidRPr="00AF6F84" w14:paraId="5FBF7FF0" w14:textId="77777777" w:rsidTr="000825C2">
        <w:trPr>
          <w:trHeight w:val="300"/>
        </w:trPr>
        <w:tc>
          <w:tcPr>
            <w:tcW w:w="2274" w:type="dxa"/>
            <w:shd w:val="clear" w:color="auto" w:fill="auto"/>
            <w:hideMark/>
          </w:tcPr>
          <w:p w14:paraId="054620F0" w14:textId="77777777" w:rsidR="00CB7244" w:rsidRPr="00AF6F84" w:rsidRDefault="00CB7244" w:rsidP="00AF6F84">
            <w:r w:rsidRPr="00AF6F84">
              <w:t>Diabetes</w:t>
            </w:r>
          </w:p>
        </w:tc>
        <w:tc>
          <w:tcPr>
            <w:tcW w:w="1070" w:type="dxa"/>
            <w:shd w:val="clear" w:color="auto" w:fill="auto"/>
            <w:hideMark/>
          </w:tcPr>
          <w:p w14:paraId="6E6A4F28" w14:textId="77777777" w:rsidR="00CB7244" w:rsidRPr="00AF6F84" w:rsidRDefault="00CB7244" w:rsidP="00AF6F84">
            <w:r w:rsidRPr="00AF6F84">
              <w:t>250.21</w:t>
            </w:r>
          </w:p>
        </w:tc>
        <w:tc>
          <w:tcPr>
            <w:tcW w:w="9016" w:type="dxa"/>
            <w:shd w:val="clear" w:color="auto" w:fill="auto"/>
            <w:hideMark/>
          </w:tcPr>
          <w:p w14:paraId="7F6BA5AB" w14:textId="77777777" w:rsidR="00CB7244" w:rsidRPr="00AF6F84" w:rsidRDefault="00CB7244" w:rsidP="00AF6F84">
            <w:r w:rsidRPr="00AF6F84">
              <w:t>DIABETES WITH HYPEROSMOLARITY, TYPE I [JUVENILE TYPE], NOT STATED AS UNCONTROLLED</w:t>
            </w:r>
          </w:p>
        </w:tc>
      </w:tr>
      <w:tr w:rsidR="00CB7244" w:rsidRPr="00AF6F84" w14:paraId="7C9B7B0D" w14:textId="77777777" w:rsidTr="000825C2">
        <w:trPr>
          <w:trHeight w:val="300"/>
        </w:trPr>
        <w:tc>
          <w:tcPr>
            <w:tcW w:w="2274" w:type="dxa"/>
            <w:shd w:val="clear" w:color="auto" w:fill="auto"/>
            <w:hideMark/>
          </w:tcPr>
          <w:p w14:paraId="509C0CE7" w14:textId="77777777" w:rsidR="00CB7244" w:rsidRPr="00AF6F84" w:rsidRDefault="00CB7244" w:rsidP="00AF6F84">
            <w:r w:rsidRPr="00AF6F84">
              <w:t>Diabetes</w:t>
            </w:r>
          </w:p>
        </w:tc>
        <w:tc>
          <w:tcPr>
            <w:tcW w:w="1070" w:type="dxa"/>
            <w:shd w:val="clear" w:color="auto" w:fill="auto"/>
            <w:hideMark/>
          </w:tcPr>
          <w:p w14:paraId="0DA7D748" w14:textId="77777777" w:rsidR="00CB7244" w:rsidRPr="00AF6F84" w:rsidRDefault="00CB7244" w:rsidP="00AF6F84">
            <w:r w:rsidRPr="00AF6F84">
              <w:t>250.22</w:t>
            </w:r>
          </w:p>
        </w:tc>
        <w:tc>
          <w:tcPr>
            <w:tcW w:w="9016" w:type="dxa"/>
            <w:shd w:val="clear" w:color="auto" w:fill="auto"/>
            <w:hideMark/>
          </w:tcPr>
          <w:p w14:paraId="7AFAA511" w14:textId="77777777" w:rsidR="00CB7244" w:rsidRPr="00AF6F84" w:rsidRDefault="00CB7244" w:rsidP="00AF6F84">
            <w:r w:rsidRPr="00AF6F84">
              <w:t>DIABETES WITH HYPEROSMOLARITY, TYPE II OR UNSPECIFIED TYPE, UNCONTROLLED</w:t>
            </w:r>
          </w:p>
        </w:tc>
      </w:tr>
      <w:tr w:rsidR="00CB7244" w:rsidRPr="00AF6F84" w14:paraId="0026E737" w14:textId="77777777" w:rsidTr="000825C2">
        <w:trPr>
          <w:trHeight w:val="300"/>
        </w:trPr>
        <w:tc>
          <w:tcPr>
            <w:tcW w:w="2274" w:type="dxa"/>
            <w:shd w:val="clear" w:color="auto" w:fill="auto"/>
            <w:hideMark/>
          </w:tcPr>
          <w:p w14:paraId="73CCA7EB" w14:textId="77777777" w:rsidR="00CB7244" w:rsidRPr="00AF6F84" w:rsidRDefault="00CB7244" w:rsidP="00AF6F84">
            <w:r w:rsidRPr="00AF6F84">
              <w:t>Diabetes</w:t>
            </w:r>
          </w:p>
        </w:tc>
        <w:tc>
          <w:tcPr>
            <w:tcW w:w="1070" w:type="dxa"/>
            <w:shd w:val="clear" w:color="auto" w:fill="auto"/>
            <w:hideMark/>
          </w:tcPr>
          <w:p w14:paraId="0D52C880" w14:textId="77777777" w:rsidR="00CB7244" w:rsidRPr="00AF6F84" w:rsidRDefault="00CB7244" w:rsidP="00AF6F84">
            <w:r w:rsidRPr="00AF6F84">
              <w:t>250.23</w:t>
            </w:r>
          </w:p>
        </w:tc>
        <w:tc>
          <w:tcPr>
            <w:tcW w:w="9016" w:type="dxa"/>
            <w:shd w:val="clear" w:color="auto" w:fill="auto"/>
            <w:hideMark/>
          </w:tcPr>
          <w:p w14:paraId="3BE2A028" w14:textId="77777777" w:rsidR="00CB7244" w:rsidRPr="00AF6F84" w:rsidRDefault="00CB7244" w:rsidP="00AF6F84">
            <w:r w:rsidRPr="00AF6F84">
              <w:t>DIABETES WITH HYPEROSMOLARITY, TYPE I [JUVENILE TYPE], UNCONTROLLED</w:t>
            </w:r>
          </w:p>
        </w:tc>
      </w:tr>
      <w:tr w:rsidR="00CB7244" w:rsidRPr="00AF6F84" w14:paraId="25BA8CEE" w14:textId="77777777" w:rsidTr="000825C2">
        <w:trPr>
          <w:trHeight w:val="300"/>
        </w:trPr>
        <w:tc>
          <w:tcPr>
            <w:tcW w:w="2274" w:type="dxa"/>
            <w:shd w:val="clear" w:color="auto" w:fill="auto"/>
            <w:hideMark/>
          </w:tcPr>
          <w:p w14:paraId="6F80E3CC" w14:textId="77777777" w:rsidR="00CB7244" w:rsidRPr="00AF6F84" w:rsidRDefault="00CB7244" w:rsidP="00AF6F84">
            <w:r w:rsidRPr="00AF6F84">
              <w:t>Diabetes</w:t>
            </w:r>
          </w:p>
        </w:tc>
        <w:tc>
          <w:tcPr>
            <w:tcW w:w="1070" w:type="dxa"/>
            <w:shd w:val="clear" w:color="auto" w:fill="auto"/>
            <w:hideMark/>
          </w:tcPr>
          <w:p w14:paraId="3EAFF981" w14:textId="77777777" w:rsidR="00CB7244" w:rsidRPr="00AF6F84" w:rsidRDefault="00CB7244" w:rsidP="00AF6F84">
            <w:r w:rsidRPr="00AF6F84">
              <w:t>250.30</w:t>
            </w:r>
          </w:p>
        </w:tc>
        <w:tc>
          <w:tcPr>
            <w:tcW w:w="9016" w:type="dxa"/>
            <w:shd w:val="clear" w:color="auto" w:fill="auto"/>
            <w:hideMark/>
          </w:tcPr>
          <w:p w14:paraId="00039D6A" w14:textId="77777777" w:rsidR="00CB7244" w:rsidRPr="00AF6F84" w:rsidRDefault="00CB7244" w:rsidP="00AF6F84">
            <w:r w:rsidRPr="00AF6F84">
              <w:t>DIABETES WITH OTHER COMA, TYPE II OR UNSPECIFIED TYPE, NOT STATED AS UNCONTROLLED</w:t>
            </w:r>
          </w:p>
        </w:tc>
      </w:tr>
      <w:tr w:rsidR="00CB7244" w:rsidRPr="00AF6F84" w14:paraId="3D7C1AE9" w14:textId="77777777" w:rsidTr="000825C2">
        <w:trPr>
          <w:trHeight w:val="300"/>
        </w:trPr>
        <w:tc>
          <w:tcPr>
            <w:tcW w:w="2274" w:type="dxa"/>
            <w:shd w:val="clear" w:color="auto" w:fill="auto"/>
            <w:hideMark/>
          </w:tcPr>
          <w:p w14:paraId="00BD3A64" w14:textId="77777777" w:rsidR="00CB7244" w:rsidRPr="00AF6F84" w:rsidRDefault="00CB7244" w:rsidP="00AF6F84">
            <w:r w:rsidRPr="00AF6F84">
              <w:t>Diabetes</w:t>
            </w:r>
          </w:p>
        </w:tc>
        <w:tc>
          <w:tcPr>
            <w:tcW w:w="1070" w:type="dxa"/>
            <w:shd w:val="clear" w:color="auto" w:fill="auto"/>
            <w:hideMark/>
          </w:tcPr>
          <w:p w14:paraId="7675CAE8" w14:textId="77777777" w:rsidR="00CB7244" w:rsidRPr="00AF6F84" w:rsidRDefault="00CB7244" w:rsidP="00AF6F84">
            <w:r w:rsidRPr="00AF6F84">
              <w:t>250.31</w:t>
            </w:r>
          </w:p>
        </w:tc>
        <w:tc>
          <w:tcPr>
            <w:tcW w:w="9016" w:type="dxa"/>
            <w:shd w:val="clear" w:color="auto" w:fill="auto"/>
            <w:hideMark/>
          </w:tcPr>
          <w:p w14:paraId="1FF60DCC" w14:textId="77777777" w:rsidR="00CB7244" w:rsidRPr="00AF6F84" w:rsidRDefault="00CB7244" w:rsidP="00AF6F84">
            <w:r w:rsidRPr="00AF6F84">
              <w:t>DIABETES WITH OTHER COMA, TYPE I [JUVENILE TYPE], NOT STATED AS UNCONTROLLED</w:t>
            </w:r>
          </w:p>
        </w:tc>
      </w:tr>
      <w:tr w:rsidR="00CB7244" w:rsidRPr="00AF6F84" w14:paraId="2D3B82A4" w14:textId="77777777" w:rsidTr="000825C2">
        <w:trPr>
          <w:trHeight w:val="300"/>
        </w:trPr>
        <w:tc>
          <w:tcPr>
            <w:tcW w:w="2274" w:type="dxa"/>
            <w:shd w:val="clear" w:color="auto" w:fill="auto"/>
            <w:hideMark/>
          </w:tcPr>
          <w:p w14:paraId="5D212147" w14:textId="77777777" w:rsidR="00CB7244" w:rsidRPr="00AF6F84" w:rsidRDefault="00CB7244" w:rsidP="00AF6F84">
            <w:r w:rsidRPr="00AF6F84">
              <w:t>Diabetes</w:t>
            </w:r>
          </w:p>
        </w:tc>
        <w:tc>
          <w:tcPr>
            <w:tcW w:w="1070" w:type="dxa"/>
            <w:shd w:val="clear" w:color="auto" w:fill="auto"/>
            <w:hideMark/>
          </w:tcPr>
          <w:p w14:paraId="5B068951" w14:textId="77777777" w:rsidR="00CB7244" w:rsidRPr="00AF6F84" w:rsidRDefault="00CB7244" w:rsidP="00AF6F84">
            <w:r w:rsidRPr="00AF6F84">
              <w:t>250.32</w:t>
            </w:r>
          </w:p>
        </w:tc>
        <w:tc>
          <w:tcPr>
            <w:tcW w:w="9016" w:type="dxa"/>
            <w:shd w:val="clear" w:color="auto" w:fill="auto"/>
            <w:hideMark/>
          </w:tcPr>
          <w:p w14:paraId="24CED12D" w14:textId="77777777" w:rsidR="00CB7244" w:rsidRPr="00AF6F84" w:rsidRDefault="00CB7244" w:rsidP="00AF6F84">
            <w:r w:rsidRPr="00AF6F84">
              <w:t>DIABETES WITH OTHER COMA, TYPE II OR UNSPECIFIED TYPE, UNCONTROLLED</w:t>
            </w:r>
          </w:p>
        </w:tc>
      </w:tr>
      <w:tr w:rsidR="00CB7244" w:rsidRPr="00AF6F84" w14:paraId="5D25C07D" w14:textId="77777777" w:rsidTr="000825C2">
        <w:trPr>
          <w:trHeight w:val="300"/>
        </w:trPr>
        <w:tc>
          <w:tcPr>
            <w:tcW w:w="2274" w:type="dxa"/>
            <w:shd w:val="clear" w:color="auto" w:fill="auto"/>
            <w:hideMark/>
          </w:tcPr>
          <w:p w14:paraId="5F0F9881" w14:textId="77777777" w:rsidR="00CB7244" w:rsidRPr="00AF6F84" w:rsidRDefault="00CB7244" w:rsidP="00AF6F84">
            <w:r w:rsidRPr="00AF6F84">
              <w:t>Diabetes</w:t>
            </w:r>
          </w:p>
        </w:tc>
        <w:tc>
          <w:tcPr>
            <w:tcW w:w="1070" w:type="dxa"/>
            <w:shd w:val="clear" w:color="auto" w:fill="auto"/>
            <w:hideMark/>
          </w:tcPr>
          <w:p w14:paraId="745A7F47" w14:textId="77777777" w:rsidR="00CB7244" w:rsidRPr="00AF6F84" w:rsidRDefault="00CB7244" w:rsidP="00AF6F84">
            <w:r w:rsidRPr="00AF6F84">
              <w:t>250.33</w:t>
            </w:r>
          </w:p>
        </w:tc>
        <w:tc>
          <w:tcPr>
            <w:tcW w:w="9016" w:type="dxa"/>
            <w:shd w:val="clear" w:color="auto" w:fill="auto"/>
            <w:hideMark/>
          </w:tcPr>
          <w:p w14:paraId="4ED1AEA5" w14:textId="77777777" w:rsidR="00CB7244" w:rsidRPr="00AF6F84" w:rsidRDefault="00CB7244" w:rsidP="00AF6F84">
            <w:r w:rsidRPr="00AF6F84">
              <w:t>DIABETES WITH OTHER COMA, TYPE I [JUVENILE TYPE], UNCONTROLLED</w:t>
            </w:r>
          </w:p>
        </w:tc>
      </w:tr>
      <w:tr w:rsidR="00CB7244" w:rsidRPr="00AF6F84" w14:paraId="0775313A" w14:textId="77777777" w:rsidTr="000825C2">
        <w:trPr>
          <w:trHeight w:val="300"/>
        </w:trPr>
        <w:tc>
          <w:tcPr>
            <w:tcW w:w="2274" w:type="dxa"/>
            <w:shd w:val="clear" w:color="auto" w:fill="auto"/>
            <w:hideMark/>
          </w:tcPr>
          <w:p w14:paraId="0C565F5E" w14:textId="77777777" w:rsidR="00CB7244" w:rsidRPr="00AF6F84" w:rsidRDefault="00CB7244" w:rsidP="00AF6F84">
            <w:r w:rsidRPr="00AF6F84">
              <w:t>Diabetes</w:t>
            </w:r>
          </w:p>
        </w:tc>
        <w:tc>
          <w:tcPr>
            <w:tcW w:w="1070" w:type="dxa"/>
            <w:shd w:val="clear" w:color="auto" w:fill="auto"/>
            <w:hideMark/>
          </w:tcPr>
          <w:p w14:paraId="68955876" w14:textId="77777777" w:rsidR="00CB7244" w:rsidRPr="00AF6F84" w:rsidRDefault="00CB7244" w:rsidP="00AF6F84">
            <w:r w:rsidRPr="00AF6F84">
              <w:t>250.40</w:t>
            </w:r>
          </w:p>
        </w:tc>
        <w:tc>
          <w:tcPr>
            <w:tcW w:w="9016" w:type="dxa"/>
            <w:shd w:val="clear" w:color="auto" w:fill="auto"/>
            <w:hideMark/>
          </w:tcPr>
          <w:p w14:paraId="446F935D" w14:textId="77777777" w:rsidR="00CB7244" w:rsidRPr="00AF6F84" w:rsidRDefault="00CB7244" w:rsidP="00AF6F84">
            <w:r w:rsidRPr="00AF6F84">
              <w:t>DIABETES WITH RENAL MANIFESTATIONS, TYPE II OR UNSPECIFIED TYPE, NOT STATED AS UNCONTROLLED</w:t>
            </w:r>
          </w:p>
        </w:tc>
      </w:tr>
      <w:tr w:rsidR="00CB7244" w:rsidRPr="00AF6F84" w14:paraId="76981C46" w14:textId="77777777" w:rsidTr="000825C2">
        <w:trPr>
          <w:trHeight w:val="300"/>
        </w:trPr>
        <w:tc>
          <w:tcPr>
            <w:tcW w:w="2274" w:type="dxa"/>
            <w:shd w:val="clear" w:color="auto" w:fill="auto"/>
            <w:hideMark/>
          </w:tcPr>
          <w:p w14:paraId="35EE3AC3" w14:textId="77777777" w:rsidR="00CB7244" w:rsidRPr="00AF6F84" w:rsidRDefault="00CB7244" w:rsidP="00AF6F84">
            <w:r w:rsidRPr="00AF6F84">
              <w:t>Diabetes</w:t>
            </w:r>
          </w:p>
        </w:tc>
        <w:tc>
          <w:tcPr>
            <w:tcW w:w="1070" w:type="dxa"/>
            <w:shd w:val="clear" w:color="auto" w:fill="auto"/>
            <w:hideMark/>
          </w:tcPr>
          <w:p w14:paraId="0F5129A1" w14:textId="77777777" w:rsidR="00CB7244" w:rsidRPr="00AF6F84" w:rsidRDefault="00CB7244" w:rsidP="00AF6F84">
            <w:r w:rsidRPr="00AF6F84">
              <w:t>250.41</w:t>
            </w:r>
          </w:p>
        </w:tc>
        <w:tc>
          <w:tcPr>
            <w:tcW w:w="9016" w:type="dxa"/>
            <w:shd w:val="clear" w:color="auto" w:fill="auto"/>
            <w:hideMark/>
          </w:tcPr>
          <w:p w14:paraId="37B6B059" w14:textId="77777777" w:rsidR="00CB7244" w:rsidRPr="00AF6F84" w:rsidRDefault="00CB7244" w:rsidP="00AF6F84">
            <w:r w:rsidRPr="00AF6F84">
              <w:t>DIABETES WITH RENAL MANIFESTATIONS, TYPE I [JUVENILE TYPE], NOT STATED AS UNCONTROLLED</w:t>
            </w:r>
          </w:p>
        </w:tc>
      </w:tr>
      <w:tr w:rsidR="00CB7244" w:rsidRPr="00AF6F84" w14:paraId="66D95B36" w14:textId="77777777" w:rsidTr="000825C2">
        <w:trPr>
          <w:trHeight w:val="300"/>
        </w:trPr>
        <w:tc>
          <w:tcPr>
            <w:tcW w:w="2274" w:type="dxa"/>
            <w:shd w:val="clear" w:color="auto" w:fill="auto"/>
            <w:hideMark/>
          </w:tcPr>
          <w:p w14:paraId="44819062" w14:textId="77777777" w:rsidR="00CB7244" w:rsidRPr="00AF6F84" w:rsidRDefault="00CB7244" w:rsidP="00AF6F84">
            <w:r w:rsidRPr="00AF6F84">
              <w:t>Diabetes</w:t>
            </w:r>
          </w:p>
        </w:tc>
        <w:tc>
          <w:tcPr>
            <w:tcW w:w="1070" w:type="dxa"/>
            <w:shd w:val="clear" w:color="auto" w:fill="auto"/>
            <w:hideMark/>
          </w:tcPr>
          <w:p w14:paraId="398CC942" w14:textId="77777777" w:rsidR="00CB7244" w:rsidRPr="00AF6F84" w:rsidRDefault="00CB7244" w:rsidP="00AF6F84">
            <w:r w:rsidRPr="00AF6F84">
              <w:t>250.42</w:t>
            </w:r>
          </w:p>
        </w:tc>
        <w:tc>
          <w:tcPr>
            <w:tcW w:w="9016" w:type="dxa"/>
            <w:shd w:val="clear" w:color="auto" w:fill="auto"/>
            <w:hideMark/>
          </w:tcPr>
          <w:p w14:paraId="6911B1A8" w14:textId="77777777" w:rsidR="00CB7244" w:rsidRPr="00AF6F84" w:rsidRDefault="00CB7244" w:rsidP="00AF6F84">
            <w:r w:rsidRPr="00AF6F84">
              <w:t>DIABETES WITH RENAL MANIFESTATIONS, TYPE II OR UNSPECIFIED TYPE, UNCONTROLLED</w:t>
            </w:r>
          </w:p>
        </w:tc>
      </w:tr>
      <w:tr w:rsidR="00CB7244" w:rsidRPr="00AF6F84" w14:paraId="6572F2EB" w14:textId="77777777" w:rsidTr="000825C2">
        <w:trPr>
          <w:trHeight w:val="300"/>
        </w:trPr>
        <w:tc>
          <w:tcPr>
            <w:tcW w:w="2274" w:type="dxa"/>
            <w:shd w:val="clear" w:color="auto" w:fill="auto"/>
            <w:hideMark/>
          </w:tcPr>
          <w:p w14:paraId="3B8D1703" w14:textId="77777777" w:rsidR="00CB7244" w:rsidRPr="00AF6F84" w:rsidRDefault="00CB7244" w:rsidP="00AF6F84">
            <w:r w:rsidRPr="00AF6F84">
              <w:t>Diabetes</w:t>
            </w:r>
          </w:p>
        </w:tc>
        <w:tc>
          <w:tcPr>
            <w:tcW w:w="1070" w:type="dxa"/>
            <w:shd w:val="clear" w:color="auto" w:fill="auto"/>
            <w:hideMark/>
          </w:tcPr>
          <w:p w14:paraId="2EB89340" w14:textId="77777777" w:rsidR="00CB7244" w:rsidRPr="00AF6F84" w:rsidRDefault="00CB7244" w:rsidP="00AF6F84">
            <w:r w:rsidRPr="00AF6F84">
              <w:t>250.43</w:t>
            </w:r>
          </w:p>
        </w:tc>
        <w:tc>
          <w:tcPr>
            <w:tcW w:w="9016" w:type="dxa"/>
            <w:shd w:val="clear" w:color="auto" w:fill="auto"/>
            <w:hideMark/>
          </w:tcPr>
          <w:p w14:paraId="79F5CAD3" w14:textId="77777777" w:rsidR="00CB7244" w:rsidRPr="00AF6F84" w:rsidRDefault="00CB7244" w:rsidP="00AF6F84">
            <w:r w:rsidRPr="00AF6F84">
              <w:t>DIABETES WITH RENAL MANIFESTATIONS, TYPE I [JUVENILE TYPE], UNCONTROLLED</w:t>
            </w:r>
          </w:p>
        </w:tc>
      </w:tr>
      <w:tr w:rsidR="00CB7244" w:rsidRPr="00AF6F84" w14:paraId="7BDFF40F" w14:textId="77777777" w:rsidTr="000825C2">
        <w:trPr>
          <w:trHeight w:val="300"/>
        </w:trPr>
        <w:tc>
          <w:tcPr>
            <w:tcW w:w="2274" w:type="dxa"/>
            <w:shd w:val="clear" w:color="auto" w:fill="auto"/>
            <w:hideMark/>
          </w:tcPr>
          <w:p w14:paraId="05DDFB5D" w14:textId="77777777" w:rsidR="00CB7244" w:rsidRPr="00AF6F84" w:rsidRDefault="00CB7244" w:rsidP="00AF6F84">
            <w:r w:rsidRPr="00AF6F84">
              <w:lastRenderedPageBreak/>
              <w:t>Diabetes</w:t>
            </w:r>
          </w:p>
        </w:tc>
        <w:tc>
          <w:tcPr>
            <w:tcW w:w="1070" w:type="dxa"/>
            <w:shd w:val="clear" w:color="auto" w:fill="auto"/>
            <w:hideMark/>
          </w:tcPr>
          <w:p w14:paraId="3000D808" w14:textId="77777777" w:rsidR="00CB7244" w:rsidRPr="00AF6F84" w:rsidRDefault="00CB7244" w:rsidP="00AF6F84">
            <w:r w:rsidRPr="00AF6F84">
              <w:t>250.50</w:t>
            </w:r>
          </w:p>
        </w:tc>
        <w:tc>
          <w:tcPr>
            <w:tcW w:w="9016" w:type="dxa"/>
            <w:shd w:val="clear" w:color="auto" w:fill="auto"/>
            <w:hideMark/>
          </w:tcPr>
          <w:p w14:paraId="2B6C7C0E" w14:textId="77777777" w:rsidR="00CB7244" w:rsidRPr="00AF6F84" w:rsidRDefault="00CB7244" w:rsidP="00AF6F84">
            <w:r w:rsidRPr="00AF6F84">
              <w:t>DIABETES WITH OPHTHALMIC MANIFESTATIONS, TYPE II OR UNSPECIFIED TYPE, NOT STATED AS UNCONTROLLED</w:t>
            </w:r>
          </w:p>
        </w:tc>
      </w:tr>
      <w:tr w:rsidR="00CB7244" w:rsidRPr="00AF6F84" w14:paraId="1B113693" w14:textId="77777777" w:rsidTr="000825C2">
        <w:trPr>
          <w:trHeight w:val="300"/>
        </w:trPr>
        <w:tc>
          <w:tcPr>
            <w:tcW w:w="2274" w:type="dxa"/>
            <w:shd w:val="clear" w:color="auto" w:fill="auto"/>
            <w:hideMark/>
          </w:tcPr>
          <w:p w14:paraId="59A2CE85" w14:textId="77777777" w:rsidR="00CB7244" w:rsidRPr="00AF6F84" w:rsidRDefault="00CB7244" w:rsidP="00AF6F84">
            <w:r w:rsidRPr="00AF6F84">
              <w:t>Diabetes</w:t>
            </w:r>
          </w:p>
        </w:tc>
        <w:tc>
          <w:tcPr>
            <w:tcW w:w="1070" w:type="dxa"/>
            <w:shd w:val="clear" w:color="auto" w:fill="auto"/>
            <w:hideMark/>
          </w:tcPr>
          <w:p w14:paraId="55D9B3E2" w14:textId="77777777" w:rsidR="00CB7244" w:rsidRPr="00AF6F84" w:rsidRDefault="00CB7244" w:rsidP="00AF6F84">
            <w:r w:rsidRPr="00AF6F84">
              <w:t>250.51</w:t>
            </w:r>
          </w:p>
        </w:tc>
        <w:tc>
          <w:tcPr>
            <w:tcW w:w="9016" w:type="dxa"/>
            <w:shd w:val="clear" w:color="auto" w:fill="auto"/>
            <w:hideMark/>
          </w:tcPr>
          <w:p w14:paraId="1BD6D0B3" w14:textId="77777777" w:rsidR="00CB7244" w:rsidRPr="00AF6F84" w:rsidRDefault="00CB7244" w:rsidP="00AF6F84">
            <w:r w:rsidRPr="00AF6F84">
              <w:t>DIABETES WITH OPHTHALMIC MANIFESTATIONS, TYPE I [JUVENILE TYPE], NOT STATED AS UNCONTROLLED</w:t>
            </w:r>
          </w:p>
        </w:tc>
      </w:tr>
      <w:tr w:rsidR="00CB7244" w:rsidRPr="00AF6F84" w14:paraId="56E086D0" w14:textId="77777777" w:rsidTr="000825C2">
        <w:trPr>
          <w:trHeight w:val="300"/>
        </w:trPr>
        <w:tc>
          <w:tcPr>
            <w:tcW w:w="2274" w:type="dxa"/>
            <w:shd w:val="clear" w:color="auto" w:fill="auto"/>
            <w:hideMark/>
          </w:tcPr>
          <w:p w14:paraId="7E676D2E" w14:textId="77777777" w:rsidR="00CB7244" w:rsidRPr="00AF6F84" w:rsidRDefault="00CB7244" w:rsidP="00AF6F84">
            <w:r w:rsidRPr="00AF6F84">
              <w:t>Diabetes</w:t>
            </w:r>
          </w:p>
        </w:tc>
        <w:tc>
          <w:tcPr>
            <w:tcW w:w="1070" w:type="dxa"/>
            <w:shd w:val="clear" w:color="auto" w:fill="auto"/>
            <w:hideMark/>
          </w:tcPr>
          <w:p w14:paraId="60D47E5C" w14:textId="77777777" w:rsidR="00CB7244" w:rsidRPr="00AF6F84" w:rsidRDefault="00CB7244" w:rsidP="00AF6F84">
            <w:r w:rsidRPr="00AF6F84">
              <w:t>250.52</w:t>
            </w:r>
          </w:p>
        </w:tc>
        <w:tc>
          <w:tcPr>
            <w:tcW w:w="9016" w:type="dxa"/>
            <w:shd w:val="clear" w:color="auto" w:fill="auto"/>
            <w:hideMark/>
          </w:tcPr>
          <w:p w14:paraId="53008AFA" w14:textId="77777777" w:rsidR="00CB7244" w:rsidRPr="00AF6F84" w:rsidRDefault="00CB7244" w:rsidP="00AF6F84">
            <w:r w:rsidRPr="00AF6F84">
              <w:t>DIABETES WITH OPHTHALMIC MANIFESTATIONS, TYPE II OR UNSPECIFIED TYPE, UNCONTROLLED</w:t>
            </w:r>
          </w:p>
        </w:tc>
      </w:tr>
      <w:tr w:rsidR="00CB7244" w:rsidRPr="00AF6F84" w14:paraId="545BF7BF" w14:textId="77777777" w:rsidTr="000825C2">
        <w:trPr>
          <w:trHeight w:val="300"/>
        </w:trPr>
        <w:tc>
          <w:tcPr>
            <w:tcW w:w="2274" w:type="dxa"/>
            <w:shd w:val="clear" w:color="auto" w:fill="auto"/>
            <w:hideMark/>
          </w:tcPr>
          <w:p w14:paraId="7EA0CC46" w14:textId="77777777" w:rsidR="00CB7244" w:rsidRPr="00AF6F84" w:rsidRDefault="00CB7244" w:rsidP="00AF6F84">
            <w:r w:rsidRPr="00AF6F84">
              <w:t>Diabetes</w:t>
            </w:r>
          </w:p>
        </w:tc>
        <w:tc>
          <w:tcPr>
            <w:tcW w:w="1070" w:type="dxa"/>
            <w:shd w:val="clear" w:color="auto" w:fill="auto"/>
            <w:hideMark/>
          </w:tcPr>
          <w:p w14:paraId="79C99D27" w14:textId="77777777" w:rsidR="00CB7244" w:rsidRPr="00AF6F84" w:rsidRDefault="00CB7244" w:rsidP="00AF6F84">
            <w:r w:rsidRPr="00AF6F84">
              <w:t>250.53</w:t>
            </w:r>
          </w:p>
        </w:tc>
        <w:tc>
          <w:tcPr>
            <w:tcW w:w="9016" w:type="dxa"/>
            <w:shd w:val="clear" w:color="auto" w:fill="auto"/>
            <w:hideMark/>
          </w:tcPr>
          <w:p w14:paraId="469EC798" w14:textId="77777777" w:rsidR="00CB7244" w:rsidRPr="00AF6F84" w:rsidRDefault="00CB7244" w:rsidP="00AF6F84">
            <w:r w:rsidRPr="00AF6F84">
              <w:t>DIABETES WITH OPHTHALMIC MANIFESTATIONS, TYPE I [JUVENILE TYPE], UNCONTROLLED</w:t>
            </w:r>
          </w:p>
        </w:tc>
      </w:tr>
      <w:tr w:rsidR="00CB7244" w:rsidRPr="00AF6F84" w14:paraId="76BD4D81" w14:textId="77777777" w:rsidTr="000825C2">
        <w:trPr>
          <w:trHeight w:val="300"/>
        </w:trPr>
        <w:tc>
          <w:tcPr>
            <w:tcW w:w="2274" w:type="dxa"/>
            <w:shd w:val="clear" w:color="auto" w:fill="auto"/>
            <w:hideMark/>
          </w:tcPr>
          <w:p w14:paraId="673C38F2" w14:textId="77777777" w:rsidR="00CB7244" w:rsidRPr="00AF6F84" w:rsidRDefault="00CB7244" w:rsidP="00AF6F84">
            <w:r w:rsidRPr="00AF6F84">
              <w:t>Diabetes</w:t>
            </w:r>
          </w:p>
        </w:tc>
        <w:tc>
          <w:tcPr>
            <w:tcW w:w="1070" w:type="dxa"/>
            <w:shd w:val="clear" w:color="auto" w:fill="auto"/>
            <w:hideMark/>
          </w:tcPr>
          <w:p w14:paraId="0C617E99" w14:textId="77777777" w:rsidR="00CB7244" w:rsidRPr="00AF6F84" w:rsidRDefault="00CB7244" w:rsidP="00AF6F84">
            <w:r w:rsidRPr="00AF6F84">
              <w:t>250.60</w:t>
            </w:r>
          </w:p>
        </w:tc>
        <w:tc>
          <w:tcPr>
            <w:tcW w:w="9016" w:type="dxa"/>
            <w:shd w:val="clear" w:color="auto" w:fill="auto"/>
            <w:hideMark/>
          </w:tcPr>
          <w:p w14:paraId="13426F87" w14:textId="77777777" w:rsidR="00CB7244" w:rsidRPr="00AF6F84" w:rsidRDefault="00CB7244" w:rsidP="00AF6F84">
            <w:r w:rsidRPr="00AF6F84">
              <w:t>DIABETES WITH NEUROLOGICAL MANIFESTATIONS, TYPE II OR UNSPECIFIED TYPE, NOT STATED AS UNCONTROLLED</w:t>
            </w:r>
          </w:p>
        </w:tc>
      </w:tr>
      <w:tr w:rsidR="00CB7244" w:rsidRPr="00AF6F84" w14:paraId="2266BE1A" w14:textId="77777777" w:rsidTr="000825C2">
        <w:trPr>
          <w:trHeight w:val="300"/>
        </w:trPr>
        <w:tc>
          <w:tcPr>
            <w:tcW w:w="2274" w:type="dxa"/>
            <w:shd w:val="clear" w:color="auto" w:fill="auto"/>
            <w:hideMark/>
          </w:tcPr>
          <w:p w14:paraId="5753484C" w14:textId="77777777" w:rsidR="00CB7244" w:rsidRPr="00AF6F84" w:rsidRDefault="00CB7244" w:rsidP="00AF6F84">
            <w:r w:rsidRPr="00AF6F84">
              <w:t>Diabetes</w:t>
            </w:r>
          </w:p>
        </w:tc>
        <w:tc>
          <w:tcPr>
            <w:tcW w:w="1070" w:type="dxa"/>
            <w:shd w:val="clear" w:color="auto" w:fill="auto"/>
            <w:hideMark/>
          </w:tcPr>
          <w:p w14:paraId="31095DF5" w14:textId="77777777" w:rsidR="00CB7244" w:rsidRPr="00AF6F84" w:rsidRDefault="00CB7244" w:rsidP="00AF6F84">
            <w:r w:rsidRPr="00AF6F84">
              <w:t>250.61</w:t>
            </w:r>
          </w:p>
        </w:tc>
        <w:tc>
          <w:tcPr>
            <w:tcW w:w="9016" w:type="dxa"/>
            <w:shd w:val="clear" w:color="auto" w:fill="auto"/>
            <w:hideMark/>
          </w:tcPr>
          <w:p w14:paraId="4F664B62" w14:textId="77777777" w:rsidR="00CB7244" w:rsidRPr="00AF6F84" w:rsidRDefault="00CB7244" w:rsidP="00AF6F84">
            <w:r w:rsidRPr="00AF6F84">
              <w:t>DIABETES WITH NEUROLOGICAL MANIFESTATIONS, TYPE I [JUVENILE TYPE], NOT STATED AS UNCONTROLLED</w:t>
            </w:r>
          </w:p>
        </w:tc>
      </w:tr>
      <w:tr w:rsidR="00CB7244" w:rsidRPr="00AF6F84" w14:paraId="5CCF5107" w14:textId="77777777" w:rsidTr="000825C2">
        <w:trPr>
          <w:trHeight w:val="300"/>
        </w:trPr>
        <w:tc>
          <w:tcPr>
            <w:tcW w:w="2274" w:type="dxa"/>
            <w:shd w:val="clear" w:color="auto" w:fill="auto"/>
            <w:hideMark/>
          </w:tcPr>
          <w:p w14:paraId="5A97BA91" w14:textId="77777777" w:rsidR="00CB7244" w:rsidRPr="00AF6F84" w:rsidRDefault="00CB7244" w:rsidP="00AF6F84">
            <w:r w:rsidRPr="00AF6F84">
              <w:t>Diabetes</w:t>
            </w:r>
          </w:p>
        </w:tc>
        <w:tc>
          <w:tcPr>
            <w:tcW w:w="1070" w:type="dxa"/>
            <w:shd w:val="clear" w:color="auto" w:fill="auto"/>
            <w:hideMark/>
          </w:tcPr>
          <w:p w14:paraId="09DD45B0" w14:textId="77777777" w:rsidR="00CB7244" w:rsidRPr="00AF6F84" w:rsidRDefault="00CB7244" w:rsidP="00AF6F84">
            <w:r w:rsidRPr="00AF6F84">
              <w:t>250.62</w:t>
            </w:r>
          </w:p>
        </w:tc>
        <w:tc>
          <w:tcPr>
            <w:tcW w:w="9016" w:type="dxa"/>
            <w:shd w:val="clear" w:color="auto" w:fill="auto"/>
            <w:hideMark/>
          </w:tcPr>
          <w:p w14:paraId="08C731D4" w14:textId="77777777" w:rsidR="00CB7244" w:rsidRPr="00AF6F84" w:rsidRDefault="00CB7244" w:rsidP="00AF6F84">
            <w:r w:rsidRPr="00AF6F84">
              <w:t>DIABETES WITH NEUROLOGICAL MANIFESTATIONS, TYPE II OR UNSPECIFIED TYPE, UNCONTROLLED</w:t>
            </w:r>
          </w:p>
        </w:tc>
      </w:tr>
      <w:tr w:rsidR="00CB7244" w:rsidRPr="00AF6F84" w14:paraId="06034B65" w14:textId="77777777" w:rsidTr="000825C2">
        <w:trPr>
          <w:trHeight w:val="300"/>
        </w:trPr>
        <w:tc>
          <w:tcPr>
            <w:tcW w:w="2274" w:type="dxa"/>
            <w:shd w:val="clear" w:color="auto" w:fill="auto"/>
            <w:hideMark/>
          </w:tcPr>
          <w:p w14:paraId="18647088" w14:textId="77777777" w:rsidR="00CB7244" w:rsidRPr="00AF6F84" w:rsidRDefault="00CB7244" w:rsidP="00AF6F84">
            <w:r w:rsidRPr="00AF6F84">
              <w:t>Diabetes</w:t>
            </w:r>
          </w:p>
        </w:tc>
        <w:tc>
          <w:tcPr>
            <w:tcW w:w="1070" w:type="dxa"/>
            <w:shd w:val="clear" w:color="auto" w:fill="auto"/>
            <w:hideMark/>
          </w:tcPr>
          <w:p w14:paraId="603DD5F7" w14:textId="77777777" w:rsidR="00CB7244" w:rsidRPr="00AF6F84" w:rsidRDefault="00CB7244" w:rsidP="00AF6F84">
            <w:r w:rsidRPr="00AF6F84">
              <w:t>250.63</w:t>
            </w:r>
          </w:p>
        </w:tc>
        <w:tc>
          <w:tcPr>
            <w:tcW w:w="9016" w:type="dxa"/>
            <w:shd w:val="clear" w:color="auto" w:fill="auto"/>
            <w:hideMark/>
          </w:tcPr>
          <w:p w14:paraId="3F46464A" w14:textId="77777777" w:rsidR="00CB7244" w:rsidRPr="00AF6F84" w:rsidRDefault="00CB7244" w:rsidP="00AF6F84">
            <w:r w:rsidRPr="00AF6F84">
              <w:t>DIABETES WITH NEUROLOGICAL MANIFESTATIONS, TYPE I [JUVENILE TYPE], UNCONTROLLED</w:t>
            </w:r>
          </w:p>
        </w:tc>
      </w:tr>
      <w:tr w:rsidR="00CB7244" w:rsidRPr="00AF6F84" w14:paraId="41B80588" w14:textId="77777777" w:rsidTr="000825C2">
        <w:trPr>
          <w:trHeight w:val="300"/>
        </w:trPr>
        <w:tc>
          <w:tcPr>
            <w:tcW w:w="2274" w:type="dxa"/>
            <w:shd w:val="clear" w:color="auto" w:fill="auto"/>
            <w:hideMark/>
          </w:tcPr>
          <w:p w14:paraId="4770123F" w14:textId="77777777" w:rsidR="00CB7244" w:rsidRPr="00AF6F84" w:rsidRDefault="00CB7244" w:rsidP="00AF6F84">
            <w:r w:rsidRPr="00AF6F84">
              <w:t>Diabetes</w:t>
            </w:r>
          </w:p>
        </w:tc>
        <w:tc>
          <w:tcPr>
            <w:tcW w:w="1070" w:type="dxa"/>
            <w:shd w:val="clear" w:color="auto" w:fill="auto"/>
            <w:hideMark/>
          </w:tcPr>
          <w:p w14:paraId="3178C956" w14:textId="77777777" w:rsidR="00CB7244" w:rsidRPr="00AF6F84" w:rsidRDefault="00CB7244" w:rsidP="00AF6F84">
            <w:r w:rsidRPr="00AF6F84">
              <w:t>250.70</w:t>
            </w:r>
          </w:p>
        </w:tc>
        <w:tc>
          <w:tcPr>
            <w:tcW w:w="9016" w:type="dxa"/>
            <w:shd w:val="clear" w:color="auto" w:fill="auto"/>
            <w:hideMark/>
          </w:tcPr>
          <w:p w14:paraId="01D0C8E7" w14:textId="77777777" w:rsidR="00CB7244" w:rsidRPr="00AF6F84" w:rsidRDefault="00CB7244" w:rsidP="00AF6F84">
            <w:r w:rsidRPr="00AF6F84">
              <w:t>DIABETES WITH PERIPHERAL CIRCULATORY DISORDERS, TYPE II OR UNSPECIFIED TYPE, NOT STATED AS UNCONTROLLED</w:t>
            </w:r>
          </w:p>
        </w:tc>
      </w:tr>
      <w:tr w:rsidR="00CB7244" w:rsidRPr="00AF6F84" w14:paraId="1437D35E" w14:textId="77777777" w:rsidTr="000825C2">
        <w:trPr>
          <w:trHeight w:val="300"/>
        </w:trPr>
        <w:tc>
          <w:tcPr>
            <w:tcW w:w="2274" w:type="dxa"/>
            <w:shd w:val="clear" w:color="auto" w:fill="auto"/>
            <w:hideMark/>
          </w:tcPr>
          <w:p w14:paraId="4BB9146A" w14:textId="77777777" w:rsidR="00CB7244" w:rsidRPr="00AF6F84" w:rsidRDefault="00CB7244" w:rsidP="00AF6F84">
            <w:r w:rsidRPr="00AF6F84">
              <w:t>Diabetes</w:t>
            </w:r>
          </w:p>
        </w:tc>
        <w:tc>
          <w:tcPr>
            <w:tcW w:w="1070" w:type="dxa"/>
            <w:shd w:val="clear" w:color="auto" w:fill="auto"/>
            <w:hideMark/>
          </w:tcPr>
          <w:p w14:paraId="16510778" w14:textId="77777777" w:rsidR="00CB7244" w:rsidRPr="00AF6F84" w:rsidRDefault="00CB7244" w:rsidP="00AF6F84">
            <w:r w:rsidRPr="00AF6F84">
              <w:t>250.71</w:t>
            </w:r>
          </w:p>
        </w:tc>
        <w:tc>
          <w:tcPr>
            <w:tcW w:w="9016" w:type="dxa"/>
            <w:shd w:val="clear" w:color="auto" w:fill="auto"/>
            <w:hideMark/>
          </w:tcPr>
          <w:p w14:paraId="3D983BB8" w14:textId="77777777" w:rsidR="00CB7244" w:rsidRPr="00AF6F84" w:rsidRDefault="00CB7244" w:rsidP="00AF6F84">
            <w:r w:rsidRPr="00AF6F84">
              <w:t>DIABETES WITH PERIPHERAL CIRCULATORY DISORDERS, TYPE I [JUVENILE TYPE], NOT STATED AS UNCONTROLLED</w:t>
            </w:r>
          </w:p>
        </w:tc>
      </w:tr>
      <w:tr w:rsidR="00CB7244" w:rsidRPr="00AF6F84" w14:paraId="70F4AFAF" w14:textId="77777777" w:rsidTr="000825C2">
        <w:trPr>
          <w:trHeight w:val="300"/>
        </w:trPr>
        <w:tc>
          <w:tcPr>
            <w:tcW w:w="2274" w:type="dxa"/>
            <w:shd w:val="clear" w:color="auto" w:fill="auto"/>
            <w:hideMark/>
          </w:tcPr>
          <w:p w14:paraId="3CB4889A" w14:textId="77777777" w:rsidR="00CB7244" w:rsidRPr="00AF6F84" w:rsidRDefault="00CB7244" w:rsidP="00AF6F84">
            <w:r w:rsidRPr="00AF6F84">
              <w:lastRenderedPageBreak/>
              <w:t>Diabetes</w:t>
            </w:r>
          </w:p>
        </w:tc>
        <w:tc>
          <w:tcPr>
            <w:tcW w:w="1070" w:type="dxa"/>
            <w:shd w:val="clear" w:color="auto" w:fill="auto"/>
            <w:hideMark/>
          </w:tcPr>
          <w:p w14:paraId="74E95269" w14:textId="77777777" w:rsidR="00CB7244" w:rsidRPr="00AF6F84" w:rsidRDefault="00CB7244" w:rsidP="00AF6F84">
            <w:r w:rsidRPr="00AF6F84">
              <w:t>250.72</w:t>
            </w:r>
          </w:p>
        </w:tc>
        <w:tc>
          <w:tcPr>
            <w:tcW w:w="9016" w:type="dxa"/>
            <w:shd w:val="clear" w:color="auto" w:fill="auto"/>
            <w:hideMark/>
          </w:tcPr>
          <w:p w14:paraId="360B7783" w14:textId="77777777" w:rsidR="00CB7244" w:rsidRPr="00AF6F84" w:rsidRDefault="00CB7244" w:rsidP="00AF6F84">
            <w:r w:rsidRPr="00AF6F84">
              <w:t>DIABETES WITH PERIPHERAL CIRCULATORY DISORDERS, TYPE II OR UNSPECIFIED TYPE, UNCONTROLLED</w:t>
            </w:r>
          </w:p>
        </w:tc>
      </w:tr>
      <w:tr w:rsidR="00CB7244" w:rsidRPr="00AF6F84" w14:paraId="4DBAA92A" w14:textId="77777777" w:rsidTr="000825C2">
        <w:trPr>
          <w:trHeight w:val="300"/>
        </w:trPr>
        <w:tc>
          <w:tcPr>
            <w:tcW w:w="2274" w:type="dxa"/>
            <w:shd w:val="clear" w:color="auto" w:fill="auto"/>
            <w:hideMark/>
          </w:tcPr>
          <w:p w14:paraId="7604B745" w14:textId="77777777" w:rsidR="00CB7244" w:rsidRPr="00AF6F84" w:rsidRDefault="00CB7244" w:rsidP="00AF6F84">
            <w:r w:rsidRPr="00AF6F84">
              <w:t>Diabetes</w:t>
            </w:r>
          </w:p>
        </w:tc>
        <w:tc>
          <w:tcPr>
            <w:tcW w:w="1070" w:type="dxa"/>
            <w:shd w:val="clear" w:color="auto" w:fill="auto"/>
            <w:hideMark/>
          </w:tcPr>
          <w:p w14:paraId="2DF7C515" w14:textId="77777777" w:rsidR="00CB7244" w:rsidRPr="00AF6F84" w:rsidRDefault="00CB7244" w:rsidP="00AF6F84">
            <w:r w:rsidRPr="00AF6F84">
              <w:t>250.73</w:t>
            </w:r>
          </w:p>
        </w:tc>
        <w:tc>
          <w:tcPr>
            <w:tcW w:w="9016" w:type="dxa"/>
            <w:shd w:val="clear" w:color="auto" w:fill="auto"/>
            <w:hideMark/>
          </w:tcPr>
          <w:p w14:paraId="15508994" w14:textId="77777777" w:rsidR="00CB7244" w:rsidRPr="00AF6F84" w:rsidRDefault="00CB7244" w:rsidP="00AF6F84">
            <w:r w:rsidRPr="00AF6F84">
              <w:t>DIABETES WITH PERIPHERAL CIRCULATORY DISORDERS, TYPE I [JUVENILE TYPE], UNCONTROLLED</w:t>
            </w:r>
          </w:p>
        </w:tc>
      </w:tr>
      <w:tr w:rsidR="00CB7244" w:rsidRPr="00AF6F84" w14:paraId="67D9C8B4" w14:textId="77777777" w:rsidTr="000825C2">
        <w:trPr>
          <w:trHeight w:val="300"/>
        </w:trPr>
        <w:tc>
          <w:tcPr>
            <w:tcW w:w="2274" w:type="dxa"/>
            <w:shd w:val="clear" w:color="auto" w:fill="auto"/>
            <w:hideMark/>
          </w:tcPr>
          <w:p w14:paraId="0CF88528" w14:textId="77777777" w:rsidR="00CB7244" w:rsidRPr="00AF6F84" w:rsidRDefault="00CB7244" w:rsidP="00AF6F84">
            <w:r w:rsidRPr="00AF6F84">
              <w:t>Diabetes</w:t>
            </w:r>
          </w:p>
        </w:tc>
        <w:tc>
          <w:tcPr>
            <w:tcW w:w="1070" w:type="dxa"/>
            <w:shd w:val="clear" w:color="auto" w:fill="auto"/>
            <w:hideMark/>
          </w:tcPr>
          <w:p w14:paraId="3518FB4A" w14:textId="77777777" w:rsidR="00CB7244" w:rsidRPr="00AF6F84" w:rsidRDefault="00CB7244" w:rsidP="00AF6F84">
            <w:r w:rsidRPr="00AF6F84">
              <w:t>250.80</w:t>
            </w:r>
          </w:p>
        </w:tc>
        <w:tc>
          <w:tcPr>
            <w:tcW w:w="9016" w:type="dxa"/>
            <w:shd w:val="clear" w:color="auto" w:fill="auto"/>
            <w:hideMark/>
          </w:tcPr>
          <w:p w14:paraId="1A6D22B9" w14:textId="77777777" w:rsidR="00CB7244" w:rsidRPr="00AF6F84" w:rsidRDefault="00CB7244" w:rsidP="00AF6F84">
            <w:r w:rsidRPr="00AF6F84">
              <w:t>DIABETES WITH OTHER SPECIFIED MANIFESTATIONS, TYPE II OR UNSPECIFIED TYPE, NOT STATED AS UNCONTROLLED</w:t>
            </w:r>
          </w:p>
        </w:tc>
      </w:tr>
      <w:tr w:rsidR="00CB7244" w:rsidRPr="00AF6F84" w14:paraId="5066A39B" w14:textId="77777777" w:rsidTr="000825C2">
        <w:trPr>
          <w:trHeight w:val="300"/>
        </w:trPr>
        <w:tc>
          <w:tcPr>
            <w:tcW w:w="2274" w:type="dxa"/>
            <w:shd w:val="clear" w:color="auto" w:fill="auto"/>
            <w:hideMark/>
          </w:tcPr>
          <w:p w14:paraId="28F595C2" w14:textId="77777777" w:rsidR="00CB7244" w:rsidRPr="00AF6F84" w:rsidRDefault="00CB7244" w:rsidP="00AF6F84">
            <w:r w:rsidRPr="00AF6F84">
              <w:t>Diabetes</w:t>
            </w:r>
          </w:p>
        </w:tc>
        <w:tc>
          <w:tcPr>
            <w:tcW w:w="1070" w:type="dxa"/>
            <w:shd w:val="clear" w:color="auto" w:fill="auto"/>
            <w:hideMark/>
          </w:tcPr>
          <w:p w14:paraId="707EEA52" w14:textId="77777777" w:rsidR="00CB7244" w:rsidRPr="00AF6F84" w:rsidRDefault="00CB7244" w:rsidP="00AF6F84">
            <w:r w:rsidRPr="00AF6F84">
              <w:t>250.81</w:t>
            </w:r>
          </w:p>
        </w:tc>
        <w:tc>
          <w:tcPr>
            <w:tcW w:w="9016" w:type="dxa"/>
            <w:shd w:val="clear" w:color="auto" w:fill="auto"/>
            <w:hideMark/>
          </w:tcPr>
          <w:p w14:paraId="4FF04A7E" w14:textId="77777777" w:rsidR="00CB7244" w:rsidRPr="00AF6F84" w:rsidRDefault="00CB7244" w:rsidP="00AF6F84">
            <w:r w:rsidRPr="00AF6F84">
              <w:t>DIABETES WITH OTHER SPECIFIED MANIFESTATIONS, TYPE I [JUVENILE TYPE], NOT STATED AS UNCONTROLLED</w:t>
            </w:r>
          </w:p>
        </w:tc>
      </w:tr>
      <w:tr w:rsidR="00CB7244" w:rsidRPr="00AF6F84" w14:paraId="59E87464" w14:textId="77777777" w:rsidTr="000825C2">
        <w:trPr>
          <w:trHeight w:val="300"/>
        </w:trPr>
        <w:tc>
          <w:tcPr>
            <w:tcW w:w="2274" w:type="dxa"/>
            <w:shd w:val="clear" w:color="auto" w:fill="auto"/>
            <w:hideMark/>
          </w:tcPr>
          <w:p w14:paraId="0C9F575D" w14:textId="77777777" w:rsidR="00CB7244" w:rsidRPr="00AF6F84" w:rsidRDefault="00CB7244" w:rsidP="00AF6F84">
            <w:r w:rsidRPr="00AF6F84">
              <w:t>Diabetes</w:t>
            </w:r>
          </w:p>
        </w:tc>
        <w:tc>
          <w:tcPr>
            <w:tcW w:w="1070" w:type="dxa"/>
            <w:shd w:val="clear" w:color="auto" w:fill="auto"/>
            <w:hideMark/>
          </w:tcPr>
          <w:p w14:paraId="57E74D65" w14:textId="77777777" w:rsidR="00CB7244" w:rsidRPr="00AF6F84" w:rsidRDefault="00CB7244" w:rsidP="00AF6F84">
            <w:r w:rsidRPr="00AF6F84">
              <w:t>250.82</w:t>
            </w:r>
          </w:p>
        </w:tc>
        <w:tc>
          <w:tcPr>
            <w:tcW w:w="9016" w:type="dxa"/>
            <w:shd w:val="clear" w:color="auto" w:fill="auto"/>
            <w:hideMark/>
          </w:tcPr>
          <w:p w14:paraId="5F9107E3" w14:textId="77777777" w:rsidR="00CB7244" w:rsidRPr="00AF6F84" w:rsidRDefault="00CB7244" w:rsidP="00AF6F84">
            <w:r w:rsidRPr="00AF6F84">
              <w:t>DIABETES WITH OTHER SPECIFIED MANIFESTATIONS, TYPE II OR UNSPECIFIED TYPE, UNCONTROLLED</w:t>
            </w:r>
          </w:p>
        </w:tc>
      </w:tr>
      <w:tr w:rsidR="00CB7244" w:rsidRPr="00AF6F84" w14:paraId="7F2D2BFC" w14:textId="77777777" w:rsidTr="000825C2">
        <w:trPr>
          <w:trHeight w:val="300"/>
        </w:trPr>
        <w:tc>
          <w:tcPr>
            <w:tcW w:w="2274" w:type="dxa"/>
            <w:shd w:val="clear" w:color="auto" w:fill="auto"/>
            <w:hideMark/>
          </w:tcPr>
          <w:p w14:paraId="45C613DE" w14:textId="77777777" w:rsidR="00CB7244" w:rsidRPr="00AF6F84" w:rsidRDefault="00CB7244" w:rsidP="00AF6F84">
            <w:r w:rsidRPr="00AF6F84">
              <w:t>Diabetes</w:t>
            </w:r>
          </w:p>
        </w:tc>
        <w:tc>
          <w:tcPr>
            <w:tcW w:w="1070" w:type="dxa"/>
            <w:shd w:val="clear" w:color="auto" w:fill="auto"/>
            <w:hideMark/>
          </w:tcPr>
          <w:p w14:paraId="5AF508EF" w14:textId="77777777" w:rsidR="00CB7244" w:rsidRPr="00AF6F84" w:rsidRDefault="00CB7244" w:rsidP="00AF6F84">
            <w:r w:rsidRPr="00AF6F84">
              <w:t>250.83</w:t>
            </w:r>
          </w:p>
        </w:tc>
        <w:tc>
          <w:tcPr>
            <w:tcW w:w="9016" w:type="dxa"/>
            <w:shd w:val="clear" w:color="auto" w:fill="auto"/>
            <w:hideMark/>
          </w:tcPr>
          <w:p w14:paraId="05649823" w14:textId="77777777" w:rsidR="00CB7244" w:rsidRPr="00AF6F84" w:rsidRDefault="00CB7244" w:rsidP="00AF6F84">
            <w:r w:rsidRPr="00AF6F84">
              <w:t>DIABETES WITH OTHER SPECIFIED MANIFESTATIONS, TYPE I [JUVENILE TYPE], UNCONTROLLED</w:t>
            </w:r>
          </w:p>
        </w:tc>
      </w:tr>
      <w:tr w:rsidR="00CB7244" w:rsidRPr="00AF6F84" w14:paraId="126E9358" w14:textId="77777777" w:rsidTr="000825C2">
        <w:trPr>
          <w:trHeight w:val="300"/>
        </w:trPr>
        <w:tc>
          <w:tcPr>
            <w:tcW w:w="2274" w:type="dxa"/>
            <w:shd w:val="clear" w:color="auto" w:fill="auto"/>
            <w:hideMark/>
          </w:tcPr>
          <w:p w14:paraId="02FD685F" w14:textId="77777777" w:rsidR="00CB7244" w:rsidRPr="00AF6F84" w:rsidRDefault="00CB7244" w:rsidP="00AF6F84">
            <w:r w:rsidRPr="00AF6F84">
              <w:t>Diabetes</w:t>
            </w:r>
          </w:p>
        </w:tc>
        <w:tc>
          <w:tcPr>
            <w:tcW w:w="1070" w:type="dxa"/>
            <w:shd w:val="clear" w:color="auto" w:fill="auto"/>
            <w:hideMark/>
          </w:tcPr>
          <w:p w14:paraId="4E99C7DF" w14:textId="77777777" w:rsidR="00CB7244" w:rsidRPr="00AF6F84" w:rsidRDefault="00CB7244" w:rsidP="00AF6F84">
            <w:r w:rsidRPr="00AF6F84">
              <w:t>250.90</w:t>
            </w:r>
          </w:p>
        </w:tc>
        <w:tc>
          <w:tcPr>
            <w:tcW w:w="9016" w:type="dxa"/>
            <w:shd w:val="clear" w:color="auto" w:fill="auto"/>
            <w:hideMark/>
          </w:tcPr>
          <w:p w14:paraId="7C959B2A" w14:textId="77777777" w:rsidR="00CB7244" w:rsidRPr="00AF6F84" w:rsidRDefault="00CB7244" w:rsidP="00AF6F84">
            <w:r w:rsidRPr="00AF6F84">
              <w:t>DIABETES WITH UNSPECIFIED COMPLICATION, TYPE II OR UNSPECIFIED TYPE, NOT STATED AS UNCONTROLLED</w:t>
            </w:r>
          </w:p>
        </w:tc>
      </w:tr>
      <w:tr w:rsidR="00CB7244" w:rsidRPr="00AF6F84" w14:paraId="50D5F6FA" w14:textId="77777777" w:rsidTr="000825C2">
        <w:trPr>
          <w:trHeight w:val="300"/>
        </w:trPr>
        <w:tc>
          <w:tcPr>
            <w:tcW w:w="2274" w:type="dxa"/>
            <w:shd w:val="clear" w:color="auto" w:fill="auto"/>
            <w:hideMark/>
          </w:tcPr>
          <w:p w14:paraId="37175ED3" w14:textId="77777777" w:rsidR="00CB7244" w:rsidRPr="00AF6F84" w:rsidRDefault="00CB7244" w:rsidP="00AF6F84">
            <w:r w:rsidRPr="00AF6F84">
              <w:t>Diabetes</w:t>
            </w:r>
          </w:p>
        </w:tc>
        <w:tc>
          <w:tcPr>
            <w:tcW w:w="1070" w:type="dxa"/>
            <w:shd w:val="clear" w:color="auto" w:fill="auto"/>
            <w:hideMark/>
          </w:tcPr>
          <w:p w14:paraId="169DA5EA" w14:textId="77777777" w:rsidR="00CB7244" w:rsidRPr="00AF6F84" w:rsidRDefault="00CB7244" w:rsidP="00AF6F84">
            <w:r w:rsidRPr="00AF6F84">
              <w:t>250.91</w:t>
            </w:r>
          </w:p>
        </w:tc>
        <w:tc>
          <w:tcPr>
            <w:tcW w:w="9016" w:type="dxa"/>
            <w:shd w:val="clear" w:color="auto" w:fill="auto"/>
            <w:hideMark/>
          </w:tcPr>
          <w:p w14:paraId="38F2ACA5" w14:textId="77777777" w:rsidR="00CB7244" w:rsidRPr="00AF6F84" w:rsidRDefault="00CB7244" w:rsidP="00AF6F84">
            <w:r w:rsidRPr="00AF6F84">
              <w:t>DIABETES WITH UNSPECIFIED COMPLICATION, TYPE I [JUVENILE TYPE], NOT STATED AS UNCONTROLLED</w:t>
            </w:r>
          </w:p>
        </w:tc>
      </w:tr>
      <w:tr w:rsidR="00CB7244" w:rsidRPr="00AF6F84" w14:paraId="4A7A31EB" w14:textId="77777777" w:rsidTr="000825C2">
        <w:trPr>
          <w:trHeight w:val="300"/>
        </w:trPr>
        <w:tc>
          <w:tcPr>
            <w:tcW w:w="2274" w:type="dxa"/>
            <w:shd w:val="clear" w:color="auto" w:fill="auto"/>
            <w:hideMark/>
          </w:tcPr>
          <w:p w14:paraId="3B70C823" w14:textId="77777777" w:rsidR="00CB7244" w:rsidRPr="00AF6F84" w:rsidRDefault="00CB7244" w:rsidP="00AF6F84">
            <w:r w:rsidRPr="00AF6F84">
              <w:t>Diabetes</w:t>
            </w:r>
          </w:p>
        </w:tc>
        <w:tc>
          <w:tcPr>
            <w:tcW w:w="1070" w:type="dxa"/>
            <w:shd w:val="clear" w:color="auto" w:fill="auto"/>
            <w:hideMark/>
          </w:tcPr>
          <w:p w14:paraId="70BAAF18" w14:textId="77777777" w:rsidR="00CB7244" w:rsidRPr="00AF6F84" w:rsidRDefault="00CB7244" w:rsidP="00AF6F84">
            <w:r w:rsidRPr="00AF6F84">
              <w:t>250.92</w:t>
            </w:r>
          </w:p>
        </w:tc>
        <w:tc>
          <w:tcPr>
            <w:tcW w:w="9016" w:type="dxa"/>
            <w:shd w:val="clear" w:color="auto" w:fill="auto"/>
            <w:hideMark/>
          </w:tcPr>
          <w:p w14:paraId="44DC1764" w14:textId="77777777" w:rsidR="00CB7244" w:rsidRPr="00AF6F84" w:rsidRDefault="00CB7244" w:rsidP="00AF6F84">
            <w:r w:rsidRPr="00AF6F84">
              <w:t>DIABETES WITH UNSPECIFIED COMPLICATION, TYPE II OR UNSPECIFIED TYPE, UNCONTROLLED</w:t>
            </w:r>
          </w:p>
        </w:tc>
      </w:tr>
      <w:tr w:rsidR="00CB7244" w:rsidRPr="00AF6F84" w14:paraId="1D07297F" w14:textId="77777777" w:rsidTr="000825C2">
        <w:trPr>
          <w:trHeight w:val="300"/>
        </w:trPr>
        <w:tc>
          <w:tcPr>
            <w:tcW w:w="2274" w:type="dxa"/>
            <w:shd w:val="clear" w:color="auto" w:fill="auto"/>
            <w:hideMark/>
          </w:tcPr>
          <w:p w14:paraId="4CD9CF00" w14:textId="77777777" w:rsidR="00CB7244" w:rsidRPr="00AF6F84" w:rsidRDefault="00CB7244" w:rsidP="00AF6F84">
            <w:r w:rsidRPr="00AF6F84">
              <w:t>Diabetes</w:t>
            </w:r>
          </w:p>
        </w:tc>
        <w:tc>
          <w:tcPr>
            <w:tcW w:w="1070" w:type="dxa"/>
            <w:shd w:val="clear" w:color="auto" w:fill="auto"/>
            <w:hideMark/>
          </w:tcPr>
          <w:p w14:paraId="5AE7098A" w14:textId="77777777" w:rsidR="00CB7244" w:rsidRPr="00AF6F84" w:rsidRDefault="00CB7244" w:rsidP="00AF6F84">
            <w:r w:rsidRPr="00AF6F84">
              <w:t>250.93</w:t>
            </w:r>
          </w:p>
        </w:tc>
        <w:tc>
          <w:tcPr>
            <w:tcW w:w="9016" w:type="dxa"/>
            <w:shd w:val="clear" w:color="auto" w:fill="auto"/>
            <w:hideMark/>
          </w:tcPr>
          <w:p w14:paraId="6C65EB77" w14:textId="77777777" w:rsidR="00CB7244" w:rsidRPr="00AF6F84" w:rsidRDefault="00CB7244" w:rsidP="00AF6F84">
            <w:r w:rsidRPr="00AF6F84">
              <w:t>DIABETES WITH UNSPECIFIED COMPLICATION, TYPE I [JUVENILE TYPE], UNCONTROLLED</w:t>
            </w:r>
          </w:p>
        </w:tc>
      </w:tr>
      <w:tr w:rsidR="00CB7244" w:rsidRPr="00AF6F84" w14:paraId="224042A7" w14:textId="77777777" w:rsidTr="000825C2">
        <w:trPr>
          <w:trHeight w:val="300"/>
        </w:trPr>
        <w:tc>
          <w:tcPr>
            <w:tcW w:w="2274" w:type="dxa"/>
            <w:shd w:val="clear" w:color="auto" w:fill="auto"/>
            <w:hideMark/>
          </w:tcPr>
          <w:p w14:paraId="36CFAAF4" w14:textId="77777777" w:rsidR="00CB7244" w:rsidRPr="00AF6F84" w:rsidRDefault="00CB7244" w:rsidP="00AF6F84">
            <w:r w:rsidRPr="00AF6F84">
              <w:t>Diabetes</w:t>
            </w:r>
          </w:p>
        </w:tc>
        <w:tc>
          <w:tcPr>
            <w:tcW w:w="1070" w:type="dxa"/>
            <w:shd w:val="clear" w:color="auto" w:fill="auto"/>
            <w:hideMark/>
          </w:tcPr>
          <w:p w14:paraId="57DE26DC" w14:textId="77777777" w:rsidR="00CB7244" w:rsidRPr="00AF6F84" w:rsidRDefault="00CB7244" w:rsidP="00AF6F84">
            <w:r w:rsidRPr="00AF6F84">
              <w:t>357.2</w:t>
            </w:r>
          </w:p>
        </w:tc>
        <w:tc>
          <w:tcPr>
            <w:tcW w:w="9016" w:type="dxa"/>
            <w:shd w:val="clear" w:color="auto" w:fill="auto"/>
            <w:hideMark/>
          </w:tcPr>
          <w:p w14:paraId="0085A60F" w14:textId="77777777" w:rsidR="00CB7244" w:rsidRPr="00AF6F84" w:rsidRDefault="00CB7244" w:rsidP="00AF6F84">
            <w:r w:rsidRPr="00AF6F84">
              <w:t>POLYNEUROPATHY IN DIABETES</w:t>
            </w:r>
          </w:p>
        </w:tc>
      </w:tr>
      <w:tr w:rsidR="00CB7244" w:rsidRPr="00AF6F84" w14:paraId="74B482E3" w14:textId="77777777" w:rsidTr="000825C2">
        <w:trPr>
          <w:trHeight w:val="300"/>
        </w:trPr>
        <w:tc>
          <w:tcPr>
            <w:tcW w:w="2274" w:type="dxa"/>
            <w:shd w:val="clear" w:color="auto" w:fill="auto"/>
            <w:hideMark/>
          </w:tcPr>
          <w:p w14:paraId="1649B2CD" w14:textId="77777777" w:rsidR="00CB7244" w:rsidRPr="00AF6F84" w:rsidRDefault="00CB7244" w:rsidP="00AF6F84">
            <w:r w:rsidRPr="00AF6F84">
              <w:lastRenderedPageBreak/>
              <w:t>Diabetes</w:t>
            </w:r>
          </w:p>
        </w:tc>
        <w:tc>
          <w:tcPr>
            <w:tcW w:w="1070" w:type="dxa"/>
            <w:shd w:val="clear" w:color="auto" w:fill="auto"/>
            <w:hideMark/>
          </w:tcPr>
          <w:p w14:paraId="245D0EF2" w14:textId="77777777" w:rsidR="00CB7244" w:rsidRPr="00AF6F84" w:rsidRDefault="00CB7244" w:rsidP="00AF6F84">
            <w:r w:rsidRPr="00AF6F84">
              <w:t>362.01</w:t>
            </w:r>
          </w:p>
        </w:tc>
        <w:tc>
          <w:tcPr>
            <w:tcW w:w="9016" w:type="dxa"/>
            <w:shd w:val="clear" w:color="auto" w:fill="auto"/>
            <w:hideMark/>
          </w:tcPr>
          <w:p w14:paraId="2113190B" w14:textId="77777777" w:rsidR="00CB7244" w:rsidRPr="00AF6F84" w:rsidRDefault="00CB7244" w:rsidP="00AF6F84">
            <w:r w:rsidRPr="00AF6F84">
              <w:t>BACKGROUND DIABETIC RETINOPATHY</w:t>
            </w:r>
          </w:p>
        </w:tc>
      </w:tr>
      <w:tr w:rsidR="00CB7244" w:rsidRPr="00AF6F84" w14:paraId="17540D60" w14:textId="77777777" w:rsidTr="000825C2">
        <w:trPr>
          <w:trHeight w:val="300"/>
        </w:trPr>
        <w:tc>
          <w:tcPr>
            <w:tcW w:w="2274" w:type="dxa"/>
            <w:shd w:val="clear" w:color="auto" w:fill="auto"/>
            <w:hideMark/>
          </w:tcPr>
          <w:p w14:paraId="4C0E3663" w14:textId="77777777" w:rsidR="00CB7244" w:rsidRPr="00AF6F84" w:rsidRDefault="00CB7244" w:rsidP="00AF6F84">
            <w:r w:rsidRPr="00AF6F84">
              <w:t>Diabetes</w:t>
            </w:r>
          </w:p>
        </w:tc>
        <w:tc>
          <w:tcPr>
            <w:tcW w:w="1070" w:type="dxa"/>
            <w:shd w:val="clear" w:color="auto" w:fill="auto"/>
            <w:hideMark/>
          </w:tcPr>
          <w:p w14:paraId="58495632" w14:textId="77777777" w:rsidR="00CB7244" w:rsidRPr="00AF6F84" w:rsidRDefault="00CB7244" w:rsidP="00AF6F84">
            <w:r w:rsidRPr="00AF6F84">
              <w:t>362.02</w:t>
            </w:r>
          </w:p>
        </w:tc>
        <w:tc>
          <w:tcPr>
            <w:tcW w:w="9016" w:type="dxa"/>
            <w:shd w:val="clear" w:color="auto" w:fill="auto"/>
            <w:hideMark/>
          </w:tcPr>
          <w:p w14:paraId="107C9B07" w14:textId="77777777" w:rsidR="00CB7244" w:rsidRPr="00AF6F84" w:rsidRDefault="00CB7244" w:rsidP="00AF6F84">
            <w:r w:rsidRPr="00AF6F84">
              <w:t>PROLIFERATIVE DIABETIC RETINOPATHY</w:t>
            </w:r>
          </w:p>
        </w:tc>
      </w:tr>
      <w:tr w:rsidR="00CB7244" w:rsidRPr="00AF6F84" w14:paraId="474D12A9" w14:textId="77777777" w:rsidTr="000825C2">
        <w:trPr>
          <w:trHeight w:val="300"/>
        </w:trPr>
        <w:tc>
          <w:tcPr>
            <w:tcW w:w="2274" w:type="dxa"/>
            <w:shd w:val="clear" w:color="auto" w:fill="auto"/>
            <w:hideMark/>
          </w:tcPr>
          <w:p w14:paraId="0E91C756" w14:textId="77777777" w:rsidR="00CB7244" w:rsidRPr="00AF6F84" w:rsidRDefault="00CB7244" w:rsidP="00AF6F84">
            <w:r w:rsidRPr="00AF6F84">
              <w:t>Diabetes</w:t>
            </w:r>
          </w:p>
        </w:tc>
        <w:tc>
          <w:tcPr>
            <w:tcW w:w="1070" w:type="dxa"/>
            <w:shd w:val="clear" w:color="auto" w:fill="auto"/>
            <w:hideMark/>
          </w:tcPr>
          <w:p w14:paraId="0998EF35" w14:textId="77777777" w:rsidR="00CB7244" w:rsidRPr="00AF6F84" w:rsidRDefault="00CB7244" w:rsidP="00AF6F84">
            <w:r w:rsidRPr="00AF6F84">
              <w:t>362.03</w:t>
            </w:r>
          </w:p>
        </w:tc>
        <w:tc>
          <w:tcPr>
            <w:tcW w:w="9016" w:type="dxa"/>
            <w:shd w:val="clear" w:color="auto" w:fill="auto"/>
            <w:hideMark/>
          </w:tcPr>
          <w:p w14:paraId="4B1D8A3D" w14:textId="77777777" w:rsidR="00CB7244" w:rsidRPr="00AF6F84" w:rsidRDefault="00CB7244" w:rsidP="00AF6F84">
            <w:r w:rsidRPr="00AF6F84">
              <w:t>NONPROLIFERATIVE DIABETIC RETINOPATHY NOS</w:t>
            </w:r>
          </w:p>
        </w:tc>
      </w:tr>
      <w:tr w:rsidR="00CB7244" w:rsidRPr="00AF6F84" w14:paraId="42588EF6" w14:textId="77777777" w:rsidTr="000825C2">
        <w:trPr>
          <w:trHeight w:val="300"/>
        </w:trPr>
        <w:tc>
          <w:tcPr>
            <w:tcW w:w="2274" w:type="dxa"/>
            <w:shd w:val="clear" w:color="auto" w:fill="auto"/>
            <w:hideMark/>
          </w:tcPr>
          <w:p w14:paraId="72D1C8B0" w14:textId="77777777" w:rsidR="00CB7244" w:rsidRPr="00AF6F84" w:rsidRDefault="00CB7244" w:rsidP="00AF6F84">
            <w:r w:rsidRPr="00AF6F84">
              <w:t>Diabetes</w:t>
            </w:r>
          </w:p>
        </w:tc>
        <w:tc>
          <w:tcPr>
            <w:tcW w:w="1070" w:type="dxa"/>
            <w:shd w:val="clear" w:color="auto" w:fill="auto"/>
            <w:hideMark/>
          </w:tcPr>
          <w:p w14:paraId="750D0C55" w14:textId="77777777" w:rsidR="00CB7244" w:rsidRPr="00AF6F84" w:rsidRDefault="00CB7244" w:rsidP="00AF6F84">
            <w:r w:rsidRPr="00AF6F84">
              <w:t>362.04</w:t>
            </w:r>
          </w:p>
        </w:tc>
        <w:tc>
          <w:tcPr>
            <w:tcW w:w="9016" w:type="dxa"/>
            <w:shd w:val="clear" w:color="auto" w:fill="auto"/>
            <w:hideMark/>
          </w:tcPr>
          <w:p w14:paraId="109F1796" w14:textId="77777777" w:rsidR="00CB7244" w:rsidRPr="00AF6F84" w:rsidRDefault="00CB7244" w:rsidP="00AF6F84">
            <w:r w:rsidRPr="00AF6F84">
              <w:t>MILD NONPROLIFERATIVE DIABETIC RETINOPATHY</w:t>
            </w:r>
          </w:p>
        </w:tc>
      </w:tr>
      <w:tr w:rsidR="00CB7244" w:rsidRPr="00AF6F84" w14:paraId="56FB36AF" w14:textId="77777777" w:rsidTr="000825C2">
        <w:trPr>
          <w:trHeight w:val="300"/>
        </w:trPr>
        <w:tc>
          <w:tcPr>
            <w:tcW w:w="2274" w:type="dxa"/>
            <w:shd w:val="clear" w:color="auto" w:fill="auto"/>
            <w:hideMark/>
          </w:tcPr>
          <w:p w14:paraId="5A71596B" w14:textId="77777777" w:rsidR="00CB7244" w:rsidRPr="00AF6F84" w:rsidRDefault="00CB7244" w:rsidP="00AF6F84">
            <w:r w:rsidRPr="00AF6F84">
              <w:t>Diabetes</w:t>
            </w:r>
          </w:p>
        </w:tc>
        <w:tc>
          <w:tcPr>
            <w:tcW w:w="1070" w:type="dxa"/>
            <w:shd w:val="clear" w:color="auto" w:fill="auto"/>
            <w:hideMark/>
          </w:tcPr>
          <w:p w14:paraId="498046D8" w14:textId="77777777" w:rsidR="00CB7244" w:rsidRPr="00AF6F84" w:rsidRDefault="00CB7244" w:rsidP="00AF6F84">
            <w:r w:rsidRPr="00AF6F84">
              <w:t>362.05</w:t>
            </w:r>
          </w:p>
        </w:tc>
        <w:tc>
          <w:tcPr>
            <w:tcW w:w="9016" w:type="dxa"/>
            <w:shd w:val="clear" w:color="auto" w:fill="auto"/>
            <w:hideMark/>
          </w:tcPr>
          <w:p w14:paraId="592AB8AA" w14:textId="77777777" w:rsidR="00CB7244" w:rsidRPr="00AF6F84" w:rsidRDefault="00CB7244" w:rsidP="00AF6F84">
            <w:r w:rsidRPr="00AF6F84">
              <w:t>MODERATE NONPROLIFERATIVE DIABETIC RETINOPATHY</w:t>
            </w:r>
          </w:p>
        </w:tc>
      </w:tr>
      <w:tr w:rsidR="00CB7244" w:rsidRPr="00AF6F84" w14:paraId="1E8CD818" w14:textId="77777777" w:rsidTr="000825C2">
        <w:trPr>
          <w:trHeight w:val="300"/>
        </w:trPr>
        <w:tc>
          <w:tcPr>
            <w:tcW w:w="2274" w:type="dxa"/>
            <w:shd w:val="clear" w:color="auto" w:fill="auto"/>
            <w:hideMark/>
          </w:tcPr>
          <w:p w14:paraId="7E6DCB1C" w14:textId="77777777" w:rsidR="00CB7244" w:rsidRPr="00AF6F84" w:rsidRDefault="00CB7244" w:rsidP="00AF6F84">
            <w:r w:rsidRPr="00AF6F84">
              <w:t>Diabetes</w:t>
            </w:r>
          </w:p>
        </w:tc>
        <w:tc>
          <w:tcPr>
            <w:tcW w:w="1070" w:type="dxa"/>
            <w:shd w:val="clear" w:color="auto" w:fill="auto"/>
            <w:hideMark/>
          </w:tcPr>
          <w:p w14:paraId="5515F4D2" w14:textId="77777777" w:rsidR="00CB7244" w:rsidRPr="00AF6F84" w:rsidRDefault="00CB7244" w:rsidP="00AF6F84">
            <w:r w:rsidRPr="00AF6F84">
              <w:t>362.06</w:t>
            </w:r>
          </w:p>
        </w:tc>
        <w:tc>
          <w:tcPr>
            <w:tcW w:w="9016" w:type="dxa"/>
            <w:shd w:val="clear" w:color="auto" w:fill="auto"/>
            <w:hideMark/>
          </w:tcPr>
          <w:p w14:paraId="465DFBAC" w14:textId="77777777" w:rsidR="00CB7244" w:rsidRPr="00AF6F84" w:rsidRDefault="00CB7244" w:rsidP="00AF6F84">
            <w:r w:rsidRPr="00AF6F84">
              <w:t>SEVERE NONPROLIFERATIVE DIABETIC RETINOPATHY</w:t>
            </w:r>
          </w:p>
        </w:tc>
      </w:tr>
      <w:tr w:rsidR="00CB7244" w:rsidRPr="00AF6F84" w14:paraId="1C1664B6" w14:textId="77777777" w:rsidTr="000825C2">
        <w:trPr>
          <w:trHeight w:val="300"/>
        </w:trPr>
        <w:tc>
          <w:tcPr>
            <w:tcW w:w="2274" w:type="dxa"/>
            <w:shd w:val="clear" w:color="auto" w:fill="auto"/>
            <w:hideMark/>
          </w:tcPr>
          <w:p w14:paraId="1C4AC5B2" w14:textId="77777777" w:rsidR="00CB7244" w:rsidRPr="00AF6F84" w:rsidRDefault="00CB7244" w:rsidP="00AF6F84">
            <w:r w:rsidRPr="00AF6F84">
              <w:t>Diabetes</w:t>
            </w:r>
          </w:p>
        </w:tc>
        <w:tc>
          <w:tcPr>
            <w:tcW w:w="1070" w:type="dxa"/>
            <w:shd w:val="clear" w:color="auto" w:fill="auto"/>
            <w:hideMark/>
          </w:tcPr>
          <w:p w14:paraId="7B8F013F" w14:textId="77777777" w:rsidR="00CB7244" w:rsidRPr="00AF6F84" w:rsidRDefault="00CB7244" w:rsidP="00AF6F84">
            <w:r w:rsidRPr="00AF6F84">
              <w:t>362.07</w:t>
            </w:r>
          </w:p>
        </w:tc>
        <w:tc>
          <w:tcPr>
            <w:tcW w:w="9016" w:type="dxa"/>
            <w:shd w:val="clear" w:color="auto" w:fill="auto"/>
            <w:hideMark/>
          </w:tcPr>
          <w:p w14:paraId="382FC7F2" w14:textId="77777777" w:rsidR="00CB7244" w:rsidRPr="00AF6F84" w:rsidRDefault="00CB7244" w:rsidP="00AF6F84">
            <w:r w:rsidRPr="00AF6F84">
              <w:t>DIABETIC MACULAR EDEMA</w:t>
            </w:r>
          </w:p>
        </w:tc>
      </w:tr>
      <w:tr w:rsidR="00CB7244" w:rsidRPr="00AF6F84" w14:paraId="3D780D57" w14:textId="77777777" w:rsidTr="000825C2">
        <w:trPr>
          <w:trHeight w:val="300"/>
        </w:trPr>
        <w:tc>
          <w:tcPr>
            <w:tcW w:w="2274" w:type="dxa"/>
            <w:shd w:val="clear" w:color="auto" w:fill="auto"/>
            <w:hideMark/>
          </w:tcPr>
          <w:p w14:paraId="22224CC5" w14:textId="77777777" w:rsidR="00CB7244" w:rsidRPr="00AF6F84" w:rsidRDefault="00CB7244" w:rsidP="00AF6F84">
            <w:r w:rsidRPr="00AF6F84">
              <w:t>Diabetes</w:t>
            </w:r>
          </w:p>
        </w:tc>
        <w:tc>
          <w:tcPr>
            <w:tcW w:w="1070" w:type="dxa"/>
            <w:shd w:val="clear" w:color="auto" w:fill="auto"/>
            <w:hideMark/>
          </w:tcPr>
          <w:p w14:paraId="18E7F351" w14:textId="77777777" w:rsidR="00CB7244" w:rsidRPr="00AF6F84" w:rsidRDefault="00CB7244" w:rsidP="00AF6F84">
            <w:r w:rsidRPr="00AF6F84">
              <w:t>366.41</w:t>
            </w:r>
          </w:p>
        </w:tc>
        <w:tc>
          <w:tcPr>
            <w:tcW w:w="9016" w:type="dxa"/>
            <w:shd w:val="clear" w:color="auto" w:fill="auto"/>
            <w:hideMark/>
          </w:tcPr>
          <w:p w14:paraId="156E246C" w14:textId="77777777" w:rsidR="00CB7244" w:rsidRPr="00AF6F84" w:rsidRDefault="00CB7244" w:rsidP="00AF6F84">
            <w:r w:rsidRPr="00AF6F84">
              <w:t>DIABETIC CATARACT</w:t>
            </w:r>
          </w:p>
        </w:tc>
      </w:tr>
      <w:tr w:rsidR="00CB7244" w:rsidRPr="00AF6F84" w14:paraId="270604B9" w14:textId="77777777" w:rsidTr="000825C2">
        <w:trPr>
          <w:trHeight w:val="300"/>
        </w:trPr>
        <w:tc>
          <w:tcPr>
            <w:tcW w:w="2274" w:type="dxa"/>
            <w:shd w:val="clear" w:color="auto" w:fill="auto"/>
            <w:hideMark/>
          </w:tcPr>
          <w:p w14:paraId="41A48EBC" w14:textId="77777777" w:rsidR="00CB7244" w:rsidRPr="00AF6F84" w:rsidRDefault="00CB7244" w:rsidP="00AF6F84">
            <w:r w:rsidRPr="00AF6F84">
              <w:t>Diabetes</w:t>
            </w:r>
          </w:p>
        </w:tc>
        <w:tc>
          <w:tcPr>
            <w:tcW w:w="1070" w:type="dxa"/>
            <w:shd w:val="clear" w:color="auto" w:fill="auto"/>
            <w:hideMark/>
          </w:tcPr>
          <w:p w14:paraId="61048AC0" w14:textId="77777777" w:rsidR="00CB7244" w:rsidRPr="00AF6F84" w:rsidRDefault="00CB7244" w:rsidP="00AF6F84">
            <w:r w:rsidRPr="00AF6F84">
              <w:t>791.5</w:t>
            </w:r>
          </w:p>
        </w:tc>
        <w:tc>
          <w:tcPr>
            <w:tcW w:w="9016" w:type="dxa"/>
            <w:shd w:val="clear" w:color="auto" w:fill="auto"/>
            <w:hideMark/>
          </w:tcPr>
          <w:p w14:paraId="064BDA65" w14:textId="77777777" w:rsidR="00CB7244" w:rsidRPr="00AF6F84" w:rsidRDefault="00CB7244" w:rsidP="00AF6F84">
            <w:r w:rsidRPr="00AF6F84">
              <w:t>GLYCOSURIA</w:t>
            </w:r>
          </w:p>
        </w:tc>
      </w:tr>
      <w:tr w:rsidR="00CB7244" w:rsidRPr="00AF6F84" w14:paraId="5B8393D4" w14:textId="77777777" w:rsidTr="000825C2">
        <w:trPr>
          <w:trHeight w:val="300"/>
        </w:trPr>
        <w:tc>
          <w:tcPr>
            <w:tcW w:w="2274" w:type="dxa"/>
            <w:shd w:val="clear" w:color="auto" w:fill="auto"/>
            <w:hideMark/>
          </w:tcPr>
          <w:p w14:paraId="2CEFF13E" w14:textId="77777777" w:rsidR="00CB7244" w:rsidRPr="00AF6F84" w:rsidRDefault="00CB7244" w:rsidP="00AF6F84">
            <w:r w:rsidRPr="00AF6F84">
              <w:t>Diabetes</w:t>
            </w:r>
          </w:p>
        </w:tc>
        <w:tc>
          <w:tcPr>
            <w:tcW w:w="1070" w:type="dxa"/>
            <w:shd w:val="clear" w:color="auto" w:fill="auto"/>
            <w:hideMark/>
          </w:tcPr>
          <w:p w14:paraId="0C06AEAB" w14:textId="77777777" w:rsidR="00CB7244" w:rsidRPr="00AF6F84" w:rsidRDefault="00CB7244" w:rsidP="00AF6F84">
            <w:r w:rsidRPr="00AF6F84">
              <w:t>791.6</w:t>
            </w:r>
          </w:p>
        </w:tc>
        <w:tc>
          <w:tcPr>
            <w:tcW w:w="9016" w:type="dxa"/>
            <w:shd w:val="clear" w:color="auto" w:fill="auto"/>
            <w:hideMark/>
          </w:tcPr>
          <w:p w14:paraId="7767931C" w14:textId="77777777" w:rsidR="00CB7244" w:rsidRPr="00AF6F84" w:rsidRDefault="00CB7244" w:rsidP="00AF6F84">
            <w:r w:rsidRPr="00AF6F84">
              <w:t>ACETONURIA</w:t>
            </w:r>
          </w:p>
        </w:tc>
      </w:tr>
      <w:tr w:rsidR="00CB7244" w:rsidRPr="00AF6F84" w14:paraId="3E4834F8" w14:textId="77777777" w:rsidTr="000825C2">
        <w:trPr>
          <w:trHeight w:val="300"/>
        </w:trPr>
        <w:tc>
          <w:tcPr>
            <w:tcW w:w="2274" w:type="dxa"/>
            <w:shd w:val="clear" w:color="auto" w:fill="auto"/>
            <w:hideMark/>
          </w:tcPr>
          <w:p w14:paraId="61CB1331" w14:textId="77777777" w:rsidR="00CB7244" w:rsidRPr="00AF6F84" w:rsidRDefault="00CB7244" w:rsidP="00AF6F84">
            <w:r w:rsidRPr="00AF6F84">
              <w:t>Diabetes</w:t>
            </w:r>
          </w:p>
        </w:tc>
        <w:tc>
          <w:tcPr>
            <w:tcW w:w="1070" w:type="dxa"/>
            <w:shd w:val="clear" w:color="auto" w:fill="auto"/>
            <w:hideMark/>
          </w:tcPr>
          <w:p w14:paraId="46AC1D36" w14:textId="77777777" w:rsidR="00CB7244" w:rsidRPr="00AF6F84" w:rsidRDefault="00CB7244" w:rsidP="00AF6F84">
            <w:r w:rsidRPr="00AF6F84">
              <w:t>V65.46</w:t>
            </w:r>
          </w:p>
        </w:tc>
        <w:tc>
          <w:tcPr>
            <w:tcW w:w="9016" w:type="dxa"/>
            <w:shd w:val="clear" w:color="auto" w:fill="auto"/>
            <w:hideMark/>
          </w:tcPr>
          <w:p w14:paraId="53E9755C" w14:textId="77777777" w:rsidR="00CB7244" w:rsidRPr="00AF6F84" w:rsidRDefault="00CB7244" w:rsidP="00AF6F84">
            <w:r w:rsidRPr="00AF6F84">
              <w:t>ENCOUNTER FOR INSULIN PUMP TRAINING</w:t>
            </w:r>
          </w:p>
        </w:tc>
      </w:tr>
    </w:tbl>
    <w:p w14:paraId="7324F32B" w14:textId="77777777" w:rsidR="00CB7244" w:rsidRPr="00AF6F84" w:rsidRDefault="00CB7244" w:rsidP="00AF6F84"/>
    <w:tbl>
      <w:tblPr>
        <w:tblW w:w="8600" w:type="dxa"/>
        <w:tblInd w:w="113" w:type="dxa"/>
        <w:tblLook w:val="04A0" w:firstRow="1" w:lastRow="0" w:firstColumn="1" w:lastColumn="0" w:noHBand="0" w:noVBand="1"/>
      </w:tblPr>
      <w:tblGrid>
        <w:gridCol w:w="1260"/>
        <w:gridCol w:w="1280"/>
        <w:gridCol w:w="6060"/>
      </w:tblGrid>
      <w:tr w:rsidR="00CB7244" w:rsidRPr="00AF6F84" w14:paraId="1CFE7899" w14:textId="77777777" w:rsidTr="00AF6F84">
        <w:trPr>
          <w:trHeight w:val="828"/>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DA4ADF1" w14:textId="77777777" w:rsidR="00CB7244" w:rsidRPr="00AF6F84" w:rsidRDefault="00CB7244" w:rsidP="00AF6F84">
            <w:r w:rsidRPr="00AF6F84">
              <w:t>Diabetes Exclusion</w:t>
            </w:r>
          </w:p>
        </w:tc>
        <w:tc>
          <w:tcPr>
            <w:tcW w:w="1280" w:type="dxa"/>
            <w:tcBorders>
              <w:top w:val="single" w:sz="4" w:space="0" w:color="auto"/>
              <w:left w:val="nil"/>
              <w:bottom w:val="single" w:sz="4" w:space="0" w:color="auto"/>
              <w:right w:val="single" w:sz="4" w:space="0" w:color="auto"/>
            </w:tcBorders>
            <w:shd w:val="clear" w:color="auto" w:fill="auto"/>
            <w:hideMark/>
          </w:tcPr>
          <w:p w14:paraId="71B1C4B3" w14:textId="77777777" w:rsidR="00CB7244" w:rsidRPr="00AF6F84" w:rsidRDefault="00CB7244" w:rsidP="00AF6F84">
            <w:r w:rsidRPr="00AF6F84">
              <w:t>E08.00</w:t>
            </w:r>
          </w:p>
        </w:tc>
        <w:tc>
          <w:tcPr>
            <w:tcW w:w="6060" w:type="dxa"/>
            <w:tcBorders>
              <w:top w:val="single" w:sz="4" w:space="0" w:color="auto"/>
              <w:left w:val="nil"/>
              <w:bottom w:val="single" w:sz="4" w:space="0" w:color="auto"/>
              <w:right w:val="single" w:sz="4" w:space="0" w:color="auto"/>
            </w:tcBorders>
            <w:shd w:val="clear" w:color="auto" w:fill="auto"/>
            <w:hideMark/>
          </w:tcPr>
          <w:p w14:paraId="4BD3F22D" w14:textId="77777777" w:rsidR="00CB7244" w:rsidRPr="00AF6F84" w:rsidRDefault="00CB7244" w:rsidP="00AF6F84">
            <w:r w:rsidRPr="00AF6F84">
              <w:t>[E08.00] Diabetes mellitus due to underlying condition with hyperosmolarity without nonketotic hyperglycemic-hyperosmolar coma (NKHHC)</w:t>
            </w:r>
          </w:p>
        </w:tc>
      </w:tr>
      <w:tr w:rsidR="00CB7244" w:rsidRPr="00AF6F84" w14:paraId="401238A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9654DA9"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E61428E" w14:textId="77777777" w:rsidR="00CB7244" w:rsidRPr="00AF6F84" w:rsidRDefault="00CB7244" w:rsidP="00AF6F84">
            <w:r w:rsidRPr="00AF6F84">
              <w:t>E08.01</w:t>
            </w:r>
          </w:p>
        </w:tc>
        <w:tc>
          <w:tcPr>
            <w:tcW w:w="6060" w:type="dxa"/>
            <w:tcBorders>
              <w:top w:val="nil"/>
              <w:left w:val="nil"/>
              <w:bottom w:val="single" w:sz="4" w:space="0" w:color="auto"/>
              <w:right w:val="single" w:sz="4" w:space="0" w:color="auto"/>
            </w:tcBorders>
            <w:shd w:val="clear" w:color="auto" w:fill="auto"/>
            <w:hideMark/>
          </w:tcPr>
          <w:p w14:paraId="24432C96" w14:textId="77777777" w:rsidR="00CB7244" w:rsidRPr="00AF6F84" w:rsidRDefault="00CB7244" w:rsidP="00AF6F84">
            <w:r w:rsidRPr="00AF6F84">
              <w:t>[E08.01] Diabetes mellitus due to underlying condition with hyperosmolarity with coma</w:t>
            </w:r>
          </w:p>
        </w:tc>
      </w:tr>
      <w:tr w:rsidR="00CB7244" w:rsidRPr="00AF6F84" w14:paraId="4C303E7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1447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304AB2A" w14:textId="77777777" w:rsidR="00CB7244" w:rsidRPr="00AF6F84" w:rsidRDefault="00CB7244" w:rsidP="00AF6F84">
            <w:r w:rsidRPr="00AF6F84">
              <w:t>E08.10</w:t>
            </w:r>
          </w:p>
        </w:tc>
        <w:tc>
          <w:tcPr>
            <w:tcW w:w="6060" w:type="dxa"/>
            <w:tcBorders>
              <w:top w:val="nil"/>
              <w:left w:val="nil"/>
              <w:bottom w:val="single" w:sz="4" w:space="0" w:color="auto"/>
              <w:right w:val="single" w:sz="4" w:space="0" w:color="auto"/>
            </w:tcBorders>
            <w:shd w:val="clear" w:color="auto" w:fill="auto"/>
            <w:hideMark/>
          </w:tcPr>
          <w:p w14:paraId="05273531" w14:textId="77777777" w:rsidR="00CB7244" w:rsidRPr="00AF6F84" w:rsidRDefault="00CB7244" w:rsidP="00AF6F84">
            <w:r w:rsidRPr="00AF6F84">
              <w:t>[E08.10] Diabetes mellitus due to underlying condition with ketoacidosis without coma</w:t>
            </w:r>
          </w:p>
        </w:tc>
      </w:tr>
      <w:tr w:rsidR="00CB7244" w:rsidRPr="00AF6F84" w14:paraId="533B39A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DA294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96DBFBD" w14:textId="77777777" w:rsidR="00CB7244" w:rsidRPr="00AF6F84" w:rsidRDefault="00CB7244" w:rsidP="00AF6F84">
            <w:r w:rsidRPr="00AF6F84">
              <w:t>E08.11</w:t>
            </w:r>
          </w:p>
        </w:tc>
        <w:tc>
          <w:tcPr>
            <w:tcW w:w="6060" w:type="dxa"/>
            <w:tcBorders>
              <w:top w:val="nil"/>
              <w:left w:val="nil"/>
              <w:bottom w:val="single" w:sz="4" w:space="0" w:color="auto"/>
              <w:right w:val="single" w:sz="4" w:space="0" w:color="auto"/>
            </w:tcBorders>
            <w:shd w:val="clear" w:color="auto" w:fill="auto"/>
            <w:hideMark/>
          </w:tcPr>
          <w:p w14:paraId="62618BC0" w14:textId="77777777" w:rsidR="00CB7244" w:rsidRPr="00AF6F84" w:rsidRDefault="00CB7244" w:rsidP="00AF6F84">
            <w:r w:rsidRPr="00AF6F84">
              <w:t>[E08.11] Diabetes mellitus due to underlying condition with ketoacidosis with coma</w:t>
            </w:r>
          </w:p>
        </w:tc>
      </w:tr>
      <w:tr w:rsidR="00CB7244" w:rsidRPr="00AF6F84" w14:paraId="7C16BD2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21F09D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BC95EF7" w14:textId="77777777" w:rsidR="00CB7244" w:rsidRPr="00AF6F84" w:rsidRDefault="00CB7244" w:rsidP="00AF6F84">
            <w:r w:rsidRPr="00AF6F84">
              <w:t>E08.21</w:t>
            </w:r>
          </w:p>
        </w:tc>
        <w:tc>
          <w:tcPr>
            <w:tcW w:w="6060" w:type="dxa"/>
            <w:tcBorders>
              <w:top w:val="nil"/>
              <w:left w:val="nil"/>
              <w:bottom w:val="single" w:sz="4" w:space="0" w:color="auto"/>
              <w:right w:val="single" w:sz="4" w:space="0" w:color="auto"/>
            </w:tcBorders>
            <w:shd w:val="clear" w:color="auto" w:fill="auto"/>
            <w:hideMark/>
          </w:tcPr>
          <w:p w14:paraId="174CE5C0" w14:textId="77777777" w:rsidR="00CB7244" w:rsidRPr="00AF6F84" w:rsidRDefault="00CB7244" w:rsidP="00AF6F84">
            <w:r w:rsidRPr="00AF6F84">
              <w:t>Diabetes mellitus due to underlying condition with diabetic nephropathy</w:t>
            </w:r>
          </w:p>
        </w:tc>
      </w:tr>
      <w:tr w:rsidR="00CB7244" w:rsidRPr="00AF6F84" w14:paraId="5CCDE04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F64840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29ACD4" w14:textId="77777777" w:rsidR="00CB7244" w:rsidRPr="00AF6F84" w:rsidRDefault="00CB7244" w:rsidP="00AF6F84">
            <w:r w:rsidRPr="00AF6F84">
              <w:t>E08.22</w:t>
            </w:r>
          </w:p>
        </w:tc>
        <w:tc>
          <w:tcPr>
            <w:tcW w:w="6060" w:type="dxa"/>
            <w:tcBorders>
              <w:top w:val="nil"/>
              <w:left w:val="nil"/>
              <w:bottom w:val="single" w:sz="4" w:space="0" w:color="auto"/>
              <w:right w:val="single" w:sz="4" w:space="0" w:color="auto"/>
            </w:tcBorders>
            <w:shd w:val="clear" w:color="auto" w:fill="auto"/>
            <w:hideMark/>
          </w:tcPr>
          <w:p w14:paraId="3FD801E7" w14:textId="77777777" w:rsidR="00CB7244" w:rsidRPr="00AF6F84" w:rsidRDefault="00CB7244" w:rsidP="00AF6F84">
            <w:r w:rsidRPr="00AF6F84">
              <w:t>[E08.22] Diabetes mellitus due to underlying condition with diabetic chronic kidney disease</w:t>
            </w:r>
          </w:p>
        </w:tc>
      </w:tr>
      <w:tr w:rsidR="00CB7244" w:rsidRPr="00AF6F84" w14:paraId="5AFA9DE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122943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69D865C" w14:textId="77777777" w:rsidR="00CB7244" w:rsidRPr="00AF6F84" w:rsidRDefault="00CB7244" w:rsidP="00AF6F84">
            <w:r w:rsidRPr="00AF6F84">
              <w:t>E08.29</w:t>
            </w:r>
          </w:p>
        </w:tc>
        <w:tc>
          <w:tcPr>
            <w:tcW w:w="6060" w:type="dxa"/>
            <w:tcBorders>
              <w:top w:val="nil"/>
              <w:left w:val="nil"/>
              <w:bottom w:val="single" w:sz="4" w:space="0" w:color="auto"/>
              <w:right w:val="single" w:sz="4" w:space="0" w:color="auto"/>
            </w:tcBorders>
            <w:shd w:val="clear" w:color="auto" w:fill="auto"/>
            <w:hideMark/>
          </w:tcPr>
          <w:p w14:paraId="6438329D" w14:textId="77777777" w:rsidR="00CB7244" w:rsidRPr="00AF6F84" w:rsidRDefault="00CB7244" w:rsidP="00AF6F84">
            <w:r w:rsidRPr="00AF6F84">
              <w:t xml:space="preserve">Diabetes mellitus due to underlying condition with </w:t>
            </w:r>
            <w:proofErr w:type="gramStart"/>
            <w:r w:rsidRPr="00AF6F84">
              <w:t>other</w:t>
            </w:r>
            <w:proofErr w:type="gramEnd"/>
            <w:r w:rsidRPr="00AF6F84">
              <w:t xml:space="preserve"> diabetic kidney complication</w:t>
            </w:r>
          </w:p>
        </w:tc>
      </w:tr>
      <w:tr w:rsidR="00CB7244" w:rsidRPr="00AF6F84" w14:paraId="14557F4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B88A43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41006FB" w14:textId="77777777" w:rsidR="00CB7244" w:rsidRPr="00AF6F84" w:rsidRDefault="00CB7244" w:rsidP="00AF6F84">
            <w:r w:rsidRPr="00AF6F84">
              <w:t>E08.311</w:t>
            </w:r>
          </w:p>
        </w:tc>
        <w:tc>
          <w:tcPr>
            <w:tcW w:w="6060" w:type="dxa"/>
            <w:tcBorders>
              <w:top w:val="nil"/>
              <w:left w:val="nil"/>
              <w:bottom w:val="single" w:sz="4" w:space="0" w:color="auto"/>
              <w:right w:val="single" w:sz="4" w:space="0" w:color="auto"/>
            </w:tcBorders>
            <w:shd w:val="clear" w:color="auto" w:fill="auto"/>
            <w:hideMark/>
          </w:tcPr>
          <w:p w14:paraId="15E8857B" w14:textId="77777777" w:rsidR="00CB7244" w:rsidRPr="00AF6F84" w:rsidRDefault="00CB7244" w:rsidP="00AF6F84">
            <w:r w:rsidRPr="00AF6F84">
              <w:t>Diabetes mellitus due to underlying condition with unspecified diabetic retinopathy with macular edema</w:t>
            </w:r>
          </w:p>
        </w:tc>
      </w:tr>
      <w:tr w:rsidR="00CB7244" w:rsidRPr="00AF6F84" w14:paraId="1ED51BF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01689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4173F5A" w14:textId="77777777" w:rsidR="00CB7244" w:rsidRPr="00AF6F84" w:rsidRDefault="00CB7244" w:rsidP="00AF6F84">
            <w:r w:rsidRPr="00AF6F84">
              <w:t>E08.319</w:t>
            </w:r>
          </w:p>
        </w:tc>
        <w:tc>
          <w:tcPr>
            <w:tcW w:w="6060" w:type="dxa"/>
            <w:tcBorders>
              <w:top w:val="nil"/>
              <w:left w:val="nil"/>
              <w:bottom w:val="single" w:sz="4" w:space="0" w:color="auto"/>
              <w:right w:val="single" w:sz="4" w:space="0" w:color="auto"/>
            </w:tcBorders>
            <w:shd w:val="clear" w:color="auto" w:fill="auto"/>
            <w:hideMark/>
          </w:tcPr>
          <w:p w14:paraId="6AE6443F" w14:textId="77777777" w:rsidR="00CB7244" w:rsidRPr="00AF6F84" w:rsidRDefault="00CB7244" w:rsidP="00AF6F84">
            <w:r w:rsidRPr="00AF6F84">
              <w:t>[E08.319] Diabetes mellitus due to underlying condition with unspecified diabetic retinopathy without macular edema</w:t>
            </w:r>
          </w:p>
        </w:tc>
      </w:tr>
      <w:tr w:rsidR="00CB7244" w:rsidRPr="00AF6F84" w14:paraId="3F4984B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09E04E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92E1024" w14:textId="77777777" w:rsidR="00CB7244" w:rsidRPr="00AF6F84" w:rsidRDefault="00CB7244" w:rsidP="00AF6F84">
            <w:r w:rsidRPr="00AF6F84">
              <w:t>E08.321</w:t>
            </w:r>
          </w:p>
        </w:tc>
        <w:tc>
          <w:tcPr>
            <w:tcW w:w="6060" w:type="dxa"/>
            <w:tcBorders>
              <w:top w:val="nil"/>
              <w:left w:val="nil"/>
              <w:bottom w:val="single" w:sz="4" w:space="0" w:color="auto"/>
              <w:right w:val="single" w:sz="4" w:space="0" w:color="auto"/>
            </w:tcBorders>
            <w:shd w:val="clear" w:color="auto" w:fill="auto"/>
            <w:hideMark/>
          </w:tcPr>
          <w:p w14:paraId="772E1E3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w:t>
            </w:r>
          </w:p>
        </w:tc>
      </w:tr>
      <w:tr w:rsidR="00CB7244" w:rsidRPr="00AF6F84" w14:paraId="1018E80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2760408"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4855152" w14:textId="77777777" w:rsidR="00CB7244" w:rsidRPr="00AF6F84" w:rsidRDefault="00CB7244" w:rsidP="00AF6F84">
            <w:r w:rsidRPr="00AF6F84">
              <w:t>E08.3211</w:t>
            </w:r>
          </w:p>
        </w:tc>
        <w:tc>
          <w:tcPr>
            <w:tcW w:w="6060" w:type="dxa"/>
            <w:tcBorders>
              <w:top w:val="nil"/>
              <w:left w:val="nil"/>
              <w:bottom w:val="single" w:sz="4" w:space="0" w:color="auto"/>
              <w:right w:val="single" w:sz="4" w:space="0" w:color="auto"/>
            </w:tcBorders>
            <w:shd w:val="clear" w:color="auto" w:fill="auto"/>
            <w:hideMark/>
          </w:tcPr>
          <w:p w14:paraId="098D62EE"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right eye"</w:t>
            </w:r>
          </w:p>
        </w:tc>
      </w:tr>
      <w:tr w:rsidR="00CB7244" w:rsidRPr="00AF6F84" w14:paraId="763AA1B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68AC34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472EA44" w14:textId="77777777" w:rsidR="00CB7244" w:rsidRPr="00AF6F84" w:rsidRDefault="00CB7244" w:rsidP="00AF6F84">
            <w:r w:rsidRPr="00AF6F84">
              <w:t>E08.3212</w:t>
            </w:r>
          </w:p>
        </w:tc>
        <w:tc>
          <w:tcPr>
            <w:tcW w:w="6060" w:type="dxa"/>
            <w:tcBorders>
              <w:top w:val="nil"/>
              <w:left w:val="nil"/>
              <w:bottom w:val="single" w:sz="4" w:space="0" w:color="auto"/>
              <w:right w:val="single" w:sz="4" w:space="0" w:color="auto"/>
            </w:tcBorders>
            <w:shd w:val="clear" w:color="auto" w:fill="auto"/>
            <w:hideMark/>
          </w:tcPr>
          <w:p w14:paraId="3791FA4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left eye"</w:t>
            </w:r>
          </w:p>
        </w:tc>
      </w:tr>
      <w:tr w:rsidR="00CB7244" w:rsidRPr="00AF6F84" w14:paraId="4F104A6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25B17B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A8A0EA" w14:textId="77777777" w:rsidR="00CB7244" w:rsidRPr="00AF6F84" w:rsidRDefault="00CB7244" w:rsidP="00AF6F84">
            <w:r w:rsidRPr="00AF6F84">
              <w:t>E08.3213</w:t>
            </w:r>
          </w:p>
        </w:tc>
        <w:tc>
          <w:tcPr>
            <w:tcW w:w="6060" w:type="dxa"/>
            <w:tcBorders>
              <w:top w:val="nil"/>
              <w:left w:val="nil"/>
              <w:bottom w:val="single" w:sz="4" w:space="0" w:color="auto"/>
              <w:right w:val="single" w:sz="4" w:space="0" w:color="auto"/>
            </w:tcBorders>
            <w:shd w:val="clear" w:color="auto" w:fill="auto"/>
            <w:hideMark/>
          </w:tcPr>
          <w:p w14:paraId="4F32130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bilateral"</w:t>
            </w:r>
          </w:p>
        </w:tc>
      </w:tr>
      <w:tr w:rsidR="00CB7244" w:rsidRPr="00AF6F84" w14:paraId="3AAFD8B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F035C5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EFA1FF0" w14:textId="77777777" w:rsidR="00CB7244" w:rsidRPr="00AF6F84" w:rsidRDefault="00CB7244" w:rsidP="00AF6F84">
            <w:r w:rsidRPr="00AF6F84">
              <w:t>E08.3219</w:t>
            </w:r>
          </w:p>
        </w:tc>
        <w:tc>
          <w:tcPr>
            <w:tcW w:w="6060" w:type="dxa"/>
            <w:tcBorders>
              <w:top w:val="nil"/>
              <w:left w:val="nil"/>
              <w:bottom w:val="single" w:sz="4" w:space="0" w:color="auto"/>
              <w:right w:val="single" w:sz="4" w:space="0" w:color="auto"/>
            </w:tcBorders>
            <w:shd w:val="clear" w:color="auto" w:fill="auto"/>
            <w:hideMark/>
          </w:tcPr>
          <w:p w14:paraId="5CA82C14"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unspecified eye"</w:t>
            </w:r>
          </w:p>
        </w:tc>
      </w:tr>
      <w:tr w:rsidR="00CB7244" w:rsidRPr="00AF6F84" w14:paraId="3FA7887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719384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90A8D3" w14:textId="77777777" w:rsidR="00CB7244" w:rsidRPr="00AF6F84" w:rsidRDefault="00CB7244" w:rsidP="00AF6F84">
            <w:r w:rsidRPr="00AF6F84">
              <w:t>E08.329</w:t>
            </w:r>
          </w:p>
        </w:tc>
        <w:tc>
          <w:tcPr>
            <w:tcW w:w="6060" w:type="dxa"/>
            <w:tcBorders>
              <w:top w:val="nil"/>
              <w:left w:val="nil"/>
              <w:bottom w:val="single" w:sz="4" w:space="0" w:color="auto"/>
              <w:right w:val="single" w:sz="4" w:space="0" w:color="auto"/>
            </w:tcBorders>
            <w:shd w:val="clear" w:color="auto" w:fill="auto"/>
            <w:hideMark/>
          </w:tcPr>
          <w:p w14:paraId="61A986DC" w14:textId="77777777" w:rsidR="00CB7244" w:rsidRPr="00AF6F84" w:rsidRDefault="00CB7244" w:rsidP="00AF6F84">
            <w:r w:rsidRPr="00AF6F84">
              <w:t xml:space="preserve">[E08.329] Diabetes mellitus due to underlying condition with mild </w:t>
            </w:r>
            <w:proofErr w:type="spellStart"/>
            <w:r w:rsidRPr="00AF6F84">
              <w:t>nonproliferative</w:t>
            </w:r>
            <w:proofErr w:type="spellEnd"/>
            <w:r w:rsidRPr="00AF6F84">
              <w:t xml:space="preserve"> diabetic retinopathy without macular edema</w:t>
            </w:r>
          </w:p>
        </w:tc>
      </w:tr>
      <w:tr w:rsidR="00CB7244" w:rsidRPr="00AF6F84" w14:paraId="1F3CA8B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92A9E8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30FCF4D" w14:textId="77777777" w:rsidR="00CB7244" w:rsidRPr="00AF6F84" w:rsidRDefault="00CB7244" w:rsidP="00AF6F84">
            <w:r w:rsidRPr="00AF6F84">
              <w:t>E08.3291</w:t>
            </w:r>
          </w:p>
        </w:tc>
        <w:tc>
          <w:tcPr>
            <w:tcW w:w="6060" w:type="dxa"/>
            <w:tcBorders>
              <w:top w:val="nil"/>
              <w:left w:val="nil"/>
              <w:bottom w:val="single" w:sz="4" w:space="0" w:color="auto"/>
              <w:right w:val="single" w:sz="4" w:space="0" w:color="auto"/>
            </w:tcBorders>
            <w:shd w:val="clear" w:color="auto" w:fill="auto"/>
            <w:hideMark/>
          </w:tcPr>
          <w:p w14:paraId="609069EE" w14:textId="77777777" w:rsidR="00CB7244" w:rsidRPr="00AF6F84" w:rsidRDefault="00CB7244" w:rsidP="00AF6F84">
            <w:r w:rsidRPr="00AF6F84">
              <w:t xml:space="preserve">"[E08.3291] Diabetes mellitus due to underlying condition with mild </w:t>
            </w:r>
            <w:proofErr w:type="spellStart"/>
            <w:r w:rsidRPr="00AF6F84">
              <w:t>nonproliferative</w:t>
            </w:r>
            <w:proofErr w:type="spellEnd"/>
            <w:r w:rsidRPr="00AF6F84">
              <w:t xml:space="preserve"> diabetic retinopathy without macular edema, right eye"</w:t>
            </w:r>
          </w:p>
        </w:tc>
      </w:tr>
      <w:tr w:rsidR="00CB7244" w:rsidRPr="00AF6F84" w14:paraId="5C14A67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520C1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4B30436" w14:textId="77777777" w:rsidR="00CB7244" w:rsidRPr="00AF6F84" w:rsidRDefault="00CB7244" w:rsidP="00AF6F84">
            <w:r w:rsidRPr="00AF6F84">
              <w:t>E08.3292</w:t>
            </w:r>
          </w:p>
        </w:tc>
        <w:tc>
          <w:tcPr>
            <w:tcW w:w="6060" w:type="dxa"/>
            <w:tcBorders>
              <w:top w:val="nil"/>
              <w:left w:val="nil"/>
              <w:bottom w:val="single" w:sz="4" w:space="0" w:color="auto"/>
              <w:right w:val="single" w:sz="4" w:space="0" w:color="auto"/>
            </w:tcBorders>
            <w:shd w:val="clear" w:color="auto" w:fill="auto"/>
            <w:hideMark/>
          </w:tcPr>
          <w:p w14:paraId="62B5308E" w14:textId="77777777" w:rsidR="00CB7244" w:rsidRPr="00AF6F84" w:rsidRDefault="00CB7244" w:rsidP="00AF6F84">
            <w:r w:rsidRPr="00AF6F84">
              <w:t xml:space="preserve">"[E08.3292] Diabetes mellitus due to underlying condition with mild </w:t>
            </w:r>
            <w:proofErr w:type="spellStart"/>
            <w:r w:rsidRPr="00AF6F84">
              <w:t>nonproliferative</w:t>
            </w:r>
            <w:proofErr w:type="spellEnd"/>
            <w:r w:rsidRPr="00AF6F84">
              <w:t xml:space="preserve"> diabetic retinopathy without macular edema, left eye"</w:t>
            </w:r>
          </w:p>
        </w:tc>
      </w:tr>
      <w:tr w:rsidR="00CB7244" w:rsidRPr="00AF6F84" w14:paraId="764E4A7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F438FE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F56FBB" w14:textId="77777777" w:rsidR="00CB7244" w:rsidRPr="00AF6F84" w:rsidRDefault="00CB7244" w:rsidP="00AF6F84">
            <w:r w:rsidRPr="00AF6F84">
              <w:t>E08.3293</w:t>
            </w:r>
          </w:p>
        </w:tc>
        <w:tc>
          <w:tcPr>
            <w:tcW w:w="6060" w:type="dxa"/>
            <w:tcBorders>
              <w:top w:val="nil"/>
              <w:left w:val="nil"/>
              <w:bottom w:val="single" w:sz="4" w:space="0" w:color="auto"/>
              <w:right w:val="single" w:sz="4" w:space="0" w:color="auto"/>
            </w:tcBorders>
            <w:shd w:val="clear" w:color="auto" w:fill="auto"/>
            <w:hideMark/>
          </w:tcPr>
          <w:p w14:paraId="4BCC43B5" w14:textId="77777777" w:rsidR="00CB7244" w:rsidRPr="00AF6F84" w:rsidRDefault="00CB7244" w:rsidP="00AF6F84">
            <w:r w:rsidRPr="00AF6F84">
              <w:t xml:space="preserve">"[E08.3293] Diabetes mellitus due to underlying condition with mild </w:t>
            </w:r>
            <w:proofErr w:type="spellStart"/>
            <w:r w:rsidRPr="00AF6F84">
              <w:t>nonproliferative</w:t>
            </w:r>
            <w:proofErr w:type="spellEnd"/>
            <w:r w:rsidRPr="00AF6F84">
              <w:t xml:space="preserve"> diabetic retinopathy without macular edema, bilateral"</w:t>
            </w:r>
          </w:p>
        </w:tc>
      </w:tr>
      <w:tr w:rsidR="00CB7244" w:rsidRPr="00AF6F84" w14:paraId="382C468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48AF37F"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51AC212F" w14:textId="77777777" w:rsidR="00CB7244" w:rsidRPr="00AF6F84" w:rsidRDefault="00CB7244" w:rsidP="00AF6F84">
            <w:r w:rsidRPr="00AF6F84">
              <w:t>E08.3299</w:t>
            </w:r>
          </w:p>
        </w:tc>
        <w:tc>
          <w:tcPr>
            <w:tcW w:w="6060" w:type="dxa"/>
            <w:tcBorders>
              <w:top w:val="nil"/>
              <w:left w:val="nil"/>
              <w:bottom w:val="single" w:sz="4" w:space="0" w:color="auto"/>
              <w:right w:val="single" w:sz="4" w:space="0" w:color="auto"/>
            </w:tcBorders>
            <w:shd w:val="clear" w:color="auto" w:fill="auto"/>
            <w:hideMark/>
          </w:tcPr>
          <w:p w14:paraId="5381DDF1"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without macular edema, unspecified eye"</w:t>
            </w:r>
          </w:p>
        </w:tc>
      </w:tr>
      <w:tr w:rsidR="00CB7244" w:rsidRPr="00AF6F84" w14:paraId="086218C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9AC36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46DA6C" w14:textId="77777777" w:rsidR="00CB7244" w:rsidRPr="00AF6F84" w:rsidRDefault="00CB7244" w:rsidP="00AF6F84">
            <w:r w:rsidRPr="00AF6F84">
              <w:t>E08.331</w:t>
            </w:r>
          </w:p>
        </w:tc>
        <w:tc>
          <w:tcPr>
            <w:tcW w:w="6060" w:type="dxa"/>
            <w:tcBorders>
              <w:top w:val="nil"/>
              <w:left w:val="nil"/>
              <w:bottom w:val="single" w:sz="4" w:space="0" w:color="auto"/>
              <w:right w:val="single" w:sz="4" w:space="0" w:color="auto"/>
            </w:tcBorders>
            <w:shd w:val="clear" w:color="auto" w:fill="auto"/>
            <w:hideMark/>
          </w:tcPr>
          <w:p w14:paraId="52364E2E"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w:t>
            </w:r>
          </w:p>
        </w:tc>
      </w:tr>
      <w:tr w:rsidR="00CB7244" w:rsidRPr="00AF6F84" w14:paraId="71FAED7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65C2FA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99CF276" w14:textId="77777777" w:rsidR="00CB7244" w:rsidRPr="00AF6F84" w:rsidRDefault="00CB7244" w:rsidP="00AF6F84">
            <w:r w:rsidRPr="00AF6F84">
              <w:t>E08.3311</w:t>
            </w:r>
          </w:p>
        </w:tc>
        <w:tc>
          <w:tcPr>
            <w:tcW w:w="6060" w:type="dxa"/>
            <w:tcBorders>
              <w:top w:val="nil"/>
              <w:left w:val="nil"/>
              <w:bottom w:val="single" w:sz="4" w:space="0" w:color="auto"/>
              <w:right w:val="single" w:sz="4" w:space="0" w:color="auto"/>
            </w:tcBorders>
            <w:shd w:val="clear" w:color="auto" w:fill="auto"/>
            <w:hideMark/>
          </w:tcPr>
          <w:p w14:paraId="650E55B5"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right eye"</w:t>
            </w:r>
          </w:p>
        </w:tc>
      </w:tr>
      <w:tr w:rsidR="00CB7244" w:rsidRPr="00AF6F84" w14:paraId="5DF4C18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2752A4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3E4A2D1" w14:textId="77777777" w:rsidR="00CB7244" w:rsidRPr="00AF6F84" w:rsidRDefault="00CB7244" w:rsidP="00AF6F84">
            <w:r w:rsidRPr="00AF6F84">
              <w:t>E08.3312</w:t>
            </w:r>
          </w:p>
        </w:tc>
        <w:tc>
          <w:tcPr>
            <w:tcW w:w="6060" w:type="dxa"/>
            <w:tcBorders>
              <w:top w:val="nil"/>
              <w:left w:val="nil"/>
              <w:bottom w:val="single" w:sz="4" w:space="0" w:color="auto"/>
              <w:right w:val="single" w:sz="4" w:space="0" w:color="auto"/>
            </w:tcBorders>
            <w:shd w:val="clear" w:color="auto" w:fill="auto"/>
            <w:hideMark/>
          </w:tcPr>
          <w:p w14:paraId="1546F369"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left eye"</w:t>
            </w:r>
          </w:p>
        </w:tc>
      </w:tr>
      <w:tr w:rsidR="00CB7244" w:rsidRPr="00AF6F84" w14:paraId="1DB2336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1B2708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594B6C1" w14:textId="77777777" w:rsidR="00CB7244" w:rsidRPr="00AF6F84" w:rsidRDefault="00CB7244" w:rsidP="00AF6F84">
            <w:r w:rsidRPr="00AF6F84">
              <w:t>E08.3313</w:t>
            </w:r>
          </w:p>
        </w:tc>
        <w:tc>
          <w:tcPr>
            <w:tcW w:w="6060" w:type="dxa"/>
            <w:tcBorders>
              <w:top w:val="nil"/>
              <w:left w:val="nil"/>
              <w:bottom w:val="single" w:sz="4" w:space="0" w:color="auto"/>
              <w:right w:val="single" w:sz="4" w:space="0" w:color="auto"/>
            </w:tcBorders>
            <w:shd w:val="clear" w:color="auto" w:fill="auto"/>
            <w:hideMark/>
          </w:tcPr>
          <w:p w14:paraId="3533C24F"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bilateral"</w:t>
            </w:r>
          </w:p>
        </w:tc>
      </w:tr>
      <w:tr w:rsidR="00CB7244" w:rsidRPr="00AF6F84" w14:paraId="2249D50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869F28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8AA452" w14:textId="77777777" w:rsidR="00CB7244" w:rsidRPr="00AF6F84" w:rsidRDefault="00CB7244" w:rsidP="00AF6F84">
            <w:r w:rsidRPr="00AF6F84">
              <w:t>E08.3319</w:t>
            </w:r>
          </w:p>
        </w:tc>
        <w:tc>
          <w:tcPr>
            <w:tcW w:w="6060" w:type="dxa"/>
            <w:tcBorders>
              <w:top w:val="nil"/>
              <w:left w:val="nil"/>
              <w:bottom w:val="single" w:sz="4" w:space="0" w:color="auto"/>
              <w:right w:val="single" w:sz="4" w:space="0" w:color="auto"/>
            </w:tcBorders>
            <w:shd w:val="clear" w:color="auto" w:fill="auto"/>
            <w:hideMark/>
          </w:tcPr>
          <w:p w14:paraId="28CED839"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unspecified eye"</w:t>
            </w:r>
          </w:p>
        </w:tc>
      </w:tr>
      <w:tr w:rsidR="00CB7244" w:rsidRPr="00AF6F84" w14:paraId="3709901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7F457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E98B5BA" w14:textId="77777777" w:rsidR="00CB7244" w:rsidRPr="00AF6F84" w:rsidRDefault="00CB7244" w:rsidP="00AF6F84">
            <w:r w:rsidRPr="00AF6F84">
              <w:t>E08.339</w:t>
            </w:r>
          </w:p>
        </w:tc>
        <w:tc>
          <w:tcPr>
            <w:tcW w:w="6060" w:type="dxa"/>
            <w:tcBorders>
              <w:top w:val="nil"/>
              <w:left w:val="nil"/>
              <w:bottom w:val="single" w:sz="4" w:space="0" w:color="auto"/>
              <w:right w:val="single" w:sz="4" w:space="0" w:color="auto"/>
            </w:tcBorders>
            <w:shd w:val="clear" w:color="auto" w:fill="auto"/>
            <w:hideMark/>
          </w:tcPr>
          <w:p w14:paraId="4380960F"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w:t>
            </w:r>
          </w:p>
        </w:tc>
      </w:tr>
      <w:tr w:rsidR="00CB7244" w:rsidRPr="00AF6F84" w14:paraId="6CF6D4B0"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4E9CFF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8DC4279" w14:textId="77777777" w:rsidR="00CB7244" w:rsidRPr="00AF6F84" w:rsidRDefault="00CB7244" w:rsidP="00AF6F84">
            <w:r w:rsidRPr="00AF6F84">
              <w:t>E08.3391</w:t>
            </w:r>
          </w:p>
        </w:tc>
        <w:tc>
          <w:tcPr>
            <w:tcW w:w="6060" w:type="dxa"/>
            <w:tcBorders>
              <w:top w:val="nil"/>
              <w:left w:val="nil"/>
              <w:bottom w:val="single" w:sz="4" w:space="0" w:color="auto"/>
              <w:right w:val="single" w:sz="4" w:space="0" w:color="auto"/>
            </w:tcBorders>
            <w:shd w:val="clear" w:color="auto" w:fill="auto"/>
            <w:hideMark/>
          </w:tcPr>
          <w:p w14:paraId="54EEEC94"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right eye"</w:t>
            </w:r>
          </w:p>
        </w:tc>
      </w:tr>
      <w:tr w:rsidR="00CB7244" w:rsidRPr="00AF6F84" w14:paraId="6B2A012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44A457E"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058DFCB" w14:textId="77777777" w:rsidR="00CB7244" w:rsidRPr="00AF6F84" w:rsidRDefault="00CB7244" w:rsidP="00AF6F84">
            <w:r w:rsidRPr="00AF6F84">
              <w:t>E08.3392</w:t>
            </w:r>
          </w:p>
        </w:tc>
        <w:tc>
          <w:tcPr>
            <w:tcW w:w="6060" w:type="dxa"/>
            <w:tcBorders>
              <w:top w:val="nil"/>
              <w:left w:val="nil"/>
              <w:bottom w:val="single" w:sz="4" w:space="0" w:color="auto"/>
              <w:right w:val="single" w:sz="4" w:space="0" w:color="auto"/>
            </w:tcBorders>
            <w:shd w:val="clear" w:color="auto" w:fill="auto"/>
            <w:hideMark/>
          </w:tcPr>
          <w:p w14:paraId="2C8E539A"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left eye"</w:t>
            </w:r>
          </w:p>
        </w:tc>
      </w:tr>
      <w:tr w:rsidR="00CB7244" w:rsidRPr="00AF6F84" w14:paraId="190FBB1F"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57B16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1DE457" w14:textId="77777777" w:rsidR="00CB7244" w:rsidRPr="00AF6F84" w:rsidRDefault="00CB7244" w:rsidP="00AF6F84">
            <w:r w:rsidRPr="00AF6F84">
              <w:t>E08.3393</w:t>
            </w:r>
          </w:p>
        </w:tc>
        <w:tc>
          <w:tcPr>
            <w:tcW w:w="6060" w:type="dxa"/>
            <w:tcBorders>
              <w:top w:val="nil"/>
              <w:left w:val="nil"/>
              <w:bottom w:val="single" w:sz="4" w:space="0" w:color="auto"/>
              <w:right w:val="single" w:sz="4" w:space="0" w:color="auto"/>
            </w:tcBorders>
            <w:shd w:val="clear" w:color="auto" w:fill="auto"/>
            <w:hideMark/>
          </w:tcPr>
          <w:p w14:paraId="7BCD9666"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bilateral"</w:t>
            </w:r>
          </w:p>
        </w:tc>
      </w:tr>
      <w:tr w:rsidR="00CB7244" w:rsidRPr="00AF6F84" w14:paraId="7A259001"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B8A55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5059747" w14:textId="77777777" w:rsidR="00CB7244" w:rsidRPr="00AF6F84" w:rsidRDefault="00CB7244" w:rsidP="00AF6F84">
            <w:r w:rsidRPr="00AF6F84">
              <w:t>E08.3399</w:t>
            </w:r>
          </w:p>
        </w:tc>
        <w:tc>
          <w:tcPr>
            <w:tcW w:w="6060" w:type="dxa"/>
            <w:tcBorders>
              <w:top w:val="nil"/>
              <w:left w:val="nil"/>
              <w:bottom w:val="single" w:sz="4" w:space="0" w:color="auto"/>
              <w:right w:val="single" w:sz="4" w:space="0" w:color="auto"/>
            </w:tcBorders>
            <w:shd w:val="clear" w:color="auto" w:fill="auto"/>
            <w:hideMark/>
          </w:tcPr>
          <w:p w14:paraId="528958EE"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unspecified eye"</w:t>
            </w:r>
          </w:p>
        </w:tc>
      </w:tr>
      <w:tr w:rsidR="00CB7244" w:rsidRPr="00AF6F84" w14:paraId="1395708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E1265A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D1C7A6" w14:textId="77777777" w:rsidR="00CB7244" w:rsidRPr="00AF6F84" w:rsidRDefault="00CB7244" w:rsidP="00AF6F84">
            <w:r w:rsidRPr="00AF6F84">
              <w:t>E08.341</w:t>
            </w:r>
          </w:p>
        </w:tc>
        <w:tc>
          <w:tcPr>
            <w:tcW w:w="6060" w:type="dxa"/>
            <w:tcBorders>
              <w:top w:val="nil"/>
              <w:left w:val="nil"/>
              <w:bottom w:val="single" w:sz="4" w:space="0" w:color="auto"/>
              <w:right w:val="single" w:sz="4" w:space="0" w:color="auto"/>
            </w:tcBorders>
            <w:shd w:val="clear" w:color="auto" w:fill="auto"/>
            <w:hideMark/>
          </w:tcPr>
          <w:p w14:paraId="74E5164D"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w:t>
            </w:r>
          </w:p>
        </w:tc>
      </w:tr>
      <w:tr w:rsidR="00CB7244" w:rsidRPr="00AF6F84" w14:paraId="70150E1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709A0F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70DBA0" w14:textId="77777777" w:rsidR="00CB7244" w:rsidRPr="00AF6F84" w:rsidRDefault="00CB7244" w:rsidP="00AF6F84">
            <w:r w:rsidRPr="00AF6F84">
              <w:t>E08.3411</w:t>
            </w:r>
          </w:p>
        </w:tc>
        <w:tc>
          <w:tcPr>
            <w:tcW w:w="6060" w:type="dxa"/>
            <w:tcBorders>
              <w:top w:val="nil"/>
              <w:left w:val="nil"/>
              <w:bottom w:val="single" w:sz="4" w:space="0" w:color="auto"/>
              <w:right w:val="single" w:sz="4" w:space="0" w:color="auto"/>
            </w:tcBorders>
            <w:shd w:val="clear" w:color="auto" w:fill="auto"/>
            <w:hideMark/>
          </w:tcPr>
          <w:p w14:paraId="3FA6764C"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right eye"</w:t>
            </w:r>
          </w:p>
        </w:tc>
      </w:tr>
      <w:tr w:rsidR="00CB7244" w:rsidRPr="00AF6F84" w14:paraId="73A81CD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2CB337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88260A0" w14:textId="77777777" w:rsidR="00CB7244" w:rsidRPr="00AF6F84" w:rsidRDefault="00CB7244" w:rsidP="00AF6F84">
            <w:r w:rsidRPr="00AF6F84">
              <w:t>E08.3412</w:t>
            </w:r>
          </w:p>
        </w:tc>
        <w:tc>
          <w:tcPr>
            <w:tcW w:w="6060" w:type="dxa"/>
            <w:tcBorders>
              <w:top w:val="nil"/>
              <w:left w:val="nil"/>
              <w:bottom w:val="single" w:sz="4" w:space="0" w:color="auto"/>
              <w:right w:val="single" w:sz="4" w:space="0" w:color="auto"/>
            </w:tcBorders>
            <w:shd w:val="clear" w:color="auto" w:fill="auto"/>
            <w:hideMark/>
          </w:tcPr>
          <w:p w14:paraId="3CC1D8D4"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left eye"</w:t>
            </w:r>
          </w:p>
        </w:tc>
      </w:tr>
      <w:tr w:rsidR="00CB7244" w:rsidRPr="00AF6F84" w14:paraId="6D7135C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6796E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14453B" w14:textId="77777777" w:rsidR="00CB7244" w:rsidRPr="00AF6F84" w:rsidRDefault="00CB7244" w:rsidP="00AF6F84">
            <w:r w:rsidRPr="00AF6F84">
              <w:t>E08.3413</w:t>
            </w:r>
          </w:p>
        </w:tc>
        <w:tc>
          <w:tcPr>
            <w:tcW w:w="6060" w:type="dxa"/>
            <w:tcBorders>
              <w:top w:val="nil"/>
              <w:left w:val="nil"/>
              <w:bottom w:val="single" w:sz="4" w:space="0" w:color="auto"/>
              <w:right w:val="single" w:sz="4" w:space="0" w:color="auto"/>
            </w:tcBorders>
            <w:shd w:val="clear" w:color="auto" w:fill="auto"/>
            <w:hideMark/>
          </w:tcPr>
          <w:p w14:paraId="0CB095D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bilateral"</w:t>
            </w:r>
          </w:p>
        </w:tc>
      </w:tr>
      <w:tr w:rsidR="00CB7244" w:rsidRPr="00AF6F84" w14:paraId="085E3C7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297AA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153EEB9" w14:textId="77777777" w:rsidR="00CB7244" w:rsidRPr="00AF6F84" w:rsidRDefault="00CB7244" w:rsidP="00AF6F84">
            <w:r w:rsidRPr="00AF6F84">
              <w:t>E08.3419</w:t>
            </w:r>
          </w:p>
        </w:tc>
        <w:tc>
          <w:tcPr>
            <w:tcW w:w="6060" w:type="dxa"/>
            <w:tcBorders>
              <w:top w:val="nil"/>
              <w:left w:val="nil"/>
              <w:bottom w:val="single" w:sz="4" w:space="0" w:color="auto"/>
              <w:right w:val="single" w:sz="4" w:space="0" w:color="auto"/>
            </w:tcBorders>
            <w:shd w:val="clear" w:color="auto" w:fill="auto"/>
            <w:hideMark/>
          </w:tcPr>
          <w:p w14:paraId="3BFA320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unspecified eye"</w:t>
            </w:r>
          </w:p>
        </w:tc>
      </w:tr>
      <w:tr w:rsidR="00CB7244" w:rsidRPr="00AF6F84" w14:paraId="7465C9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241853B"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6A0FB87" w14:textId="77777777" w:rsidR="00CB7244" w:rsidRPr="00AF6F84" w:rsidRDefault="00CB7244" w:rsidP="00AF6F84">
            <w:r w:rsidRPr="00AF6F84">
              <w:t>E08.349</w:t>
            </w:r>
          </w:p>
        </w:tc>
        <w:tc>
          <w:tcPr>
            <w:tcW w:w="6060" w:type="dxa"/>
            <w:tcBorders>
              <w:top w:val="nil"/>
              <w:left w:val="nil"/>
              <w:bottom w:val="single" w:sz="4" w:space="0" w:color="auto"/>
              <w:right w:val="single" w:sz="4" w:space="0" w:color="auto"/>
            </w:tcBorders>
            <w:shd w:val="clear" w:color="auto" w:fill="auto"/>
            <w:hideMark/>
          </w:tcPr>
          <w:p w14:paraId="28DE54BE" w14:textId="77777777" w:rsidR="00CB7244" w:rsidRPr="00AF6F84" w:rsidRDefault="00CB7244" w:rsidP="00AF6F84">
            <w:r w:rsidRPr="00AF6F84">
              <w:t xml:space="preserve">[E08.349] Diabetes mellitus due to underlying condition with severe </w:t>
            </w:r>
            <w:proofErr w:type="spellStart"/>
            <w:r w:rsidRPr="00AF6F84">
              <w:t>nonproliferative</w:t>
            </w:r>
            <w:proofErr w:type="spellEnd"/>
            <w:r w:rsidRPr="00AF6F84">
              <w:t xml:space="preserve"> diabetic retinopathy without macular edema</w:t>
            </w:r>
          </w:p>
        </w:tc>
      </w:tr>
      <w:tr w:rsidR="00CB7244" w:rsidRPr="00AF6F84" w14:paraId="710746D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FF6C4B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8E59CCA" w14:textId="77777777" w:rsidR="00CB7244" w:rsidRPr="00AF6F84" w:rsidRDefault="00CB7244" w:rsidP="00AF6F84">
            <w:r w:rsidRPr="00AF6F84">
              <w:t>E08.3491</w:t>
            </w:r>
          </w:p>
        </w:tc>
        <w:tc>
          <w:tcPr>
            <w:tcW w:w="6060" w:type="dxa"/>
            <w:tcBorders>
              <w:top w:val="nil"/>
              <w:left w:val="nil"/>
              <w:bottom w:val="single" w:sz="4" w:space="0" w:color="auto"/>
              <w:right w:val="single" w:sz="4" w:space="0" w:color="auto"/>
            </w:tcBorders>
            <w:shd w:val="clear" w:color="auto" w:fill="auto"/>
            <w:hideMark/>
          </w:tcPr>
          <w:p w14:paraId="5BBCB20B" w14:textId="77777777" w:rsidR="00CB7244" w:rsidRPr="00AF6F84" w:rsidRDefault="00CB7244" w:rsidP="00AF6F84">
            <w:r w:rsidRPr="00AF6F84">
              <w:t xml:space="preserve">"[E08.3491] Diabetes mellitus due to underlying condition with severe </w:t>
            </w:r>
            <w:proofErr w:type="spellStart"/>
            <w:r w:rsidRPr="00AF6F84">
              <w:t>nonproliferative</w:t>
            </w:r>
            <w:proofErr w:type="spellEnd"/>
            <w:r w:rsidRPr="00AF6F84">
              <w:t xml:space="preserve"> diabetic retinopathy without macular edema, right eye"</w:t>
            </w:r>
          </w:p>
        </w:tc>
      </w:tr>
      <w:tr w:rsidR="00CB7244" w:rsidRPr="00AF6F84" w14:paraId="722E8E1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F35365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7377A8" w14:textId="77777777" w:rsidR="00CB7244" w:rsidRPr="00AF6F84" w:rsidRDefault="00CB7244" w:rsidP="00AF6F84">
            <w:r w:rsidRPr="00AF6F84">
              <w:t>E08.3492</w:t>
            </w:r>
          </w:p>
        </w:tc>
        <w:tc>
          <w:tcPr>
            <w:tcW w:w="6060" w:type="dxa"/>
            <w:tcBorders>
              <w:top w:val="nil"/>
              <w:left w:val="nil"/>
              <w:bottom w:val="single" w:sz="4" w:space="0" w:color="auto"/>
              <w:right w:val="single" w:sz="4" w:space="0" w:color="auto"/>
            </w:tcBorders>
            <w:shd w:val="clear" w:color="auto" w:fill="auto"/>
            <w:hideMark/>
          </w:tcPr>
          <w:p w14:paraId="23C25B20" w14:textId="77777777" w:rsidR="00CB7244" w:rsidRPr="00AF6F84" w:rsidRDefault="00CB7244" w:rsidP="00AF6F84">
            <w:r w:rsidRPr="00AF6F84">
              <w:t xml:space="preserve">"[E08.3492] Diabetes mellitus due to underlying condition with severe </w:t>
            </w:r>
            <w:proofErr w:type="spellStart"/>
            <w:r w:rsidRPr="00AF6F84">
              <w:t>nonproliferative</w:t>
            </w:r>
            <w:proofErr w:type="spellEnd"/>
            <w:r w:rsidRPr="00AF6F84">
              <w:t xml:space="preserve"> diabetic retinopathy without macular edema, left eye"</w:t>
            </w:r>
          </w:p>
        </w:tc>
      </w:tr>
      <w:tr w:rsidR="00CB7244" w:rsidRPr="00AF6F84" w14:paraId="30527B9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F0E4D1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2B15170" w14:textId="77777777" w:rsidR="00CB7244" w:rsidRPr="00AF6F84" w:rsidRDefault="00CB7244" w:rsidP="00AF6F84">
            <w:r w:rsidRPr="00AF6F84">
              <w:t>E08.3493</w:t>
            </w:r>
          </w:p>
        </w:tc>
        <w:tc>
          <w:tcPr>
            <w:tcW w:w="6060" w:type="dxa"/>
            <w:tcBorders>
              <w:top w:val="nil"/>
              <w:left w:val="nil"/>
              <w:bottom w:val="single" w:sz="4" w:space="0" w:color="auto"/>
              <w:right w:val="single" w:sz="4" w:space="0" w:color="auto"/>
            </w:tcBorders>
            <w:shd w:val="clear" w:color="auto" w:fill="auto"/>
            <w:hideMark/>
          </w:tcPr>
          <w:p w14:paraId="478E11ED" w14:textId="77777777" w:rsidR="00CB7244" w:rsidRPr="00AF6F84" w:rsidRDefault="00CB7244" w:rsidP="00AF6F84">
            <w:r w:rsidRPr="00AF6F84">
              <w:t xml:space="preserve">"[E08.3493] Diabetes mellitus due to underlying condition with severe </w:t>
            </w:r>
            <w:proofErr w:type="spellStart"/>
            <w:r w:rsidRPr="00AF6F84">
              <w:t>nonproliferative</w:t>
            </w:r>
            <w:proofErr w:type="spellEnd"/>
            <w:r w:rsidRPr="00AF6F84">
              <w:t xml:space="preserve"> diabetic retinopathy without macular edema, bilateral"</w:t>
            </w:r>
          </w:p>
        </w:tc>
      </w:tr>
      <w:tr w:rsidR="00CB7244" w:rsidRPr="00AF6F84" w14:paraId="50D1D5F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75BA55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1E407BA" w14:textId="77777777" w:rsidR="00CB7244" w:rsidRPr="00AF6F84" w:rsidRDefault="00CB7244" w:rsidP="00AF6F84">
            <w:r w:rsidRPr="00AF6F84">
              <w:t>E08.3499</w:t>
            </w:r>
          </w:p>
        </w:tc>
        <w:tc>
          <w:tcPr>
            <w:tcW w:w="6060" w:type="dxa"/>
            <w:tcBorders>
              <w:top w:val="nil"/>
              <w:left w:val="nil"/>
              <w:bottom w:val="single" w:sz="4" w:space="0" w:color="auto"/>
              <w:right w:val="single" w:sz="4" w:space="0" w:color="auto"/>
            </w:tcBorders>
            <w:shd w:val="clear" w:color="auto" w:fill="auto"/>
            <w:hideMark/>
          </w:tcPr>
          <w:p w14:paraId="640938B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without macular edema, unspecified eye"</w:t>
            </w:r>
          </w:p>
        </w:tc>
      </w:tr>
      <w:tr w:rsidR="00CB7244" w:rsidRPr="00AF6F84" w14:paraId="523AA0C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D0B416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D7BA05" w14:textId="77777777" w:rsidR="00CB7244" w:rsidRPr="00AF6F84" w:rsidRDefault="00CB7244" w:rsidP="00AF6F84">
            <w:r w:rsidRPr="00AF6F84">
              <w:t>E08.351</w:t>
            </w:r>
          </w:p>
        </w:tc>
        <w:tc>
          <w:tcPr>
            <w:tcW w:w="6060" w:type="dxa"/>
            <w:tcBorders>
              <w:top w:val="nil"/>
              <w:left w:val="nil"/>
              <w:bottom w:val="single" w:sz="4" w:space="0" w:color="auto"/>
              <w:right w:val="single" w:sz="4" w:space="0" w:color="auto"/>
            </w:tcBorders>
            <w:shd w:val="clear" w:color="auto" w:fill="auto"/>
            <w:hideMark/>
          </w:tcPr>
          <w:p w14:paraId="160829DC" w14:textId="77777777" w:rsidR="00CB7244" w:rsidRPr="00AF6F84" w:rsidRDefault="00CB7244" w:rsidP="00AF6F84">
            <w:r w:rsidRPr="00AF6F84">
              <w:t>Diabetes mellitus due to underlying condition with proliferative diabetic retinopathy with macular edema</w:t>
            </w:r>
          </w:p>
        </w:tc>
      </w:tr>
      <w:tr w:rsidR="00CB7244" w:rsidRPr="00AF6F84" w14:paraId="4D9579C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37EE6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2C1D104" w14:textId="77777777" w:rsidR="00CB7244" w:rsidRPr="00AF6F84" w:rsidRDefault="00CB7244" w:rsidP="00AF6F84">
            <w:r w:rsidRPr="00AF6F84">
              <w:t>E08.3511</w:t>
            </w:r>
          </w:p>
        </w:tc>
        <w:tc>
          <w:tcPr>
            <w:tcW w:w="6060" w:type="dxa"/>
            <w:tcBorders>
              <w:top w:val="nil"/>
              <w:left w:val="nil"/>
              <w:bottom w:val="single" w:sz="4" w:space="0" w:color="auto"/>
              <w:right w:val="single" w:sz="4" w:space="0" w:color="auto"/>
            </w:tcBorders>
            <w:shd w:val="clear" w:color="auto" w:fill="auto"/>
            <w:hideMark/>
          </w:tcPr>
          <w:p w14:paraId="507C59FF" w14:textId="77777777" w:rsidR="00CB7244" w:rsidRPr="00AF6F84" w:rsidRDefault="00CB7244" w:rsidP="00AF6F84">
            <w:r w:rsidRPr="00AF6F84">
              <w:t>"Diabetes mellitus due to underlying condition with proliferative diabetic retinopathy with macular edema, right eye"</w:t>
            </w:r>
          </w:p>
        </w:tc>
      </w:tr>
      <w:tr w:rsidR="00CB7244" w:rsidRPr="00AF6F84" w14:paraId="73A43A4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6DC7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09C6408" w14:textId="77777777" w:rsidR="00CB7244" w:rsidRPr="00AF6F84" w:rsidRDefault="00CB7244" w:rsidP="00AF6F84">
            <w:r w:rsidRPr="00AF6F84">
              <w:t>E08.3512</w:t>
            </w:r>
          </w:p>
        </w:tc>
        <w:tc>
          <w:tcPr>
            <w:tcW w:w="6060" w:type="dxa"/>
            <w:tcBorders>
              <w:top w:val="nil"/>
              <w:left w:val="nil"/>
              <w:bottom w:val="single" w:sz="4" w:space="0" w:color="auto"/>
              <w:right w:val="single" w:sz="4" w:space="0" w:color="auto"/>
            </w:tcBorders>
            <w:shd w:val="clear" w:color="auto" w:fill="auto"/>
            <w:hideMark/>
          </w:tcPr>
          <w:p w14:paraId="6AB66DEE" w14:textId="77777777" w:rsidR="00CB7244" w:rsidRPr="00AF6F84" w:rsidRDefault="00CB7244" w:rsidP="00AF6F84">
            <w:r w:rsidRPr="00AF6F84">
              <w:t>"[E08.3512] Diabetes mellitus due to underlying condition with proliferative diabetic retinopathy with macular edema, left eye"</w:t>
            </w:r>
          </w:p>
        </w:tc>
      </w:tr>
      <w:tr w:rsidR="00CB7244" w:rsidRPr="00AF6F84" w14:paraId="0CA9132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E5D5298"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5D367B17" w14:textId="77777777" w:rsidR="00CB7244" w:rsidRPr="00AF6F84" w:rsidRDefault="00CB7244" w:rsidP="00AF6F84">
            <w:r w:rsidRPr="00AF6F84">
              <w:t>E08.3513</w:t>
            </w:r>
          </w:p>
        </w:tc>
        <w:tc>
          <w:tcPr>
            <w:tcW w:w="6060" w:type="dxa"/>
            <w:tcBorders>
              <w:top w:val="nil"/>
              <w:left w:val="nil"/>
              <w:bottom w:val="single" w:sz="4" w:space="0" w:color="auto"/>
              <w:right w:val="single" w:sz="4" w:space="0" w:color="auto"/>
            </w:tcBorders>
            <w:shd w:val="clear" w:color="auto" w:fill="auto"/>
            <w:hideMark/>
          </w:tcPr>
          <w:p w14:paraId="0E1D1486" w14:textId="77777777" w:rsidR="00CB7244" w:rsidRPr="00AF6F84" w:rsidRDefault="00CB7244" w:rsidP="00AF6F84">
            <w:r w:rsidRPr="00AF6F84">
              <w:t>"[E08.3513] Diabetes mellitus due to underlying condition with proliferative diabetic retinopathy with macular edema, bilateral"</w:t>
            </w:r>
          </w:p>
        </w:tc>
      </w:tr>
      <w:tr w:rsidR="00CB7244" w:rsidRPr="00AF6F84" w14:paraId="3BA990B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D4F802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F5181C" w14:textId="77777777" w:rsidR="00CB7244" w:rsidRPr="00AF6F84" w:rsidRDefault="00CB7244" w:rsidP="00AF6F84">
            <w:r w:rsidRPr="00AF6F84">
              <w:t>E08.3519</w:t>
            </w:r>
          </w:p>
        </w:tc>
        <w:tc>
          <w:tcPr>
            <w:tcW w:w="6060" w:type="dxa"/>
            <w:tcBorders>
              <w:top w:val="nil"/>
              <w:left w:val="nil"/>
              <w:bottom w:val="single" w:sz="4" w:space="0" w:color="auto"/>
              <w:right w:val="single" w:sz="4" w:space="0" w:color="auto"/>
            </w:tcBorders>
            <w:shd w:val="clear" w:color="auto" w:fill="auto"/>
            <w:hideMark/>
          </w:tcPr>
          <w:p w14:paraId="3EAADB3D" w14:textId="77777777" w:rsidR="00CB7244" w:rsidRPr="00AF6F84" w:rsidRDefault="00CB7244" w:rsidP="00AF6F84">
            <w:r w:rsidRPr="00AF6F84">
              <w:t>"Diabetes mellitus due to underlying condition with proliferative diabetic retinopathy with macular edema, unspecified eye"</w:t>
            </w:r>
          </w:p>
        </w:tc>
      </w:tr>
      <w:tr w:rsidR="00CB7244" w:rsidRPr="00AF6F84" w14:paraId="78E85C0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22C43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7CDF069" w14:textId="77777777" w:rsidR="00CB7244" w:rsidRPr="00AF6F84" w:rsidRDefault="00CB7244" w:rsidP="00AF6F84">
            <w:r w:rsidRPr="00AF6F84">
              <w:t>E08.3521</w:t>
            </w:r>
          </w:p>
        </w:tc>
        <w:tc>
          <w:tcPr>
            <w:tcW w:w="6060" w:type="dxa"/>
            <w:tcBorders>
              <w:top w:val="nil"/>
              <w:left w:val="nil"/>
              <w:bottom w:val="single" w:sz="4" w:space="0" w:color="auto"/>
              <w:right w:val="single" w:sz="4" w:space="0" w:color="auto"/>
            </w:tcBorders>
            <w:shd w:val="clear" w:color="auto" w:fill="auto"/>
            <w:hideMark/>
          </w:tcPr>
          <w:p w14:paraId="528CA6D0" w14:textId="77777777" w:rsidR="00CB7244" w:rsidRPr="00AF6F84" w:rsidRDefault="00CB7244" w:rsidP="00AF6F84">
            <w:r w:rsidRPr="00AF6F84">
              <w:t>"Diabetes mellitus due to underlying condition with proliferative diabetic retinopathy with traction retinal detachment involving the macula, right eye"</w:t>
            </w:r>
          </w:p>
        </w:tc>
      </w:tr>
      <w:tr w:rsidR="00CB7244" w:rsidRPr="00AF6F84" w14:paraId="0076001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51EF9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04BA540" w14:textId="77777777" w:rsidR="00CB7244" w:rsidRPr="00AF6F84" w:rsidRDefault="00CB7244" w:rsidP="00AF6F84">
            <w:r w:rsidRPr="00AF6F84">
              <w:t>E08.3522</w:t>
            </w:r>
          </w:p>
        </w:tc>
        <w:tc>
          <w:tcPr>
            <w:tcW w:w="6060" w:type="dxa"/>
            <w:tcBorders>
              <w:top w:val="nil"/>
              <w:left w:val="nil"/>
              <w:bottom w:val="single" w:sz="4" w:space="0" w:color="auto"/>
              <w:right w:val="single" w:sz="4" w:space="0" w:color="auto"/>
            </w:tcBorders>
            <w:shd w:val="clear" w:color="auto" w:fill="auto"/>
            <w:hideMark/>
          </w:tcPr>
          <w:p w14:paraId="410F3BCD" w14:textId="77777777" w:rsidR="00CB7244" w:rsidRPr="00AF6F84" w:rsidRDefault="00CB7244" w:rsidP="00AF6F84">
            <w:r w:rsidRPr="00AF6F84">
              <w:t>"Diabetes mellitus due to underlying condition with proliferative diabetic retinopathy with traction retinal detachment involving the macula, left eye"</w:t>
            </w:r>
          </w:p>
        </w:tc>
      </w:tr>
      <w:tr w:rsidR="00CB7244" w:rsidRPr="00AF6F84" w14:paraId="64DCE76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EF2D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BD066F" w14:textId="77777777" w:rsidR="00CB7244" w:rsidRPr="00AF6F84" w:rsidRDefault="00CB7244" w:rsidP="00AF6F84">
            <w:r w:rsidRPr="00AF6F84">
              <w:t>E08.3523</w:t>
            </w:r>
          </w:p>
        </w:tc>
        <w:tc>
          <w:tcPr>
            <w:tcW w:w="6060" w:type="dxa"/>
            <w:tcBorders>
              <w:top w:val="nil"/>
              <w:left w:val="nil"/>
              <w:bottom w:val="single" w:sz="4" w:space="0" w:color="auto"/>
              <w:right w:val="single" w:sz="4" w:space="0" w:color="auto"/>
            </w:tcBorders>
            <w:shd w:val="clear" w:color="auto" w:fill="auto"/>
            <w:hideMark/>
          </w:tcPr>
          <w:p w14:paraId="29ACCA62" w14:textId="77777777" w:rsidR="00CB7244" w:rsidRPr="00AF6F84" w:rsidRDefault="00CB7244" w:rsidP="00AF6F84">
            <w:r w:rsidRPr="00AF6F84">
              <w:t>"Diabetes mellitus due to underlying condition with proliferative diabetic retinopathy with traction retinal detachment involving the macula, bilateral"</w:t>
            </w:r>
          </w:p>
        </w:tc>
      </w:tr>
      <w:tr w:rsidR="00CB7244" w:rsidRPr="00AF6F84" w14:paraId="341D8F0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9A5E6B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907F80" w14:textId="77777777" w:rsidR="00CB7244" w:rsidRPr="00AF6F84" w:rsidRDefault="00CB7244" w:rsidP="00AF6F84">
            <w:r w:rsidRPr="00AF6F84">
              <w:t>E08.3529</w:t>
            </w:r>
          </w:p>
        </w:tc>
        <w:tc>
          <w:tcPr>
            <w:tcW w:w="6060" w:type="dxa"/>
            <w:tcBorders>
              <w:top w:val="nil"/>
              <w:left w:val="nil"/>
              <w:bottom w:val="single" w:sz="4" w:space="0" w:color="auto"/>
              <w:right w:val="single" w:sz="4" w:space="0" w:color="auto"/>
            </w:tcBorders>
            <w:shd w:val="clear" w:color="auto" w:fill="auto"/>
            <w:hideMark/>
          </w:tcPr>
          <w:p w14:paraId="0E7831DC" w14:textId="77777777" w:rsidR="00CB7244" w:rsidRPr="00AF6F84" w:rsidRDefault="00CB7244" w:rsidP="00AF6F84">
            <w:r w:rsidRPr="00AF6F84">
              <w:t>"Diabetes mellitus due to underlying condition with proliferative diabetic retinopathy with traction retinal detachment involving the macula, unspecified eye"</w:t>
            </w:r>
          </w:p>
        </w:tc>
      </w:tr>
      <w:tr w:rsidR="00CB7244" w:rsidRPr="00AF6F84" w14:paraId="2955955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D04CBA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064DF0" w14:textId="77777777" w:rsidR="00CB7244" w:rsidRPr="00AF6F84" w:rsidRDefault="00CB7244" w:rsidP="00AF6F84">
            <w:r w:rsidRPr="00AF6F84">
              <w:t>E08.3531</w:t>
            </w:r>
          </w:p>
        </w:tc>
        <w:tc>
          <w:tcPr>
            <w:tcW w:w="6060" w:type="dxa"/>
            <w:tcBorders>
              <w:top w:val="nil"/>
              <w:left w:val="nil"/>
              <w:bottom w:val="single" w:sz="4" w:space="0" w:color="auto"/>
              <w:right w:val="single" w:sz="4" w:space="0" w:color="auto"/>
            </w:tcBorders>
            <w:shd w:val="clear" w:color="auto" w:fill="auto"/>
            <w:hideMark/>
          </w:tcPr>
          <w:p w14:paraId="48E8E2E7" w14:textId="77777777" w:rsidR="00CB7244" w:rsidRPr="00AF6F84" w:rsidRDefault="00CB7244" w:rsidP="00AF6F84">
            <w:r w:rsidRPr="00AF6F84">
              <w:t>"Diabetes mellitus due to underlying condition with proliferative diabetic retinopathy with traction retinal detachment not involving the macula, right eye"</w:t>
            </w:r>
          </w:p>
        </w:tc>
      </w:tr>
      <w:tr w:rsidR="00CB7244" w:rsidRPr="00AF6F84" w14:paraId="543DBDC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34F8A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D9212F3" w14:textId="77777777" w:rsidR="00CB7244" w:rsidRPr="00AF6F84" w:rsidRDefault="00CB7244" w:rsidP="00AF6F84">
            <w:r w:rsidRPr="00AF6F84">
              <w:t>E08.3532</w:t>
            </w:r>
          </w:p>
        </w:tc>
        <w:tc>
          <w:tcPr>
            <w:tcW w:w="6060" w:type="dxa"/>
            <w:tcBorders>
              <w:top w:val="nil"/>
              <w:left w:val="nil"/>
              <w:bottom w:val="single" w:sz="4" w:space="0" w:color="auto"/>
              <w:right w:val="single" w:sz="4" w:space="0" w:color="auto"/>
            </w:tcBorders>
            <w:shd w:val="clear" w:color="auto" w:fill="auto"/>
            <w:hideMark/>
          </w:tcPr>
          <w:p w14:paraId="57EDAE1F" w14:textId="77777777" w:rsidR="00CB7244" w:rsidRPr="00AF6F84" w:rsidRDefault="00CB7244" w:rsidP="00AF6F84">
            <w:r w:rsidRPr="00AF6F84">
              <w:t>"Diabetes mellitus due to underlying condition with proliferative diabetic retinopathy with traction retinal detachment not involving the macula, left eye"</w:t>
            </w:r>
          </w:p>
        </w:tc>
      </w:tr>
      <w:tr w:rsidR="00CB7244" w:rsidRPr="00AF6F84" w14:paraId="5BB435B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FA6E91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149EB9B" w14:textId="77777777" w:rsidR="00CB7244" w:rsidRPr="00AF6F84" w:rsidRDefault="00CB7244" w:rsidP="00AF6F84">
            <w:r w:rsidRPr="00AF6F84">
              <w:t>E08.3533</w:t>
            </w:r>
          </w:p>
        </w:tc>
        <w:tc>
          <w:tcPr>
            <w:tcW w:w="6060" w:type="dxa"/>
            <w:tcBorders>
              <w:top w:val="nil"/>
              <w:left w:val="nil"/>
              <w:bottom w:val="single" w:sz="4" w:space="0" w:color="auto"/>
              <w:right w:val="single" w:sz="4" w:space="0" w:color="auto"/>
            </w:tcBorders>
            <w:shd w:val="clear" w:color="auto" w:fill="auto"/>
            <w:hideMark/>
          </w:tcPr>
          <w:p w14:paraId="2BE06CA1" w14:textId="77777777" w:rsidR="00CB7244" w:rsidRPr="00AF6F84" w:rsidRDefault="00CB7244" w:rsidP="00AF6F84">
            <w:r w:rsidRPr="00AF6F84">
              <w:t>"[E08.3533] Diabetes mellitus due to underlying condition with proliferative diabetic retinopathy with traction retinal detachment not involving the macula, bilateral"</w:t>
            </w:r>
          </w:p>
        </w:tc>
      </w:tr>
      <w:tr w:rsidR="00CB7244" w:rsidRPr="00AF6F84" w14:paraId="1FC9BA5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7E07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CE7E9B4" w14:textId="77777777" w:rsidR="00CB7244" w:rsidRPr="00AF6F84" w:rsidRDefault="00CB7244" w:rsidP="00AF6F84">
            <w:r w:rsidRPr="00AF6F84">
              <w:t>E08.3539</w:t>
            </w:r>
          </w:p>
        </w:tc>
        <w:tc>
          <w:tcPr>
            <w:tcW w:w="6060" w:type="dxa"/>
            <w:tcBorders>
              <w:top w:val="nil"/>
              <w:left w:val="nil"/>
              <w:bottom w:val="single" w:sz="4" w:space="0" w:color="auto"/>
              <w:right w:val="single" w:sz="4" w:space="0" w:color="auto"/>
            </w:tcBorders>
            <w:shd w:val="clear" w:color="auto" w:fill="auto"/>
            <w:hideMark/>
          </w:tcPr>
          <w:p w14:paraId="07FD699F" w14:textId="77777777" w:rsidR="00CB7244" w:rsidRPr="00AF6F84" w:rsidRDefault="00CB7244" w:rsidP="00AF6F84">
            <w:r w:rsidRPr="00AF6F84">
              <w:t>"[E08.3539] Diabetes mellitus due to underlying condition with proliferative diabetic retinopathy with traction retinal detachment not involving the macula, unspecified eye"</w:t>
            </w:r>
          </w:p>
        </w:tc>
      </w:tr>
      <w:tr w:rsidR="00CB7244" w:rsidRPr="00AF6F84" w14:paraId="7484A0D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8FDD98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8E9536" w14:textId="77777777" w:rsidR="00CB7244" w:rsidRPr="00AF6F84" w:rsidRDefault="00CB7244" w:rsidP="00AF6F84">
            <w:r w:rsidRPr="00AF6F84">
              <w:t>E08.3541</w:t>
            </w:r>
          </w:p>
        </w:tc>
        <w:tc>
          <w:tcPr>
            <w:tcW w:w="6060" w:type="dxa"/>
            <w:tcBorders>
              <w:top w:val="nil"/>
              <w:left w:val="nil"/>
              <w:bottom w:val="single" w:sz="4" w:space="0" w:color="auto"/>
              <w:right w:val="single" w:sz="4" w:space="0" w:color="auto"/>
            </w:tcBorders>
            <w:shd w:val="clear" w:color="auto" w:fill="auto"/>
            <w:hideMark/>
          </w:tcPr>
          <w:p w14:paraId="41FF26E9" w14:textId="77777777" w:rsidR="00CB7244" w:rsidRPr="00AF6F84" w:rsidRDefault="00CB7244" w:rsidP="00AF6F84">
            <w:r w:rsidRPr="00AF6F84">
              <w:t xml:space="preserve">"[E08.3541]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right eye"</w:t>
            </w:r>
          </w:p>
        </w:tc>
      </w:tr>
      <w:tr w:rsidR="00CB7244" w:rsidRPr="00AF6F84" w14:paraId="1A2E2490"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F1C57E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D648765" w14:textId="77777777" w:rsidR="00CB7244" w:rsidRPr="00AF6F84" w:rsidRDefault="00CB7244" w:rsidP="00AF6F84">
            <w:r w:rsidRPr="00AF6F84">
              <w:t>E08.3542</w:t>
            </w:r>
          </w:p>
        </w:tc>
        <w:tc>
          <w:tcPr>
            <w:tcW w:w="6060" w:type="dxa"/>
            <w:tcBorders>
              <w:top w:val="nil"/>
              <w:left w:val="nil"/>
              <w:bottom w:val="single" w:sz="4" w:space="0" w:color="auto"/>
              <w:right w:val="single" w:sz="4" w:space="0" w:color="auto"/>
            </w:tcBorders>
            <w:shd w:val="clear" w:color="auto" w:fill="auto"/>
            <w:hideMark/>
          </w:tcPr>
          <w:p w14:paraId="34AADEB2" w14:textId="77777777" w:rsidR="00CB7244" w:rsidRPr="00AF6F84" w:rsidRDefault="00CB7244" w:rsidP="00AF6F84">
            <w:r w:rsidRPr="00AF6F84">
              <w:t xml:space="preserve">"[E08.3542]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left eye"</w:t>
            </w:r>
          </w:p>
        </w:tc>
      </w:tr>
      <w:tr w:rsidR="00CB7244" w:rsidRPr="00AF6F84" w14:paraId="3DF83DC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73D703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07E2C1" w14:textId="77777777" w:rsidR="00CB7244" w:rsidRPr="00AF6F84" w:rsidRDefault="00CB7244" w:rsidP="00AF6F84">
            <w:r w:rsidRPr="00AF6F84">
              <w:t>E08.3543</w:t>
            </w:r>
          </w:p>
        </w:tc>
        <w:tc>
          <w:tcPr>
            <w:tcW w:w="6060" w:type="dxa"/>
            <w:tcBorders>
              <w:top w:val="nil"/>
              <w:left w:val="nil"/>
              <w:bottom w:val="single" w:sz="4" w:space="0" w:color="auto"/>
              <w:right w:val="single" w:sz="4" w:space="0" w:color="auto"/>
            </w:tcBorders>
            <w:shd w:val="clear" w:color="auto" w:fill="auto"/>
            <w:hideMark/>
          </w:tcPr>
          <w:p w14:paraId="4892ACB3" w14:textId="77777777" w:rsidR="00CB7244" w:rsidRPr="00AF6F84" w:rsidRDefault="00CB7244" w:rsidP="00AF6F84">
            <w:r w:rsidRPr="00AF6F84">
              <w:t xml:space="preserve">"[E08.3543]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bilateral"</w:t>
            </w:r>
          </w:p>
        </w:tc>
      </w:tr>
      <w:tr w:rsidR="00CB7244" w:rsidRPr="00AF6F84" w14:paraId="2469B5E4" w14:textId="77777777" w:rsidTr="00AF6F84">
        <w:trPr>
          <w:trHeight w:val="1104"/>
        </w:trPr>
        <w:tc>
          <w:tcPr>
            <w:tcW w:w="1260" w:type="dxa"/>
            <w:tcBorders>
              <w:top w:val="nil"/>
              <w:left w:val="single" w:sz="4" w:space="0" w:color="auto"/>
              <w:bottom w:val="single" w:sz="4" w:space="0" w:color="auto"/>
              <w:right w:val="single" w:sz="4" w:space="0" w:color="auto"/>
            </w:tcBorders>
            <w:shd w:val="clear" w:color="auto" w:fill="auto"/>
            <w:hideMark/>
          </w:tcPr>
          <w:p w14:paraId="77669A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637F0AD" w14:textId="77777777" w:rsidR="00CB7244" w:rsidRPr="00AF6F84" w:rsidRDefault="00CB7244" w:rsidP="00AF6F84">
            <w:r w:rsidRPr="00AF6F84">
              <w:t>E08.3549</w:t>
            </w:r>
          </w:p>
        </w:tc>
        <w:tc>
          <w:tcPr>
            <w:tcW w:w="6060" w:type="dxa"/>
            <w:tcBorders>
              <w:top w:val="nil"/>
              <w:left w:val="nil"/>
              <w:bottom w:val="single" w:sz="4" w:space="0" w:color="auto"/>
              <w:right w:val="single" w:sz="4" w:space="0" w:color="auto"/>
            </w:tcBorders>
            <w:shd w:val="clear" w:color="auto" w:fill="auto"/>
            <w:hideMark/>
          </w:tcPr>
          <w:p w14:paraId="1B18E083" w14:textId="77777777" w:rsidR="00CB7244" w:rsidRPr="00AF6F84" w:rsidRDefault="00CB7244" w:rsidP="00AF6F84">
            <w:r w:rsidRPr="00AF6F84">
              <w:t xml:space="preserve">"[E08.3549]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unspecified eye"</w:t>
            </w:r>
          </w:p>
        </w:tc>
      </w:tr>
      <w:tr w:rsidR="00CB7244" w:rsidRPr="00AF6F84" w14:paraId="6E0439A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73BD6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36D105" w14:textId="77777777" w:rsidR="00CB7244" w:rsidRPr="00AF6F84" w:rsidRDefault="00CB7244" w:rsidP="00AF6F84">
            <w:r w:rsidRPr="00AF6F84">
              <w:t>E08.3551</w:t>
            </w:r>
          </w:p>
        </w:tc>
        <w:tc>
          <w:tcPr>
            <w:tcW w:w="6060" w:type="dxa"/>
            <w:tcBorders>
              <w:top w:val="nil"/>
              <w:left w:val="nil"/>
              <w:bottom w:val="single" w:sz="4" w:space="0" w:color="auto"/>
              <w:right w:val="single" w:sz="4" w:space="0" w:color="auto"/>
            </w:tcBorders>
            <w:shd w:val="clear" w:color="auto" w:fill="auto"/>
            <w:hideMark/>
          </w:tcPr>
          <w:p w14:paraId="4EFD7F29" w14:textId="77777777" w:rsidR="00CB7244" w:rsidRPr="00AF6F84" w:rsidRDefault="00CB7244" w:rsidP="00AF6F84">
            <w:r w:rsidRPr="00AF6F84">
              <w:t>"[E08.3551] Diabetes mellitus due to underlying condition with stable proliferative diabetic retinopathy, right eye"</w:t>
            </w:r>
          </w:p>
        </w:tc>
      </w:tr>
      <w:tr w:rsidR="00CB7244" w:rsidRPr="00AF6F84" w14:paraId="017945C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323F1B7"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4FCC8AF" w14:textId="77777777" w:rsidR="00CB7244" w:rsidRPr="00AF6F84" w:rsidRDefault="00CB7244" w:rsidP="00AF6F84">
            <w:r w:rsidRPr="00AF6F84">
              <w:t>E08.3552</w:t>
            </w:r>
          </w:p>
        </w:tc>
        <w:tc>
          <w:tcPr>
            <w:tcW w:w="6060" w:type="dxa"/>
            <w:tcBorders>
              <w:top w:val="nil"/>
              <w:left w:val="nil"/>
              <w:bottom w:val="single" w:sz="4" w:space="0" w:color="auto"/>
              <w:right w:val="single" w:sz="4" w:space="0" w:color="auto"/>
            </w:tcBorders>
            <w:shd w:val="clear" w:color="auto" w:fill="auto"/>
            <w:hideMark/>
          </w:tcPr>
          <w:p w14:paraId="70AB94D3" w14:textId="77777777" w:rsidR="00CB7244" w:rsidRPr="00AF6F84" w:rsidRDefault="00CB7244" w:rsidP="00AF6F84">
            <w:r w:rsidRPr="00AF6F84">
              <w:t>"[E08.3552] Diabetes mellitus due to underlying condition with stable proliferative diabetic retinopathy, left eye"</w:t>
            </w:r>
          </w:p>
        </w:tc>
      </w:tr>
      <w:tr w:rsidR="00CB7244" w:rsidRPr="00AF6F84" w14:paraId="755341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76EF7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CE3C1F" w14:textId="77777777" w:rsidR="00CB7244" w:rsidRPr="00AF6F84" w:rsidRDefault="00CB7244" w:rsidP="00AF6F84">
            <w:r w:rsidRPr="00AF6F84">
              <w:t>E08.3553</w:t>
            </w:r>
          </w:p>
        </w:tc>
        <w:tc>
          <w:tcPr>
            <w:tcW w:w="6060" w:type="dxa"/>
            <w:tcBorders>
              <w:top w:val="nil"/>
              <w:left w:val="nil"/>
              <w:bottom w:val="single" w:sz="4" w:space="0" w:color="auto"/>
              <w:right w:val="single" w:sz="4" w:space="0" w:color="auto"/>
            </w:tcBorders>
            <w:shd w:val="clear" w:color="auto" w:fill="auto"/>
            <w:hideMark/>
          </w:tcPr>
          <w:p w14:paraId="5FE52898" w14:textId="77777777" w:rsidR="00CB7244" w:rsidRPr="00AF6F84" w:rsidRDefault="00CB7244" w:rsidP="00AF6F84">
            <w:r w:rsidRPr="00AF6F84">
              <w:t>"[E08.3553] Diabetes mellitus due to underlying condition with stable proliferative diabetic retinopathy, bilateral"</w:t>
            </w:r>
          </w:p>
        </w:tc>
      </w:tr>
      <w:tr w:rsidR="00CB7244" w:rsidRPr="00AF6F84" w14:paraId="12A6A9B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0B529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6CC62C" w14:textId="77777777" w:rsidR="00CB7244" w:rsidRPr="00AF6F84" w:rsidRDefault="00CB7244" w:rsidP="00AF6F84">
            <w:r w:rsidRPr="00AF6F84">
              <w:t>E08.3559</w:t>
            </w:r>
          </w:p>
        </w:tc>
        <w:tc>
          <w:tcPr>
            <w:tcW w:w="6060" w:type="dxa"/>
            <w:tcBorders>
              <w:top w:val="nil"/>
              <w:left w:val="nil"/>
              <w:bottom w:val="single" w:sz="4" w:space="0" w:color="auto"/>
              <w:right w:val="single" w:sz="4" w:space="0" w:color="auto"/>
            </w:tcBorders>
            <w:shd w:val="clear" w:color="auto" w:fill="auto"/>
            <w:hideMark/>
          </w:tcPr>
          <w:p w14:paraId="26FB52DD" w14:textId="77777777" w:rsidR="00CB7244" w:rsidRPr="00AF6F84" w:rsidRDefault="00CB7244" w:rsidP="00AF6F84">
            <w:r w:rsidRPr="00AF6F84">
              <w:t>"Diabetes mellitus due to underlying condition with stable proliferative diabetic retinopathy, unspecified eye"</w:t>
            </w:r>
          </w:p>
        </w:tc>
      </w:tr>
      <w:tr w:rsidR="00CB7244" w:rsidRPr="00AF6F84" w14:paraId="55C1688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C9017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049BFA5" w14:textId="77777777" w:rsidR="00CB7244" w:rsidRPr="00AF6F84" w:rsidRDefault="00CB7244" w:rsidP="00AF6F84">
            <w:r w:rsidRPr="00AF6F84">
              <w:t>E08.359</w:t>
            </w:r>
          </w:p>
        </w:tc>
        <w:tc>
          <w:tcPr>
            <w:tcW w:w="6060" w:type="dxa"/>
            <w:tcBorders>
              <w:top w:val="nil"/>
              <w:left w:val="nil"/>
              <w:bottom w:val="single" w:sz="4" w:space="0" w:color="auto"/>
              <w:right w:val="single" w:sz="4" w:space="0" w:color="auto"/>
            </w:tcBorders>
            <w:shd w:val="clear" w:color="auto" w:fill="auto"/>
            <w:hideMark/>
          </w:tcPr>
          <w:p w14:paraId="4849E420" w14:textId="77777777" w:rsidR="00CB7244" w:rsidRPr="00AF6F84" w:rsidRDefault="00CB7244" w:rsidP="00AF6F84">
            <w:r w:rsidRPr="00AF6F84">
              <w:t>Diabetes mellitus due to underlying condition with proliferative diabetic retinopathy without macular edema</w:t>
            </w:r>
          </w:p>
        </w:tc>
      </w:tr>
      <w:tr w:rsidR="00CB7244" w:rsidRPr="00AF6F84" w14:paraId="338C185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7D3F92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094B05" w14:textId="77777777" w:rsidR="00CB7244" w:rsidRPr="00AF6F84" w:rsidRDefault="00CB7244" w:rsidP="00AF6F84">
            <w:r w:rsidRPr="00AF6F84">
              <w:t>E08.3591</w:t>
            </w:r>
          </w:p>
        </w:tc>
        <w:tc>
          <w:tcPr>
            <w:tcW w:w="6060" w:type="dxa"/>
            <w:tcBorders>
              <w:top w:val="nil"/>
              <w:left w:val="nil"/>
              <w:bottom w:val="single" w:sz="4" w:space="0" w:color="auto"/>
              <w:right w:val="single" w:sz="4" w:space="0" w:color="auto"/>
            </w:tcBorders>
            <w:shd w:val="clear" w:color="auto" w:fill="auto"/>
            <w:hideMark/>
          </w:tcPr>
          <w:p w14:paraId="718FC52C" w14:textId="77777777" w:rsidR="00CB7244" w:rsidRPr="00AF6F84" w:rsidRDefault="00CB7244" w:rsidP="00AF6F84">
            <w:r w:rsidRPr="00AF6F84">
              <w:t>"Diabetes mellitus due to underlying condition with proliferative diabetic retinopathy without macular edema, right eye"</w:t>
            </w:r>
          </w:p>
        </w:tc>
      </w:tr>
      <w:tr w:rsidR="00CB7244" w:rsidRPr="00AF6F84" w14:paraId="0B8F954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8E255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3C01E8" w14:textId="77777777" w:rsidR="00CB7244" w:rsidRPr="00AF6F84" w:rsidRDefault="00CB7244" w:rsidP="00AF6F84">
            <w:r w:rsidRPr="00AF6F84">
              <w:t>E08.3592</w:t>
            </w:r>
          </w:p>
        </w:tc>
        <w:tc>
          <w:tcPr>
            <w:tcW w:w="6060" w:type="dxa"/>
            <w:tcBorders>
              <w:top w:val="nil"/>
              <w:left w:val="nil"/>
              <w:bottom w:val="single" w:sz="4" w:space="0" w:color="auto"/>
              <w:right w:val="single" w:sz="4" w:space="0" w:color="auto"/>
            </w:tcBorders>
            <w:shd w:val="clear" w:color="auto" w:fill="auto"/>
            <w:hideMark/>
          </w:tcPr>
          <w:p w14:paraId="0121DFB3" w14:textId="77777777" w:rsidR="00CB7244" w:rsidRPr="00AF6F84" w:rsidRDefault="00CB7244" w:rsidP="00AF6F84">
            <w:r w:rsidRPr="00AF6F84">
              <w:t>"Diabetes mellitus due to underlying condition with proliferative diabetic retinopathy without macular edema, left eye"</w:t>
            </w:r>
          </w:p>
        </w:tc>
      </w:tr>
      <w:tr w:rsidR="00CB7244" w:rsidRPr="00AF6F84" w14:paraId="09530B2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5E37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79BC7F" w14:textId="77777777" w:rsidR="00CB7244" w:rsidRPr="00AF6F84" w:rsidRDefault="00CB7244" w:rsidP="00AF6F84">
            <w:r w:rsidRPr="00AF6F84">
              <w:t>E08.3593</w:t>
            </w:r>
          </w:p>
        </w:tc>
        <w:tc>
          <w:tcPr>
            <w:tcW w:w="6060" w:type="dxa"/>
            <w:tcBorders>
              <w:top w:val="nil"/>
              <w:left w:val="nil"/>
              <w:bottom w:val="single" w:sz="4" w:space="0" w:color="auto"/>
              <w:right w:val="single" w:sz="4" w:space="0" w:color="auto"/>
            </w:tcBorders>
            <w:shd w:val="clear" w:color="auto" w:fill="auto"/>
            <w:hideMark/>
          </w:tcPr>
          <w:p w14:paraId="1C411F1B" w14:textId="77777777" w:rsidR="00CB7244" w:rsidRPr="00AF6F84" w:rsidRDefault="00CB7244" w:rsidP="00AF6F84">
            <w:r w:rsidRPr="00AF6F84">
              <w:t>"Diabetes mellitus due to underlying condition with proliferative diabetic retinopathy without macular edema, bilateral"</w:t>
            </w:r>
          </w:p>
        </w:tc>
      </w:tr>
      <w:tr w:rsidR="00CB7244" w:rsidRPr="00AF6F84" w14:paraId="7A16CC9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E01CD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DC0413C" w14:textId="77777777" w:rsidR="00CB7244" w:rsidRPr="00AF6F84" w:rsidRDefault="00CB7244" w:rsidP="00AF6F84">
            <w:r w:rsidRPr="00AF6F84">
              <w:t>E08.3599</w:t>
            </w:r>
          </w:p>
        </w:tc>
        <w:tc>
          <w:tcPr>
            <w:tcW w:w="6060" w:type="dxa"/>
            <w:tcBorders>
              <w:top w:val="nil"/>
              <w:left w:val="nil"/>
              <w:bottom w:val="single" w:sz="4" w:space="0" w:color="auto"/>
              <w:right w:val="single" w:sz="4" w:space="0" w:color="auto"/>
            </w:tcBorders>
            <w:shd w:val="clear" w:color="auto" w:fill="auto"/>
            <w:hideMark/>
          </w:tcPr>
          <w:p w14:paraId="73936F03" w14:textId="77777777" w:rsidR="00CB7244" w:rsidRPr="00AF6F84" w:rsidRDefault="00CB7244" w:rsidP="00AF6F84">
            <w:r w:rsidRPr="00AF6F84">
              <w:t>"Diabetes mellitus due to underlying condition with proliferative diabetic retinopathy without macular edema, unspecified eye"</w:t>
            </w:r>
          </w:p>
        </w:tc>
      </w:tr>
      <w:tr w:rsidR="00CB7244" w:rsidRPr="00AF6F84" w14:paraId="0BEDC40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7B3722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2E3B86" w14:textId="77777777" w:rsidR="00CB7244" w:rsidRPr="00AF6F84" w:rsidRDefault="00CB7244" w:rsidP="00AF6F84">
            <w:r w:rsidRPr="00AF6F84">
              <w:t>E08.36</w:t>
            </w:r>
          </w:p>
        </w:tc>
        <w:tc>
          <w:tcPr>
            <w:tcW w:w="6060" w:type="dxa"/>
            <w:tcBorders>
              <w:top w:val="nil"/>
              <w:left w:val="nil"/>
              <w:bottom w:val="single" w:sz="4" w:space="0" w:color="auto"/>
              <w:right w:val="single" w:sz="4" w:space="0" w:color="auto"/>
            </w:tcBorders>
            <w:shd w:val="clear" w:color="auto" w:fill="auto"/>
            <w:hideMark/>
          </w:tcPr>
          <w:p w14:paraId="7AAE4DDB" w14:textId="77777777" w:rsidR="00CB7244" w:rsidRPr="00AF6F84" w:rsidRDefault="00CB7244" w:rsidP="00AF6F84">
            <w:r w:rsidRPr="00AF6F84">
              <w:t>[E08.36] Diabetes mellitus due to underlying condition with diabetic cataract</w:t>
            </w:r>
          </w:p>
        </w:tc>
      </w:tr>
      <w:tr w:rsidR="00CB7244" w:rsidRPr="00AF6F84" w14:paraId="3AABE5E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B85B83A"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13F95CB1" w14:textId="77777777" w:rsidR="00CB7244" w:rsidRPr="00AF6F84" w:rsidRDefault="00CB7244" w:rsidP="00AF6F84">
            <w:r w:rsidRPr="00AF6F84">
              <w:t>E08.37X1</w:t>
            </w:r>
          </w:p>
        </w:tc>
        <w:tc>
          <w:tcPr>
            <w:tcW w:w="6060" w:type="dxa"/>
            <w:tcBorders>
              <w:top w:val="nil"/>
              <w:left w:val="nil"/>
              <w:bottom w:val="single" w:sz="4" w:space="0" w:color="auto"/>
              <w:right w:val="single" w:sz="4" w:space="0" w:color="auto"/>
            </w:tcBorders>
            <w:shd w:val="clear" w:color="auto" w:fill="auto"/>
            <w:hideMark/>
          </w:tcPr>
          <w:p w14:paraId="6065C10C" w14:textId="77777777" w:rsidR="00CB7244" w:rsidRPr="00AF6F84" w:rsidRDefault="00CB7244" w:rsidP="00AF6F84">
            <w:r w:rsidRPr="00AF6F84">
              <w:t>"[E08.37X1] Diabetes mellitus due to underlying condition with diabetic macular edema, resolved following treatment, right eye"</w:t>
            </w:r>
          </w:p>
        </w:tc>
      </w:tr>
      <w:tr w:rsidR="00CB7244" w:rsidRPr="00AF6F84" w14:paraId="66DDB42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F9F315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933FA4B" w14:textId="77777777" w:rsidR="00CB7244" w:rsidRPr="00AF6F84" w:rsidRDefault="00CB7244" w:rsidP="00AF6F84">
            <w:r w:rsidRPr="00AF6F84">
              <w:t>E08.37X2</w:t>
            </w:r>
          </w:p>
        </w:tc>
        <w:tc>
          <w:tcPr>
            <w:tcW w:w="6060" w:type="dxa"/>
            <w:tcBorders>
              <w:top w:val="nil"/>
              <w:left w:val="nil"/>
              <w:bottom w:val="single" w:sz="4" w:space="0" w:color="auto"/>
              <w:right w:val="single" w:sz="4" w:space="0" w:color="auto"/>
            </w:tcBorders>
            <w:shd w:val="clear" w:color="auto" w:fill="auto"/>
            <w:hideMark/>
          </w:tcPr>
          <w:p w14:paraId="6A15F17A" w14:textId="77777777" w:rsidR="00CB7244" w:rsidRPr="00AF6F84" w:rsidRDefault="00CB7244" w:rsidP="00AF6F84">
            <w:r w:rsidRPr="00AF6F84">
              <w:t>"[E08.37X2] Diabetes mellitus due to underlying condition with diabetic macular edema, resolved following treatment, left eye"</w:t>
            </w:r>
          </w:p>
        </w:tc>
      </w:tr>
      <w:tr w:rsidR="00CB7244" w:rsidRPr="00AF6F84" w14:paraId="5A822BE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25620E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D390FBE" w14:textId="77777777" w:rsidR="00CB7244" w:rsidRPr="00AF6F84" w:rsidRDefault="00CB7244" w:rsidP="00AF6F84">
            <w:r w:rsidRPr="00AF6F84">
              <w:t>E08.37X3</w:t>
            </w:r>
          </w:p>
        </w:tc>
        <w:tc>
          <w:tcPr>
            <w:tcW w:w="6060" w:type="dxa"/>
            <w:tcBorders>
              <w:top w:val="nil"/>
              <w:left w:val="nil"/>
              <w:bottom w:val="single" w:sz="4" w:space="0" w:color="auto"/>
              <w:right w:val="single" w:sz="4" w:space="0" w:color="auto"/>
            </w:tcBorders>
            <w:shd w:val="clear" w:color="auto" w:fill="auto"/>
            <w:hideMark/>
          </w:tcPr>
          <w:p w14:paraId="311DACFD" w14:textId="77777777" w:rsidR="00CB7244" w:rsidRPr="00AF6F84" w:rsidRDefault="00CB7244" w:rsidP="00AF6F84">
            <w:r w:rsidRPr="00AF6F84">
              <w:t>"[E08.37X3] Diabetes mellitus due to underlying condition with diabetic macular edema, resolved following treatment, bilateral"</w:t>
            </w:r>
          </w:p>
        </w:tc>
      </w:tr>
      <w:tr w:rsidR="00CB7244" w:rsidRPr="00AF6F84" w14:paraId="67D1A9A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DABCB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885BD99" w14:textId="77777777" w:rsidR="00CB7244" w:rsidRPr="00AF6F84" w:rsidRDefault="00CB7244" w:rsidP="00AF6F84">
            <w:r w:rsidRPr="00AF6F84">
              <w:t>E08.37X9</w:t>
            </w:r>
          </w:p>
        </w:tc>
        <w:tc>
          <w:tcPr>
            <w:tcW w:w="6060" w:type="dxa"/>
            <w:tcBorders>
              <w:top w:val="nil"/>
              <w:left w:val="nil"/>
              <w:bottom w:val="single" w:sz="4" w:space="0" w:color="auto"/>
              <w:right w:val="single" w:sz="4" w:space="0" w:color="auto"/>
            </w:tcBorders>
            <w:shd w:val="clear" w:color="auto" w:fill="auto"/>
            <w:hideMark/>
          </w:tcPr>
          <w:p w14:paraId="7DC7749D" w14:textId="77777777" w:rsidR="00CB7244" w:rsidRPr="00AF6F84" w:rsidRDefault="00CB7244" w:rsidP="00AF6F84">
            <w:r w:rsidRPr="00AF6F84">
              <w:t>"Diabetes mellitus due to underlying condition with diabetic macular edema, resolved following treatment, unspecified eye"</w:t>
            </w:r>
          </w:p>
        </w:tc>
      </w:tr>
      <w:tr w:rsidR="00CB7244" w:rsidRPr="00AF6F84" w14:paraId="77F35BE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66B7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A218CF" w14:textId="77777777" w:rsidR="00CB7244" w:rsidRPr="00AF6F84" w:rsidRDefault="00CB7244" w:rsidP="00AF6F84">
            <w:r w:rsidRPr="00AF6F84">
              <w:t>E08.39</w:t>
            </w:r>
          </w:p>
        </w:tc>
        <w:tc>
          <w:tcPr>
            <w:tcW w:w="6060" w:type="dxa"/>
            <w:tcBorders>
              <w:top w:val="nil"/>
              <w:left w:val="nil"/>
              <w:bottom w:val="single" w:sz="4" w:space="0" w:color="auto"/>
              <w:right w:val="single" w:sz="4" w:space="0" w:color="auto"/>
            </w:tcBorders>
            <w:shd w:val="clear" w:color="auto" w:fill="auto"/>
            <w:hideMark/>
          </w:tcPr>
          <w:p w14:paraId="419E7B77" w14:textId="77777777" w:rsidR="00CB7244" w:rsidRPr="00AF6F84" w:rsidRDefault="00CB7244" w:rsidP="00AF6F84">
            <w:r w:rsidRPr="00AF6F84">
              <w:t>[E08.39] Diabetes mellitus due to underlying condition with other diabetic ophthalmic complication</w:t>
            </w:r>
          </w:p>
        </w:tc>
      </w:tr>
      <w:tr w:rsidR="00CB7244" w:rsidRPr="00AF6F84" w14:paraId="222B5D9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94DF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D0B441" w14:textId="77777777" w:rsidR="00CB7244" w:rsidRPr="00AF6F84" w:rsidRDefault="00CB7244" w:rsidP="00AF6F84">
            <w:r w:rsidRPr="00AF6F84">
              <w:t>E08.40</w:t>
            </w:r>
          </w:p>
        </w:tc>
        <w:tc>
          <w:tcPr>
            <w:tcW w:w="6060" w:type="dxa"/>
            <w:tcBorders>
              <w:top w:val="nil"/>
              <w:left w:val="nil"/>
              <w:bottom w:val="single" w:sz="4" w:space="0" w:color="auto"/>
              <w:right w:val="single" w:sz="4" w:space="0" w:color="auto"/>
            </w:tcBorders>
            <w:shd w:val="clear" w:color="auto" w:fill="auto"/>
            <w:hideMark/>
          </w:tcPr>
          <w:p w14:paraId="509FEBF1" w14:textId="77777777" w:rsidR="00CB7244" w:rsidRPr="00AF6F84" w:rsidRDefault="00CB7244" w:rsidP="00AF6F84">
            <w:r w:rsidRPr="00AF6F84">
              <w:t>"[E08.40] Diabetes mellitus due to underlying condition with diabetic neuropathy, unspecified"</w:t>
            </w:r>
          </w:p>
        </w:tc>
      </w:tr>
      <w:tr w:rsidR="00CB7244" w:rsidRPr="00AF6F84" w14:paraId="504BB5B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4B1FF9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A6EAE4" w14:textId="77777777" w:rsidR="00CB7244" w:rsidRPr="00AF6F84" w:rsidRDefault="00CB7244" w:rsidP="00AF6F84">
            <w:r w:rsidRPr="00AF6F84">
              <w:t>E08.41</w:t>
            </w:r>
          </w:p>
        </w:tc>
        <w:tc>
          <w:tcPr>
            <w:tcW w:w="6060" w:type="dxa"/>
            <w:tcBorders>
              <w:top w:val="nil"/>
              <w:left w:val="nil"/>
              <w:bottom w:val="single" w:sz="4" w:space="0" w:color="auto"/>
              <w:right w:val="single" w:sz="4" w:space="0" w:color="auto"/>
            </w:tcBorders>
            <w:shd w:val="clear" w:color="auto" w:fill="auto"/>
            <w:hideMark/>
          </w:tcPr>
          <w:p w14:paraId="7D8E1F17" w14:textId="77777777" w:rsidR="00CB7244" w:rsidRPr="00AF6F84" w:rsidRDefault="00CB7244" w:rsidP="00AF6F84">
            <w:r w:rsidRPr="00AF6F84">
              <w:t>[E08.41] Diabetes mellitus due to underlying condition with diabetic mononeuropathy</w:t>
            </w:r>
          </w:p>
        </w:tc>
      </w:tr>
      <w:tr w:rsidR="00CB7244" w:rsidRPr="00AF6F84" w14:paraId="161E106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386C07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39160CD" w14:textId="77777777" w:rsidR="00CB7244" w:rsidRPr="00AF6F84" w:rsidRDefault="00CB7244" w:rsidP="00AF6F84">
            <w:r w:rsidRPr="00AF6F84">
              <w:t>E08.42</w:t>
            </w:r>
          </w:p>
        </w:tc>
        <w:tc>
          <w:tcPr>
            <w:tcW w:w="6060" w:type="dxa"/>
            <w:tcBorders>
              <w:top w:val="nil"/>
              <w:left w:val="nil"/>
              <w:bottom w:val="single" w:sz="4" w:space="0" w:color="auto"/>
              <w:right w:val="single" w:sz="4" w:space="0" w:color="auto"/>
            </w:tcBorders>
            <w:shd w:val="clear" w:color="auto" w:fill="auto"/>
            <w:hideMark/>
          </w:tcPr>
          <w:p w14:paraId="5B3B89B0" w14:textId="77777777" w:rsidR="00CB7244" w:rsidRPr="00AF6F84" w:rsidRDefault="00CB7244" w:rsidP="00AF6F84">
            <w:r w:rsidRPr="00AF6F84">
              <w:t>[E08.42] Diabetes mellitus due to underlying condition with diabetic polyneuropathy</w:t>
            </w:r>
          </w:p>
        </w:tc>
      </w:tr>
      <w:tr w:rsidR="00CB7244" w:rsidRPr="00AF6F84" w14:paraId="3A5913E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676B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96B66E" w14:textId="77777777" w:rsidR="00CB7244" w:rsidRPr="00AF6F84" w:rsidRDefault="00CB7244" w:rsidP="00AF6F84">
            <w:r w:rsidRPr="00AF6F84">
              <w:t>E08.43</w:t>
            </w:r>
          </w:p>
        </w:tc>
        <w:tc>
          <w:tcPr>
            <w:tcW w:w="6060" w:type="dxa"/>
            <w:tcBorders>
              <w:top w:val="nil"/>
              <w:left w:val="nil"/>
              <w:bottom w:val="single" w:sz="4" w:space="0" w:color="auto"/>
              <w:right w:val="single" w:sz="4" w:space="0" w:color="auto"/>
            </w:tcBorders>
            <w:shd w:val="clear" w:color="auto" w:fill="auto"/>
            <w:hideMark/>
          </w:tcPr>
          <w:p w14:paraId="0CE14D24" w14:textId="77777777" w:rsidR="00CB7244" w:rsidRPr="00AF6F84" w:rsidRDefault="00CB7244" w:rsidP="00AF6F84">
            <w:r w:rsidRPr="00AF6F84">
              <w:t>[E08.43] Diabetes mellitus due to underlying condition with diabetic autonomic (poly)neuropathy</w:t>
            </w:r>
          </w:p>
        </w:tc>
      </w:tr>
      <w:tr w:rsidR="00CB7244" w:rsidRPr="00AF6F84" w14:paraId="2F55DA1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5C6241"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131FDFB" w14:textId="77777777" w:rsidR="00CB7244" w:rsidRPr="00AF6F84" w:rsidRDefault="00CB7244" w:rsidP="00AF6F84">
            <w:r w:rsidRPr="00AF6F84">
              <w:t>E08.44</w:t>
            </w:r>
          </w:p>
        </w:tc>
        <w:tc>
          <w:tcPr>
            <w:tcW w:w="6060" w:type="dxa"/>
            <w:tcBorders>
              <w:top w:val="nil"/>
              <w:left w:val="nil"/>
              <w:bottom w:val="single" w:sz="4" w:space="0" w:color="auto"/>
              <w:right w:val="single" w:sz="4" w:space="0" w:color="auto"/>
            </w:tcBorders>
            <w:shd w:val="clear" w:color="auto" w:fill="auto"/>
            <w:hideMark/>
          </w:tcPr>
          <w:p w14:paraId="15E939AA" w14:textId="77777777" w:rsidR="00CB7244" w:rsidRPr="00AF6F84" w:rsidRDefault="00CB7244" w:rsidP="00AF6F84">
            <w:r w:rsidRPr="00AF6F84">
              <w:t>[E08.44] Diabetes mellitus due to underlying condition with diabetic amyotrophy</w:t>
            </w:r>
          </w:p>
        </w:tc>
      </w:tr>
      <w:tr w:rsidR="00CB7244" w:rsidRPr="00AF6F84" w14:paraId="067C728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B9B979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1263E6" w14:textId="77777777" w:rsidR="00CB7244" w:rsidRPr="00AF6F84" w:rsidRDefault="00CB7244" w:rsidP="00AF6F84">
            <w:r w:rsidRPr="00AF6F84">
              <w:t>E08.49</w:t>
            </w:r>
          </w:p>
        </w:tc>
        <w:tc>
          <w:tcPr>
            <w:tcW w:w="6060" w:type="dxa"/>
            <w:tcBorders>
              <w:top w:val="nil"/>
              <w:left w:val="nil"/>
              <w:bottom w:val="single" w:sz="4" w:space="0" w:color="auto"/>
              <w:right w:val="single" w:sz="4" w:space="0" w:color="auto"/>
            </w:tcBorders>
            <w:shd w:val="clear" w:color="auto" w:fill="auto"/>
            <w:hideMark/>
          </w:tcPr>
          <w:p w14:paraId="3B8F60AC" w14:textId="77777777" w:rsidR="00CB7244" w:rsidRPr="00AF6F84" w:rsidRDefault="00CB7244" w:rsidP="00AF6F84">
            <w:r w:rsidRPr="00AF6F84">
              <w:t>[E08.49] Diabetes mellitus due to underlying condition with other diabetic neurological complication</w:t>
            </w:r>
          </w:p>
        </w:tc>
      </w:tr>
      <w:tr w:rsidR="00CB7244" w:rsidRPr="00AF6F84" w14:paraId="3BE28B8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F42D99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A37928" w14:textId="77777777" w:rsidR="00CB7244" w:rsidRPr="00AF6F84" w:rsidRDefault="00CB7244" w:rsidP="00AF6F84">
            <w:r w:rsidRPr="00AF6F84">
              <w:t>E08.51</w:t>
            </w:r>
          </w:p>
        </w:tc>
        <w:tc>
          <w:tcPr>
            <w:tcW w:w="6060" w:type="dxa"/>
            <w:tcBorders>
              <w:top w:val="nil"/>
              <w:left w:val="nil"/>
              <w:bottom w:val="single" w:sz="4" w:space="0" w:color="auto"/>
              <w:right w:val="single" w:sz="4" w:space="0" w:color="auto"/>
            </w:tcBorders>
            <w:shd w:val="clear" w:color="auto" w:fill="auto"/>
            <w:hideMark/>
          </w:tcPr>
          <w:p w14:paraId="046BEFFE" w14:textId="77777777" w:rsidR="00CB7244" w:rsidRPr="00AF6F84" w:rsidRDefault="00CB7244" w:rsidP="00AF6F84">
            <w:r w:rsidRPr="00AF6F84">
              <w:t>Diabetes mellitus due to underlying condition with diabetic peripheral angiopathy without gangrene</w:t>
            </w:r>
          </w:p>
        </w:tc>
      </w:tr>
      <w:tr w:rsidR="00CB7244" w:rsidRPr="00AF6F84" w14:paraId="04BD4FF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D0EE8D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0069E06" w14:textId="77777777" w:rsidR="00CB7244" w:rsidRPr="00AF6F84" w:rsidRDefault="00CB7244" w:rsidP="00AF6F84">
            <w:r w:rsidRPr="00AF6F84">
              <w:t>E08.52</w:t>
            </w:r>
          </w:p>
        </w:tc>
        <w:tc>
          <w:tcPr>
            <w:tcW w:w="6060" w:type="dxa"/>
            <w:tcBorders>
              <w:top w:val="nil"/>
              <w:left w:val="nil"/>
              <w:bottom w:val="single" w:sz="4" w:space="0" w:color="auto"/>
              <w:right w:val="single" w:sz="4" w:space="0" w:color="auto"/>
            </w:tcBorders>
            <w:shd w:val="clear" w:color="auto" w:fill="auto"/>
            <w:hideMark/>
          </w:tcPr>
          <w:p w14:paraId="58E92F02" w14:textId="77777777" w:rsidR="00CB7244" w:rsidRPr="00AF6F84" w:rsidRDefault="00CB7244" w:rsidP="00AF6F84">
            <w:r w:rsidRPr="00AF6F84">
              <w:t>Diabetes mellitus due to underlying condition with diabetic peripheral angiopathy with gangrene</w:t>
            </w:r>
          </w:p>
        </w:tc>
      </w:tr>
      <w:tr w:rsidR="00CB7244" w:rsidRPr="00AF6F84" w14:paraId="7175306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DB1BA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6537A07" w14:textId="77777777" w:rsidR="00CB7244" w:rsidRPr="00AF6F84" w:rsidRDefault="00CB7244" w:rsidP="00AF6F84">
            <w:r w:rsidRPr="00AF6F84">
              <w:t>E08.59</w:t>
            </w:r>
          </w:p>
        </w:tc>
        <w:tc>
          <w:tcPr>
            <w:tcW w:w="6060" w:type="dxa"/>
            <w:tcBorders>
              <w:top w:val="nil"/>
              <w:left w:val="nil"/>
              <w:bottom w:val="single" w:sz="4" w:space="0" w:color="auto"/>
              <w:right w:val="single" w:sz="4" w:space="0" w:color="auto"/>
            </w:tcBorders>
            <w:shd w:val="clear" w:color="auto" w:fill="auto"/>
            <w:hideMark/>
          </w:tcPr>
          <w:p w14:paraId="5B7D500F" w14:textId="77777777" w:rsidR="00CB7244" w:rsidRPr="00AF6F84" w:rsidRDefault="00CB7244" w:rsidP="00AF6F84">
            <w:r w:rsidRPr="00AF6F84">
              <w:t>[E08.59] Diabetes mellitus due to underlying condition with other circulatory complications</w:t>
            </w:r>
          </w:p>
        </w:tc>
      </w:tr>
      <w:tr w:rsidR="00CB7244" w:rsidRPr="00AF6F84" w14:paraId="06CE201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7CEE14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6A4E5AB" w14:textId="77777777" w:rsidR="00CB7244" w:rsidRPr="00AF6F84" w:rsidRDefault="00CB7244" w:rsidP="00AF6F84">
            <w:r w:rsidRPr="00AF6F84">
              <w:t>E08.610</w:t>
            </w:r>
          </w:p>
        </w:tc>
        <w:tc>
          <w:tcPr>
            <w:tcW w:w="6060" w:type="dxa"/>
            <w:tcBorders>
              <w:top w:val="nil"/>
              <w:left w:val="nil"/>
              <w:bottom w:val="single" w:sz="4" w:space="0" w:color="auto"/>
              <w:right w:val="single" w:sz="4" w:space="0" w:color="auto"/>
            </w:tcBorders>
            <w:shd w:val="clear" w:color="auto" w:fill="auto"/>
            <w:hideMark/>
          </w:tcPr>
          <w:p w14:paraId="4F0B7D2E" w14:textId="77777777" w:rsidR="00CB7244" w:rsidRPr="00AF6F84" w:rsidRDefault="00CB7244" w:rsidP="00AF6F84">
            <w:r w:rsidRPr="00AF6F84">
              <w:t>[E08.610] Diabetes mellitus due to underlying condition with diabetic neuropathic arthropathy</w:t>
            </w:r>
          </w:p>
        </w:tc>
      </w:tr>
      <w:tr w:rsidR="00CB7244" w:rsidRPr="00AF6F84" w14:paraId="79D832E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B0AAD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0965685" w14:textId="77777777" w:rsidR="00CB7244" w:rsidRPr="00AF6F84" w:rsidRDefault="00CB7244" w:rsidP="00AF6F84">
            <w:r w:rsidRPr="00AF6F84">
              <w:t>E08.618</w:t>
            </w:r>
          </w:p>
        </w:tc>
        <w:tc>
          <w:tcPr>
            <w:tcW w:w="6060" w:type="dxa"/>
            <w:tcBorders>
              <w:top w:val="nil"/>
              <w:left w:val="nil"/>
              <w:bottom w:val="single" w:sz="4" w:space="0" w:color="auto"/>
              <w:right w:val="single" w:sz="4" w:space="0" w:color="auto"/>
            </w:tcBorders>
            <w:shd w:val="clear" w:color="auto" w:fill="auto"/>
            <w:hideMark/>
          </w:tcPr>
          <w:p w14:paraId="7281D513" w14:textId="77777777" w:rsidR="00CB7244" w:rsidRPr="00AF6F84" w:rsidRDefault="00CB7244" w:rsidP="00AF6F84">
            <w:r w:rsidRPr="00AF6F84">
              <w:t>[E08.618] Diabetes mellitus due to underlying condition with other diabetic arthropathy</w:t>
            </w:r>
          </w:p>
        </w:tc>
      </w:tr>
      <w:tr w:rsidR="00CB7244" w:rsidRPr="00AF6F84" w14:paraId="6761724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625FBF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404584" w14:textId="77777777" w:rsidR="00CB7244" w:rsidRPr="00AF6F84" w:rsidRDefault="00CB7244" w:rsidP="00AF6F84">
            <w:r w:rsidRPr="00AF6F84">
              <w:t>E08.620</w:t>
            </w:r>
          </w:p>
        </w:tc>
        <w:tc>
          <w:tcPr>
            <w:tcW w:w="6060" w:type="dxa"/>
            <w:tcBorders>
              <w:top w:val="nil"/>
              <w:left w:val="nil"/>
              <w:bottom w:val="single" w:sz="4" w:space="0" w:color="auto"/>
              <w:right w:val="single" w:sz="4" w:space="0" w:color="auto"/>
            </w:tcBorders>
            <w:shd w:val="clear" w:color="auto" w:fill="auto"/>
            <w:hideMark/>
          </w:tcPr>
          <w:p w14:paraId="7EB7AC7F" w14:textId="77777777" w:rsidR="00CB7244" w:rsidRPr="00AF6F84" w:rsidRDefault="00CB7244" w:rsidP="00AF6F84">
            <w:r w:rsidRPr="00AF6F84">
              <w:t>[E08.620] Diabetes mellitus due to underlying condition with diabetic dermatitis</w:t>
            </w:r>
          </w:p>
        </w:tc>
      </w:tr>
      <w:tr w:rsidR="00CB7244" w:rsidRPr="00AF6F84" w14:paraId="6ABE3B3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6A0E9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BEC047" w14:textId="77777777" w:rsidR="00CB7244" w:rsidRPr="00AF6F84" w:rsidRDefault="00CB7244" w:rsidP="00AF6F84">
            <w:r w:rsidRPr="00AF6F84">
              <w:t>E08.621</w:t>
            </w:r>
          </w:p>
        </w:tc>
        <w:tc>
          <w:tcPr>
            <w:tcW w:w="6060" w:type="dxa"/>
            <w:tcBorders>
              <w:top w:val="nil"/>
              <w:left w:val="nil"/>
              <w:bottom w:val="single" w:sz="4" w:space="0" w:color="auto"/>
              <w:right w:val="single" w:sz="4" w:space="0" w:color="auto"/>
            </w:tcBorders>
            <w:shd w:val="clear" w:color="auto" w:fill="auto"/>
            <w:hideMark/>
          </w:tcPr>
          <w:p w14:paraId="73E31C36" w14:textId="77777777" w:rsidR="00CB7244" w:rsidRPr="00AF6F84" w:rsidRDefault="00CB7244" w:rsidP="00AF6F84">
            <w:r w:rsidRPr="00AF6F84">
              <w:t>[E08.621] Diabetes mellitus due to underlying condition with foot ulcer</w:t>
            </w:r>
          </w:p>
        </w:tc>
      </w:tr>
      <w:tr w:rsidR="00CB7244" w:rsidRPr="00AF6F84" w14:paraId="6BF26BB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F20FD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564555" w14:textId="77777777" w:rsidR="00CB7244" w:rsidRPr="00AF6F84" w:rsidRDefault="00CB7244" w:rsidP="00AF6F84">
            <w:r w:rsidRPr="00AF6F84">
              <w:t>E08.622</w:t>
            </w:r>
          </w:p>
        </w:tc>
        <w:tc>
          <w:tcPr>
            <w:tcW w:w="6060" w:type="dxa"/>
            <w:tcBorders>
              <w:top w:val="nil"/>
              <w:left w:val="nil"/>
              <w:bottom w:val="single" w:sz="4" w:space="0" w:color="auto"/>
              <w:right w:val="single" w:sz="4" w:space="0" w:color="auto"/>
            </w:tcBorders>
            <w:shd w:val="clear" w:color="auto" w:fill="auto"/>
            <w:hideMark/>
          </w:tcPr>
          <w:p w14:paraId="53AE9762" w14:textId="77777777" w:rsidR="00CB7244" w:rsidRPr="00AF6F84" w:rsidRDefault="00CB7244" w:rsidP="00AF6F84">
            <w:r w:rsidRPr="00AF6F84">
              <w:t>[E08.622] Diabetes mellitus due to underlying condition with other skin ulcer</w:t>
            </w:r>
          </w:p>
        </w:tc>
      </w:tr>
      <w:tr w:rsidR="00CB7244" w:rsidRPr="00AF6F84" w14:paraId="1779CAC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AE82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949F610" w14:textId="77777777" w:rsidR="00CB7244" w:rsidRPr="00AF6F84" w:rsidRDefault="00CB7244" w:rsidP="00AF6F84">
            <w:r w:rsidRPr="00AF6F84">
              <w:t>E08.628</w:t>
            </w:r>
          </w:p>
        </w:tc>
        <w:tc>
          <w:tcPr>
            <w:tcW w:w="6060" w:type="dxa"/>
            <w:tcBorders>
              <w:top w:val="nil"/>
              <w:left w:val="nil"/>
              <w:bottom w:val="single" w:sz="4" w:space="0" w:color="auto"/>
              <w:right w:val="single" w:sz="4" w:space="0" w:color="auto"/>
            </w:tcBorders>
            <w:shd w:val="clear" w:color="auto" w:fill="auto"/>
            <w:hideMark/>
          </w:tcPr>
          <w:p w14:paraId="2571BD59" w14:textId="77777777" w:rsidR="00CB7244" w:rsidRPr="00AF6F84" w:rsidRDefault="00CB7244" w:rsidP="00AF6F84">
            <w:r w:rsidRPr="00AF6F84">
              <w:t>[E08.628] Diabetes mellitus due to underlying condition with other skin complications</w:t>
            </w:r>
          </w:p>
        </w:tc>
      </w:tr>
      <w:tr w:rsidR="00CB7244" w:rsidRPr="00AF6F84" w14:paraId="340DC8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65577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8DA2169" w14:textId="77777777" w:rsidR="00CB7244" w:rsidRPr="00AF6F84" w:rsidRDefault="00CB7244" w:rsidP="00AF6F84">
            <w:r w:rsidRPr="00AF6F84">
              <w:t>E08.630</w:t>
            </w:r>
          </w:p>
        </w:tc>
        <w:tc>
          <w:tcPr>
            <w:tcW w:w="6060" w:type="dxa"/>
            <w:tcBorders>
              <w:top w:val="nil"/>
              <w:left w:val="nil"/>
              <w:bottom w:val="single" w:sz="4" w:space="0" w:color="auto"/>
              <w:right w:val="single" w:sz="4" w:space="0" w:color="auto"/>
            </w:tcBorders>
            <w:shd w:val="clear" w:color="auto" w:fill="auto"/>
            <w:hideMark/>
          </w:tcPr>
          <w:p w14:paraId="1340B288" w14:textId="77777777" w:rsidR="00CB7244" w:rsidRPr="00AF6F84" w:rsidRDefault="00CB7244" w:rsidP="00AF6F84">
            <w:r w:rsidRPr="00AF6F84">
              <w:t>[E08.630] Diabetes mellitus due to underlying condition with periodontal disease</w:t>
            </w:r>
          </w:p>
        </w:tc>
      </w:tr>
      <w:tr w:rsidR="00CB7244" w:rsidRPr="00AF6F84" w14:paraId="0F891FE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FDC24B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78DFE4" w14:textId="77777777" w:rsidR="00CB7244" w:rsidRPr="00AF6F84" w:rsidRDefault="00CB7244" w:rsidP="00AF6F84">
            <w:r w:rsidRPr="00AF6F84">
              <w:t>E08.638</w:t>
            </w:r>
          </w:p>
        </w:tc>
        <w:tc>
          <w:tcPr>
            <w:tcW w:w="6060" w:type="dxa"/>
            <w:tcBorders>
              <w:top w:val="nil"/>
              <w:left w:val="nil"/>
              <w:bottom w:val="single" w:sz="4" w:space="0" w:color="auto"/>
              <w:right w:val="single" w:sz="4" w:space="0" w:color="auto"/>
            </w:tcBorders>
            <w:shd w:val="clear" w:color="auto" w:fill="auto"/>
            <w:hideMark/>
          </w:tcPr>
          <w:p w14:paraId="3731E0C8" w14:textId="77777777" w:rsidR="00CB7244" w:rsidRPr="00AF6F84" w:rsidRDefault="00CB7244" w:rsidP="00AF6F84">
            <w:r w:rsidRPr="00AF6F84">
              <w:t>[E08.638] Diabetes mellitus due to underlying condition with other oral complications</w:t>
            </w:r>
          </w:p>
        </w:tc>
      </w:tr>
      <w:tr w:rsidR="00CB7244" w:rsidRPr="00AF6F84" w14:paraId="0E36FDE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9A23E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65F60B5" w14:textId="77777777" w:rsidR="00CB7244" w:rsidRPr="00AF6F84" w:rsidRDefault="00CB7244" w:rsidP="00AF6F84">
            <w:r w:rsidRPr="00AF6F84">
              <w:t>E08.641</w:t>
            </w:r>
          </w:p>
        </w:tc>
        <w:tc>
          <w:tcPr>
            <w:tcW w:w="6060" w:type="dxa"/>
            <w:tcBorders>
              <w:top w:val="nil"/>
              <w:left w:val="nil"/>
              <w:bottom w:val="single" w:sz="4" w:space="0" w:color="auto"/>
              <w:right w:val="single" w:sz="4" w:space="0" w:color="auto"/>
            </w:tcBorders>
            <w:shd w:val="clear" w:color="auto" w:fill="auto"/>
            <w:hideMark/>
          </w:tcPr>
          <w:p w14:paraId="340DBDCC" w14:textId="77777777" w:rsidR="00CB7244" w:rsidRPr="00AF6F84" w:rsidRDefault="00CB7244" w:rsidP="00AF6F84">
            <w:r w:rsidRPr="00AF6F84">
              <w:t>[E08.641] Diabetes mellitus due to underlying condition with hypoglycemia with coma</w:t>
            </w:r>
          </w:p>
        </w:tc>
      </w:tr>
      <w:tr w:rsidR="00CB7244" w:rsidRPr="00AF6F84" w14:paraId="4B19F04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EB627C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210057" w14:textId="77777777" w:rsidR="00CB7244" w:rsidRPr="00AF6F84" w:rsidRDefault="00CB7244" w:rsidP="00AF6F84">
            <w:r w:rsidRPr="00AF6F84">
              <w:t>E08.649</w:t>
            </w:r>
          </w:p>
        </w:tc>
        <w:tc>
          <w:tcPr>
            <w:tcW w:w="6060" w:type="dxa"/>
            <w:tcBorders>
              <w:top w:val="nil"/>
              <w:left w:val="nil"/>
              <w:bottom w:val="single" w:sz="4" w:space="0" w:color="auto"/>
              <w:right w:val="single" w:sz="4" w:space="0" w:color="auto"/>
            </w:tcBorders>
            <w:shd w:val="clear" w:color="auto" w:fill="auto"/>
            <w:hideMark/>
          </w:tcPr>
          <w:p w14:paraId="5616FDF8" w14:textId="77777777" w:rsidR="00CB7244" w:rsidRPr="00AF6F84" w:rsidRDefault="00CB7244" w:rsidP="00AF6F84">
            <w:r w:rsidRPr="00AF6F84">
              <w:t>[E08.649] Diabetes mellitus due to underlying condition with hypoglycemia without coma</w:t>
            </w:r>
          </w:p>
        </w:tc>
      </w:tr>
      <w:tr w:rsidR="00CB7244" w:rsidRPr="00AF6F84" w14:paraId="0678C26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D24B8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4CDA49B" w14:textId="77777777" w:rsidR="00CB7244" w:rsidRPr="00AF6F84" w:rsidRDefault="00CB7244" w:rsidP="00AF6F84">
            <w:r w:rsidRPr="00AF6F84">
              <w:t>E08.65</w:t>
            </w:r>
          </w:p>
        </w:tc>
        <w:tc>
          <w:tcPr>
            <w:tcW w:w="6060" w:type="dxa"/>
            <w:tcBorders>
              <w:top w:val="nil"/>
              <w:left w:val="nil"/>
              <w:bottom w:val="single" w:sz="4" w:space="0" w:color="auto"/>
              <w:right w:val="single" w:sz="4" w:space="0" w:color="auto"/>
            </w:tcBorders>
            <w:shd w:val="clear" w:color="auto" w:fill="auto"/>
            <w:hideMark/>
          </w:tcPr>
          <w:p w14:paraId="2030AD65" w14:textId="77777777" w:rsidR="00CB7244" w:rsidRPr="00AF6F84" w:rsidRDefault="00CB7244" w:rsidP="00AF6F84">
            <w:r w:rsidRPr="00AF6F84">
              <w:t>[E08.65] Diabetes mellitus due to underlying condition with hyperglycemia</w:t>
            </w:r>
          </w:p>
        </w:tc>
      </w:tr>
      <w:tr w:rsidR="00CB7244" w:rsidRPr="00AF6F84" w14:paraId="21ADD3A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1C7950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0AE2289" w14:textId="77777777" w:rsidR="00CB7244" w:rsidRPr="00AF6F84" w:rsidRDefault="00CB7244" w:rsidP="00AF6F84">
            <w:r w:rsidRPr="00AF6F84">
              <w:t>E08.69</w:t>
            </w:r>
          </w:p>
        </w:tc>
        <w:tc>
          <w:tcPr>
            <w:tcW w:w="6060" w:type="dxa"/>
            <w:tcBorders>
              <w:top w:val="nil"/>
              <w:left w:val="nil"/>
              <w:bottom w:val="single" w:sz="4" w:space="0" w:color="auto"/>
              <w:right w:val="single" w:sz="4" w:space="0" w:color="auto"/>
            </w:tcBorders>
            <w:shd w:val="clear" w:color="auto" w:fill="auto"/>
            <w:hideMark/>
          </w:tcPr>
          <w:p w14:paraId="736FC38C" w14:textId="77777777" w:rsidR="00CB7244" w:rsidRPr="00AF6F84" w:rsidRDefault="00CB7244" w:rsidP="00AF6F84">
            <w:r w:rsidRPr="00AF6F84">
              <w:t>[E08.69] Diabetes mellitus due to underlying condition with other specified complication</w:t>
            </w:r>
          </w:p>
        </w:tc>
      </w:tr>
      <w:tr w:rsidR="00CB7244" w:rsidRPr="00AF6F84" w14:paraId="63F2E88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9CDEC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11AFB24" w14:textId="77777777" w:rsidR="00CB7244" w:rsidRPr="00AF6F84" w:rsidRDefault="00CB7244" w:rsidP="00AF6F84">
            <w:r w:rsidRPr="00AF6F84">
              <w:t>E08.8</w:t>
            </w:r>
          </w:p>
        </w:tc>
        <w:tc>
          <w:tcPr>
            <w:tcW w:w="6060" w:type="dxa"/>
            <w:tcBorders>
              <w:top w:val="nil"/>
              <w:left w:val="nil"/>
              <w:bottom w:val="single" w:sz="4" w:space="0" w:color="auto"/>
              <w:right w:val="single" w:sz="4" w:space="0" w:color="auto"/>
            </w:tcBorders>
            <w:shd w:val="clear" w:color="auto" w:fill="auto"/>
            <w:hideMark/>
          </w:tcPr>
          <w:p w14:paraId="73216A2B" w14:textId="77777777" w:rsidR="00CB7244" w:rsidRPr="00AF6F84" w:rsidRDefault="00CB7244" w:rsidP="00AF6F84">
            <w:r w:rsidRPr="00AF6F84">
              <w:t>[E08.8] Diabetes mellitus due to underlying condition with unspecified complications</w:t>
            </w:r>
          </w:p>
        </w:tc>
      </w:tr>
      <w:tr w:rsidR="00CB7244" w:rsidRPr="00AF6F84" w14:paraId="3CCDF9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8CEAAD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B7D4F0E" w14:textId="77777777" w:rsidR="00CB7244" w:rsidRPr="00AF6F84" w:rsidRDefault="00CB7244" w:rsidP="00AF6F84">
            <w:r w:rsidRPr="00AF6F84">
              <w:t>E08.9</w:t>
            </w:r>
          </w:p>
        </w:tc>
        <w:tc>
          <w:tcPr>
            <w:tcW w:w="6060" w:type="dxa"/>
            <w:tcBorders>
              <w:top w:val="nil"/>
              <w:left w:val="nil"/>
              <w:bottom w:val="single" w:sz="4" w:space="0" w:color="auto"/>
              <w:right w:val="single" w:sz="4" w:space="0" w:color="auto"/>
            </w:tcBorders>
            <w:shd w:val="clear" w:color="auto" w:fill="auto"/>
            <w:hideMark/>
          </w:tcPr>
          <w:p w14:paraId="014E8842" w14:textId="77777777" w:rsidR="00CB7244" w:rsidRPr="00AF6F84" w:rsidRDefault="00CB7244" w:rsidP="00AF6F84">
            <w:r w:rsidRPr="00AF6F84">
              <w:t>[E08.9] Diabetes mellitus due to underlying condition without complications</w:t>
            </w:r>
          </w:p>
        </w:tc>
      </w:tr>
      <w:tr w:rsidR="00CB7244" w:rsidRPr="00AF6F84" w14:paraId="330167B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4FC004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2A29C67" w14:textId="77777777" w:rsidR="00CB7244" w:rsidRPr="00AF6F84" w:rsidRDefault="00CB7244" w:rsidP="00AF6F84">
            <w:r w:rsidRPr="00AF6F84">
              <w:t>E09.00</w:t>
            </w:r>
          </w:p>
        </w:tc>
        <w:tc>
          <w:tcPr>
            <w:tcW w:w="6060" w:type="dxa"/>
            <w:tcBorders>
              <w:top w:val="nil"/>
              <w:left w:val="nil"/>
              <w:bottom w:val="single" w:sz="4" w:space="0" w:color="auto"/>
              <w:right w:val="single" w:sz="4" w:space="0" w:color="auto"/>
            </w:tcBorders>
            <w:shd w:val="clear" w:color="auto" w:fill="auto"/>
            <w:hideMark/>
          </w:tcPr>
          <w:p w14:paraId="0356C648" w14:textId="77777777" w:rsidR="00CB7244" w:rsidRPr="00AF6F84" w:rsidRDefault="00CB7244" w:rsidP="00AF6F84">
            <w:r w:rsidRPr="00AF6F84">
              <w:t>[E09.00] Drug or chemical induced diabetes mellitus with hyperosmolarity without nonketotic hyperglycemic-hyperosmolar coma (NKHHC)</w:t>
            </w:r>
          </w:p>
        </w:tc>
      </w:tr>
      <w:tr w:rsidR="00CB7244" w:rsidRPr="00AF6F84" w14:paraId="735F9CC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7F57E3F"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FF926C0" w14:textId="77777777" w:rsidR="00CB7244" w:rsidRPr="00AF6F84" w:rsidRDefault="00CB7244" w:rsidP="00AF6F84">
            <w:r w:rsidRPr="00AF6F84">
              <w:t>E09.01</w:t>
            </w:r>
          </w:p>
        </w:tc>
        <w:tc>
          <w:tcPr>
            <w:tcW w:w="6060" w:type="dxa"/>
            <w:tcBorders>
              <w:top w:val="nil"/>
              <w:left w:val="nil"/>
              <w:bottom w:val="single" w:sz="4" w:space="0" w:color="auto"/>
              <w:right w:val="single" w:sz="4" w:space="0" w:color="auto"/>
            </w:tcBorders>
            <w:shd w:val="clear" w:color="auto" w:fill="auto"/>
            <w:hideMark/>
          </w:tcPr>
          <w:p w14:paraId="14509B39" w14:textId="77777777" w:rsidR="00CB7244" w:rsidRPr="00AF6F84" w:rsidRDefault="00CB7244" w:rsidP="00AF6F84">
            <w:r w:rsidRPr="00AF6F84">
              <w:t>[E09.01] Drug or chemical induced diabetes mellitus with hyperosmolarity with coma</w:t>
            </w:r>
          </w:p>
        </w:tc>
      </w:tr>
      <w:tr w:rsidR="00CB7244" w:rsidRPr="00AF6F84" w14:paraId="27C04B9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0DFAD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15D232F" w14:textId="77777777" w:rsidR="00CB7244" w:rsidRPr="00AF6F84" w:rsidRDefault="00CB7244" w:rsidP="00AF6F84">
            <w:r w:rsidRPr="00AF6F84">
              <w:t>E09.10</w:t>
            </w:r>
          </w:p>
        </w:tc>
        <w:tc>
          <w:tcPr>
            <w:tcW w:w="6060" w:type="dxa"/>
            <w:tcBorders>
              <w:top w:val="nil"/>
              <w:left w:val="nil"/>
              <w:bottom w:val="single" w:sz="4" w:space="0" w:color="auto"/>
              <w:right w:val="single" w:sz="4" w:space="0" w:color="auto"/>
            </w:tcBorders>
            <w:shd w:val="clear" w:color="auto" w:fill="auto"/>
            <w:hideMark/>
          </w:tcPr>
          <w:p w14:paraId="7D1B9F6E" w14:textId="77777777" w:rsidR="00CB7244" w:rsidRPr="00AF6F84" w:rsidRDefault="00CB7244" w:rsidP="00AF6F84">
            <w:r w:rsidRPr="00AF6F84">
              <w:t>[E09.10] Drug or chemical induced diabetes mellitus with ketoacidosis without coma</w:t>
            </w:r>
          </w:p>
        </w:tc>
      </w:tr>
      <w:tr w:rsidR="00CB7244" w:rsidRPr="00AF6F84" w14:paraId="2789BD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7212A8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69B092" w14:textId="77777777" w:rsidR="00CB7244" w:rsidRPr="00AF6F84" w:rsidRDefault="00CB7244" w:rsidP="00AF6F84">
            <w:r w:rsidRPr="00AF6F84">
              <w:t>E09.11</w:t>
            </w:r>
          </w:p>
        </w:tc>
        <w:tc>
          <w:tcPr>
            <w:tcW w:w="6060" w:type="dxa"/>
            <w:tcBorders>
              <w:top w:val="nil"/>
              <w:left w:val="nil"/>
              <w:bottom w:val="single" w:sz="4" w:space="0" w:color="auto"/>
              <w:right w:val="single" w:sz="4" w:space="0" w:color="auto"/>
            </w:tcBorders>
            <w:shd w:val="clear" w:color="auto" w:fill="auto"/>
            <w:hideMark/>
          </w:tcPr>
          <w:p w14:paraId="67A7B2F8" w14:textId="77777777" w:rsidR="00CB7244" w:rsidRPr="00AF6F84" w:rsidRDefault="00CB7244" w:rsidP="00AF6F84">
            <w:r w:rsidRPr="00AF6F84">
              <w:t>[E09.11] Drug or chemical induced diabetes mellitus with ketoacidosis with coma</w:t>
            </w:r>
          </w:p>
        </w:tc>
      </w:tr>
      <w:tr w:rsidR="00CB7244" w:rsidRPr="00AF6F84" w14:paraId="4CC5749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A38609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FDE99CA" w14:textId="77777777" w:rsidR="00CB7244" w:rsidRPr="00AF6F84" w:rsidRDefault="00CB7244" w:rsidP="00AF6F84">
            <w:r w:rsidRPr="00AF6F84">
              <w:t>E09.21</w:t>
            </w:r>
          </w:p>
        </w:tc>
        <w:tc>
          <w:tcPr>
            <w:tcW w:w="6060" w:type="dxa"/>
            <w:tcBorders>
              <w:top w:val="nil"/>
              <w:left w:val="nil"/>
              <w:bottom w:val="single" w:sz="4" w:space="0" w:color="auto"/>
              <w:right w:val="single" w:sz="4" w:space="0" w:color="auto"/>
            </w:tcBorders>
            <w:shd w:val="clear" w:color="auto" w:fill="auto"/>
            <w:hideMark/>
          </w:tcPr>
          <w:p w14:paraId="69BE8371" w14:textId="77777777" w:rsidR="00CB7244" w:rsidRPr="00AF6F84" w:rsidRDefault="00CB7244" w:rsidP="00AF6F84">
            <w:r w:rsidRPr="00AF6F84">
              <w:t>[E09.21] Drug or chemical induced diabetes mellitus with diabetic nephropathy</w:t>
            </w:r>
          </w:p>
        </w:tc>
      </w:tr>
      <w:tr w:rsidR="00CB7244" w:rsidRPr="00AF6F84" w14:paraId="2AF485A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5DB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79E54B7" w14:textId="77777777" w:rsidR="00CB7244" w:rsidRPr="00AF6F84" w:rsidRDefault="00CB7244" w:rsidP="00AF6F84">
            <w:r w:rsidRPr="00AF6F84">
              <w:t>E09.22</w:t>
            </w:r>
          </w:p>
        </w:tc>
        <w:tc>
          <w:tcPr>
            <w:tcW w:w="6060" w:type="dxa"/>
            <w:tcBorders>
              <w:top w:val="nil"/>
              <w:left w:val="nil"/>
              <w:bottom w:val="single" w:sz="4" w:space="0" w:color="auto"/>
              <w:right w:val="single" w:sz="4" w:space="0" w:color="auto"/>
            </w:tcBorders>
            <w:shd w:val="clear" w:color="auto" w:fill="auto"/>
            <w:hideMark/>
          </w:tcPr>
          <w:p w14:paraId="5024B304" w14:textId="77777777" w:rsidR="00CB7244" w:rsidRPr="00AF6F84" w:rsidRDefault="00CB7244" w:rsidP="00AF6F84">
            <w:r w:rsidRPr="00AF6F84">
              <w:t>[E09.22] Drug or chemical induced diabetes mellitus with diabetic chronic kidney disease</w:t>
            </w:r>
          </w:p>
        </w:tc>
      </w:tr>
      <w:tr w:rsidR="00CB7244" w:rsidRPr="00AF6F84" w14:paraId="75804A0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1B94D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D5D024" w14:textId="77777777" w:rsidR="00CB7244" w:rsidRPr="00AF6F84" w:rsidRDefault="00CB7244" w:rsidP="00AF6F84">
            <w:r w:rsidRPr="00AF6F84">
              <w:t>E09.29</w:t>
            </w:r>
          </w:p>
        </w:tc>
        <w:tc>
          <w:tcPr>
            <w:tcW w:w="6060" w:type="dxa"/>
            <w:tcBorders>
              <w:top w:val="nil"/>
              <w:left w:val="nil"/>
              <w:bottom w:val="single" w:sz="4" w:space="0" w:color="auto"/>
              <w:right w:val="single" w:sz="4" w:space="0" w:color="auto"/>
            </w:tcBorders>
            <w:shd w:val="clear" w:color="auto" w:fill="auto"/>
            <w:hideMark/>
          </w:tcPr>
          <w:p w14:paraId="719ED5E3" w14:textId="77777777" w:rsidR="00CB7244" w:rsidRPr="00AF6F84" w:rsidRDefault="00CB7244" w:rsidP="00AF6F84">
            <w:r w:rsidRPr="00AF6F84">
              <w:t xml:space="preserve">[E09.29] Drug or chemical induced diabetes mellitus with </w:t>
            </w:r>
            <w:proofErr w:type="gramStart"/>
            <w:r w:rsidRPr="00AF6F84">
              <w:t>other</w:t>
            </w:r>
            <w:proofErr w:type="gramEnd"/>
            <w:r w:rsidRPr="00AF6F84">
              <w:t xml:space="preserve"> diabetic kidney complication</w:t>
            </w:r>
          </w:p>
        </w:tc>
      </w:tr>
      <w:tr w:rsidR="00CB7244" w:rsidRPr="00AF6F84" w14:paraId="30F7B77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5A472A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0CFBD4D" w14:textId="77777777" w:rsidR="00CB7244" w:rsidRPr="00AF6F84" w:rsidRDefault="00CB7244" w:rsidP="00AF6F84">
            <w:r w:rsidRPr="00AF6F84">
              <w:t>E09.311</w:t>
            </w:r>
          </w:p>
        </w:tc>
        <w:tc>
          <w:tcPr>
            <w:tcW w:w="6060" w:type="dxa"/>
            <w:tcBorders>
              <w:top w:val="nil"/>
              <w:left w:val="nil"/>
              <w:bottom w:val="single" w:sz="4" w:space="0" w:color="auto"/>
              <w:right w:val="single" w:sz="4" w:space="0" w:color="auto"/>
            </w:tcBorders>
            <w:shd w:val="clear" w:color="auto" w:fill="auto"/>
            <w:hideMark/>
          </w:tcPr>
          <w:p w14:paraId="5C9DE8C5" w14:textId="77777777" w:rsidR="00CB7244" w:rsidRPr="00AF6F84" w:rsidRDefault="00CB7244" w:rsidP="00AF6F84">
            <w:r w:rsidRPr="00AF6F84">
              <w:t>[E09.311] Drug or chemical induced diabetes mellitus with unspecified diabetic retinopathy with macular edema</w:t>
            </w:r>
          </w:p>
        </w:tc>
      </w:tr>
      <w:tr w:rsidR="00CB7244" w:rsidRPr="00AF6F84" w14:paraId="2A52DB9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A4536C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534A22" w14:textId="77777777" w:rsidR="00CB7244" w:rsidRPr="00AF6F84" w:rsidRDefault="00CB7244" w:rsidP="00AF6F84">
            <w:r w:rsidRPr="00AF6F84">
              <w:t>E09.319</w:t>
            </w:r>
          </w:p>
        </w:tc>
        <w:tc>
          <w:tcPr>
            <w:tcW w:w="6060" w:type="dxa"/>
            <w:tcBorders>
              <w:top w:val="nil"/>
              <w:left w:val="nil"/>
              <w:bottom w:val="single" w:sz="4" w:space="0" w:color="auto"/>
              <w:right w:val="single" w:sz="4" w:space="0" w:color="auto"/>
            </w:tcBorders>
            <w:shd w:val="clear" w:color="auto" w:fill="auto"/>
            <w:hideMark/>
          </w:tcPr>
          <w:p w14:paraId="624FCC06" w14:textId="77777777" w:rsidR="00CB7244" w:rsidRPr="00AF6F84" w:rsidRDefault="00CB7244" w:rsidP="00AF6F84">
            <w:r w:rsidRPr="00AF6F84">
              <w:t>[E09.319] Drug or chemical induced diabetes mellitus with unspecified diabetic retinopathy without macular edema</w:t>
            </w:r>
          </w:p>
        </w:tc>
      </w:tr>
      <w:tr w:rsidR="00CB7244" w:rsidRPr="00AF6F84" w14:paraId="57DAE59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7BE3E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8678274" w14:textId="77777777" w:rsidR="00CB7244" w:rsidRPr="00AF6F84" w:rsidRDefault="00CB7244" w:rsidP="00AF6F84">
            <w:r w:rsidRPr="00AF6F84">
              <w:t>E09.321</w:t>
            </w:r>
          </w:p>
        </w:tc>
        <w:tc>
          <w:tcPr>
            <w:tcW w:w="6060" w:type="dxa"/>
            <w:tcBorders>
              <w:top w:val="nil"/>
              <w:left w:val="nil"/>
              <w:bottom w:val="single" w:sz="4" w:space="0" w:color="auto"/>
              <w:right w:val="single" w:sz="4" w:space="0" w:color="auto"/>
            </w:tcBorders>
            <w:shd w:val="clear" w:color="auto" w:fill="auto"/>
            <w:hideMark/>
          </w:tcPr>
          <w:p w14:paraId="66048E7B" w14:textId="77777777" w:rsidR="00CB7244" w:rsidRPr="00AF6F84" w:rsidRDefault="00CB7244" w:rsidP="00AF6F84">
            <w:r w:rsidRPr="00AF6F84">
              <w:t xml:space="preserve">[E09.321] Drug or chemical induced diabetes mellitus with mild </w:t>
            </w:r>
            <w:proofErr w:type="spellStart"/>
            <w:r w:rsidRPr="00AF6F84">
              <w:t>nonproliferative</w:t>
            </w:r>
            <w:proofErr w:type="spellEnd"/>
            <w:r w:rsidRPr="00AF6F84">
              <w:t xml:space="preserve"> diabetic retinopathy with macular edema</w:t>
            </w:r>
          </w:p>
        </w:tc>
      </w:tr>
      <w:tr w:rsidR="00CB7244" w:rsidRPr="00AF6F84" w14:paraId="7C5AF8C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3A5C033"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8CB13D0" w14:textId="77777777" w:rsidR="00CB7244" w:rsidRPr="00AF6F84" w:rsidRDefault="00CB7244" w:rsidP="00AF6F84">
            <w:r w:rsidRPr="00AF6F84">
              <w:t>E09.3211</w:t>
            </w:r>
          </w:p>
        </w:tc>
        <w:tc>
          <w:tcPr>
            <w:tcW w:w="6060" w:type="dxa"/>
            <w:tcBorders>
              <w:top w:val="nil"/>
              <w:left w:val="nil"/>
              <w:bottom w:val="single" w:sz="4" w:space="0" w:color="auto"/>
              <w:right w:val="single" w:sz="4" w:space="0" w:color="auto"/>
            </w:tcBorders>
            <w:shd w:val="clear" w:color="auto" w:fill="auto"/>
            <w:hideMark/>
          </w:tcPr>
          <w:p w14:paraId="71C3B746"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right eye"</w:t>
            </w:r>
          </w:p>
        </w:tc>
      </w:tr>
      <w:tr w:rsidR="00CB7244" w:rsidRPr="00AF6F84" w14:paraId="54B6E1C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906F05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3F11CC" w14:textId="77777777" w:rsidR="00CB7244" w:rsidRPr="00AF6F84" w:rsidRDefault="00CB7244" w:rsidP="00AF6F84">
            <w:r w:rsidRPr="00AF6F84">
              <w:t>E09.3212</w:t>
            </w:r>
          </w:p>
        </w:tc>
        <w:tc>
          <w:tcPr>
            <w:tcW w:w="6060" w:type="dxa"/>
            <w:tcBorders>
              <w:top w:val="nil"/>
              <w:left w:val="nil"/>
              <w:bottom w:val="single" w:sz="4" w:space="0" w:color="auto"/>
              <w:right w:val="single" w:sz="4" w:space="0" w:color="auto"/>
            </w:tcBorders>
            <w:shd w:val="clear" w:color="auto" w:fill="auto"/>
            <w:hideMark/>
          </w:tcPr>
          <w:p w14:paraId="509A90EE"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left eye"</w:t>
            </w:r>
          </w:p>
        </w:tc>
      </w:tr>
      <w:tr w:rsidR="00CB7244" w:rsidRPr="00AF6F84" w14:paraId="6A3A0AF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700C85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4138AA6" w14:textId="77777777" w:rsidR="00CB7244" w:rsidRPr="00AF6F84" w:rsidRDefault="00CB7244" w:rsidP="00AF6F84">
            <w:r w:rsidRPr="00AF6F84">
              <w:t>E09.3213</w:t>
            </w:r>
          </w:p>
        </w:tc>
        <w:tc>
          <w:tcPr>
            <w:tcW w:w="6060" w:type="dxa"/>
            <w:tcBorders>
              <w:top w:val="nil"/>
              <w:left w:val="nil"/>
              <w:bottom w:val="single" w:sz="4" w:space="0" w:color="auto"/>
              <w:right w:val="single" w:sz="4" w:space="0" w:color="auto"/>
            </w:tcBorders>
            <w:shd w:val="clear" w:color="auto" w:fill="auto"/>
            <w:hideMark/>
          </w:tcPr>
          <w:p w14:paraId="3CBAED9A"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bilateral"</w:t>
            </w:r>
          </w:p>
        </w:tc>
      </w:tr>
      <w:tr w:rsidR="00CB7244" w:rsidRPr="00AF6F84" w14:paraId="3B3DD47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FC4177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0C46F92" w14:textId="77777777" w:rsidR="00CB7244" w:rsidRPr="00AF6F84" w:rsidRDefault="00CB7244" w:rsidP="00AF6F84">
            <w:r w:rsidRPr="00AF6F84">
              <w:t>E09.3219</w:t>
            </w:r>
          </w:p>
        </w:tc>
        <w:tc>
          <w:tcPr>
            <w:tcW w:w="6060" w:type="dxa"/>
            <w:tcBorders>
              <w:top w:val="nil"/>
              <w:left w:val="nil"/>
              <w:bottom w:val="single" w:sz="4" w:space="0" w:color="auto"/>
              <w:right w:val="single" w:sz="4" w:space="0" w:color="auto"/>
            </w:tcBorders>
            <w:shd w:val="clear" w:color="auto" w:fill="auto"/>
            <w:hideMark/>
          </w:tcPr>
          <w:p w14:paraId="7AF8F0E1"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unspecified eye"</w:t>
            </w:r>
          </w:p>
        </w:tc>
      </w:tr>
      <w:tr w:rsidR="00CB7244" w:rsidRPr="00AF6F84" w14:paraId="3CC235B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0C7BE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FFAEA65" w14:textId="77777777" w:rsidR="00CB7244" w:rsidRPr="00AF6F84" w:rsidRDefault="00CB7244" w:rsidP="00AF6F84">
            <w:r w:rsidRPr="00AF6F84">
              <w:t>E09.329</w:t>
            </w:r>
          </w:p>
        </w:tc>
        <w:tc>
          <w:tcPr>
            <w:tcW w:w="6060" w:type="dxa"/>
            <w:tcBorders>
              <w:top w:val="nil"/>
              <w:left w:val="nil"/>
              <w:bottom w:val="single" w:sz="4" w:space="0" w:color="auto"/>
              <w:right w:val="single" w:sz="4" w:space="0" w:color="auto"/>
            </w:tcBorders>
            <w:shd w:val="clear" w:color="auto" w:fill="auto"/>
            <w:hideMark/>
          </w:tcPr>
          <w:p w14:paraId="67FF007A"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w:t>
            </w:r>
          </w:p>
        </w:tc>
      </w:tr>
      <w:tr w:rsidR="00CB7244" w:rsidRPr="00AF6F84" w14:paraId="4A2C4FF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1938ED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4DA9988" w14:textId="77777777" w:rsidR="00CB7244" w:rsidRPr="00AF6F84" w:rsidRDefault="00CB7244" w:rsidP="00AF6F84">
            <w:r w:rsidRPr="00AF6F84">
              <w:t>E09.3291</w:t>
            </w:r>
          </w:p>
        </w:tc>
        <w:tc>
          <w:tcPr>
            <w:tcW w:w="6060" w:type="dxa"/>
            <w:tcBorders>
              <w:top w:val="nil"/>
              <w:left w:val="nil"/>
              <w:bottom w:val="single" w:sz="4" w:space="0" w:color="auto"/>
              <w:right w:val="single" w:sz="4" w:space="0" w:color="auto"/>
            </w:tcBorders>
            <w:shd w:val="clear" w:color="auto" w:fill="auto"/>
            <w:hideMark/>
          </w:tcPr>
          <w:p w14:paraId="2140B354"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right eye"</w:t>
            </w:r>
          </w:p>
        </w:tc>
      </w:tr>
      <w:tr w:rsidR="00CB7244" w:rsidRPr="00AF6F84" w14:paraId="4F80798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10523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3714D1" w14:textId="77777777" w:rsidR="00CB7244" w:rsidRPr="00AF6F84" w:rsidRDefault="00CB7244" w:rsidP="00AF6F84">
            <w:r w:rsidRPr="00AF6F84">
              <w:t>E09.3292</w:t>
            </w:r>
          </w:p>
        </w:tc>
        <w:tc>
          <w:tcPr>
            <w:tcW w:w="6060" w:type="dxa"/>
            <w:tcBorders>
              <w:top w:val="nil"/>
              <w:left w:val="nil"/>
              <w:bottom w:val="single" w:sz="4" w:space="0" w:color="auto"/>
              <w:right w:val="single" w:sz="4" w:space="0" w:color="auto"/>
            </w:tcBorders>
            <w:shd w:val="clear" w:color="auto" w:fill="auto"/>
            <w:hideMark/>
          </w:tcPr>
          <w:p w14:paraId="252675C3"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left eye"</w:t>
            </w:r>
          </w:p>
        </w:tc>
      </w:tr>
      <w:tr w:rsidR="00CB7244" w:rsidRPr="00AF6F84" w14:paraId="5732460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EC3190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A39AA6" w14:textId="77777777" w:rsidR="00CB7244" w:rsidRPr="00AF6F84" w:rsidRDefault="00CB7244" w:rsidP="00AF6F84">
            <w:r w:rsidRPr="00AF6F84">
              <w:t>E09.3293</w:t>
            </w:r>
          </w:p>
        </w:tc>
        <w:tc>
          <w:tcPr>
            <w:tcW w:w="6060" w:type="dxa"/>
            <w:tcBorders>
              <w:top w:val="nil"/>
              <w:left w:val="nil"/>
              <w:bottom w:val="single" w:sz="4" w:space="0" w:color="auto"/>
              <w:right w:val="single" w:sz="4" w:space="0" w:color="auto"/>
            </w:tcBorders>
            <w:shd w:val="clear" w:color="auto" w:fill="auto"/>
            <w:hideMark/>
          </w:tcPr>
          <w:p w14:paraId="3870B73C"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bilateral"</w:t>
            </w:r>
          </w:p>
        </w:tc>
      </w:tr>
      <w:tr w:rsidR="00CB7244" w:rsidRPr="00AF6F84" w14:paraId="23FC04C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EB61E9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BC14838" w14:textId="77777777" w:rsidR="00CB7244" w:rsidRPr="00AF6F84" w:rsidRDefault="00CB7244" w:rsidP="00AF6F84">
            <w:r w:rsidRPr="00AF6F84">
              <w:t>E09.3299</w:t>
            </w:r>
          </w:p>
        </w:tc>
        <w:tc>
          <w:tcPr>
            <w:tcW w:w="6060" w:type="dxa"/>
            <w:tcBorders>
              <w:top w:val="nil"/>
              <w:left w:val="nil"/>
              <w:bottom w:val="single" w:sz="4" w:space="0" w:color="auto"/>
              <w:right w:val="single" w:sz="4" w:space="0" w:color="auto"/>
            </w:tcBorders>
            <w:shd w:val="clear" w:color="auto" w:fill="auto"/>
            <w:hideMark/>
          </w:tcPr>
          <w:p w14:paraId="70FC8EB7"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unspecified eye"</w:t>
            </w:r>
          </w:p>
        </w:tc>
      </w:tr>
      <w:tr w:rsidR="00CB7244" w:rsidRPr="00AF6F84" w14:paraId="386AC71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5041B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F55016" w14:textId="77777777" w:rsidR="00CB7244" w:rsidRPr="00AF6F84" w:rsidRDefault="00CB7244" w:rsidP="00AF6F84">
            <w:r w:rsidRPr="00AF6F84">
              <w:t>E09.331</w:t>
            </w:r>
          </w:p>
        </w:tc>
        <w:tc>
          <w:tcPr>
            <w:tcW w:w="6060" w:type="dxa"/>
            <w:tcBorders>
              <w:top w:val="nil"/>
              <w:left w:val="nil"/>
              <w:bottom w:val="single" w:sz="4" w:space="0" w:color="auto"/>
              <w:right w:val="single" w:sz="4" w:space="0" w:color="auto"/>
            </w:tcBorders>
            <w:shd w:val="clear" w:color="auto" w:fill="auto"/>
            <w:hideMark/>
          </w:tcPr>
          <w:p w14:paraId="210E3097"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w:t>
            </w:r>
          </w:p>
        </w:tc>
      </w:tr>
      <w:tr w:rsidR="00CB7244" w:rsidRPr="00AF6F84" w14:paraId="46E1AB7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651DC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933C292" w14:textId="77777777" w:rsidR="00CB7244" w:rsidRPr="00AF6F84" w:rsidRDefault="00CB7244" w:rsidP="00AF6F84">
            <w:r w:rsidRPr="00AF6F84">
              <w:t>E09.3311</w:t>
            </w:r>
          </w:p>
        </w:tc>
        <w:tc>
          <w:tcPr>
            <w:tcW w:w="6060" w:type="dxa"/>
            <w:tcBorders>
              <w:top w:val="nil"/>
              <w:left w:val="nil"/>
              <w:bottom w:val="single" w:sz="4" w:space="0" w:color="auto"/>
              <w:right w:val="single" w:sz="4" w:space="0" w:color="auto"/>
            </w:tcBorders>
            <w:shd w:val="clear" w:color="auto" w:fill="auto"/>
            <w:hideMark/>
          </w:tcPr>
          <w:p w14:paraId="21BC10EA"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right eye"</w:t>
            </w:r>
          </w:p>
        </w:tc>
      </w:tr>
      <w:tr w:rsidR="00CB7244" w:rsidRPr="00AF6F84" w14:paraId="219EB24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7CA30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A86AAAA" w14:textId="77777777" w:rsidR="00CB7244" w:rsidRPr="00AF6F84" w:rsidRDefault="00CB7244" w:rsidP="00AF6F84">
            <w:r w:rsidRPr="00AF6F84">
              <w:t>E09.3312</w:t>
            </w:r>
          </w:p>
        </w:tc>
        <w:tc>
          <w:tcPr>
            <w:tcW w:w="6060" w:type="dxa"/>
            <w:tcBorders>
              <w:top w:val="nil"/>
              <w:left w:val="nil"/>
              <w:bottom w:val="single" w:sz="4" w:space="0" w:color="auto"/>
              <w:right w:val="single" w:sz="4" w:space="0" w:color="auto"/>
            </w:tcBorders>
            <w:shd w:val="clear" w:color="auto" w:fill="auto"/>
            <w:hideMark/>
          </w:tcPr>
          <w:p w14:paraId="1B4E3046"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left eye"</w:t>
            </w:r>
          </w:p>
        </w:tc>
      </w:tr>
      <w:tr w:rsidR="00CB7244" w:rsidRPr="00AF6F84" w14:paraId="385631B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02A97F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1421AA" w14:textId="77777777" w:rsidR="00CB7244" w:rsidRPr="00AF6F84" w:rsidRDefault="00CB7244" w:rsidP="00AF6F84">
            <w:r w:rsidRPr="00AF6F84">
              <w:t>E09.3313</w:t>
            </w:r>
          </w:p>
        </w:tc>
        <w:tc>
          <w:tcPr>
            <w:tcW w:w="6060" w:type="dxa"/>
            <w:tcBorders>
              <w:top w:val="nil"/>
              <w:left w:val="nil"/>
              <w:bottom w:val="single" w:sz="4" w:space="0" w:color="auto"/>
              <w:right w:val="single" w:sz="4" w:space="0" w:color="auto"/>
            </w:tcBorders>
            <w:shd w:val="clear" w:color="auto" w:fill="auto"/>
            <w:hideMark/>
          </w:tcPr>
          <w:p w14:paraId="685C4F2C"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bilateral"</w:t>
            </w:r>
          </w:p>
        </w:tc>
      </w:tr>
      <w:tr w:rsidR="00CB7244" w:rsidRPr="00AF6F84" w14:paraId="0769F76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DBDEE1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A6362BC" w14:textId="77777777" w:rsidR="00CB7244" w:rsidRPr="00AF6F84" w:rsidRDefault="00CB7244" w:rsidP="00AF6F84">
            <w:r w:rsidRPr="00AF6F84">
              <w:t>E09.3319</w:t>
            </w:r>
          </w:p>
        </w:tc>
        <w:tc>
          <w:tcPr>
            <w:tcW w:w="6060" w:type="dxa"/>
            <w:tcBorders>
              <w:top w:val="nil"/>
              <w:left w:val="nil"/>
              <w:bottom w:val="single" w:sz="4" w:space="0" w:color="auto"/>
              <w:right w:val="single" w:sz="4" w:space="0" w:color="auto"/>
            </w:tcBorders>
            <w:shd w:val="clear" w:color="auto" w:fill="auto"/>
            <w:hideMark/>
          </w:tcPr>
          <w:p w14:paraId="31CFAE99"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unspecified eye"</w:t>
            </w:r>
          </w:p>
        </w:tc>
      </w:tr>
      <w:tr w:rsidR="00CB7244" w:rsidRPr="00AF6F84" w14:paraId="440F5A5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745F44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B82B6B" w14:textId="77777777" w:rsidR="00CB7244" w:rsidRPr="00AF6F84" w:rsidRDefault="00CB7244" w:rsidP="00AF6F84">
            <w:r w:rsidRPr="00AF6F84">
              <w:t>E09.339</w:t>
            </w:r>
          </w:p>
        </w:tc>
        <w:tc>
          <w:tcPr>
            <w:tcW w:w="6060" w:type="dxa"/>
            <w:tcBorders>
              <w:top w:val="nil"/>
              <w:left w:val="nil"/>
              <w:bottom w:val="single" w:sz="4" w:space="0" w:color="auto"/>
              <w:right w:val="single" w:sz="4" w:space="0" w:color="auto"/>
            </w:tcBorders>
            <w:shd w:val="clear" w:color="auto" w:fill="auto"/>
            <w:hideMark/>
          </w:tcPr>
          <w:p w14:paraId="31667E7D" w14:textId="77777777" w:rsidR="00CB7244" w:rsidRPr="00AF6F84" w:rsidRDefault="00CB7244" w:rsidP="00AF6F84">
            <w:r w:rsidRPr="00AF6F84">
              <w:t xml:space="preserve">[E09.339] Drug or chemical induced diabetes mellitus with moderate </w:t>
            </w:r>
            <w:proofErr w:type="spellStart"/>
            <w:r w:rsidRPr="00AF6F84">
              <w:t>nonproliferative</w:t>
            </w:r>
            <w:proofErr w:type="spellEnd"/>
            <w:r w:rsidRPr="00AF6F84">
              <w:t xml:space="preserve"> diabetic retinopathy without macular edema</w:t>
            </w:r>
          </w:p>
        </w:tc>
      </w:tr>
      <w:tr w:rsidR="00CB7244" w:rsidRPr="00AF6F84" w14:paraId="170A758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C09F97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5B47B70" w14:textId="77777777" w:rsidR="00CB7244" w:rsidRPr="00AF6F84" w:rsidRDefault="00CB7244" w:rsidP="00AF6F84">
            <w:r w:rsidRPr="00AF6F84">
              <w:t>E09.3391</w:t>
            </w:r>
          </w:p>
        </w:tc>
        <w:tc>
          <w:tcPr>
            <w:tcW w:w="6060" w:type="dxa"/>
            <w:tcBorders>
              <w:top w:val="nil"/>
              <w:left w:val="nil"/>
              <w:bottom w:val="single" w:sz="4" w:space="0" w:color="auto"/>
              <w:right w:val="single" w:sz="4" w:space="0" w:color="auto"/>
            </w:tcBorders>
            <w:shd w:val="clear" w:color="auto" w:fill="auto"/>
            <w:hideMark/>
          </w:tcPr>
          <w:p w14:paraId="37F0416B"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right eye"</w:t>
            </w:r>
          </w:p>
        </w:tc>
      </w:tr>
      <w:tr w:rsidR="00CB7244" w:rsidRPr="00AF6F84" w14:paraId="0596621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74B4C62"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EBDEFA4" w14:textId="77777777" w:rsidR="00CB7244" w:rsidRPr="00AF6F84" w:rsidRDefault="00CB7244" w:rsidP="00AF6F84">
            <w:r w:rsidRPr="00AF6F84">
              <w:t>E09.3392</w:t>
            </w:r>
          </w:p>
        </w:tc>
        <w:tc>
          <w:tcPr>
            <w:tcW w:w="6060" w:type="dxa"/>
            <w:tcBorders>
              <w:top w:val="nil"/>
              <w:left w:val="nil"/>
              <w:bottom w:val="single" w:sz="4" w:space="0" w:color="auto"/>
              <w:right w:val="single" w:sz="4" w:space="0" w:color="auto"/>
            </w:tcBorders>
            <w:shd w:val="clear" w:color="auto" w:fill="auto"/>
            <w:hideMark/>
          </w:tcPr>
          <w:p w14:paraId="079F4E95"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left eye"</w:t>
            </w:r>
          </w:p>
        </w:tc>
      </w:tr>
      <w:tr w:rsidR="00CB7244" w:rsidRPr="00AF6F84" w14:paraId="46557153"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53E4D3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254C03" w14:textId="77777777" w:rsidR="00CB7244" w:rsidRPr="00AF6F84" w:rsidRDefault="00CB7244" w:rsidP="00AF6F84">
            <w:r w:rsidRPr="00AF6F84">
              <w:t>E09.3393</w:t>
            </w:r>
          </w:p>
        </w:tc>
        <w:tc>
          <w:tcPr>
            <w:tcW w:w="6060" w:type="dxa"/>
            <w:tcBorders>
              <w:top w:val="nil"/>
              <w:left w:val="nil"/>
              <w:bottom w:val="single" w:sz="4" w:space="0" w:color="auto"/>
              <w:right w:val="single" w:sz="4" w:space="0" w:color="auto"/>
            </w:tcBorders>
            <w:shd w:val="clear" w:color="auto" w:fill="auto"/>
            <w:hideMark/>
          </w:tcPr>
          <w:p w14:paraId="1BE1F3DF"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bilateral"</w:t>
            </w:r>
          </w:p>
        </w:tc>
      </w:tr>
      <w:tr w:rsidR="00CB7244" w:rsidRPr="00AF6F84" w14:paraId="2546610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6E969A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86DFBE" w14:textId="77777777" w:rsidR="00CB7244" w:rsidRPr="00AF6F84" w:rsidRDefault="00CB7244" w:rsidP="00AF6F84">
            <w:r w:rsidRPr="00AF6F84">
              <w:t>E09.3399</w:t>
            </w:r>
          </w:p>
        </w:tc>
        <w:tc>
          <w:tcPr>
            <w:tcW w:w="6060" w:type="dxa"/>
            <w:tcBorders>
              <w:top w:val="nil"/>
              <w:left w:val="nil"/>
              <w:bottom w:val="single" w:sz="4" w:space="0" w:color="auto"/>
              <w:right w:val="single" w:sz="4" w:space="0" w:color="auto"/>
            </w:tcBorders>
            <w:shd w:val="clear" w:color="auto" w:fill="auto"/>
            <w:hideMark/>
          </w:tcPr>
          <w:p w14:paraId="78425F13" w14:textId="77777777" w:rsidR="00CB7244" w:rsidRPr="00AF6F84" w:rsidRDefault="00CB7244" w:rsidP="00AF6F84">
            <w:r w:rsidRPr="00AF6F84">
              <w:t xml:space="preserve">"[E09.3399] Drug or chemical induced diabetes mellitus with moderate </w:t>
            </w:r>
            <w:proofErr w:type="spellStart"/>
            <w:r w:rsidRPr="00AF6F84">
              <w:t>nonproliferative</w:t>
            </w:r>
            <w:proofErr w:type="spellEnd"/>
            <w:r w:rsidRPr="00AF6F84">
              <w:t xml:space="preserve"> diabetic retinopathy without macular edema, unspecified eye"</w:t>
            </w:r>
          </w:p>
        </w:tc>
      </w:tr>
      <w:tr w:rsidR="00CB7244" w:rsidRPr="00AF6F84" w14:paraId="2F78344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806010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961F9BA" w14:textId="77777777" w:rsidR="00CB7244" w:rsidRPr="00AF6F84" w:rsidRDefault="00CB7244" w:rsidP="00AF6F84">
            <w:r w:rsidRPr="00AF6F84">
              <w:t>E09.341</w:t>
            </w:r>
          </w:p>
        </w:tc>
        <w:tc>
          <w:tcPr>
            <w:tcW w:w="6060" w:type="dxa"/>
            <w:tcBorders>
              <w:top w:val="nil"/>
              <w:left w:val="nil"/>
              <w:bottom w:val="single" w:sz="4" w:space="0" w:color="auto"/>
              <w:right w:val="single" w:sz="4" w:space="0" w:color="auto"/>
            </w:tcBorders>
            <w:shd w:val="clear" w:color="auto" w:fill="auto"/>
            <w:hideMark/>
          </w:tcPr>
          <w:p w14:paraId="7EB63766" w14:textId="77777777" w:rsidR="00CB7244" w:rsidRPr="00AF6F84" w:rsidRDefault="00CB7244" w:rsidP="00AF6F84">
            <w:r w:rsidRPr="00AF6F84">
              <w:t xml:space="preserve">[E09.341] Drug or chemical induced diabetes mellitus with severe </w:t>
            </w:r>
            <w:proofErr w:type="spellStart"/>
            <w:r w:rsidRPr="00AF6F84">
              <w:t>nonproliferative</w:t>
            </w:r>
            <w:proofErr w:type="spellEnd"/>
            <w:r w:rsidRPr="00AF6F84">
              <w:t xml:space="preserve"> diabetic retinopathy with macular edema</w:t>
            </w:r>
          </w:p>
        </w:tc>
      </w:tr>
      <w:tr w:rsidR="00CB7244" w:rsidRPr="00AF6F84" w14:paraId="2100056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17B255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C5483B9" w14:textId="77777777" w:rsidR="00CB7244" w:rsidRPr="00AF6F84" w:rsidRDefault="00CB7244" w:rsidP="00AF6F84">
            <w:r w:rsidRPr="00AF6F84">
              <w:t>E09.3411</w:t>
            </w:r>
          </w:p>
        </w:tc>
        <w:tc>
          <w:tcPr>
            <w:tcW w:w="6060" w:type="dxa"/>
            <w:tcBorders>
              <w:top w:val="nil"/>
              <w:left w:val="nil"/>
              <w:bottom w:val="single" w:sz="4" w:space="0" w:color="auto"/>
              <w:right w:val="single" w:sz="4" w:space="0" w:color="auto"/>
            </w:tcBorders>
            <w:shd w:val="clear" w:color="auto" w:fill="auto"/>
            <w:hideMark/>
          </w:tcPr>
          <w:p w14:paraId="314E397C" w14:textId="77777777" w:rsidR="00CB7244" w:rsidRPr="00AF6F84" w:rsidRDefault="00CB7244" w:rsidP="00AF6F84">
            <w:r w:rsidRPr="00AF6F84">
              <w:t xml:space="preserve">"[E09.3411] Drug or chemical induced diabetes mellitus with severe </w:t>
            </w:r>
            <w:proofErr w:type="spellStart"/>
            <w:r w:rsidRPr="00AF6F84">
              <w:t>nonproliferative</w:t>
            </w:r>
            <w:proofErr w:type="spellEnd"/>
            <w:r w:rsidRPr="00AF6F84">
              <w:t xml:space="preserve"> diabetic retinopathy with macular edema, right eye"</w:t>
            </w:r>
          </w:p>
        </w:tc>
      </w:tr>
      <w:tr w:rsidR="00CB7244" w:rsidRPr="00AF6F84" w14:paraId="4C0B88D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8DBA1C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D9F79B" w14:textId="77777777" w:rsidR="00CB7244" w:rsidRPr="00AF6F84" w:rsidRDefault="00CB7244" w:rsidP="00AF6F84">
            <w:r w:rsidRPr="00AF6F84">
              <w:t>E09.3412</w:t>
            </w:r>
          </w:p>
        </w:tc>
        <w:tc>
          <w:tcPr>
            <w:tcW w:w="6060" w:type="dxa"/>
            <w:tcBorders>
              <w:top w:val="nil"/>
              <w:left w:val="nil"/>
              <w:bottom w:val="single" w:sz="4" w:space="0" w:color="auto"/>
              <w:right w:val="single" w:sz="4" w:space="0" w:color="auto"/>
            </w:tcBorders>
            <w:shd w:val="clear" w:color="auto" w:fill="auto"/>
            <w:hideMark/>
          </w:tcPr>
          <w:p w14:paraId="10FCC483" w14:textId="77777777" w:rsidR="00CB7244" w:rsidRPr="00AF6F84" w:rsidRDefault="00CB7244" w:rsidP="00AF6F84">
            <w:r w:rsidRPr="00AF6F84">
              <w:t xml:space="preserve">"[E09.3412] Drug or chemical induced diabetes mellitus with severe </w:t>
            </w:r>
            <w:proofErr w:type="spellStart"/>
            <w:r w:rsidRPr="00AF6F84">
              <w:t>nonproliferative</w:t>
            </w:r>
            <w:proofErr w:type="spellEnd"/>
            <w:r w:rsidRPr="00AF6F84">
              <w:t xml:space="preserve"> diabetic retinopathy with macular edema, left eye"</w:t>
            </w:r>
          </w:p>
        </w:tc>
      </w:tr>
      <w:tr w:rsidR="00CB7244" w:rsidRPr="00AF6F84" w14:paraId="08A8463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18D83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CF07A8C" w14:textId="77777777" w:rsidR="00CB7244" w:rsidRPr="00AF6F84" w:rsidRDefault="00CB7244" w:rsidP="00AF6F84">
            <w:r w:rsidRPr="00AF6F84">
              <w:t>E09.3413</w:t>
            </w:r>
          </w:p>
        </w:tc>
        <w:tc>
          <w:tcPr>
            <w:tcW w:w="6060" w:type="dxa"/>
            <w:tcBorders>
              <w:top w:val="nil"/>
              <w:left w:val="nil"/>
              <w:bottom w:val="single" w:sz="4" w:space="0" w:color="auto"/>
              <w:right w:val="single" w:sz="4" w:space="0" w:color="auto"/>
            </w:tcBorders>
            <w:shd w:val="clear" w:color="auto" w:fill="auto"/>
            <w:hideMark/>
          </w:tcPr>
          <w:p w14:paraId="109A407A" w14:textId="77777777" w:rsidR="00CB7244" w:rsidRPr="00AF6F84" w:rsidRDefault="00CB7244" w:rsidP="00AF6F84">
            <w:r w:rsidRPr="00AF6F84">
              <w:t xml:space="preserve">"[E09.3413] Drug or chemical induced diabetes mellitus with severe </w:t>
            </w:r>
            <w:proofErr w:type="spellStart"/>
            <w:r w:rsidRPr="00AF6F84">
              <w:t>nonproliferative</w:t>
            </w:r>
            <w:proofErr w:type="spellEnd"/>
            <w:r w:rsidRPr="00AF6F84">
              <w:t xml:space="preserve"> diabetic retinopathy with macular edema, bilateral"</w:t>
            </w:r>
          </w:p>
        </w:tc>
      </w:tr>
      <w:tr w:rsidR="00CB7244" w:rsidRPr="00AF6F84" w14:paraId="7A91248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A9A60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F809AD9" w14:textId="77777777" w:rsidR="00CB7244" w:rsidRPr="00AF6F84" w:rsidRDefault="00CB7244" w:rsidP="00AF6F84">
            <w:r w:rsidRPr="00AF6F84">
              <w:t>E09.3419</w:t>
            </w:r>
          </w:p>
        </w:tc>
        <w:tc>
          <w:tcPr>
            <w:tcW w:w="6060" w:type="dxa"/>
            <w:tcBorders>
              <w:top w:val="nil"/>
              <w:left w:val="nil"/>
              <w:bottom w:val="single" w:sz="4" w:space="0" w:color="auto"/>
              <w:right w:val="single" w:sz="4" w:space="0" w:color="auto"/>
            </w:tcBorders>
            <w:shd w:val="clear" w:color="auto" w:fill="auto"/>
            <w:hideMark/>
          </w:tcPr>
          <w:p w14:paraId="13C152C6" w14:textId="77777777" w:rsidR="00CB7244" w:rsidRPr="00AF6F84" w:rsidRDefault="00CB7244" w:rsidP="00AF6F84">
            <w:r w:rsidRPr="00AF6F84">
              <w:t xml:space="preserve">"[E09.3419] Drug or chemical induced diabetes mellitus with severe </w:t>
            </w:r>
            <w:proofErr w:type="spellStart"/>
            <w:r w:rsidRPr="00AF6F84">
              <w:t>nonproliferative</w:t>
            </w:r>
            <w:proofErr w:type="spellEnd"/>
            <w:r w:rsidRPr="00AF6F84">
              <w:t xml:space="preserve"> diabetic retinopathy with macular edema, unspecified eye"</w:t>
            </w:r>
          </w:p>
        </w:tc>
      </w:tr>
      <w:tr w:rsidR="00CB7244" w:rsidRPr="00AF6F84" w14:paraId="78EFAF8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D3374DC"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A16F4B7" w14:textId="77777777" w:rsidR="00CB7244" w:rsidRPr="00AF6F84" w:rsidRDefault="00CB7244" w:rsidP="00AF6F84">
            <w:r w:rsidRPr="00AF6F84">
              <w:t>E09.349</w:t>
            </w:r>
          </w:p>
        </w:tc>
        <w:tc>
          <w:tcPr>
            <w:tcW w:w="6060" w:type="dxa"/>
            <w:tcBorders>
              <w:top w:val="nil"/>
              <w:left w:val="nil"/>
              <w:bottom w:val="single" w:sz="4" w:space="0" w:color="auto"/>
              <w:right w:val="single" w:sz="4" w:space="0" w:color="auto"/>
            </w:tcBorders>
            <w:shd w:val="clear" w:color="auto" w:fill="auto"/>
            <w:hideMark/>
          </w:tcPr>
          <w:p w14:paraId="4DB6CD52"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w:t>
            </w:r>
          </w:p>
        </w:tc>
      </w:tr>
      <w:tr w:rsidR="00CB7244" w:rsidRPr="00AF6F84" w14:paraId="2378C9E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E2CFD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F08A0E2" w14:textId="77777777" w:rsidR="00CB7244" w:rsidRPr="00AF6F84" w:rsidRDefault="00CB7244" w:rsidP="00AF6F84">
            <w:r w:rsidRPr="00AF6F84">
              <w:t>E09.3491</w:t>
            </w:r>
          </w:p>
        </w:tc>
        <w:tc>
          <w:tcPr>
            <w:tcW w:w="6060" w:type="dxa"/>
            <w:tcBorders>
              <w:top w:val="nil"/>
              <w:left w:val="nil"/>
              <w:bottom w:val="single" w:sz="4" w:space="0" w:color="auto"/>
              <w:right w:val="single" w:sz="4" w:space="0" w:color="auto"/>
            </w:tcBorders>
            <w:shd w:val="clear" w:color="auto" w:fill="auto"/>
            <w:hideMark/>
          </w:tcPr>
          <w:p w14:paraId="4910C595"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right eye"</w:t>
            </w:r>
          </w:p>
        </w:tc>
      </w:tr>
      <w:tr w:rsidR="00CB7244" w:rsidRPr="00AF6F84" w14:paraId="0D7BB2E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BE6AEE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CFF9A2" w14:textId="77777777" w:rsidR="00CB7244" w:rsidRPr="00AF6F84" w:rsidRDefault="00CB7244" w:rsidP="00AF6F84">
            <w:r w:rsidRPr="00AF6F84">
              <w:t>E09.3492</w:t>
            </w:r>
          </w:p>
        </w:tc>
        <w:tc>
          <w:tcPr>
            <w:tcW w:w="6060" w:type="dxa"/>
            <w:tcBorders>
              <w:top w:val="nil"/>
              <w:left w:val="nil"/>
              <w:bottom w:val="single" w:sz="4" w:space="0" w:color="auto"/>
              <w:right w:val="single" w:sz="4" w:space="0" w:color="auto"/>
            </w:tcBorders>
            <w:shd w:val="clear" w:color="auto" w:fill="auto"/>
            <w:hideMark/>
          </w:tcPr>
          <w:p w14:paraId="44A8741F"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left eye"</w:t>
            </w:r>
          </w:p>
        </w:tc>
      </w:tr>
      <w:tr w:rsidR="00CB7244" w:rsidRPr="00AF6F84" w14:paraId="37B56FC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D8B72D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9C11538" w14:textId="77777777" w:rsidR="00CB7244" w:rsidRPr="00AF6F84" w:rsidRDefault="00CB7244" w:rsidP="00AF6F84">
            <w:r w:rsidRPr="00AF6F84">
              <w:t>E09.3493</w:t>
            </w:r>
          </w:p>
        </w:tc>
        <w:tc>
          <w:tcPr>
            <w:tcW w:w="6060" w:type="dxa"/>
            <w:tcBorders>
              <w:top w:val="nil"/>
              <w:left w:val="nil"/>
              <w:bottom w:val="single" w:sz="4" w:space="0" w:color="auto"/>
              <w:right w:val="single" w:sz="4" w:space="0" w:color="auto"/>
            </w:tcBorders>
            <w:shd w:val="clear" w:color="auto" w:fill="auto"/>
            <w:hideMark/>
          </w:tcPr>
          <w:p w14:paraId="0F57D5E5"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bilateral"</w:t>
            </w:r>
          </w:p>
        </w:tc>
      </w:tr>
      <w:tr w:rsidR="00CB7244" w:rsidRPr="00AF6F84" w14:paraId="2905AF1F"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68E315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8077660" w14:textId="77777777" w:rsidR="00CB7244" w:rsidRPr="00AF6F84" w:rsidRDefault="00CB7244" w:rsidP="00AF6F84">
            <w:r w:rsidRPr="00AF6F84">
              <w:t>E09.3499</w:t>
            </w:r>
          </w:p>
        </w:tc>
        <w:tc>
          <w:tcPr>
            <w:tcW w:w="6060" w:type="dxa"/>
            <w:tcBorders>
              <w:top w:val="nil"/>
              <w:left w:val="nil"/>
              <w:bottom w:val="single" w:sz="4" w:space="0" w:color="auto"/>
              <w:right w:val="single" w:sz="4" w:space="0" w:color="auto"/>
            </w:tcBorders>
            <w:shd w:val="clear" w:color="auto" w:fill="auto"/>
            <w:hideMark/>
          </w:tcPr>
          <w:p w14:paraId="31551B51"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unspecified eye"</w:t>
            </w:r>
          </w:p>
        </w:tc>
      </w:tr>
      <w:tr w:rsidR="00CB7244" w:rsidRPr="00AF6F84" w14:paraId="6B582BB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1BF0A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CED3ACB" w14:textId="77777777" w:rsidR="00CB7244" w:rsidRPr="00AF6F84" w:rsidRDefault="00CB7244" w:rsidP="00AF6F84">
            <w:r w:rsidRPr="00AF6F84">
              <w:t>E09.351</w:t>
            </w:r>
          </w:p>
        </w:tc>
        <w:tc>
          <w:tcPr>
            <w:tcW w:w="6060" w:type="dxa"/>
            <w:tcBorders>
              <w:top w:val="nil"/>
              <w:left w:val="nil"/>
              <w:bottom w:val="single" w:sz="4" w:space="0" w:color="auto"/>
              <w:right w:val="single" w:sz="4" w:space="0" w:color="auto"/>
            </w:tcBorders>
            <w:shd w:val="clear" w:color="auto" w:fill="auto"/>
            <w:hideMark/>
          </w:tcPr>
          <w:p w14:paraId="33F57A0E" w14:textId="77777777" w:rsidR="00CB7244" w:rsidRPr="00AF6F84" w:rsidRDefault="00CB7244" w:rsidP="00AF6F84">
            <w:r w:rsidRPr="00AF6F84">
              <w:t>Drug or chemical induced diabetes mellitus with proliferative diabetic retinopathy with macular edema</w:t>
            </w:r>
          </w:p>
        </w:tc>
      </w:tr>
      <w:tr w:rsidR="00CB7244" w:rsidRPr="00AF6F84" w14:paraId="3CB216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9335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6DA8D8" w14:textId="77777777" w:rsidR="00CB7244" w:rsidRPr="00AF6F84" w:rsidRDefault="00CB7244" w:rsidP="00AF6F84">
            <w:r w:rsidRPr="00AF6F84">
              <w:t>E09.3511</w:t>
            </w:r>
          </w:p>
        </w:tc>
        <w:tc>
          <w:tcPr>
            <w:tcW w:w="6060" w:type="dxa"/>
            <w:tcBorders>
              <w:top w:val="nil"/>
              <w:left w:val="nil"/>
              <w:bottom w:val="single" w:sz="4" w:space="0" w:color="auto"/>
              <w:right w:val="single" w:sz="4" w:space="0" w:color="auto"/>
            </w:tcBorders>
            <w:shd w:val="clear" w:color="auto" w:fill="auto"/>
            <w:hideMark/>
          </w:tcPr>
          <w:p w14:paraId="7BF337D6" w14:textId="77777777" w:rsidR="00CB7244" w:rsidRPr="00AF6F84" w:rsidRDefault="00CB7244" w:rsidP="00AF6F84">
            <w:r w:rsidRPr="00AF6F84">
              <w:t>"[E09.3511] Drug or chemical induced diabetes mellitus with proliferative diabetic retinopathy with macular edema, right eye"</w:t>
            </w:r>
          </w:p>
        </w:tc>
      </w:tr>
      <w:tr w:rsidR="00CB7244" w:rsidRPr="00AF6F84" w14:paraId="13A349E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728A05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9BAE1B" w14:textId="77777777" w:rsidR="00CB7244" w:rsidRPr="00AF6F84" w:rsidRDefault="00CB7244" w:rsidP="00AF6F84">
            <w:r w:rsidRPr="00AF6F84">
              <w:t>E09.3512</w:t>
            </w:r>
          </w:p>
        </w:tc>
        <w:tc>
          <w:tcPr>
            <w:tcW w:w="6060" w:type="dxa"/>
            <w:tcBorders>
              <w:top w:val="nil"/>
              <w:left w:val="nil"/>
              <w:bottom w:val="single" w:sz="4" w:space="0" w:color="auto"/>
              <w:right w:val="single" w:sz="4" w:space="0" w:color="auto"/>
            </w:tcBorders>
            <w:shd w:val="clear" w:color="auto" w:fill="auto"/>
            <w:hideMark/>
          </w:tcPr>
          <w:p w14:paraId="4B72F163" w14:textId="77777777" w:rsidR="00CB7244" w:rsidRPr="00AF6F84" w:rsidRDefault="00CB7244" w:rsidP="00AF6F84">
            <w:r w:rsidRPr="00AF6F84">
              <w:t>"[E09.3512] Drug or chemical induced diabetes mellitus with proliferative diabetic retinopathy with macular edema, left eye"</w:t>
            </w:r>
          </w:p>
        </w:tc>
      </w:tr>
      <w:tr w:rsidR="00CB7244" w:rsidRPr="00AF6F84" w14:paraId="2EC30E7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5785DF"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AB7C37C" w14:textId="77777777" w:rsidR="00CB7244" w:rsidRPr="00AF6F84" w:rsidRDefault="00CB7244" w:rsidP="00AF6F84">
            <w:r w:rsidRPr="00AF6F84">
              <w:t>E09.3513</w:t>
            </w:r>
          </w:p>
        </w:tc>
        <w:tc>
          <w:tcPr>
            <w:tcW w:w="6060" w:type="dxa"/>
            <w:tcBorders>
              <w:top w:val="nil"/>
              <w:left w:val="nil"/>
              <w:bottom w:val="single" w:sz="4" w:space="0" w:color="auto"/>
              <w:right w:val="single" w:sz="4" w:space="0" w:color="auto"/>
            </w:tcBorders>
            <w:shd w:val="clear" w:color="auto" w:fill="auto"/>
            <w:hideMark/>
          </w:tcPr>
          <w:p w14:paraId="46D32F1C" w14:textId="77777777" w:rsidR="00CB7244" w:rsidRPr="00AF6F84" w:rsidRDefault="00CB7244" w:rsidP="00AF6F84">
            <w:r w:rsidRPr="00AF6F84">
              <w:t>"[E09.3513] Drug or chemical induced diabetes mellitus with proliferative diabetic retinopathy with macular edema, bilateral"</w:t>
            </w:r>
          </w:p>
        </w:tc>
      </w:tr>
      <w:tr w:rsidR="00CB7244" w:rsidRPr="00AF6F84" w14:paraId="4020E89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C0E445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60B365" w14:textId="77777777" w:rsidR="00CB7244" w:rsidRPr="00AF6F84" w:rsidRDefault="00CB7244" w:rsidP="00AF6F84">
            <w:r w:rsidRPr="00AF6F84">
              <w:t>E09.3519</w:t>
            </w:r>
          </w:p>
        </w:tc>
        <w:tc>
          <w:tcPr>
            <w:tcW w:w="6060" w:type="dxa"/>
            <w:tcBorders>
              <w:top w:val="nil"/>
              <w:left w:val="nil"/>
              <w:bottom w:val="single" w:sz="4" w:space="0" w:color="auto"/>
              <w:right w:val="single" w:sz="4" w:space="0" w:color="auto"/>
            </w:tcBorders>
            <w:shd w:val="clear" w:color="auto" w:fill="auto"/>
            <w:hideMark/>
          </w:tcPr>
          <w:p w14:paraId="0ACEF1DA" w14:textId="77777777" w:rsidR="00CB7244" w:rsidRPr="00AF6F84" w:rsidRDefault="00CB7244" w:rsidP="00AF6F84">
            <w:r w:rsidRPr="00AF6F84">
              <w:t>"[E09.3519] Drug or chemical induced diabetes mellitus with proliferative diabetic retinopathy with macular edema, unspecified eye"</w:t>
            </w:r>
          </w:p>
        </w:tc>
      </w:tr>
      <w:tr w:rsidR="00CB7244" w:rsidRPr="00AF6F84" w14:paraId="15C46BF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881C7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5B89D68" w14:textId="77777777" w:rsidR="00CB7244" w:rsidRPr="00AF6F84" w:rsidRDefault="00CB7244" w:rsidP="00AF6F84">
            <w:r w:rsidRPr="00AF6F84">
              <w:t>E09.3521</w:t>
            </w:r>
          </w:p>
        </w:tc>
        <w:tc>
          <w:tcPr>
            <w:tcW w:w="6060" w:type="dxa"/>
            <w:tcBorders>
              <w:top w:val="nil"/>
              <w:left w:val="nil"/>
              <w:bottom w:val="single" w:sz="4" w:space="0" w:color="auto"/>
              <w:right w:val="single" w:sz="4" w:space="0" w:color="auto"/>
            </w:tcBorders>
            <w:shd w:val="clear" w:color="auto" w:fill="auto"/>
            <w:hideMark/>
          </w:tcPr>
          <w:p w14:paraId="167B5DA6" w14:textId="77777777" w:rsidR="00CB7244" w:rsidRPr="00AF6F84" w:rsidRDefault="00CB7244" w:rsidP="00AF6F84">
            <w:r w:rsidRPr="00AF6F84">
              <w:t>"Drug or chemical induced diabetes mellitus with proliferative diabetic retinopathy with traction retinal detachment involving the macula, right eye"</w:t>
            </w:r>
          </w:p>
        </w:tc>
      </w:tr>
      <w:tr w:rsidR="00CB7244" w:rsidRPr="00AF6F84" w14:paraId="65834DF5"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6FBC1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88F05B5" w14:textId="77777777" w:rsidR="00CB7244" w:rsidRPr="00AF6F84" w:rsidRDefault="00CB7244" w:rsidP="00AF6F84">
            <w:r w:rsidRPr="00AF6F84">
              <w:t>E09.3522</w:t>
            </w:r>
          </w:p>
        </w:tc>
        <w:tc>
          <w:tcPr>
            <w:tcW w:w="6060" w:type="dxa"/>
            <w:tcBorders>
              <w:top w:val="nil"/>
              <w:left w:val="nil"/>
              <w:bottom w:val="single" w:sz="4" w:space="0" w:color="auto"/>
              <w:right w:val="single" w:sz="4" w:space="0" w:color="auto"/>
            </w:tcBorders>
            <w:shd w:val="clear" w:color="auto" w:fill="auto"/>
            <w:hideMark/>
          </w:tcPr>
          <w:p w14:paraId="21DAE4AC" w14:textId="77777777" w:rsidR="00CB7244" w:rsidRPr="00AF6F84" w:rsidRDefault="00CB7244" w:rsidP="00AF6F84">
            <w:r w:rsidRPr="00AF6F84">
              <w:t>"[E09.3522] Drug or chemical induced diabetes mellitus with proliferative diabetic retinopathy with traction retinal detachment involving the macula, left eye"</w:t>
            </w:r>
          </w:p>
        </w:tc>
      </w:tr>
      <w:tr w:rsidR="00CB7244" w:rsidRPr="00AF6F84" w14:paraId="1EA7CE7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952A80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056105" w14:textId="77777777" w:rsidR="00CB7244" w:rsidRPr="00AF6F84" w:rsidRDefault="00CB7244" w:rsidP="00AF6F84">
            <w:r w:rsidRPr="00AF6F84">
              <w:t>E09.3523</w:t>
            </w:r>
          </w:p>
        </w:tc>
        <w:tc>
          <w:tcPr>
            <w:tcW w:w="6060" w:type="dxa"/>
            <w:tcBorders>
              <w:top w:val="nil"/>
              <w:left w:val="nil"/>
              <w:bottom w:val="single" w:sz="4" w:space="0" w:color="auto"/>
              <w:right w:val="single" w:sz="4" w:space="0" w:color="auto"/>
            </w:tcBorders>
            <w:shd w:val="clear" w:color="auto" w:fill="auto"/>
            <w:hideMark/>
          </w:tcPr>
          <w:p w14:paraId="3067F17B" w14:textId="77777777" w:rsidR="00CB7244" w:rsidRPr="00AF6F84" w:rsidRDefault="00CB7244" w:rsidP="00AF6F84">
            <w:r w:rsidRPr="00AF6F84">
              <w:t>"Drug or chemical induced diabetes mellitus with proliferative diabetic retinopathy with traction retinal detachment involving the macula, bilateral"</w:t>
            </w:r>
          </w:p>
        </w:tc>
      </w:tr>
      <w:tr w:rsidR="00CB7244" w:rsidRPr="00AF6F84" w14:paraId="42F3766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6A9138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F5E3F5D" w14:textId="77777777" w:rsidR="00CB7244" w:rsidRPr="00AF6F84" w:rsidRDefault="00CB7244" w:rsidP="00AF6F84">
            <w:r w:rsidRPr="00AF6F84">
              <w:t>E09.3529</w:t>
            </w:r>
          </w:p>
        </w:tc>
        <w:tc>
          <w:tcPr>
            <w:tcW w:w="6060" w:type="dxa"/>
            <w:tcBorders>
              <w:top w:val="nil"/>
              <w:left w:val="nil"/>
              <w:bottom w:val="single" w:sz="4" w:space="0" w:color="auto"/>
              <w:right w:val="single" w:sz="4" w:space="0" w:color="auto"/>
            </w:tcBorders>
            <w:shd w:val="clear" w:color="auto" w:fill="auto"/>
            <w:hideMark/>
          </w:tcPr>
          <w:p w14:paraId="1DB1A429" w14:textId="77777777" w:rsidR="00CB7244" w:rsidRPr="00AF6F84" w:rsidRDefault="00CB7244" w:rsidP="00AF6F84">
            <w:r w:rsidRPr="00AF6F84">
              <w:t>"Drug or chemical induced diabetes mellitus with proliferative diabetic retinopathy with traction retinal detachment involving the macula, unspecified eye"</w:t>
            </w:r>
          </w:p>
        </w:tc>
      </w:tr>
      <w:tr w:rsidR="00CB7244" w:rsidRPr="00AF6F84" w14:paraId="553ABCB3"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11278D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B333D1" w14:textId="77777777" w:rsidR="00CB7244" w:rsidRPr="00AF6F84" w:rsidRDefault="00CB7244" w:rsidP="00AF6F84">
            <w:r w:rsidRPr="00AF6F84">
              <w:t>E09.3531</w:t>
            </w:r>
          </w:p>
        </w:tc>
        <w:tc>
          <w:tcPr>
            <w:tcW w:w="6060" w:type="dxa"/>
            <w:tcBorders>
              <w:top w:val="nil"/>
              <w:left w:val="nil"/>
              <w:bottom w:val="single" w:sz="4" w:space="0" w:color="auto"/>
              <w:right w:val="single" w:sz="4" w:space="0" w:color="auto"/>
            </w:tcBorders>
            <w:shd w:val="clear" w:color="auto" w:fill="auto"/>
            <w:hideMark/>
          </w:tcPr>
          <w:p w14:paraId="51D78CA0" w14:textId="77777777" w:rsidR="00CB7244" w:rsidRPr="00AF6F84" w:rsidRDefault="00CB7244" w:rsidP="00AF6F84">
            <w:r w:rsidRPr="00AF6F84">
              <w:t>"Drug or chemical induced diabetes mellitus with proliferative diabetic retinopathy with traction retinal detachment not involving the macula, right eye"</w:t>
            </w:r>
          </w:p>
        </w:tc>
      </w:tr>
      <w:tr w:rsidR="00CB7244" w:rsidRPr="00AF6F84" w14:paraId="5B395D3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66126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DD6238" w14:textId="77777777" w:rsidR="00CB7244" w:rsidRPr="00AF6F84" w:rsidRDefault="00CB7244" w:rsidP="00AF6F84">
            <w:r w:rsidRPr="00AF6F84">
              <w:t>E09.3532</w:t>
            </w:r>
          </w:p>
        </w:tc>
        <w:tc>
          <w:tcPr>
            <w:tcW w:w="6060" w:type="dxa"/>
            <w:tcBorders>
              <w:top w:val="nil"/>
              <w:left w:val="nil"/>
              <w:bottom w:val="single" w:sz="4" w:space="0" w:color="auto"/>
              <w:right w:val="single" w:sz="4" w:space="0" w:color="auto"/>
            </w:tcBorders>
            <w:shd w:val="clear" w:color="auto" w:fill="auto"/>
            <w:hideMark/>
          </w:tcPr>
          <w:p w14:paraId="270DE5E6" w14:textId="77777777" w:rsidR="00CB7244" w:rsidRPr="00AF6F84" w:rsidRDefault="00CB7244" w:rsidP="00AF6F84">
            <w:r w:rsidRPr="00AF6F84">
              <w:t>"Drug or chemical induced diabetes mellitus with proliferative diabetic retinopathy with traction retinal detachment not involving the macula, left eye"</w:t>
            </w:r>
          </w:p>
        </w:tc>
      </w:tr>
      <w:tr w:rsidR="00CB7244" w:rsidRPr="00AF6F84" w14:paraId="5D3D1F2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2BA6E82"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52E5569" w14:textId="77777777" w:rsidR="00CB7244" w:rsidRPr="00AF6F84" w:rsidRDefault="00CB7244" w:rsidP="00AF6F84">
            <w:r w:rsidRPr="00AF6F84">
              <w:t>E09.3533</w:t>
            </w:r>
          </w:p>
        </w:tc>
        <w:tc>
          <w:tcPr>
            <w:tcW w:w="6060" w:type="dxa"/>
            <w:tcBorders>
              <w:top w:val="nil"/>
              <w:left w:val="nil"/>
              <w:bottom w:val="single" w:sz="4" w:space="0" w:color="auto"/>
              <w:right w:val="single" w:sz="4" w:space="0" w:color="auto"/>
            </w:tcBorders>
            <w:shd w:val="clear" w:color="auto" w:fill="auto"/>
            <w:hideMark/>
          </w:tcPr>
          <w:p w14:paraId="5D8F4B00" w14:textId="77777777" w:rsidR="00CB7244" w:rsidRPr="00AF6F84" w:rsidRDefault="00CB7244" w:rsidP="00AF6F84">
            <w:r w:rsidRPr="00AF6F84">
              <w:t>"Drug or chemical induced diabetes mellitus with proliferative diabetic retinopathy with traction retinal detachment not involving the macula, bilateral"</w:t>
            </w:r>
          </w:p>
        </w:tc>
      </w:tr>
      <w:tr w:rsidR="00CB7244" w:rsidRPr="00AF6F84" w14:paraId="2F5AC23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CE036E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0A78780" w14:textId="77777777" w:rsidR="00CB7244" w:rsidRPr="00AF6F84" w:rsidRDefault="00CB7244" w:rsidP="00AF6F84">
            <w:r w:rsidRPr="00AF6F84">
              <w:t>E09.3539</w:t>
            </w:r>
          </w:p>
        </w:tc>
        <w:tc>
          <w:tcPr>
            <w:tcW w:w="6060" w:type="dxa"/>
            <w:tcBorders>
              <w:top w:val="nil"/>
              <w:left w:val="nil"/>
              <w:bottom w:val="single" w:sz="4" w:space="0" w:color="auto"/>
              <w:right w:val="single" w:sz="4" w:space="0" w:color="auto"/>
            </w:tcBorders>
            <w:shd w:val="clear" w:color="auto" w:fill="auto"/>
            <w:hideMark/>
          </w:tcPr>
          <w:p w14:paraId="060600D6" w14:textId="77777777" w:rsidR="00CB7244" w:rsidRPr="00AF6F84" w:rsidRDefault="00CB7244" w:rsidP="00AF6F84">
            <w:r w:rsidRPr="00AF6F84">
              <w:t>"Drug or chemical induced diabetes mellitus with proliferative diabetic retinopathy with traction retinal detachment not involving the macula, unspecified eye"</w:t>
            </w:r>
          </w:p>
        </w:tc>
      </w:tr>
      <w:tr w:rsidR="00CB7244" w:rsidRPr="00AF6F84" w14:paraId="48A732A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7D9CC3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97B3238" w14:textId="77777777" w:rsidR="00CB7244" w:rsidRPr="00AF6F84" w:rsidRDefault="00CB7244" w:rsidP="00AF6F84">
            <w:r w:rsidRPr="00AF6F84">
              <w:t>E09.3541</w:t>
            </w:r>
          </w:p>
        </w:tc>
        <w:tc>
          <w:tcPr>
            <w:tcW w:w="6060" w:type="dxa"/>
            <w:tcBorders>
              <w:top w:val="nil"/>
              <w:left w:val="nil"/>
              <w:bottom w:val="single" w:sz="4" w:space="0" w:color="auto"/>
              <w:right w:val="single" w:sz="4" w:space="0" w:color="auto"/>
            </w:tcBorders>
            <w:shd w:val="clear" w:color="auto" w:fill="auto"/>
            <w:hideMark/>
          </w:tcPr>
          <w:p w14:paraId="56424D95"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right eye"</w:t>
            </w:r>
          </w:p>
        </w:tc>
      </w:tr>
      <w:tr w:rsidR="00CB7244" w:rsidRPr="00AF6F84" w14:paraId="567C24B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14F359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6C7C489" w14:textId="77777777" w:rsidR="00CB7244" w:rsidRPr="00AF6F84" w:rsidRDefault="00CB7244" w:rsidP="00AF6F84">
            <w:r w:rsidRPr="00AF6F84">
              <w:t>E09.3542</w:t>
            </w:r>
          </w:p>
        </w:tc>
        <w:tc>
          <w:tcPr>
            <w:tcW w:w="6060" w:type="dxa"/>
            <w:tcBorders>
              <w:top w:val="nil"/>
              <w:left w:val="nil"/>
              <w:bottom w:val="single" w:sz="4" w:space="0" w:color="auto"/>
              <w:right w:val="single" w:sz="4" w:space="0" w:color="auto"/>
            </w:tcBorders>
            <w:shd w:val="clear" w:color="auto" w:fill="auto"/>
            <w:hideMark/>
          </w:tcPr>
          <w:p w14:paraId="18CB9E14"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left eye"</w:t>
            </w:r>
          </w:p>
        </w:tc>
      </w:tr>
      <w:tr w:rsidR="00CB7244" w:rsidRPr="00AF6F84" w14:paraId="14E26EC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99EE0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4C6E8F" w14:textId="77777777" w:rsidR="00CB7244" w:rsidRPr="00AF6F84" w:rsidRDefault="00CB7244" w:rsidP="00AF6F84">
            <w:r w:rsidRPr="00AF6F84">
              <w:t>E09.3543</w:t>
            </w:r>
          </w:p>
        </w:tc>
        <w:tc>
          <w:tcPr>
            <w:tcW w:w="6060" w:type="dxa"/>
            <w:tcBorders>
              <w:top w:val="nil"/>
              <w:left w:val="nil"/>
              <w:bottom w:val="single" w:sz="4" w:space="0" w:color="auto"/>
              <w:right w:val="single" w:sz="4" w:space="0" w:color="auto"/>
            </w:tcBorders>
            <w:shd w:val="clear" w:color="auto" w:fill="auto"/>
            <w:hideMark/>
          </w:tcPr>
          <w:p w14:paraId="563A47D4"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bilateral"</w:t>
            </w:r>
          </w:p>
        </w:tc>
      </w:tr>
      <w:tr w:rsidR="00CB7244" w:rsidRPr="00AF6F84" w14:paraId="2C1B5DD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DC17F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34CA59C" w14:textId="77777777" w:rsidR="00CB7244" w:rsidRPr="00AF6F84" w:rsidRDefault="00CB7244" w:rsidP="00AF6F84">
            <w:r w:rsidRPr="00AF6F84">
              <w:t>E09.3549</w:t>
            </w:r>
          </w:p>
        </w:tc>
        <w:tc>
          <w:tcPr>
            <w:tcW w:w="6060" w:type="dxa"/>
            <w:tcBorders>
              <w:top w:val="nil"/>
              <w:left w:val="nil"/>
              <w:bottom w:val="single" w:sz="4" w:space="0" w:color="auto"/>
              <w:right w:val="single" w:sz="4" w:space="0" w:color="auto"/>
            </w:tcBorders>
            <w:shd w:val="clear" w:color="auto" w:fill="auto"/>
            <w:hideMark/>
          </w:tcPr>
          <w:p w14:paraId="7E7A1242"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unspecified eye"</w:t>
            </w:r>
          </w:p>
        </w:tc>
      </w:tr>
      <w:tr w:rsidR="00CB7244" w:rsidRPr="00AF6F84" w14:paraId="3722AE0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EC08A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14B8B2" w14:textId="77777777" w:rsidR="00CB7244" w:rsidRPr="00AF6F84" w:rsidRDefault="00CB7244" w:rsidP="00AF6F84">
            <w:r w:rsidRPr="00AF6F84">
              <w:t>E09.3551</w:t>
            </w:r>
          </w:p>
        </w:tc>
        <w:tc>
          <w:tcPr>
            <w:tcW w:w="6060" w:type="dxa"/>
            <w:tcBorders>
              <w:top w:val="nil"/>
              <w:left w:val="nil"/>
              <w:bottom w:val="single" w:sz="4" w:space="0" w:color="auto"/>
              <w:right w:val="single" w:sz="4" w:space="0" w:color="auto"/>
            </w:tcBorders>
            <w:shd w:val="clear" w:color="auto" w:fill="auto"/>
            <w:hideMark/>
          </w:tcPr>
          <w:p w14:paraId="37FE7030" w14:textId="77777777" w:rsidR="00CB7244" w:rsidRPr="00AF6F84" w:rsidRDefault="00CB7244" w:rsidP="00AF6F84">
            <w:r w:rsidRPr="00AF6F84">
              <w:t>"Drug or chemical induced diabetes mellitus with stable proliferative diabetic retinopathy, right eye"</w:t>
            </w:r>
          </w:p>
        </w:tc>
      </w:tr>
      <w:tr w:rsidR="00CB7244" w:rsidRPr="00AF6F84" w14:paraId="3C33DC5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87A9B5B"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2A6CBFA" w14:textId="77777777" w:rsidR="00CB7244" w:rsidRPr="00AF6F84" w:rsidRDefault="00CB7244" w:rsidP="00AF6F84">
            <w:r w:rsidRPr="00AF6F84">
              <w:t>E09.3552</w:t>
            </w:r>
          </w:p>
        </w:tc>
        <w:tc>
          <w:tcPr>
            <w:tcW w:w="6060" w:type="dxa"/>
            <w:tcBorders>
              <w:top w:val="nil"/>
              <w:left w:val="nil"/>
              <w:bottom w:val="single" w:sz="4" w:space="0" w:color="auto"/>
              <w:right w:val="single" w:sz="4" w:space="0" w:color="auto"/>
            </w:tcBorders>
            <w:shd w:val="clear" w:color="auto" w:fill="auto"/>
            <w:hideMark/>
          </w:tcPr>
          <w:p w14:paraId="73EBE818" w14:textId="77777777" w:rsidR="00CB7244" w:rsidRPr="00AF6F84" w:rsidRDefault="00CB7244" w:rsidP="00AF6F84">
            <w:r w:rsidRPr="00AF6F84">
              <w:t>"Drug or chemical induced diabetes mellitus with stable proliferative diabetic retinopathy, left eye"</w:t>
            </w:r>
          </w:p>
        </w:tc>
      </w:tr>
      <w:tr w:rsidR="00CB7244" w:rsidRPr="00AF6F84" w14:paraId="4BF3324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9937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F0E696" w14:textId="77777777" w:rsidR="00CB7244" w:rsidRPr="00AF6F84" w:rsidRDefault="00CB7244" w:rsidP="00AF6F84">
            <w:r w:rsidRPr="00AF6F84">
              <w:t>E09.3553</w:t>
            </w:r>
          </w:p>
        </w:tc>
        <w:tc>
          <w:tcPr>
            <w:tcW w:w="6060" w:type="dxa"/>
            <w:tcBorders>
              <w:top w:val="nil"/>
              <w:left w:val="nil"/>
              <w:bottom w:val="single" w:sz="4" w:space="0" w:color="auto"/>
              <w:right w:val="single" w:sz="4" w:space="0" w:color="auto"/>
            </w:tcBorders>
            <w:shd w:val="clear" w:color="auto" w:fill="auto"/>
            <w:hideMark/>
          </w:tcPr>
          <w:p w14:paraId="10CAB7A0" w14:textId="77777777" w:rsidR="00CB7244" w:rsidRPr="00AF6F84" w:rsidRDefault="00CB7244" w:rsidP="00AF6F84">
            <w:r w:rsidRPr="00AF6F84">
              <w:t>"Drug or chemical induced diabetes mellitus with stable proliferative diabetic retinopathy, bilateral"</w:t>
            </w:r>
          </w:p>
        </w:tc>
      </w:tr>
      <w:tr w:rsidR="00CB7244" w:rsidRPr="00AF6F84" w14:paraId="1E7AF10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BDC3CE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B1A7BAF" w14:textId="77777777" w:rsidR="00CB7244" w:rsidRPr="00AF6F84" w:rsidRDefault="00CB7244" w:rsidP="00AF6F84">
            <w:r w:rsidRPr="00AF6F84">
              <w:t>E09.3559</w:t>
            </w:r>
          </w:p>
        </w:tc>
        <w:tc>
          <w:tcPr>
            <w:tcW w:w="6060" w:type="dxa"/>
            <w:tcBorders>
              <w:top w:val="nil"/>
              <w:left w:val="nil"/>
              <w:bottom w:val="single" w:sz="4" w:space="0" w:color="auto"/>
              <w:right w:val="single" w:sz="4" w:space="0" w:color="auto"/>
            </w:tcBorders>
            <w:shd w:val="clear" w:color="auto" w:fill="auto"/>
            <w:hideMark/>
          </w:tcPr>
          <w:p w14:paraId="2207C0C4" w14:textId="77777777" w:rsidR="00CB7244" w:rsidRPr="00AF6F84" w:rsidRDefault="00CB7244" w:rsidP="00AF6F84">
            <w:r w:rsidRPr="00AF6F84">
              <w:t>"Drug or chemical induced diabetes mellitus with stable proliferative diabetic retinopathy, unspecified eye"</w:t>
            </w:r>
          </w:p>
        </w:tc>
      </w:tr>
      <w:tr w:rsidR="00CB7244" w:rsidRPr="00AF6F84" w14:paraId="6698C90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D7D5A8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05F335" w14:textId="77777777" w:rsidR="00CB7244" w:rsidRPr="00AF6F84" w:rsidRDefault="00CB7244" w:rsidP="00AF6F84">
            <w:r w:rsidRPr="00AF6F84">
              <w:t>E09.359</w:t>
            </w:r>
          </w:p>
        </w:tc>
        <w:tc>
          <w:tcPr>
            <w:tcW w:w="6060" w:type="dxa"/>
            <w:tcBorders>
              <w:top w:val="nil"/>
              <w:left w:val="nil"/>
              <w:bottom w:val="single" w:sz="4" w:space="0" w:color="auto"/>
              <w:right w:val="single" w:sz="4" w:space="0" w:color="auto"/>
            </w:tcBorders>
            <w:shd w:val="clear" w:color="auto" w:fill="auto"/>
            <w:hideMark/>
          </w:tcPr>
          <w:p w14:paraId="68502B44" w14:textId="77777777" w:rsidR="00CB7244" w:rsidRPr="00AF6F84" w:rsidRDefault="00CB7244" w:rsidP="00AF6F84">
            <w:r w:rsidRPr="00AF6F84">
              <w:t>Drug or chemical induced diabetes mellitus with proliferative diabetic retinopathy without macular edema</w:t>
            </w:r>
          </w:p>
        </w:tc>
      </w:tr>
      <w:tr w:rsidR="00CB7244" w:rsidRPr="00AF6F84" w14:paraId="2DEEFD2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E6454D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A180417" w14:textId="77777777" w:rsidR="00CB7244" w:rsidRPr="00AF6F84" w:rsidRDefault="00CB7244" w:rsidP="00AF6F84">
            <w:r w:rsidRPr="00AF6F84">
              <w:t>E09.3591</w:t>
            </w:r>
          </w:p>
        </w:tc>
        <w:tc>
          <w:tcPr>
            <w:tcW w:w="6060" w:type="dxa"/>
            <w:tcBorders>
              <w:top w:val="nil"/>
              <w:left w:val="nil"/>
              <w:bottom w:val="single" w:sz="4" w:space="0" w:color="auto"/>
              <w:right w:val="single" w:sz="4" w:space="0" w:color="auto"/>
            </w:tcBorders>
            <w:shd w:val="clear" w:color="auto" w:fill="auto"/>
            <w:hideMark/>
          </w:tcPr>
          <w:p w14:paraId="4661B87A" w14:textId="77777777" w:rsidR="00CB7244" w:rsidRPr="00AF6F84" w:rsidRDefault="00CB7244" w:rsidP="00AF6F84">
            <w:r w:rsidRPr="00AF6F84">
              <w:t>"Drug or chemical induced diabetes mellitus with proliferative diabetic retinopathy without macular edema, right eye"</w:t>
            </w:r>
          </w:p>
        </w:tc>
      </w:tr>
      <w:tr w:rsidR="00CB7244" w:rsidRPr="00AF6F84" w14:paraId="01D6AFF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472C36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BEC7B2" w14:textId="77777777" w:rsidR="00CB7244" w:rsidRPr="00AF6F84" w:rsidRDefault="00CB7244" w:rsidP="00AF6F84">
            <w:r w:rsidRPr="00AF6F84">
              <w:t>E09.3592</w:t>
            </w:r>
          </w:p>
        </w:tc>
        <w:tc>
          <w:tcPr>
            <w:tcW w:w="6060" w:type="dxa"/>
            <w:tcBorders>
              <w:top w:val="nil"/>
              <w:left w:val="nil"/>
              <w:bottom w:val="single" w:sz="4" w:space="0" w:color="auto"/>
              <w:right w:val="single" w:sz="4" w:space="0" w:color="auto"/>
            </w:tcBorders>
            <w:shd w:val="clear" w:color="auto" w:fill="auto"/>
            <w:hideMark/>
          </w:tcPr>
          <w:p w14:paraId="0EFFAE84" w14:textId="77777777" w:rsidR="00CB7244" w:rsidRPr="00AF6F84" w:rsidRDefault="00CB7244" w:rsidP="00AF6F84">
            <w:r w:rsidRPr="00AF6F84">
              <w:t>"Drug or chemical induced diabetes mellitus with proliferative diabetic retinopathy without macular edema, left eye"</w:t>
            </w:r>
          </w:p>
        </w:tc>
      </w:tr>
      <w:tr w:rsidR="00CB7244" w:rsidRPr="00AF6F84" w14:paraId="2A243E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2834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56844BA" w14:textId="77777777" w:rsidR="00CB7244" w:rsidRPr="00AF6F84" w:rsidRDefault="00CB7244" w:rsidP="00AF6F84">
            <w:r w:rsidRPr="00AF6F84">
              <w:t>E09.3593</w:t>
            </w:r>
          </w:p>
        </w:tc>
        <w:tc>
          <w:tcPr>
            <w:tcW w:w="6060" w:type="dxa"/>
            <w:tcBorders>
              <w:top w:val="nil"/>
              <w:left w:val="nil"/>
              <w:bottom w:val="single" w:sz="4" w:space="0" w:color="auto"/>
              <w:right w:val="single" w:sz="4" w:space="0" w:color="auto"/>
            </w:tcBorders>
            <w:shd w:val="clear" w:color="auto" w:fill="auto"/>
            <w:hideMark/>
          </w:tcPr>
          <w:p w14:paraId="7C217220" w14:textId="77777777" w:rsidR="00CB7244" w:rsidRPr="00AF6F84" w:rsidRDefault="00CB7244" w:rsidP="00AF6F84">
            <w:r w:rsidRPr="00AF6F84">
              <w:t>"Drug or chemical induced diabetes mellitus with proliferative diabetic retinopathy without macular edema, bilateral"</w:t>
            </w:r>
          </w:p>
        </w:tc>
      </w:tr>
      <w:tr w:rsidR="00CB7244" w:rsidRPr="00AF6F84" w14:paraId="2F7C228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B85088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9A4034C" w14:textId="77777777" w:rsidR="00CB7244" w:rsidRPr="00AF6F84" w:rsidRDefault="00CB7244" w:rsidP="00AF6F84">
            <w:r w:rsidRPr="00AF6F84">
              <w:t>E09.3599</w:t>
            </w:r>
          </w:p>
        </w:tc>
        <w:tc>
          <w:tcPr>
            <w:tcW w:w="6060" w:type="dxa"/>
            <w:tcBorders>
              <w:top w:val="nil"/>
              <w:left w:val="nil"/>
              <w:bottom w:val="single" w:sz="4" w:space="0" w:color="auto"/>
              <w:right w:val="single" w:sz="4" w:space="0" w:color="auto"/>
            </w:tcBorders>
            <w:shd w:val="clear" w:color="auto" w:fill="auto"/>
            <w:hideMark/>
          </w:tcPr>
          <w:p w14:paraId="341F4A8F" w14:textId="77777777" w:rsidR="00CB7244" w:rsidRPr="00AF6F84" w:rsidRDefault="00CB7244" w:rsidP="00AF6F84">
            <w:r w:rsidRPr="00AF6F84">
              <w:t>"[E09.3599] Drug or chemical induced diabetes mellitus with proliferative diabetic retinopathy without macular edema, unspecified eye"</w:t>
            </w:r>
          </w:p>
        </w:tc>
      </w:tr>
      <w:tr w:rsidR="00CB7244" w:rsidRPr="00AF6F84" w14:paraId="64D117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845289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0335F15" w14:textId="77777777" w:rsidR="00CB7244" w:rsidRPr="00AF6F84" w:rsidRDefault="00CB7244" w:rsidP="00AF6F84">
            <w:r w:rsidRPr="00AF6F84">
              <w:t>E09.36</w:t>
            </w:r>
          </w:p>
        </w:tc>
        <w:tc>
          <w:tcPr>
            <w:tcW w:w="6060" w:type="dxa"/>
            <w:tcBorders>
              <w:top w:val="nil"/>
              <w:left w:val="nil"/>
              <w:bottom w:val="single" w:sz="4" w:space="0" w:color="auto"/>
              <w:right w:val="single" w:sz="4" w:space="0" w:color="auto"/>
            </w:tcBorders>
            <w:shd w:val="clear" w:color="auto" w:fill="auto"/>
            <w:hideMark/>
          </w:tcPr>
          <w:p w14:paraId="6DD378E0" w14:textId="77777777" w:rsidR="00CB7244" w:rsidRPr="00AF6F84" w:rsidRDefault="00CB7244" w:rsidP="00AF6F84">
            <w:r w:rsidRPr="00AF6F84">
              <w:t>[E09.36] Drug or chemical induced diabetes mellitus with diabetic cataract</w:t>
            </w:r>
          </w:p>
        </w:tc>
      </w:tr>
      <w:tr w:rsidR="00CB7244" w:rsidRPr="00AF6F84" w14:paraId="57030A7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48BA33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C022DBB" w14:textId="77777777" w:rsidR="00CB7244" w:rsidRPr="00AF6F84" w:rsidRDefault="00CB7244" w:rsidP="00AF6F84">
            <w:r w:rsidRPr="00AF6F84">
              <w:t>E09.37X1</w:t>
            </w:r>
          </w:p>
        </w:tc>
        <w:tc>
          <w:tcPr>
            <w:tcW w:w="6060" w:type="dxa"/>
            <w:tcBorders>
              <w:top w:val="nil"/>
              <w:left w:val="nil"/>
              <w:bottom w:val="single" w:sz="4" w:space="0" w:color="auto"/>
              <w:right w:val="single" w:sz="4" w:space="0" w:color="auto"/>
            </w:tcBorders>
            <w:shd w:val="clear" w:color="auto" w:fill="auto"/>
            <w:hideMark/>
          </w:tcPr>
          <w:p w14:paraId="3AA13F38" w14:textId="77777777" w:rsidR="00CB7244" w:rsidRPr="00AF6F84" w:rsidRDefault="00CB7244" w:rsidP="00AF6F84">
            <w:r w:rsidRPr="00AF6F84">
              <w:t>"[E09.37X1] Drug or chemical induced diabetes mellitus with diabetic macular edema, resolved following treatment, right eye"</w:t>
            </w:r>
          </w:p>
        </w:tc>
      </w:tr>
      <w:tr w:rsidR="00CB7244" w:rsidRPr="00AF6F84" w14:paraId="393D664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AB5E0E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82F8E8" w14:textId="77777777" w:rsidR="00CB7244" w:rsidRPr="00AF6F84" w:rsidRDefault="00CB7244" w:rsidP="00AF6F84">
            <w:r w:rsidRPr="00AF6F84">
              <w:t>E09.37X2</w:t>
            </w:r>
          </w:p>
        </w:tc>
        <w:tc>
          <w:tcPr>
            <w:tcW w:w="6060" w:type="dxa"/>
            <w:tcBorders>
              <w:top w:val="nil"/>
              <w:left w:val="nil"/>
              <w:bottom w:val="single" w:sz="4" w:space="0" w:color="auto"/>
              <w:right w:val="single" w:sz="4" w:space="0" w:color="auto"/>
            </w:tcBorders>
            <w:shd w:val="clear" w:color="auto" w:fill="auto"/>
            <w:hideMark/>
          </w:tcPr>
          <w:p w14:paraId="2193AC15" w14:textId="77777777" w:rsidR="00CB7244" w:rsidRPr="00AF6F84" w:rsidRDefault="00CB7244" w:rsidP="00AF6F84">
            <w:r w:rsidRPr="00AF6F84">
              <w:t>"[E09.37X2] Drug or chemical induced diabetes mellitus with diabetic macular edema, resolved following treatment, left eye"</w:t>
            </w:r>
          </w:p>
        </w:tc>
      </w:tr>
      <w:tr w:rsidR="00CB7244" w:rsidRPr="00AF6F84" w14:paraId="2F654E3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38900D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9F30709" w14:textId="77777777" w:rsidR="00CB7244" w:rsidRPr="00AF6F84" w:rsidRDefault="00CB7244" w:rsidP="00AF6F84">
            <w:r w:rsidRPr="00AF6F84">
              <w:t>E09.37X3</w:t>
            </w:r>
          </w:p>
        </w:tc>
        <w:tc>
          <w:tcPr>
            <w:tcW w:w="6060" w:type="dxa"/>
            <w:tcBorders>
              <w:top w:val="nil"/>
              <w:left w:val="nil"/>
              <w:bottom w:val="single" w:sz="4" w:space="0" w:color="auto"/>
              <w:right w:val="single" w:sz="4" w:space="0" w:color="auto"/>
            </w:tcBorders>
            <w:shd w:val="clear" w:color="auto" w:fill="auto"/>
            <w:hideMark/>
          </w:tcPr>
          <w:p w14:paraId="3B61BB90" w14:textId="77777777" w:rsidR="00CB7244" w:rsidRPr="00AF6F84" w:rsidRDefault="00CB7244" w:rsidP="00AF6F84">
            <w:r w:rsidRPr="00AF6F84">
              <w:t>"[E09.37X3] Drug or chemical induced diabetes mellitus with diabetic macular edema, resolved following treatment, bilateral"</w:t>
            </w:r>
          </w:p>
        </w:tc>
      </w:tr>
      <w:tr w:rsidR="00CB7244" w:rsidRPr="00AF6F84" w14:paraId="53E8A22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C776C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8D2B40" w14:textId="77777777" w:rsidR="00CB7244" w:rsidRPr="00AF6F84" w:rsidRDefault="00CB7244" w:rsidP="00AF6F84">
            <w:r w:rsidRPr="00AF6F84">
              <w:t>E09.37X9</w:t>
            </w:r>
          </w:p>
        </w:tc>
        <w:tc>
          <w:tcPr>
            <w:tcW w:w="6060" w:type="dxa"/>
            <w:tcBorders>
              <w:top w:val="nil"/>
              <w:left w:val="nil"/>
              <w:bottom w:val="single" w:sz="4" w:space="0" w:color="auto"/>
              <w:right w:val="single" w:sz="4" w:space="0" w:color="auto"/>
            </w:tcBorders>
            <w:shd w:val="clear" w:color="auto" w:fill="auto"/>
            <w:hideMark/>
          </w:tcPr>
          <w:p w14:paraId="7EC12D02" w14:textId="77777777" w:rsidR="00CB7244" w:rsidRPr="00AF6F84" w:rsidRDefault="00CB7244" w:rsidP="00AF6F84">
            <w:r w:rsidRPr="00AF6F84">
              <w:t>"[E09.37X9] Drug or chemical induced diabetes mellitus with diabetic macular edema, resolved following treatment, unspecified eye"</w:t>
            </w:r>
          </w:p>
        </w:tc>
      </w:tr>
      <w:tr w:rsidR="00CB7244" w:rsidRPr="00AF6F84" w14:paraId="78A8C7C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A2B3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2D3BC14" w14:textId="77777777" w:rsidR="00CB7244" w:rsidRPr="00AF6F84" w:rsidRDefault="00CB7244" w:rsidP="00AF6F84">
            <w:r w:rsidRPr="00AF6F84">
              <w:t>E09.39</w:t>
            </w:r>
          </w:p>
        </w:tc>
        <w:tc>
          <w:tcPr>
            <w:tcW w:w="6060" w:type="dxa"/>
            <w:tcBorders>
              <w:top w:val="nil"/>
              <w:left w:val="nil"/>
              <w:bottom w:val="single" w:sz="4" w:space="0" w:color="auto"/>
              <w:right w:val="single" w:sz="4" w:space="0" w:color="auto"/>
            </w:tcBorders>
            <w:shd w:val="clear" w:color="auto" w:fill="auto"/>
            <w:hideMark/>
          </w:tcPr>
          <w:p w14:paraId="6FE32900" w14:textId="77777777" w:rsidR="00CB7244" w:rsidRPr="00AF6F84" w:rsidRDefault="00CB7244" w:rsidP="00AF6F84">
            <w:r w:rsidRPr="00AF6F84">
              <w:t>[E09.39] Drug or chemical induced diabetes mellitus with other diabetic ophthalmic complication</w:t>
            </w:r>
          </w:p>
        </w:tc>
      </w:tr>
      <w:tr w:rsidR="00CB7244" w:rsidRPr="00AF6F84" w14:paraId="7EE6A46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E04208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F61177C" w14:textId="77777777" w:rsidR="00CB7244" w:rsidRPr="00AF6F84" w:rsidRDefault="00CB7244" w:rsidP="00AF6F84">
            <w:r w:rsidRPr="00AF6F84">
              <w:t>E09.40</w:t>
            </w:r>
          </w:p>
        </w:tc>
        <w:tc>
          <w:tcPr>
            <w:tcW w:w="6060" w:type="dxa"/>
            <w:tcBorders>
              <w:top w:val="nil"/>
              <w:left w:val="nil"/>
              <w:bottom w:val="single" w:sz="4" w:space="0" w:color="auto"/>
              <w:right w:val="single" w:sz="4" w:space="0" w:color="auto"/>
            </w:tcBorders>
            <w:shd w:val="clear" w:color="auto" w:fill="auto"/>
            <w:hideMark/>
          </w:tcPr>
          <w:p w14:paraId="4ACEE9A8" w14:textId="77777777" w:rsidR="00CB7244" w:rsidRPr="00AF6F84" w:rsidRDefault="00CB7244" w:rsidP="00AF6F84">
            <w:r w:rsidRPr="00AF6F84">
              <w:t>"[E09.40] Drug or chemical induced diabetes mellitus with neurological complications with diabetic neuropathy, unspecified"</w:t>
            </w:r>
          </w:p>
        </w:tc>
      </w:tr>
      <w:tr w:rsidR="00CB7244" w:rsidRPr="00AF6F84" w14:paraId="22E8EB8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3CE89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B4C50C" w14:textId="77777777" w:rsidR="00CB7244" w:rsidRPr="00AF6F84" w:rsidRDefault="00CB7244" w:rsidP="00AF6F84">
            <w:r w:rsidRPr="00AF6F84">
              <w:t>E09.41</w:t>
            </w:r>
          </w:p>
        </w:tc>
        <w:tc>
          <w:tcPr>
            <w:tcW w:w="6060" w:type="dxa"/>
            <w:tcBorders>
              <w:top w:val="nil"/>
              <w:left w:val="nil"/>
              <w:bottom w:val="single" w:sz="4" w:space="0" w:color="auto"/>
              <w:right w:val="single" w:sz="4" w:space="0" w:color="auto"/>
            </w:tcBorders>
            <w:shd w:val="clear" w:color="auto" w:fill="auto"/>
            <w:hideMark/>
          </w:tcPr>
          <w:p w14:paraId="59F83A7E" w14:textId="77777777" w:rsidR="00CB7244" w:rsidRPr="00AF6F84" w:rsidRDefault="00CB7244" w:rsidP="00AF6F84">
            <w:r w:rsidRPr="00AF6F84">
              <w:t>[E09.41] Drug or chemical induced diabetes mellitus with neurological complications with diabetic mononeuropathy</w:t>
            </w:r>
          </w:p>
        </w:tc>
      </w:tr>
      <w:tr w:rsidR="00CB7244" w:rsidRPr="00AF6F84" w14:paraId="59EE032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C9FBE1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4CF084" w14:textId="77777777" w:rsidR="00CB7244" w:rsidRPr="00AF6F84" w:rsidRDefault="00CB7244" w:rsidP="00AF6F84">
            <w:r w:rsidRPr="00AF6F84">
              <w:t>E09.42</w:t>
            </w:r>
          </w:p>
        </w:tc>
        <w:tc>
          <w:tcPr>
            <w:tcW w:w="6060" w:type="dxa"/>
            <w:tcBorders>
              <w:top w:val="nil"/>
              <w:left w:val="nil"/>
              <w:bottom w:val="single" w:sz="4" w:space="0" w:color="auto"/>
              <w:right w:val="single" w:sz="4" w:space="0" w:color="auto"/>
            </w:tcBorders>
            <w:shd w:val="clear" w:color="auto" w:fill="auto"/>
            <w:hideMark/>
          </w:tcPr>
          <w:p w14:paraId="5DB3E892" w14:textId="77777777" w:rsidR="00CB7244" w:rsidRPr="00AF6F84" w:rsidRDefault="00CB7244" w:rsidP="00AF6F84">
            <w:r w:rsidRPr="00AF6F84">
              <w:t>[E09.42] Drug or chemical induced diabetes mellitus with neurological complications with diabetic polyneuropathy</w:t>
            </w:r>
          </w:p>
        </w:tc>
      </w:tr>
      <w:tr w:rsidR="00CB7244" w:rsidRPr="00AF6F84" w14:paraId="4DF08CD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AFCC2E5"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DCD9418" w14:textId="77777777" w:rsidR="00CB7244" w:rsidRPr="00AF6F84" w:rsidRDefault="00CB7244" w:rsidP="00AF6F84">
            <w:r w:rsidRPr="00AF6F84">
              <w:t>E09.43</w:t>
            </w:r>
          </w:p>
        </w:tc>
        <w:tc>
          <w:tcPr>
            <w:tcW w:w="6060" w:type="dxa"/>
            <w:tcBorders>
              <w:top w:val="nil"/>
              <w:left w:val="nil"/>
              <w:bottom w:val="single" w:sz="4" w:space="0" w:color="auto"/>
              <w:right w:val="single" w:sz="4" w:space="0" w:color="auto"/>
            </w:tcBorders>
            <w:shd w:val="clear" w:color="auto" w:fill="auto"/>
            <w:hideMark/>
          </w:tcPr>
          <w:p w14:paraId="02B752CF" w14:textId="77777777" w:rsidR="00CB7244" w:rsidRPr="00AF6F84" w:rsidRDefault="00CB7244" w:rsidP="00AF6F84">
            <w:r w:rsidRPr="00AF6F84">
              <w:t>[E09.43] Drug or chemical induced diabetes mellitus with neurological complications with diabetic autonomic (poly)neuropathy</w:t>
            </w:r>
          </w:p>
        </w:tc>
      </w:tr>
      <w:tr w:rsidR="00CB7244" w:rsidRPr="00AF6F84" w14:paraId="2E45FF8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58E6F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DA037D8" w14:textId="77777777" w:rsidR="00CB7244" w:rsidRPr="00AF6F84" w:rsidRDefault="00CB7244" w:rsidP="00AF6F84">
            <w:r w:rsidRPr="00AF6F84">
              <w:t>E09.44</w:t>
            </w:r>
          </w:p>
        </w:tc>
        <w:tc>
          <w:tcPr>
            <w:tcW w:w="6060" w:type="dxa"/>
            <w:tcBorders>
              <w:top w:val="nil"/>
              <w:left w:val="nil"/>
              <w:bottom w:val="single" w:sz="4" w:space="0" w:color="auto"/>
              <w:right w:val="single" w:sz="4" w:space="0" w:color="auto"/>
            </w:tcBorders>
            <w:shd w:val="clear" w:color="auto" w:fill="auto"/>
            <w:hideMark/>
          </w:tcPr>
          <w:p w14:paraId="568B04DA" w14:textId="77777777" w:rsidR="00CB7244" w:rsidRPr="00AF6F84" w:rsidRDefault="00CB7244" w:rsidP="00AF6F84">
            <w:r w:rsidRPr="00AF6F84">
              <w:t>[E09.44] Drug or chemical induced diabetes mellitus with neurological complications with diabetic amyotrophy</w:t>
            </w:r>
          </w:p>
        </w:tc>
      </w:tr>
      <w:tr w:rsidR="00CB7244" w:rsidRPr="00AF6F84" w14:paraId="4CF06F2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E69B4B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45B66E" w14:textId="77777777" w:rsidR="00CB7244" w:rsidRPr="00AF6F84" w:rsidRDefault="00CB7244" w:rsidP="00AF6F84">
            <w:r w:rsidRPr="00AF6F84">
              <w:t>E09.49</w:t>
            </w:r>
          </w:p>
        </w:tc>
        <w:tc>
          <w:tcPr>
            <w:tcW w:w="6060" w:type="dxa"/>
            <w:tcBorders>
              <w:top w:val="nil"/>
              <w:left w:val="nil"/>
              <w:bottom w:val="single" w:sz="4" w:space="0" w:color="auto"/>
              <w:right w:val="single" w:sz="4" w:space="0" w:color="auto"/>
            </w:tcBorders>
            <w:shd w:val="clear" w:color="auto" w:fill="auto"/>
            <w:hideMark/>
          </w:tcPr>
          <w:p w14:paraId="3574626B" w14:textId="77777777" w:rsidR="00CB7244" w:rsidRPr="00AF6F84" w:rsidRDefault="00CB7244" w:rsidP="00AF6F84">
            <w:r w:rsidRPr="00AF6F84">
              <w:t>[E09.49] Drug or chemical induced diabetes mellitus with neurological complications with other diabetic neurological complication</w:t>
            </w:r>
          </w:p>
        </w:tc>
      </w:tr>
      <w:tr w:rsidR="00CB7244" w:rsidRPr="00AF6F84" w14:paraId="04DF139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EE4DB3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B9F78F" w14:textId="77777777" w:rsidR="00CB7244" w:rsidRPr="00AF6F84" w:rsidRDefault="00CB7244" w:rsidP="00AF6F84">
            <w:r w:rsidRPr="00AF6F84">
              <w:t>E09.51</w:t>
            </w:r>
          </w:p>
        </w:tc>
        <w:tc>
          <w:tcPr>
            <w:tcW w:w="6060" w:type="dxa"/>
            <w:tcBorders>
              <w:top w:val="nil"/>
              <w:left w:val="nil"/>
              <w:bottom w:val="single" w:sz="4" w:space="0" w:color="auto"/>
              <w:right w:val="single" w:sz="4" w:space="0" w:color="auto"/>
            </w:tcBorders>
            <w:shd w:val="clear" w:color="auto" w:fill="auto"/>
            <w:hideMark/>
          </w:tcPr>
          <w:p w14:paraId="355B2675" w14:textId="77777777" w:rsidR="00CB7244" w:rsidRPr="00AF6F84" w:rsidRDefault="00CB7244" w:rsidP="00AF6F84">
            <w:r w:rsidRPr="00AF6F84">
              <w:t>[E09.51] Drug or chemical induced diabetes mellitus with diabetic peripheral angiopathy without gangrene</w:t>
            </w:r>
          </w:p>
        </w:tc>
      </w:tr>
      <w:tr w:rsidR="00CB7244" w:rsidRPr="00AF6F84" w14:paraId="6CBE00B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CFEA34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FCBA3F4" w14:textId="77777777" w:rsidR="00CB7244" w:rsidRPr="00AF6F84" w:rsidRDefault="00CB7244" w:rsidP="00AF6F84">
            <w:r w:rsidRPr="00AF6F84">
              <w:t>E09.52</w:t>
            </w:r>
          </w:p>
        </w:tc>
        <w:tc>
          <w:tcPr>
            <w:tcW w:w="6060" w:type="dxa"/>
            <w:tcBorders>
              <w:top w:val="nil"/>
              <w:left w:val="nil"/>
              <w:bottom w:val="single" w:sz="4" w:space="0" w:color="auto"/>
              <w:right w:val="single" w:sz="4" w:space="0" w:color="auto"/>
            </w:tcBorders>
            <w:shd w:val="clear" w:color="auto" w:fill="auto"/>
            <w:hideMark/>
          </w:tcPr>
          <w:p w14:paraId="525D9F88" w14:textId="77777777" w:rsidR="00CB7244" w:rsidRPr="00AF6F84" w:rsidRDefault="00CB7244" w:rsidP="00AF6F84">
            <w:r w:rsidRPr="00AF6F84">
              <w:t>[E09.52] Drug or chemical induced diabetes mellitus with diabetic peripheral angiopathy with gangrene</w:t>
            </w:r>
          </w:p>
        </w:tc>
      </w:tr>
      <w:tr w:rsidR="00CB7244" w:rsidRPr="00AF6F84" w14:paraId="711E663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02E644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CA55CF" w14:textId="77777777" w:rsidR="00CB7244" w:rsidRPr="00AF6F84" w:rsidRDefault="00CB7244" w:rsidP="00AF6F84">
            <w:r w:rsidRPr="00AF6F84">
              <w:t>E09.59</w:t>
            </w:r>
          </w:p>
        </w:tc>
        <w:tc>
          <w:tcPr>
            <w:tcW w:w="6060" w:type="dxa"/>
            <w:tcBorders>
              <w:top w:val="nil"/>
              <w:left w:val="nil"/>
              <w:bottom w:val="single" w:sz="4" w:space="0" w:color="auto"/>
              <w:right w:val="single" w:sz="4" w:space="0" w:color="auto"/>
            </w:tcBorders>
            <w:shd w:val="clear" w:color="auto" w:fill="auto"/>
            <w:hideMark/>
          </w:tcPr>
          <w:p w14:paraId="534AA164" w14:textId="77777777" w:rsidR="00CB7244" w:rsidRPr="00AF6F84" w:rsidRDefault="00CB7244" w:rsidP="00AF6F84">
            <w:r w:rsidRPr="00AF6F84">
              <w:t>[E09.59] Drug or chemical induced diabetes mellitus with other circulatory complications</w:t>
            </w:r>
          </w:p>
        </w:tc>
      </w:tr>
      <w:tr w:rsidR="00CB7244" w:rsidRPr="00AF6F84" w14:paraId="4402318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4389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7FCA8DD" w14:textId="77777777" w:rsidR="00CB7244" w:rsidRPr="00AF6F84" w:rsidRDefault="00CB7244" w:rsidP="00AF6F84">
            <w:r w:rsidRPr="00AF6F84">
              <w:t>E09.610</w:t>
            </w:r>
          </w:p>
        </w:tc>
        <w:tc>
          <w:tcPr>
            <w:tcW w:w="6060" w:type="dxa"/>
            <w:tcBorders>
              <w:top w:val="nil"/>
              <w:left w:val="nil"/>
              <w:bottom w:val="single" w:sz="4" w:space="0" w:color="auto"/>
              <w:right w:val="single" w:sz="4" w:space="0" w:color="auto"/>
            </w:tcBorders>
            <w:shd w:val="clear" w:color="auto" w:fill="auto"/>
            <w:hideMark/>
          </w:tcPr>
          <w:p w14:paraId="12E706F2" w14:textId="77777777" w:rsidR="00CB7244" w:rsidRPr="00AF6F84" w:rsidRDefault="00CB7244" w:rsidP="00AF6F84">
            <w:r w:rsidRPr="00AF6F84">
              <w:t>[E09.610] Drug or chemical induced diabetes mellitus with diabetic neuropathic arthropathy</w:t>
            </w:r>
          </w:p>
        </w:tc>
      </w:tr>
      <w:tr w:rsidR="00CB7244" w:rsidRPr="00AF6F84" w14:paraId="73685B4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332EA0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49BEAD" w14:textId="77777777" w:rsidR="00CB7244" w:rsidRPr="00AF6F84" w:rsidRDefault="00CB7244" w:rsidP="00AF6F84">
            <w:r w:rsidRPr="00AF6F84">
              <w:t>E09.618</w:t>
            </w:r>
          </w:p>
        </w:tc>
        <w:tc>
          <w:tcPr>
            <w:tcW w:w="6060" w:type="dxa"/>
            <w:tcBorders>
              <w:top w:val="nil"/>
              <w:left w:val="nil"/>
              <w:bottom w:val="single" w:sz="4" w:space="0" w:color="auto"/>
              <w:right w:val="single" w:sz="4" w:space="0" w:color="auto"/>
            </w:tcBorders>
            <w:shd w:val="clear" w:color="auto" w:fill="auto"/>
            <w:hideMark/>
          </w:tcPr>
          <w:p w14:paraId="6F24D766" w14:textId="77777777" w:rsidR="00CB7244" w:rsidRPr="00AF6F84" w:rsidRDefault="00CB7244" w:rsidP="00AF6F84">
            <w:r w:rsidRPr="00AF6F84">
              <w:t>[E09.618] Drug or chemical induced diabetes mellitus with other diabetic arthropathy</w:t>
            </w:r>
          </w:p>
        </w:tc>
      </w:tr>
      <w:tr w:rsidR="00CB7244" w:rsidRPr="00AF6F84" w14:paraId="08527C8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82193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0F3BC2" w14:textId="77777777" w:rsidR="00CB7244" w:rsidRPr="00AF6F84" w:rsidRDefault="00CB7244" w:rsidP="00AF6F84">
            <w:r w:rsidRPr="00AF6F84">
              <w:t>E09.620</w:t>
            </w:r>
          </w:p>
        </w:tc>
        <w:tc>
          <w:tcPr>
            <w:tcW w:w="6060" w:type="dxa"/>
            <w:tcBorders>
              <w:top w:val="nil"/>
              <w:left w:val="nil"/>
              <w:bottom w:val="single" w:sz="4" w:space="0" w:color="auto"/>
              <w:right w:val="single" w:sz="4" w:space="0" w:color="auto"/>
            </w:tcBorders>
            <w:shd w:val="clear" w:color="auto" w:fill="auto"/>
            <w:hideMark/>
          </w:tcPr>
          <w:p w14:paraId="42747252" w14:textId="77777777" w:rsidR="00CB7244" w:rsidRPr="00AF6F84" w:rsidRDefault="00CB7244" w:rsidP="00AF6F84">
            <w:r w:rsidRPr="00AF6F84">
              <w:t>[E09.620] Drug or chemical induced diabetes mellitus with diabetic dermatitis</w:t>
            </w:r>
          </w:p>
        </w:tc>
      </w:tr>
      <w:tr w:rsidR="00CB7244" w:rsidRPr="00AF6F84" w14:paraId="5815E60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F80C8A5"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A9E4E36" w14:textId="77777777" w:rsidR="00CB7244" w:rsidRPr="00AF6F84" w:rsidRDefault="00CB7244" w:rsidP="00AF6F84">
            <w:r w:rsidRPr="00AF6F84">
              <w:t>E09.621</w:t>
            </w:r>
          </w:p>
        </w:tc>
        <w:tc>
          <w:tcPr>
            <w:tcW w:w="6060" w:type="dxa"/>
            <w:tcBorders>
              <w:top w:val="nil"/>
              <w:left w:val="nil"/>
              <w:bottom w:val="single" w:sz="4" w:space="0" w:color="auto"/>
              <w:right w:val="single" w:sz="4" w:space="0" w:color="auto"/>
            </w:tcBorders>
            <w:shd w:val="clear" w:color="auto" w:fill="auto"/>
            <w:hideMark/>
          </w:tcPr>
          <w:p w14:paraId="562B5983" w14:textId="77777777" w:rsidR="00CB7244" w:rsidRPr="00AF6F84" w:rsidRDefault="00CB7244" w:rsidP="00AF6F84">
            <w:r w:rsidRPr="00AF6F84">
              <w:t>[E09.621] Drug or chemical induced diabetes mellitus with foot ulcer</w:t>
            </w:r>
          </w:p>
        </w:tc>
      </w:tr>
      <w:tr w:rsidR="00CB7244" w:rsidRPr="00AF6F84" w14:paraId="5AB204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B25B86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11F89C0" w14:textId="77777777" w:rsidR="00CB7244" w:rsidRPr="00AF6F84" w:rsidRDefault="00CB7244" w:rsidP="00AF6F84">
            <w:r w:rsidRPr="00AF6F84">
              <w:t>E09.622</w:t>
            </w:r>
          </w:p>
        </w:tc>
        <w:tc>
          <w:tcPr>
            <w:tcW w:w="6060" w:type="dxa"/>
            <w:tcBorders>
              <w:top w:val="nil"/>
              <w:left w:val="nil"/>
              <w:bottom w:val="single" w:sz="4" w:space="0" w:color="auto"/>
              <w:right w:val="single" w:sz="4" w:space="0" w:color="auto"/>
            </w:tcBorders>
            <w:shd w:val="clear" w:color="auto" w:fill="auto"/>
            <w:hideMark/>
          </w:tcPr>
          <w:p w14:paraId="41F47825" w14:textId="77777777" w:rsidR="00CB7244" w:rsidRPr="00AF6F84" w:rsidRDefault="00CB7244" w:rsidP="00AF6F84">
            <w:r w:rsidRPr="00AF6F84">
              <w:t>[E09.622] Drug or chemical induced diabetes mellitus with other skin ulcer</w:t>
            </w:r>
          </w:p>
        </w:tc>
      </w:tr>
      <w:tr w:rsidR="00CB7244" w:rsidRPr="00AF6F84" w14:paraId="6C630F3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6DF7E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7CBEF78" w14:textId="77777777" w:rsidR="00CB7244" w:rsidRPr="00AF6F84" w:rsidRDefault="00CB7244" w:rsidP="00AF6F84">
            <w:r w:rsidRPr="00AF6F84">
              <w:t>E09.628</w:t>
            </w:r>
          </w:p>
        </w:tc>
        <w:tc>
          <w:tcPr>
            <w:tcW w:w="6060" w:type="dxa"/>
            <w:tcBorders>
              <w:top w:val="nil"/>
              <w:left w:val="nil"/>
              <w:bottom w:val="single" w:sz="4" w:space="0" w:color="auto"/>
              <w:right w:val="single" w:sz="4" w:space="0" w:color="auto"/>
            </w:tcBorders>
            <w:shd w:val="clear" w:color="auto" w:fill="auto"/>
            <w:hideMark/>
          </w:tcPr>
          <w:p w14:paraId="15AEC25C" w14:textId="77777777" w:rsidR="00CB7244" w:rsidRPr="00AF6F84" w:rsidRDefault="00CB7244" w:rsidP="00AF6F84">
            <w:r w:rsidRPr="00AF6F84">
              <w:t>[E09.628] Drug or chemical induced diabetes mellitus with other skin complications</w:t>
            </w:r>
          </w:p>
        </w:tc>
      </w:tr>
      <w:tr w:rsidR="00CB7244" w:rsidRPr="00AF6F84" w14:paraId="26AE3F4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4CDD3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2CEA400" w14:textId="77777777" w:rsidR="00CB7244" w:rsidRPr="00AF6F84" w:rsidRDefault="00CB7244" w:rsidP="00AF6F84">
            <w:r w:rsidRPr="00AF6F84">
              <w:t>E09.630</w:t>
            </w:r>
          </w:p>
        </w:tc>
        <w:tc>
          <w:tcPr>
            <w:tcW w:w="6060" w:type="dxa"/>
            <w:tcBorders>
              <w:top w:val="nil"/>
              <w:left w:val="nil"/>
              <w:bottom w:val="single" w:sz="4" w:space="0" w:color="auto"/>
              <w:right w:val="single" w:sz="4" w:space="0" w:color="auto"/>
            </w:tcBorders>
            <w:shd w:val="clear" w:color="auto" w:fill="auto"/>
            <w:hideMark/>
          </w:tcPr>
          <w:p w14:paraId="3C766FDD" w14:textId="77777777" w:rsidR="00CB7244" w:rsidRPr="00AF6F84" w:rsidRDefault="00CB7244" w:rsidP="00AF6F84">
            <w:r w:rsidRPr="00AF6F84">
              <w:t>[E09.630] Drug or chemical induced diabetes mellitus with periodontal disease</w:t>
            </w:r>
          </w:p>
        </w:tc>
      </w:tr>
      <w:tr w:rsidR="00CB7244" w:rsidRPr="00AF6F84" w14:paraId="319497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BEB0B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F8ECE45" w14:textId="77777777" w:rsidR="00CB7244" w:rsidRPr="00AF6F84" w:rsidRDefault="00CB7244" w:rsidP="00AF6F84">
            <w:r w:rsidRPr="00AF6F84">
              <w:t>E09.638</w:t>
            </w:r>
          </w:p>
        </w:tc>
        <w:tc>
          <w:tcPr>
            <w:tcW w:w="6060" w:type="dxa"/>
            <w:tcBorders>
              <w:top w:val="nil"/>
              <w:left w:val="nil"/>
              <w:bottom w:val="single" w:sz="4" w:space="0" w:color="auto"/>
              <w:right w:val="single" w:sz="4" w:space="0" w:color="auto"/>
            </w:tcBorders>
            <w:shd w:val="clear" w:color="auto" w:fill="auto"/>
            <w:hideMark/>
          </w:tcPr>
          <w:p w14:paraId="248C3331" w14:textId="77777777" w:rsidR="00CB7244" w:rsidRPr="00AF6F84" w:rsidRDefault="00CB7244" w:rsidP="00AF6F84">
            <w:r w:rsidRPr="00AF6F84">
              <w:t>[E09.638] Drug or chemical induced diabetes mellitus with other oral complications</w:t>
            </w:r>
          </w:p>
        </w:tc>
      </w:tr>
      <w:tr w:rsidR="00CB7244" w:rsidRPr="00AF6F84" w14:paraId="5316DE3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8B762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4099BF" w14:textId="77777777" w:rsidR="00CB7244" w:rsidRPr="00AF6F84" w:rsidRDefault="00CB7244" w:rsidP="00AF6F84">
            <w:r w:rsidRPr="00AF6F84">
              <w:t>E09.641</w:t>
            </w:r>
          </w:p>
        </w:tc>
        <w:tc>
          <w:tcPr>
            <w:tcW w:w="6060" w:type="dxa"/>
            <w:tcBorders>
              <w:top w:val="nil"/>
              <w:left w:val="nil"/>
              <w:bottom w:val="single" w:sz="4" w:space="0" w:color="auto"/>
              <w:right w:val="single" w:sz="4" w:space="0" w:color="auto"/>
            </w:tcBorders>
            <w:shd w:val="clear" w:color="auto" w:fill="auto"/>
            <w:hideMark/>
          </w:tcPr>
          <w:p w14:paraId="32571D96" w14:textId="77777777" w:rsidR="00CB7244" w:rsidRPr="00AF6F84" w:rsidRDefault="00CB7244" w:rsidP="00AF6F84">
            <w:r w:rsidRPr="00AF6F84">
              <w:t>[E09.641] Drug or chemical induced diabetes mellitus with hypoglycemia with coma</w:t>
            </w:r>
          </w:p>
        </w:tc>
      </w:tr>
      <w:tr w:rsidR="00CB7244" w:rsidRPr="00AF6F84" w14:paraId="45B64C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58560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E80C4C" w14:textId="77777777" w:rsidR="00CB7244" w:rsidRPr="00AF6F84" w:rsidRDefault="00CB7244" w:rsidP="00AF6F84">
            <w:r w:rsidRPr="00AF6F84">
              <w:t>E09.649</w:t>
            </w:r>
          </w:p>
        </w:tc>
        <w:tc>
          <w:tcPr>
            <w:tcW w:w="6060" w:type="dxa"/>
            <w:tcBorders>
              <w:top w:val="nil"/>
              <w:left w:val="nil"/>
              <w:bottom w:val="single" w:sz="4" w:space="0" w:color="auto"/>
              <w:right w:val="single" w:sz="4" w:space="0" w:color="auto"/>
            </w:tcBorders>
            <w:shd w:val="clear" w:color="auto" w:fill="auto"/>
            <w:hideMark/>
          </w:tcPr>
          <w:p w14:paraId="632CB8B1" w14:textId="77777777" w:rsidR="00CB7244" w:rsidRPr="00AF6F84" w:rsidRDefault="00CB7244" w:rsidP="00AF6F84">
            <w:r w:rsidRPr="00AF6F84">
              <w:t>[E09.649] Drug or chemical induced diabetes mellitus with hypoglycemia without coma</w:t>
            </w:r>
          </w:p>
        </w:tc>
      </w:tr>
      <w:tr w:rsidR="00CB7244" w:rsidRPr="00AF6F84" w14:paraId="5C16545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DA26B9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B05B766" w14:textId="77777777" w:rsidR="00CB7244" w:rsidRPr="00AF6F84" w:rsidRDefault="00CB7244" w:rsidP="00AF6F84">
            <w:r w:rsidRPr="00AF6F84">
              <w:t>E09.65</w:t>
            </w:r>
          </w:p>
        </w:tc>
        <w:tc>
          <w:tcPr>
            <w:tcW w:w="6060" w:type="dxa"/>
            <w:tcBorders>
              <w:top w:val="nil"/>
              <w:left w:val="nil"/>
              <w:bottom w:val="single" w:sz="4" w:space="0" w:color="auto"/>
              <w:right w:val="single" w:sz="4" w:space="0" w:color="auto"/>
            </w:tcBorders>
            <w:shd w:val="clear" w:color="auto" w:fill="auto"/>
            <w:hideMark/>
          </w:tcPr>
          <w:p w14:paraId="0559AB89" w14:textId="77777777" w:rsidR="00CB7244" w:rsidRPr="00AF6F84" w:rsidRDefault="00CB7244" w:rsidP="00AF6F84">
            <w:r w:rsidRPr="00AF6F84">
              <w:t>[E09.65] Drug or chemical induced diabetes mellitus with hyperglycemia</w:t>
            </w:r>
          </w:p>
        </w:tc>
      </w:tr>
      <w:tr w:rsidR="00CB7244" w:rsidRPr="00AF6F84" w14:paraId="10A0DE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FADDEC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C483DFA" w14:textId="77777777" w:rsidR="00CB7244" w:rsidRPr="00AF6F84" w:rsidRDefault="00CB7244" w:rsidP="00AF6F84">
            <w:r w:rsidRPr="00AF6F84">
              <w:t>E09.69</w:t>
            </w:r>
          </w:p>
        </w:tc>
        <w:tc>
          <w:tcPr>
            <w:tcW w:w="6060" w:type="dxa"/>
            <w:tcBorders>
              <w:top w:val="nil"/>
              <w:left w:val="nil"/>
              <w:bottom w:val="single" w:sz="4" w:space="0" w:color="auto"/>
              <w:right w:val="single" w:sz="4" w:space="0" w:color="auto"/>
            </w:tcBorders>
            <w:shd w:val="clear" w:color="auto" w:fill="auto"/>
            <w:hideMark/>
          </w:tcPr>
          <w:p w14:paraId="6A7E76CF" w14:textId="77777777" w:rsidR="00CB7244" w:rsidRPr="00AF6F84" w:rsidRDefault="00CB7244" w:rsidP="00AF6F84">
            <w:r w:rsidRPr="00AF6F84">
              <w:t>[E09.69] Drug or chemical induced diabetes mellitus with other specified complication</w:t>
            </w:r>
          </w:p>
        </w:tc>
      </w:tr>
      <w:tr w:rsidR="00CB7244" w:rsidRPr="00AF6F84" w14:paraId="307AC41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971FB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A8BC31" w14:textId="77777777" w:rsidR="00CB7244" w:rsidRPr="00AF6F84" w:rsidRDefault="00CB7244" w:rsidP="00AF6F84">
            <w:r w:rsidRPr="00AF6F84">
              <w:t>E09.8</w:t>
            </w:r>
          </w:p>
        </w:tc>
        <w:tc>
          <w:tcPr>
            <w:tcW w:w="6060" w:type="dxa"/>
            <w:tcBorders>
              <w:top w:val="nil"/>
              <w:left w:val="nil"/>
              <w:bottom w:val="single" w:sz="4" w:space="0" w:color="auto"/>
              <w:right w:val="single" w:sz="4" w:space="0" w:color="auto"/>
            </w:tcBorders>
            <w:shd w:val="clear" w:color="auto" w:fill="auto"/>
            <w:hideMark/>
          </w:tcPr>
          <w:p w14:paraId="5A48A8A6" w14:textId="77777777" w:rsidR="00CB7244" w:rsidRPr="00AF6F84" w:rsidRDefault="00CB7244" w:rsidP="00AF6F84">
            <w:r w:rsidRPr="00AF6F84">
              <w:t>[E09.8] Drug or chemical induced diabetes mellitus with unspecified complications</w:t>
            </w:r>
          </w:p>
        </w:tc>
      </w:tr>
      <w:tr w:rsidR="00CB7244" w:rsidRPr="00AF6F84" w14:paraId="1422715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0C193C0"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D4E0E15" w14:textId="77777777" w:rsidR="00CB7244" w:rsidRPr="00AF6F84" w:rsidRDefault="00CB7244" w:rsidP="00AF6F84">
            <w:r w:rsidRPr="00AF6F84">
              <w:t>E09.9</w:t>
            </w:r>
          </w:p>
        </w:tc>
        <w:tc>
          <w:tcPr>
            <w:tcW w:w="6060" w:type="dxa"/>
            <w:tcBorders>
              <w:top w:val="nil"/>
              <w:left w:val="nil"/>
              <w:bottom w:val="single" w:sz="4" w:space="0" w:color="auto"/>
              <w:right w:val="single" w:sz="4" w:space="0" w:color="auto"/>
            </w:tcBorders>
            <w:shd w:val="clear" w:color="auto" w:fill="auto"/>
            <w:hideMark/>
          </w:tcPr>
          <w:p w14:paraId="467F13AB" w14:textId="77777777" w:rsidR="00CB7244" w:rsidRPr="00AF6F84" w:rsidRDefault="00CB7244" w:rsidP="00AF6F84">
            <w:r w:rsidRPr="00AF6F84">
              <w:t>[E09.9] Drug or chemical induced diabetes mellitus without complications</w:t>
            </w:r>
          </w:p>
        </w:tc>
      </w:tr>
      <w:tr w:rsidR="00CB7244" w:rsidRPr="00AF6F84" w14:paraId="3AC0AF5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86412B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22EE215" w14:textId="77777777" w:rsidR="00CB7244" w:rsidRPr="00AF6F84" w:rsidRDefault="00CB7244" w:rsidP="00AF6F84">
            <w:r w:rsidRPr="00AF6F84">
              <w:t>O24.410</w:t>
            </w:r>
          </w:p>
        </w:tc>
        <w:tc>
          <w:tcPr>
            <w:tcW w:w="6060" w:type="dxa"/>
            <w:tcBorders>
              <w:top w:val="nil"/>
              <w:left w:val="nil"/>
              <w:bottom w:val="single" w:sz="4" w:space="0" w:color="auto"/>
              <w:right w:val="single" w:sz="4" w:space="0" w:color="auto"/>
            </w:tcBorders>
            <w:shd w:val="clear" w:color="auto" w:fill="auto"/>
            <w:hideMark/>
          </w:tcPr>
          <w:p w14:paraId="5BA3ECCF" w14:textId="77777777" w:rsidR="00CB7244" w:rsidRPr="00AF6F84" w:rsidRDefault="00CB7244" w:rsidP="00AF6F84">
            <w:r w:rsidRPr="00AF6F84">
              <w:t>"Gestational diabetes mellitus in pregnancy, diet controlled"</w:t>
            </w:r>
          </w:p>
        </w:tc>
      </w:tr>
      <w:tr w:rsidR="00CB7244" w:rsidRPr="00AF6F84" w14:paraId="64FC131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D13B4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F73A64" w14:textId="77777777" w:rsidR="00CB7244" w:rsidRPr="00AF6F84" w:rsidRDefault="00CB7244" w:rsidP="00AF6F84">
            <w:r w:rsidRPr="00AF6F84">
              <w:t>O24.414</w:t>
            </w:r>
          </w:p>
        </w:tc>
        <w:tc>
          <w:tcPr>
            <w:tcW w:w="6060" w:type="dxa"/>
            <w:tcBorders>
              <w:top w:val="nil"/>
              <w:left w:val="nil"/>
              <w:bottom w:val="single" w:sz="4" w:space="0" w:color="auto"/>
              <w:right w:val="single" w:sz="4" w:space="0" w:color="auto"/>
            </w:tcBorders>
            <w:shd w:val="clear" w:color="auto" w:fill="auto"/>
            <w:hideMark/>
          </w:tcPr>
          <w:p w14:paraId="7287F62D" w14:textId="77777777" w:rsidR="00CB7244" w:rsidRPr="00AF6F84" w:rsidRDefault="00CB7244" w:rsidP="00AF6F84">
            <w:r w:rsidRPr="00AF6F84">
              <w:t>"Gestational diabetes mellitus in pregnancy, insulin controlled"</w:t>
            </w:r>
          </w:p>
        </w:tc>
      </w:tr>
      <w:tr w:rsidR="00CB7244" w:rsidRPr="00AF6F84" w14:paraId="51E6A8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575EF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68D23B" w14:textId="77777777" w:rsidR="00CB7244" w:rsidRPr="00AF6F84" w:rsidRDefault="00CB7244" w:rsidP="00AF6F84">
            <w:r w:rsidRPr="00AF6F84">
              <w:t>O24.415</w:t>
            </w:r>
          </w:p>
        </w:tc>
        <w:tc>
          <w:tcPr>
            <w:tcW w:w="6060" w:type="dxa"/>
            <w:tcBorders>
              <w:top w:val="nil"/>
              <w:left w:val="nil"/>
              <w:bottom w:val="single" w:sz="4" w:space="0" w:color="auto"/>
              <w:right w:val="single" w:sz="4" w:space="0" w:color="auto"/>
            </w:tcBorders>
            <w:shd w:val="clear" w:color="auto" w:fill="auto"/>
            <w:hideMark/>
          </w:tcPr>
          <w:p w14:paraId="3855E2B2" w14:textId="77777777" w:rsidR="00CB7244" w:rsidRPr="00AF6F84" w:rsidRDefault="00CB7244" w:rsidP="00AF6F84">
            <w:r w:rsidRPr="00AF6F84">
              <w:t>"Gestational diabetes mellitus in pregnancy, controlled by oral hypoglycemic drugs"</w:t>
            </w:r>
          </w:p>
        </w:tc>
      </w:tr>
      <w:tr w:rsidR="00CB7244" w:rsidRPr="00AF6F84" w14:paraId="760B437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8DBD8B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5151176" w14:textId="77777777" w:rsidR="00CB7244" w:rsidRPr="00AF6F84" w:rsidRDefault="00CB7244" w:rsidP="00AF6F84">
            <w:r w:rsidRPr="00AF6F84">
              <w:t>O24.419</w:t>
            </w:r>
          </w:p>
        </w:tc>
        <w:tc>
          <w:tcPr>
            <w:tcW w:w="6060" w:type="dxa"/>
            <w:tcBorders>
              <w:top w:val="nil"/>
              <w:left w:val="nil"/>
              <w:bottom w:val="single" w:sz="4" w:space="0" w:color="auto"/>
              <w:right w:val="single" w:sz="4" w:space="0" w:color="auto"/>
            </w:tcBorders>
            <w:shd w:val="clear" w:color="auto" w:fill="auto"/>
            <w:hideMark/>
          </w:tcPr>
          <w:p w14:paraId="544BABD1" w14:textId="77777777" w:rsidR="00CB7244" w:rsidRPr="00AF6F84" w:rsidRDefault="00CB7244" w:rsidP="00AF6F84">
            <w:r w:rsidRPr="00AF6F84">
              <w:t>"Gestational diabetes mellitus in pregnancy, unspecified control"</w:t>
            </w:r>
          </w:p>
        </w:tc>
      </w:tr>
      <w:tr w:rsidR="00CB7244" w:rsidRPr="00AF6F84" w14:paraId="107603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9293F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E72D572" w14:textId="77777777" w:rsidR="00CB7244" w:rsidRPr="00AF6F84" w:rsidRDefault="00CB7244" w:rsidP="00AF6F84">
            <w:r w:rsidRPr="00AF6F84">
              <w:t>O24.420</w:t>
            </w:r>
          </w:p>
        </w:tc>
        <w:tc>
          <w:tcPr>
            <w:tcW w:w="6060" w:type="dxa"/>
            <w:tcBorders>
              <w:top w:val="nil"/>
              <w:left w:val="nil"/>
              <w:bottom w:val="single" w:sz="4" w:space="0" w:color="auto"/>
              <w:right w:val="single" w:sz="4" w:space="0" w:color="auto"/>
            </w:tcBorders>
            <w:shd w:val="clear" w:color="auto" w:fill="auto"/>
            <w:hideMark/>
          </w:tcPr>
          <w:p w14:paraId="06734DA2" w14:textId="77777777" w:rsidR="00CB7244" w:rsidRPr="00AF6F84" w:rsidRDefault="00CB7244" w:rsidP="00AF6F84">
            <w:r w:rsidRPr="00AF6F84">
              <w:t>"[O24.420] Gestational diabetes mellitus in childbirth, diet controlled"</w:t>
            </w:r>
          </w:p>
        </w:tc>
      </w:tr>
      <w:tr w:rsidR="00CB7244" w:rsidRPr="00AF6F84" w14:paraId="2C3FD77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7D12B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449DC6" w14:textId="77777777" w:rsidR="00CB7244" w:rsidRPr="00AF6F84" w:rsidRDefault="00CB7244" w:rsidP="00AF6F84">
            <w:r w:rsidRPr="00AF6F84">
              <w:t>O24.424</w:t>
            </w:r>
          </w:p>
        </w:tc>
        <w:tc>
          <w:tcPr>
            <w:tcW w:w="6060" w:type="dxa"/>
            <w:tcBorders>
              <w:top w:val="nil"/>
              <w:left w:val="nil"/>
              <w:bottom w:val="single" w:sz="4" w:space="0" w:color="auto"/>
              <w:right w:val="single" w:sz="4" w:space="0" w:color="auto"/>
            </w:tcBorders>
            <w:shd w:val="clear" w:color="auto" w:fill="auto"/>
            <w:hideMark/>
          </w:tcPr>
          <w:p w14:paraId="226588DA" w14:textId="77777777" w:rsidR="00CB7244" w:rsidRPr="00AF6F84" w:rsidRDefault="00CB7244" w:rsidP="00AF6F84">
            <w:r w:rsidRPr="00AF6F84">
              <w:t>"Gestational diabetes mellitus in childbirth, insulin controlled"</w:t>
            </w:r>
          </w:p>
        </w:tc>
      </w:tr>
      <w:tr w:rsidR="00CB7244" w:rsidRPr="00AF6F84" w14:paraId="019127C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839693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D852D6E" w14:textId="77777777" w:rsidR="00CB7244" w:rsidRPr="00AF6F84" w:rsidRDefault="00CB7244" w:rsidP="00AF6F84">
            <w:r w:rsidRPr="00AF6F84">
              <w:t>O24.425</w:t>
            </w:r>
          </w:p>
        </w:tc>
        <w:tc>
          <w:tcPr>
            <w:tcW w:w="6060" w:type="dxa"/>
            <w:tcBorders>
              <w:top w:val="nil"/>
              <w:left w:val="nil"/>
              <w:bottom w:val="single" w:sz="4" w:space="0" w:color="auto"/>
              <w:right w:val="single" w:sz="4" w:space="0" w:color="auto"/>
            </w:tcBorders>
            <w:shd w:val="clear" w:color="auto" w:fill="auto"/>
            <w:hideMark/>
          </w:tcPr>
          <w:p w14:paraId="392CAA61" w14:textId="77777777" w:rsidR="00CB7244" w:rsidRPr="00AF6F84" w:rsidRDefault="00CB7244" w:rsidP="00AF6F84">
            <w:r w:rsidRPr="00AF6F84">
              <w:t>"Gestational diabetes mellitus in childbirth, controlled by oral hypoglycemic drugs"</w:t>
            </w:r>
          </w:p>
        </w:tc>
      </w:tr>
      <w:tr w:rsidR="00CB7244" w:rsidRPr="00AF6F84" w14:paraId="4A94B58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8AFBD4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FD51A4" w14:textId="77777777" w:rsidR="00CB7244" w:rsidRPr="00AF6F84" w:rsidRDefault="00CB7244" w:rsidP="00AF6F84">
            <w:r w:rsidRPr="00AF6F84">
              <w:t>O24.429</w:t>
            </w:r>
          </w:p>
        </w:tc>
        <w:tc>
          <w:tcPr>
            <w:tcW w:w="6060" w:type="dxa"/>
            <w:tcBorders>
              <w:top w:val="nil"/>
              <w:left w:val="nil"/>
              <w:bottom w:val="single" w:sz="4" w:space="0" w:color="auto"/>
              <w:right w:val="single" w:sz="4" w:space="0" w:color="auto"/>
            </w:tcBorders>
            <w:shd w:val="clear" w:color="auto" w:fill="auto"/>
            <w:hideMark/>
          </w:tcPr>
          <w:p w14:paraId="3931E7C1" w14:textId="77777777" w:rsidR="00CB7244" w:rsidRPr="00AF6F84" w:rsidRDefault="00CB7244" w:rsidP="00AF6F84">
            <w:r w:rsidRPr="00AF6F84">
              <w:t>"Gestational diabetes mellitus in childbirth, unspecified control"</w:t>
            </w:r>
          </w:p>
        </w:tc>
      </w:tr>
      <w:tr w:rsidR="00CB7244" w:rsidRPr="00AF6F84" w14:paraId="63BE436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604AA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0ADBC8" w14:textId="77777777" w:rsidR="00CB7244" w:rsidRPr="00AF6F84" w:rsidRDefault="00CB7244" w:rsidP="00AF6F84">
            <w:r w:rsidRPr="00AF6F84">
              <w:t>O24.430</w:t>
            </w:r>
          </w:p>
        </w:tc>
        <w:tc>
          <w:tcPr>
            <w:tcW w:w="6060" w:type="dxa"/>
            <w:tcBorders>
              <w:top w:val="nil"/>
              <w:left w:val="nil"/>
              <w:bottom w:val="single" w:sz="4" w:space="0" w:color="auto"/>
              <w:right w:val="single" w:sz="4" w:space="0" w:color="auto"/>
            </w:tcBorders>
            <w:shd w:val="clear" w:color="auto" w:fill="auto"/>
            <w:hideMark/>
          </w:tcPr>
          <w:p w14:paraId="079E6CBD" w14:textId="77777777" w:rsidR="00CB7244" w:rsidRPr="00AF6F84" w:rsidRDefault="00CB7244" w:rsidP="00AF6F84">
            <w:r w:rsidRPr="00AF6F84">
              <w:t>"[O24.430] Gestational diabetes mellitus in the puerperium, diet controlled"</w:t>
            </w:r>
          </w:p>
        </w:tc>
      </w:tr>
      <w:tr w:rsidR="00CB7244" w:rsidRPr="00AF6F84" w14:paraId="29D2AF9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2CE831"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6D4597E" w14:textId="77777777" w:rsidR="00CB7244" w:rsidRPr="00AF6F84" w:rsidRDefault="00CB7244" w:rsidP="00AF6F84">
            <w:r w:rsidRPr="00AF6F84">
              <w:t>O24.434</w:t>
            </w:r>
          </w:p>
        </w:tc>
        <w:tc>
          <w:tcPr>
            <w:tcW w:w="6060" w:type="dxa"/>
            <w:tcBorders>
              <w:top w:val="nil"/>
              <w:left w:val="nil"/>
              <w:bottom w:val="single" w:sz="4" w:space="0" w:color="auto"/>
              <w:right w:val="single" w:sz="4" w:space="0" w:color="auto"/>
            </w:tcBorders>
            <w:shd w:val="clear" w:color="auto" w:fill="auto"/>
            <w:hideMark/>
          </w:tcPr>
          <w:p w14:paraId="4B7A31BB" w14:textId="77777777" w:rsidR="00CB7244" w:rsidRPr="00AF6F84" w:rsidRDefault="00CB7244" w:rsidP="00AF6F84">
            <w:r w:rsidRPr="00AF6F84">
              <w:t>"[O24.434] Gestational diabetes mellitus in the puerperium, insulin controlled"</w:t>
            </w:r>
          </w:p>
        </w:tc>
      </w:tr>
      <w:tr w:rsidR="00CB7244" w:rsidRPr="00AF6F84" w14:paraId="1076FE5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2A834B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9FA1A2E" w14:textId="77777777" w:rsidR="00CB7244" w:rsidRPr="00AF6F84" w:rsidRDefault="00CB7244" w:rsidP="00AF6F84">
            <w:r w:rsidRPr="00AF6F84">
              <w:t>O24.435</w:t>
            </w:r>
          </w:p>
        </w:tc>
        <w:tc>
          <w:tcPr>
            <w:tcW w:w="6060" w:type="dxa"/>
            <w:tcBorders>
              <w:top w:val="nil"/>
              <w:left w:val="nil"/>
              <w:bottom w:val="single" w:sz="4" w:space="0" w:color="auto"/>
              <w:right w:val="single" w:sz="4" w:space="0" w:color="auto"/>
            </w:tcBorders>
            <w:shd w:val="clear" w:color="auto" w:fill="auto"/>
            <w:hideMark/>
          </w:tcPr>
          <w:p w14:paraId="6ACB332C" w14:textId="77777777" w:rsidR="00CB7244" w:rsidRPr="00AF6F84" w:rsidRDefault="00CB7244" w:rsidP="00AF6F84">
            <w:r w:rsidRPr="00AF6F84">
              <w:t>"[O24.435] Gestational diabetes mellitus in puerperium, controlled by oral hypoglycemic drugs"</w:t>
            </w:r>
          </w:p>
        </w:tc>
      </w:tr>
      <w:tr w:rsidR="00CB7244" w:rsidRPr="00AF6F84" w14:paraId="293CE97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0093ED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DBC2D52" w14:textId="77777777" w:rsidR="00CB7244" w:rsidRPr="00AF6F84" w:rsidRDefault="00CB7244" w:rsidP="00AF6F84">
            <w:r w:rsidRPr="00AF6F84">
              <w:t>O24.439</w:t>
            </w:r>
          </w:p>
        </w:tc>
        <w:tc>
          <w:tcPr>
            <w:tcW w:w="6060" w:type="dxa"/>
            <w:tcBorders>
              <w:top w:val="nil"/>
              <w:left w:val="nil"/>
              <w:bottom w:val="single" w:sz="4" w:space="0" w:color="auto"/>
              <w:right w:val="single" w:sz="4" w:space="0" w:color="auto"/>
            </w:tcBorders>
            <w:shd w:val="clear" w:color="auto" w:fill="auto"/>
            <w:hideMark/>
          </w:tcPr>
          <w:p w14:paraId="7723889D" w14:textId="77777777" w:rsidR="00CB7244" w:rsidRPr="00AF6F84" w:rsidRDefault="00CB7244" w:rsidP="00AF6F84">
            <w:r w:rsidRPr="00AF6F84">
              <w:t>"[O24.439] Gestational diabetes mellitus in the puerperium, unspecified control"</w:t>
            </w:r>
          </w:p>
        </w:tc>
      </w:tr>
      <w:tr w:rsidR="00CB7244" w:rsidRPr="00AF6F84" w14:paraId="15AD037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D572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7A752EE" w14:textId="77777777" w:rsidR="00CB7244" w:rsidRPr="00AF6F84" w:rsidRDefault="00CB7244" w:rsidP="00AF6F84">
            <w:r w:rsidRPr="00AF6F84">
              <w:t>O24.911</w:t>
            </w:r>
          </w:p>
        </w:tc>
        <w:tc>
          <w:tcPr>
            <w:tcW w:w="6060" w:type="dxa"/>
            <w:tcBorders>
              <w:top w:val="nil"/>
              <w:left w:val="nil"/>
              <w:bottom w:val="single" w:sz="4" w:space="0" w:color="auto"/>
              <w:right w:val="single" w:sz="4" w:space="0" w:color="auto"/>
            </w:tcBorders>
            <w:shd w:val="clear" w:color="auto" w:fill="auto"/>
            <w:hideMark/>
          </w:tcPr>
          <w:p w14:paraId="292543F6" w14:textId="77777777" w:rsidR="00CB7244" w:rsidRPr="00AF6F84" w:rsidRDefault="00CB7244" w:rsidP="00AF6F84">
            <w:r w:rsidRPr="00AF6F84">
              <w:t>"Unspecified diabetes mellitus in pregnancy, first trimester"</w:t>
            </w:r>
          </w:p>
        </w:tc>
      </w:tr>
      <w:tr w:rsidR="00CB7244" w:rsidRPr="00AF6F84" w14:paraId="189BED3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96BCB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767AF20" w14:textId="77777777" w:rsidR="00CB7244" w:rsidRPr="00AF6F84" w:rsidRDefault="00CB7244" w:rsidP="00AF6F84">
            <w:r w:rsidRPr="00AF6F84">
              <w:t>O24.912</w:t>
            </w:r>
          </w:p>
        </w:tc>
        <w:tc>
          <w:tcPr>
            <w:tcW w:w="6060" w:type="dxa"/>
            <w:tcBorders>
              <w:top w:val="nil"/>
              <w:left w:val="nil"/>
              <w:bottom w:val="single" w:sz="4" w:space="0" w:color="auto"/>
              <w:right w:val="single" w:sz="4" w:space="0" w:color="auto"/>
            </w:tcBorders>
            <w:shd w:val="clear" w:color="auto" w:fill="auto"/>
            <w:hideMark/>
          </w:tcPr>
          <w:p w14:paraId="4FB61DA4" w14:textId="77777777" w:rsidR="00CB7244" w:rsidRPr="00AF6F84" w:rsidRDefault="00CB7244" w:rsidP="00AF6F84">
            <w:r w:rsidRPr="00AF6F84">
              <w:t>"Unspecified diabetes mellitus in pregnancy, second trimester"</w:t>
            </w:r>
          </w:p>
        </w:tc>
      </w:tr>
      <w:tr w:rsidR="00CB7244" w:rsidRPr="00AF6F84" w14:paraId="53660EA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E7A87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2362556" w14:textId="77777777" w:rsidR="00CB7244" w:rsidRPr="00AF6F84" w:rsidRDefault="00CB7244" w:rsidP="00AF6F84">
            <w:r w:rsidRPr="00AF6F84">
              <w:t>O24.913</w:t>
            </w:r>
          </w:p>
        </w:tc>
        <w:tc>
          <w:tcPr>
            <w:tcW w:w="6060" w:type="dxa"/>
            <w:tcBorders>
              <w:top w:val="nil"/>
              <w:left w:val="nil"/>
              <w:bottom w:val="single" w:sz="4" w:space="0" w:color="auto"/>
              <w:right w:val="single" w:sz="4" w:space="0" w:color="auto"/>
            </w:tcBorders>
            <w:shd w:val="clear" w:color="auto" w:fill="auto"/>
            <w:hideMark/>
          </w:tcPr>
          <w:p w14:paraId="32431AC0" w14:textId="77777777" w:rsidR="00CB7244" w:rsidRPr="00AF6F84" w:rsidRDefault="00CB7244" w:rsidP="00AF6F84">
            <w:r w:rsidRPr="00AF6F84">
              <w:t>"Unspecified diabetes mellitus in pregnancy, third trimester"</w:t>
            </w:r>
          </w:p>
        </w:tc>
      </w:tr>
      <w:tr w:rsidR="00CB7244" w:rsidRPr="00AF6F84" w14:paraId="6B9B9CA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D4D84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1E3B5B2" w14:textId="77777777" w:rsidR="00CB7244" w:rsidRPr="00AF6F84" w:rsidRDefault="00CB7244" w:rsidP="00AF6F84">
            <w:r w:rsidRPr="00AF6F84">
              <w:t>O24.919</w:t>
            </w:r>
          </w:p>
        </w:tc>
        <w:tc>
          <w:tcPr>
            <w:tcW w:w="6060" w:type="dxa"/>
            <w:tcBorders>
              <w:top w:val="nil"/>
              <w:left w:val="nil"/>
              <w:bottom w:val="single" w:sz="4" w:space="0" w:color="auto"/>
              <w:right w:val="single" w:sz="4" w:space="0" w:color="auto"/>
            </w:tcBorders>
            <w:shd w:val="clear" w:color="auto" w:fill="auto"/>
            <w:hideMark/>
          </w:tcPr>
          <w:p w14:paraId="47BE53A4" w14:textId="77777777" w:rsidR="00CB7244" w:rsidRPr="00AF6F84" w:rsidRDefault="00CB7244" w:rsidP="00AF6F84">
            <w:r w:rsidRPr="00AF6F84">
              <w:t>"Unspecified diabetes mellitus in pregnancy, unspecified trimester"</w:t>
            </w:r>
          </w:p>
        </w:tc>
      </w:tr>
      <w:tr w:rsidR="00CB7244" w:rsidRPr="00AF6F84" w14:paraId="370C11A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BD5D05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4A593DB" w14:textId="77777777" w:rsidR="00CB7244" w:rsidRPr="00AF6F84" w:rsidRDefault="00CB7244" w:rsidP="00AF6F84">
            <w:r w:rsidRPr="00AF6F84">
              <w:t>O24.92</w:t>
            </w:r>
          </w:p>
        </w:tc>
        <w:tc>
          <w:tcPr>
            <w:tcW w:w="6060" w:type="dxa"/>
            <w:tcBorders>
              <w:top w:val="nil"/>
              <w:left w:val="nil"/>
              <w:bottom w:val="single" w:sz="4" w:space="0" w:color="auto"/>
              <w:right w:val="single" w:sz="4" w:space="0" w:color="auto"/>
            </w:tcBorders>
            <w:shd w:val="clear" w:color="auto" w:fill="auto"/>
            <w:hideMark/>
          </w:tcPr>
          <w:p w14:paraId="3F262FFF" w14:textId="77777777" w:rsidR="00CB7244" w:rsidRPr="00AF6F84" w:rsidRDefault="00CB7244" w:rsidP="00AF6F84">
            <w:r w:rsidRPr="00AF6F84">
              <w:t>[O24.92] Unspecified diabetes mellitus in childbirth</w:t>
            </w:r>
          </w:p>
        </w:tc>
      </w:tr>
      <w:tr w:rsidR="00CB7244" w:rsidRPr="00AF6F84" w14:paraId="0580313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50DAFC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91D07AF" w14:textId="77777777" w:rsidR="00CB7244" w:rsidRPr="00AF6F84" w:rsidRDefault="00CB7244" w:rsidP="00AF6F84">
            <w:r w:rsidRPr="00AF6F84">
              <w:t>O24.93</w:t>
            </w:r>
          </w:p>
        </w:tc>
        <w:tc>
          <w:tcPr>
            <w:tcW w:w="6060" w:type="dxa"/>
            <w:tcBorders>
              <w:top w:val="nil"/>
              <w:left w:val="nil"/>
              <w:bottom w:val="single" w:sz="4" w:space="0" w:color="auto"/>
              <w:right w:val="single" w:sz="4" w:space="0" w:color="auto"/>
            </w:tcBorders>
            <w:shd w:val="clear" w:color="auto" w:fill="auto"/>
            <w:hideMark/>
          </w:tcPr>
          <w:p w14:paraId="49BCACB9" w14:textId="77777777" w:rsidR="00CB7244" w:rsidRPr="00AF6F84" w:rsidRDefault="00CB7244" w:rsidP="00AF6F84">
            <w:r w:rsidRPr="00AF6F84">
              <w:t>[O24.93] Unspecified diabetes mellitus in the puerperium</w:t>
            </w:r>
          </w:p>
          <w:p w14:paraId="663B217A" w14:textId="77777777" w:rsidR="00CB7244" w:rsidRPr="00AF6F84" w:rsidRDefault="00CB7244" w:rsidP="00AF6F84">
            <w:r w:rsidRPr="00AF6F84">
              <w:t>Bottom of Form</w:t>
            </w:r>
          </w:p>
        </w:tc>
      </w:tr>
      <w:tr w:rsidR="00CB7244" w:rsidRPr="00AF6F84" w14:paraId="097D487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1ECFA67" w14:textId="77777777" w:rsidR="00CB7244" w:rsidRPr="00AF6F84" w:rsidRDefault="00CB7244" w:rsidP="00AF6F84">
            <w:r w:rsidRPr="00AF6F84">
              <w:t>Top of Form</w:t>
            </w:r>
          </w:p>
          <w:p w14:paraId="1B4EF8B8" w14:textId="77777777" w:rsidR="00CB7244" w:rsidRPr="00AF6F84" w:rsidRDefault="00CB7244" w:rsidP="00AF6F84">
            <w:r w:rsidRPr="00AF6F84">
              <w:lastRenderedPageBreak/>
              <w:t>Diabetes Exclusion</w:t>
            </w:r>
          </w:p>
          <w:p w14:paraId="3FA86045" w14:textId="77777777" w:rsidR="00CB7244" w:rsidRPr="00AF6F84" w:rsidRDefault="00CB7244" w:rsidP="00AF6F84">
            <w:r w:rsidRPr="00AF6F84">
              <w:t>Bottom of Form</w:t>
            </w:r>
          </w:p>
        </w:tc>
        <w:tc>
          <w:tcPr>
            <w:tcW w:w="1280" w:type="dxa"/>
            <w:tcBorders>
              <w:top w:val="nil"/>
              <w:left w:val="nil"/>
              <w:bottom w:val="single" w:sz="4" w:space="0" w:color="auto"/>
              <w:right w:val="single" w:sz="4" w:space="0" w:color="auto"/>
            </w:tcBorders>
            <w:shd w:val="clear" w:color="auto" w:fill="auto"/>
            <w:hideMark/>
          </w:tcPr>
          <w:p w14:paraId="3981FE19" w14:textId="77777777" w:rsidR="00CB7244" w:rsidRPr="00AF6F84" w:rsidRDefault="00CB7244" w:rsidP="00AF6F84">
            <w:r w:rsidRPr="00AF6F84">
              <w:lastRenderedPageBreak/>
              <w:t>249</w:t>
            </w:r>
          </w:p>
        </w:tc>
        <w:tc>
          <w:tcPr>
            <w:tcW w:w="6060" w:type="dxa"/>
            <w:tcBorders>
              <w:top w:val="nil"/>
              <w:left w:val="nil"/>
              <w:bottom w:val="single" w:sz="4" w:space="0" w:color="auto"/>
              <w:right w:val="single" w:sz="4" w:space="0" w:color="auto"/>
            </w:tcBorders>
            <w:shd w:val="clear" w:color="auto" w:fill="auto"/>
            <w:hideMark/>
          </w:tcPr>
          <w:p w14:paraId="4AFDE66A" w14:textId="77777777" w:rsidR="00CB7244" w:rsidRPr="00AF6F84" w:rsidRDefault="00CB7244" w:rsidP="00AF6F84">
            <w:r w:rsidRPr="00AF6F84">
              <w:t xml:space="preserve">Sec DM wo </w:t>
            </w:r>
            <w:proofErr w:type="spellStart"/>
            <w:r w:rsidRPr="00AF6F84">
              <w:t>cmp</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7272C82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6522D3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99E4A7D" w14:textId="77777777" w:rsidR="00CB7244" w:rsidRPr="00AF6F84" w:rsidRDefault="00CB7244" w:rsidP="00AF6F84">
            <w:r w:rsidRPr="00AF6F84">
              <w:t>249.01</w:t>
            </w:r>
          </w:p>
        </w:tc>
        <w:tc>
          <w:tcPr>
            <w:tcW w:w="6060" w:type="dxa"/>
            <w:tcBorders>
              <w:top w:val="nil"/>
              <w:left w:val="nil"/>
              <w:bottom w:val="single" w:sz="4" w:space="0" w:color="auto"/>
              <w:right w:val="single" w:sz="4" w:space="0" w:color="auto"/>
            </w:tcBorders>
            <w:shd w:val="clear" w:color="auto" w:fill="auto"/>
            <w:hideMark/>
          </w:tcPr>
          <w:p w14:paraId="089C6246" w14:textId="77777777" w:rsidR="00CB7244" w:rsidRPr="00AF6F84" w:rsidRDefault="00CB7244" w:rsidP="00AF6F84">
            <w:r w:rsidRPr="00AF6F84">
              <w:t>"Secondary diabetes mellitus without mention of complication, uncontrolled"</w:t>
            </w:r>
          </w:p>
        </w:tc>
      </w:tr>
      <w:tr w:rsidR="00CB7244" w:rsidRPr="00AF6F84" w14:paraId="49B6975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8749CB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ADD726" w14:textId="77777777" w:rsidR="00CB7244" w:rsidRPr="00AF6F84" w:rsidRDefault="00CB7244" w:rsidP="00AF6F84">
            <w:r w:rsidRPr="00AF6F84">
              <w:t>249.1</w:t>
            </w:r>
          </w:p>
        </w:tc>
        <w:tc>
          <w:tcPr>
            <w:tcW w:w="6060" w:type="dxa"/>
            <w:tcBorders>
              <w:top w:val="nil"/>
              <w:left w:val="nil"/>
              <w:bottom w:val="single" w:sz="4" w:space="0" w:color="auto"/>
              <w:right w:val="single" w:sz="4" w:space="0" w:color="auto"/>
            </w:tcBorders>
            <w:shd w:val="clear" w:color="auto" w:fill="auto"/>
            <w:hideMark/>
          </w:tcPr>
          <w:p w14:paraId="6423BA7F" w14:textId="77777777" w:rsidR="00CB7244" w:rsidRPr="00AF6F84" w:rsidRDefault="00CB7244" w:rsidP="00AF6F84">
            <w:r w:rsidRPr="00AF6F84">
              <w:t xml:space="preserve">Sec DM keto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5BC289D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CD8D2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50E6A8F" w14:textId="77777777" w:rsidR="00CB7244" w:rsidRPr="00AF6F84" w:rsidRDefault="00CB7244" w:rsidP="00AF6F84">
            <w:r w:rsidRPr="00AF6F84">
              <w:t>249.11</w:t>
            </w:r>
          </w:p>
        </w:tc>
        <w:tc>
          <w:tcPr>
            <w:tcW w:w="6060" w:type="dxa"/>
            <w:tcBorders>
              <w:top w:val="nil"/>
              <w:left w:val="nil"/>
              <w:bottom w:val="single" w:sz="4" w:space="0" w:color="auto"/>
              <w:right w:val="single" w:sz="4" w:space="0" w:color="auto"/>
            </w:tcBorders>
            <w:shd w:val="clear" w:color="auto" w:fill="auto"/>
            <w:hideMark/>
          </w:tcPr>
          <w:p w14:paraId="351AAF44" w14:textId="77777777" w:rsidR="00CB7244" w:rsidRPr="00AF6F84" w:rsidRDefault="00CB7244" w:rsidP="00AF6F84">
            <w:r w:rsidRPr="00AF6F84">
              <w:t>"Secondary diabetes mellitus with ketoacidosis, uncontrolled"</w:t>
            </w:r>
          </w:p>
        </w:tc>
      </w:tr>
      <w:tr w:rsidR="00CB7244" w:rsidRPr="00AF6F84" w14:paraId="073C982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2EB12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75014C5" w14:textId="77777777" w:rsidR="00CB7244" w:rsidRPr="00AF6F84" w:rsidRDefault="00CB7244" w:rsidP="00AF6F84">
            <w:r w:rsidRPr="00AF6F84">
              <w:t>249.2</w:t>
            </w:r>
          </w:p>
        </w:tc>
        <w:tc>
          <w:tcPr>
            <w:tcW w:w="6060" w:type="dxa"/>
            <w:tcBorders>
              <w:top w:val="nil"/>
              <w:left w:val="nil"/>
              <w:bottom w:val="single" w:sz="4" w:space="0" w:color="auto"/>
              <w:right w:val="single" w:sz="4" w:space="0" w:color="auto"/>
            </w:tcBorders>
            <w:shd w:val="clear" w:color="auto" w:fill="auto"/>
            <w:hideMark/>
          </w:tcPr>
          <w:p w14:paraId="263981FD" w14:textId="77777777" w:rsidR="00CB7244" w:rsidRPr="00AF6F84" w:rsidRDefault="00CB7244" w:rsidP="00AF6F84">
            <w:r w:rsidRPr="00AF6F84">
              <w:t xml:space="preserve">Sec DM </w:t>
            </w:r>
            <w:proofErr w:type="spellStart"/>
            <w:r w:rsidRPr="00AF6F84">
              <w:t>hpros</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uncnr</w:t>
            </w:r>
            <w:proofErr w:type="spellEnd"/>
          </w:p>
        </w:tc>
      </w:tr>
      <w:tr w:rsidR="00CB7244" w:rsidRPr="00AF6F84" w14:paraId="6B400C1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AA5264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BAF232" w14:textId="77777777" w:rsidR="00CB7244" w:rsidRPr="00AF6F84" w:rsidRDefault="00CB7244" w:rsidP="00AF6F84">
            <w:r w:rsidRPr="00AF6F84">
              <w:t>249.21</w:t>
            </w:r>
          </w:p>
        </w:tc>
        <w:tc>
          <w:tcPr>
            <w:tcW w:w="6060" w:type="dxa"/>
            <w:tcBorders>
              <w:top w:val="nil"/>
              <w:left w:val="nil"/>
              <w:bottom w:val="single" w:sz="4" w:space="0" w:color="auto"/>
              <w:right w:val="single" w:sz="4" w:space="0" w:color="auto"/>
            </w:tcBorders>
            <w:shd w:val="clear" w:color="auto" w:fill="auto"/>
            <w:hideMark/>
          </w:tcPr>
          <w:p w14:paraId="5AEA5808" w14:textId="77777777" w:rsidR="00CB7244" w:rsidRPr="00AF6F84" w:rsidRDefault="00CB7244" w:rsidP="00AF6F84">
            <w:r w:rsidRPr="00AF6F84">
              <w:t>"Secondary diabetes mellitus with hyperosmolarity, uncontrolled"</w:t>
            </w:r>
          </w:p>
        </w:tc>
      </w:tr>
      <w:tr w:rsidR="00CB7244" w:rsidRPr="00AF6F84" w14:paraId="5A7379C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1C986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0ED320" w14:textId="77777777" w:rsidR="00CB7244" w:rsidRPr="00AF6F84" w:rsidRDefault="00CB7244" w:rsidP="00AF6F84">
            <w:r w:rsidRPr="00AF6F84">
              <w:t>249.3</w:t>
            </w:r>
          </w:p>
        </w:tc>
        <w:tc>
          <w:tcPr>
            <w:tcW w:w="6060" w:type="dxa"/>
            <w:tcBorders>
              <w:top w:val="nil"/>
              <w:left w:val="nil"/>
              <w:bottom w:val="single" w:sz="4" w:space="0" w:color="auto"/>
              <w:right w:val="single" w:sz="4" w:space="0" w:color="auto"/>
            </w:tcBorders>
            <w:shd w:val="clear" w:color="auto" w:fill="auto"/>
            <w:hideMark/>
          </w:tcPr>
          <w:p w14:paraId="12C63F34" w14:textId="77777777" w:rsidR="00CB7244" w:rsidRPr="00AF6F84" w:rsidRDefault="00CB7244" w:rsidP="00AF6F84">
            <w:r w:rsidRPr="00AF6F84">
              <w:t xml:space="preserve">Sec DM </w:t>
            </w:r>
            <w:proofErr w:type="spellStart"/>
            <w:r w:rsidRPr="00AF6F84">
              <w:t>ot</w:t>
            </w:r>
            <w:proofErr w:type="spellEnd"/>
            <w:r w:rsidRPr="00AF6F84">
              <w:t xml:space="preserve"> </w:t>
            </w:r>
            <w:proofErr w:type="spellStart"/>
            <w:r w:rsidRPr="00AF6F84">
              <w:t>cma</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0045E0E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B143AA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1B3E08" w14:textId="77777777" w:rsidR="00CB7244" w:rsidRPr="00AF6F84" w:rsidRDefault="00CB7244" w:rsidP="00AF6F84">
            <w:r w:rsidRPr="00AF6F84">
              <w:t>249.31</w:t>
            </w:r>
          </w:p>
        </w:tc>
        <w:tc>
          <w:tcPr>
            <w:tcW w:w="6060" w:type="dxa"/>
            <w:tcBorders>
              <w:top w:val="nil"/>
              <w:left w:val="nil"/>
              <w:bottom w:val="single" w:sz="4" w:space="0" w:color="auto"/>
              <w:right w:val="single" w:sz="4" w:space="0" w:color="auto"/>
            </w:tcBorders>
            <w:shd w:val="clear" w:color="auto" w:fill="auto"/>
            <w:hideMark/>
          </w:tcPr>
          <w:p w14:paraId="1A27B48A" w14:textId="77777777" w:rsidR="00CB7244" w:rsidRPr="00AF6F84" w:rsidRDefault="00CB7244" w:rsidP="00AF6F84">
            <w:r w:rsidRPr="00AF6F84">
              <w:t>"Secondary diabetes mellitus with other coma, uncontrolled"</w:t>
            </w:r>
          </w:p>
        </w:tc>
      </w:tr>
      <w:tr w:rsidR="00CB7244" w:rsidRPr="00AF6F84" w14:paraId="7C25D09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D1144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703708F" w14:textId="77777777" w:rsidR="00CB7244" w:rsidRPr="00AF6F84" w:rsidRDefault="00CB7244" w:rsidP="00AF6F84">
            <w:r w:rsidRPr="00AF6F84">
              <w:t>249.4</w:t>
            </w:r>
          </w:p>
        </w:tc>
        <w:tc>
          <w:tcPr>
            <w:tcW w:w="6060" w:type="dxa"/>
            <w:tcBorders>
              <w:top w:val="nil"/>
              <w:left w:val="nil"/>
              <w:bottom w:val="single" w:sz="4" w:space="0" w:color="auto"/>
              <w:right w:val="single" w:sz="4" w:space="0" w:color="auto"/>
            </w:tcBorders>
            <w:shd w:val="clear" w:color="auto" w:fill="auto"/>
            <w:hideMark/>
          </w:tcPr>
          <w:p w14:paraId="3A020FD2" w14:textId="77777777" w:rsidR="00CB7244" w:rsidRPr="00AF6F84" w:rsidRDefault="00CB7244" w:rsidP="00AF6F84">
            <w:r w:rsidRPr="00AF6F84">
              <w:t xml:space="preserve">Sec DM </w:t>
            </w:r>
            <w:proofErr w:type="spellStart"/>
            <w:r w:rsidRPr="00AF6F84">
              <w:t>renl</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5E81A6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C020DF"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52B9FA21" w14:textId="77777777" w:rsidR="00CB7244" w:rsidRPr="00AF6F84" w:rsidRDefault="00CB7244" w:rsidP="00AF6F84">
            <w:r w:rsidRPr="00AF6F84">
              <w:t>249.41</w:t>
            </w:r>
          </w:p>
        </w:tc>
        <w:tc>
          <w:tcPr>
            <w:tcW w:w="6060" w:type="dxa"/>
            <w:tcBorders>
              <w:top w:val="nil"/>
              <w:left w:val="nil"/>
              <w:bottom w:val="single" w:sz="4" w:space="0" w:color="auto"/>
              <w:right w:val="single" w:sz="4" w:space="0" w:color="auto"/>
            </w:tcBorders>
            <w:shd w:val="clear" w:color="auto" w:fill="auto"/>
            <w:hideMark/>
          </w:tcPr>
          <w:p w14:paraId="43BDAC24" w14:textId="77777777" w:rsidR="00CB7244" w:rsidRPr="00AF6F84" w:rsidRDefault="00CB7244" w:rsidP="00AF6F84">
            <w:r w:rsidRPr="00AF6F84">
              <w:t>"Secondary diabetes mellitus with renal manifestations, uncontrolled"</w:t>
            </w:r>
          </w:p>
        </w:tc>
      </w:tr>
      <w:tr w:rsidR="00CB7244" w:rsidRPr="00AF6F84" w14:paraId="7232AD6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EFFD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DAC778" w14:textId="77777777" w:rsidR="00CB7244" w:rsidRPr="00AF6F84" w:rsidRDefault="00CB7244" w:rsidP="00AF6F84">
            <w:r w:rsidRPr="00AF6F84">
              <w:t>249.5</w:t>
            </w:r>
          </w:p>
        </w:tc>
        <w:tc>
          <w:tcPr>
            <w:tcW w:w="6060" w:type="dxa"/>
            <w:tcBorders>
              <w:top w:val="nil"/>
              <w:left w:val="nil"/>
              <w:bottom w:val="single" w:sz="4" w:space="0" w:color="auto"/>
              <w:right w:val="single" w:sz="4" w:space="0" w:color="auto"/>
            </w:tcBorders>
            <w:shd w:val="clear" w:color="auto" w:fill="auto"/>
            <w:hideMark/>
          </w:tcPr>
          <w:p w14:paraId="2F232441" w14:textId="77777777" w:rsidR="00CB7244" w:rsidRPr="00AF6F84" w:rsidRDefault="00CB7244" w:rsidP="00AF6F84">
            <w:r w:rsidRPr="00AF6F84">
              <w:t xml:space="preserve">Sec DM </w:t>
            </w:r>
            <w:proofErr w:type="spellStart"/>
            <w:r w:rsidRPr="00AF6F84">
              <w:t>ophth</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7383D3F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D330F7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AE4901C" w14:textId="77777777" w:rsidR="00CB7244" w:rsidRPr="00AF6F84" w:rsidRDefault="00CB7244" w:rsidP="00AF6F84">
            <w:r w:rsidRPr="00AF6F84">
              <w:t>249.51</w:t>
            </w:r>
          </w:p>
        </w:tc>
        <w:tc>
          <w:tcPr>
            <w:tcW w:w="6060" w:type="dxa"/>
            <w:tcBorders>
              <w:top w:val="nil"/>
              <w:left w:val="nil"/>
              <w:bottom w:val="single" w:sz="4" w:space="0" w:color="auto"/>
              <w:right w:val="single" w:sz="4" w:space="0" w:color="auto"/>
            </w:tcBorders>
            <w:shd w:val="clear" w:color="auto" w:fill="auto"/>
            <w:hideMark/>
          </w:tcPr>
          <w:p w14:paraId="3D795A23" w14:textId="77777777" w:rsidR="00CB7244" w:rsidRPr="00AF6F84" w:rsidRDefault="00CB7244" w:rsidP="00AF6F84">
            <w:r w:rsidRPr="00AF6F84">
              <w:t>"Secondary diabetes mellitus with ophthalmic manifestations, uncontrolled"</w:t>
            </w:r>
          </w:p>
        </w:tc>
      </w:tr>
      <w:tr w:rsidR="00CB7244" w:rsidRPr="00AF6F84" w14:paraId="2155CF2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368AAF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738A98" w14:textId="77777777" w:rsidR="00CB7244" w:rsidRPr="00AF6F84" w:rsidRDefault="00CB7244" w:rsidP="00AF6F84">
            <w:r w:rsidRPr="00AF6F84">
              <w:t>249.6</w:t>
            </w:r>
          </w:p>
        </w:tc>
        <w:tc>
          <w:tcPr>
            <w:tcW w:w="6060" w:type="dxa"/>
            <w:tcBorders>
              <w:top w:val="nil"/>
              <w:left w:val="nil"/>
              <w:bottom w:val="single" w:sz="4" w:space="0" w:color="auto"/>
              <w:right w:val="single" w:sz="4" w:space="0" w:color="auto"/>
            </w:tcBorders>
            <w:shd w:val="clear" w:color="auto" w:fill="auto"/>
            <w:hideMark/>
          </w:tcPr>
          <w:p w14:paraId="489899EC" w14:textId="77777777" w:rsidR="00CB7244" w:rsidRPr="00AF6F84" w:rsidRDefault="00CB7244" w:rsidP="00AF6F84">
            <w:r w:rsidRPr="00AF6F84">
              <w:t xml:space="preserve">Sec DM neuro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5A88014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3F7BC2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F98FCB" w14:textId="77777777" w:rsidR="00CB7244" w:rsidRPr="00AF6F84" w:rsidRDefault="00CB7244" w:rsidP="00AF6F84">
            <w:r w:rsidRPr="00AF6F84">
              <w:t>249.61</w:t>
            </w:r>
          </w:p>
        </w:tc>
        <w:tc>
          <w:tcPr>
            <w:tcW w:w="6060" w:type="dxa"/>
            <w:tcBorders>
              <w:top w:val="nil"/>
              <w:left w:val="nil"/>
              <w:bottom w:val="single" w:sz="4" w:space="0" w:color="auto"/>
              <w:right w:val="single" w:sz="4" w:space="0" w:color="auto"/>
            </w:tcBorders>
            <w:shd w:val="clear" w:color="auto" w:fill="auto"/>
            <w:hideMark/>
          </w:tcPr>
          <w:p w14:paraId="5E0E02A3" w14:textId="77777777" w:rsidR="00CB7244" w:rsidRPr="00AF6F84" w:rsidRDefault="00CB7244" w:rsidP="00AF6F84">
            <w:r w:rsidRPr="00AF6F84">
              <w:t>"Secondary diabetes mellitus with neurological manifestations, uncontrolled"</w:t>
            </w:r>
          </w:p>
        </w:tc>
      </w:tr>
      <w:tr w:rsidR="00CB7244" w:rsidRPr="00AF6F84" w14:paraId="42F0817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A5FE6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11C6CD6" w14:textId="77777777" w:rsidR="00CB7244" w:rsidRPr="00AF6F84" w:rsidRDefault="00CB7244" w:rsidP="00AF6F84">
            <w:r w:rsidRPr="00AF6F84">
              <w:t>249.7</w:t>
            </w:r>
          </w:p>
        </w:tc>
        <w:tc>
          <w:tcPr>
            <w:tcW w:w="6060" w:type="dxa"/>
            <w:tcBorders>
              <w:top w:val="nil"/>
              <w:left w:val="nil"/>
              <w:bottom w:val="single" w:sz="4" w:space="0" w:color="auto"/>
              <w:right w:val="single" w:sz="4" w:space="0" w:color="auto"/>
            </w:tcBorders>
            <w:shd w:val="clear" w:color="auto" w:fill="auto"/>
            <w:hideMark/>
          </w:tcPr>
          <w:p w14:paraId="2A881DEB" w14:textId="77777777" w:rsidR="00CB7244" w:rsidRPr="00AF6F84" w:rsidRDefault="00CB7244" w:rsidP="00AF6F84">
            <w:r w:rsidRPr="00AF6F84">
              <w:t xml:space="preserve">Sec DM circ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7B384F2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FA445F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C1CFF5A" w14:textId="77777777" w:rsidR="00CB7244" w:rsidRPr="00AF6F84" w:rsidRDefault="00CB7244" w:rsidP="00AF6F84">
            <w:r w:rsidRPr="00AF6F84">
              <w:t>249.71</w:t>
            </w:r>
          </w:p>
        </w:tc>
        <w:tc>
          <w:tcPr>
            <w:tcW w:w="6060" w:type="dxa"/>
            <w:tcBorders>
              <w:top w:val="nil"/>
              <w:left w:val="nil"/>
              <w:bottom w:val="single" w:sz="4" w:space="0" w:color="auto"/>
              <w:right w:val="single" w:sz="4" w:space="0" w:color="auto"/>
            </w:tcBorders>
            <w:shd w:val="clear" w:color="auto" w:fill="auto"/>
            <w:hideMark/>
          </w:tcPr>
          <w:p w14:paraId="7F7D0BBD" w14:textId="77777777" w:rsidR="00CB7244" w:rsidRPr="00AF6F84" w:rsidRDefault="00CB7244" w:rsidP="00AF6F84">
            <w:r w:rsidRPr="00AF6F84">
              <w:t>"Secondary diabetes mellitus with peripheral circulatory disorders, uncontrolled"</w:t>
            </w:r>
          </w:p>
        </w:tc>
      </w:tr>
      <w:tr w:rsidR="00CB7244" w:rsidRPr="00AF6F84" w14:paraId="47537FE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A41E1B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7BF847" w14:textId="77777777" w:rsidR="00CB7244" w:rsidRPr="00AF6F84" w:rsidRDefault="00CB7244" w:rsidP="00AF6F84">
            <w:r w:rsidRPr="00AF6F84">
              <w:t>249.8</w:t>
            </w:r>
          </w:p>
        </w:tc>
        <w:tc>
          <w:tcPr>
            <w:tcW w:w="6060" w:type="dxa"/>
            <w:tcBorders>
              <w:top w:val="nil"/>
              <w:left w:val="nil"/>
              <w:bottom w:val="single" w:sz="4" w:space="0" w:color="auto"/>
              <w:right w:val="single" w:sz="4" w:space="0" w:color="auto"/>
            </w:tcBorders>
            <w:shd w:val="clear" w:color="auto" w:fill="auto"/>
            <w:hideMark/>
          </w:tcPr>
          <w:p w14:paraId="0AF07F62" w14:textId="77777777" w:rsidR="00CB7244" w:rsidRPr="00AF6F84" w:rsidRDefault="00CB7244" w:rsidP="00AF6F84">
            <w:r w:rsidRPr="00AF6F84">
              <w:t xml:space="preserve">Sec DM </w:t>
            </w:r>
            <w:proofErr w:type="spellStart"/>
            <w:r w:rsidRPr="00AF6F84">
              <w:t>oth</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uncontr</w:t>
            </w:r>
            <w:proofErr w:type="spellEnd"/>
          </w:p>
        </w:tc>
      </w:tr>
      <w:tr w:rsidR="00CB7244" w:rsidRPr="00AF6F84" w14:paraId="0371D4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95FC98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C3AB8C" w14:textId="77777777" w:rsidR="00CB7244" w:rsidRPr="00AF6F84" w:rsidRDefault="00CB7244" w:rsidP="00AF6F84">
            <w:r w:rsidRPr="00AF6F84">
              <w:t>249.81</w:t>
            </w:r>
          </w:p>
        </w:tc>
        <w:tc>
          <w:tcPr>
            <w:tcW w:w="6060" w:type="dxa"/>
            <w:tcBorders>
              <w:top w:val="nil"/>
              <w:left w:val="nil"/>
              <w:bottom w:val="single" w:sz="4" w:space="0" w:color="auto"/>
              <w:right w:val="single" w:sz="4" w:space="0" w:color="auto"/>
            </w:tcBorders>
            <w:shd w:val="clear" w:color="auto" w:fill="auto"/>
            <w:hideMark/>
          </w:tcPr>
          <w:p w14:paraId="5F98C95D" w14:textId="77777777" w:rsidR="00CB7244" w:rsidRPr="00AF6F84" w:rsidRDefault="00CB7244" w:rsidP="00AF6F84">
            <w:r w:rsidRPr="00AF6F84">
              <w:t>"Secondary diabetes mellitus with other specified manifestations, uncontrolled"</w:t>
            </w:r>
          </w:p>
        </w:tc>
      </w:tr>
      <w:tr w:rsidR="00CB7244" w:rsidRPr="00AF6F84" w14:paraId="7DE55B9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0FC573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BA9D389" w14:textId="77777777" w:rsidR="00CB7244" w:rsidRPr="00AF6F84" w:rsidRDefault="00CB7244" w:rsidP="00AF6F84">
            <w:r w:rsidRPr="00AF6F84">
              <w:t>249.9</w:t>
            </w:r>
          </w:p>
        </w:tc>
        <w:tc>
          <w:tcPr>
            <w:tcW w:w="6060" w:type="dxa"/>
            <w:tcBorders>
              <w:top w:val="nil"/>
              <w:left w:val="nil"/>
              <w:bottom w:val="single" w:sz="4" w:space="0" w:color="auto"/>
              <w:right w:val="single" w:sz="4" w:space="0" w:color="auto"/>
            </w:tcBorders>
            <w:shd w:val="clear" w:color="auto" w:fill="auto"/>
            <w:hideMark/>
          </w:tcPr>
          <w:p w14:paraId="2D24F55A" w14:textId="77777777" w:rsidR="00CB7244" w:rsidRPr="00AF6F84" w:rsidRDefault="00CB7244" w:rsidP="00AF6F84">
            <w:r w:rsidRPr="00AF6F84">
              <w:t xml:space="preserve">Sec DM </w:t>
            </w:r>
            <w:proofErr w:type="spellStart"/>
            <w:r w:rsidRPr="00AF6F84">
              <w:t>unsp</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uncon</w:t>
            </w:r>
            <w:proofErr w:type="spellEnd"/>
          </w:p>
        </w:tc>
      </w:tr>
      <w:tr w:rsidR="00CB7244" w:rsidRPr="00AF6F84" w14:paraId="2256527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2F72D75"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F97C289" w14:textId="77777777" w:rsidR="00CB7244" w:rsidRPr="00AF6F84" w:rsidRDefault="00CB7244" w:rsidP="00AF6F84">
            <w:r w:rsidRPr="00AF6F84">
              <w:t>249.91</w:t>
            </w:r>
          </w:p>
        </w:tc>
        <w:tc>
          <w:tcPr>
            <w:tcW w:w="6060" w:type="dxa"/>
            <w:tcBorders>
              <w:top w:val="nil"/>
              <w:left w:val="nil"/>
              <w:bottom w:val="single" w:sz="4" w:space="0" w:color="auto"/>
              <w:right w:val="single" w:sz="4" w:space="0" w:color="auto"/>
            </w:tcBorders>
            <w:shd w:val="clear" w:color="auto" w:fill="auto"/>
            <w:hideMark/>
          </w:tcPr>
          <w:p w14:paraId="3C0EE43A" w14:textId="77777777" w:rsidR="00CB7244" w:rsidRPr="00AF6F84" w:rsidRDefault="00CB7244" w:rsidP="00AF6F84">
            <w:r w:rsidRPr="00AF6F84">
              <w:t>"Secondary diabetes mellitus with unspecified complication, uncontrolled"</w:t>
            </w:r>
          </w:p>
        </w:tc>
      </w:tr>
      <w:tr w:rsidR="00CB7244" w:rsidRPr="00AF6F84" w14:paraId="465BE2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4A6B7C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E56CF6" w14:textId="77777777" w:rsidR="00CB7244" w:rsidRPr="00AF6F84" w:rsidRDefault="00CB7244" w:rsidP="00AF6F84">
            <w:r w:rsidRPr="00AF6F84">
              <w:t>251.8</w:t>
            </w:r>
          </w:p>
        </w:tc>
        <w:tc>
          <w:tcPr>
            <w:tcW w:w="6060" w:type="dxa"/>
            <w:tcBorders>
              <w:top w:val="nil"/>
              <w:left w:val="nil"/>
              <w:bottom w:val="single" w:sz="4" w:space="0" w:color="auto"/>
              <w:right w:val="single" w:sz="4" w:space="0" w:color="auto"/>
            </w:tcBorders>
            <w:shd w:val="clear" w:color="auto" w:fill="auto"/>
            <w:hideMark/>
          </w:tcPr>
          <w:p w14:paraId="7E921C7D" w14:textId="77777777" w:rsidR="00CB7244" w:rsidRPr="00AF6F84" w:rsidRDefault="00CB7244" w:rsidP="00AF6F84">
            <w:r w:rsidRPr="00AF6F84">
              <w:t>Other specified disorders of pancreatic internal secretion</w:t>
            </w:r>
          </w:p>
        </w:tc>
      </w:tr>
      <w:tr w:rsidR="00CB7244" w:rsidRPr="00AF6F84" w14:paraId="60C3097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94C0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87B703" w14:textId="77777777" w:rsidR="00CB7244" w:rsidRPr="00AF6F84" w:rsidRDefault="00CB7244" w:rsidP="00AF6F84">
            <w:r w:rsidRPr="00AF6F84">
              <w:t>648.8</w:t>
            </w:r>
          </w:p>
        </w:tc>
        <w:tc>
          <w:tcPr>
            <w:tcW w:w="6060" w:type="dxa"/>
            <w:tcBorders>
              <w:top w:val="nil"/>
              <w:left w:val="nil"/>
              <w:bottom w:val="single" w:sz="4" w:space="0" w:color="auto"/>
              <w:right w:val="single" w:sz="4" w:space="0" w:color="auto"/>
            </w:tcBorders>
            <w:shd w:val="clear" w:color="auto" w:fill="auto"/>
            <w:hideMark/>
          </w:tcPr>
          <w:p w14:paraId="6084C694" w14:textId="77777777" w:rsidR="00CB7244" w:rsidRPr="00AF6F84" w:rsidRDefault="00CB7244" w:rsidP="00AF6F84">
            <w:r w:rsidRPr="00AF6F84">
              <w:t>"Abnormal glucose tolerance of mother, unspecified as to episode of care or not applicable"</w:t>
            </w:r>
          </w:p>
        </w:tc>
      </w:tr>
      <w:tr w:rsidR="00CB7244" w:rsidRPr="00AF6F84" w14:paraId="75AF200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54ECAB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C36F9A" w14:textId="77777777" w:rsidR="00CB7244" w:rsidRPr="00AF6F84" w:rsidRDefault="00CB7244" w:rsidP="00AF6F84">
            <w:r w:rsidRPr="00AF6F84">
              <w:t>648.81</w:t>
            </w:r>
          </w:p>
        </w:tc>
        <w:tc>
          <w:tcPr>
            <w:tcW w:w="6060" w:type="dxa"/>
            <w:tcBorders>
              <w:top w:val="nil"/>
              <w:left w:val="nil"/>
              <w:bottom w:val="single" w:sz="4" w:space="0" w:color="auto"/>
              <w:right w:val="single" w:sz="4" w:space="0" w:color="auto"/>
            </w:tcBorders>
            <w:shd w:val="clear" w:color="auto" w:fill="auto"/>
            <w:hideMark/>
          </w:tcPr>
          <w:p w14:paraId="269D255D" w14:textId="77777777" w:rsidR="00CB7244" w:rsidRPr="00AF6F84" w:rsidRDefault="00CB7244" w:rsidP="00AF6F84">
            <w:r w:rsidRPr="00AF6F84">
              <w:t>"Abnormal glucose tolerance of mother, delivered, with or without mention of antepartum condition"</w:t>
            </w:r>
          </w:p>
        </w:tc>
      </w:tr>
      <w:tr w:rsidR="00CB7244" w:rsidRPr="00AF6F84" w14:paraId="16354D3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6C6BB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6CDD64" w14:textId="77777777" w:rsidR="00CB7244" w:rsidRPr="00AF6F84" w:rsidRDefault="00CB7244" w:rsidP="00AF6F84">
            <w:r w:rsidRPr="00AF6F84">
              <w:t>648.82</w:t>
            </w:r>
          </w:p>
        </w:tc>
        <w:tc>
          <w:tcPr>
            <w:tcW w:w="6060" w:type="dxa"/>
            <w:tcBorders>
              <w:top w:val="nil"/>
              <w:left w:val="nil"/>
              <w:bottom w:val="single" w:sz="4" w:space="0" w:color="auto"/>
              <w:right w:val="single" w:sz="4" w:space="0" w:color="auto"/>
            </w:tcBorders>
            <w:shd w:val="clear" w:color="auto" w:fill="auto"/>
            <w:hideMark/>
          </w:tcPr>
          <w:p w14:paraId="4776089D" w14:textId="77777777" w:rsidR="00CB7244" w:rsidRPr="00AF6F84" w:rsidRDefault="00CB7244" w:rsidP="00AF6F84">
            <w:r w:rsidRPr="00AF6F84">
              <w:t>"Abnormal glucose tolerance of mother, delivered, with mention of postpartum complication"</w:t>
            </w:r>
          </w:p>
        </w:tc>
      </w:tr>
      <w:tr w:rsidR="00CB7244" w:rsidRPr="00AF6F84" w14:paraId="3E97B8F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E0438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78C2268" w14:textId="77777777" w:rsidR="00CB7244" w:rsidRPr="00AF6F84" w:rsidRDefault="00CB7244" w:rsidP="00AF6F84">
            <w:r w:rsidRPr="00AF6F84">
              <w:t>648.83</w:t>
            </w:r>
          </w:p>
        </w:tc>
        <w:tc>
          <w:tcPr>
            <w:tcW w:w="6060" w:type="dxa"/>
            <w:tcBorders>
              <w:top w:val="nil"/>
              <w:left w:val="nil"/>
              <w:bottom w:val="single" w:sz="4" w:space="0" w:color="auto"/>
              <w:right w:val="single" w:sz="4" w:space="0" w:color="auto"/>
            </w:tcBorders>
            <w:shd w:val="clear" w:color="auto" w:fill="auto"/>
            <w:hideMark/>
          </w:tcPr>
          <w:p w14:paraId="3610D3BD" w14:textId="77777777" w:rsidR="00CB7244" w:rsidRPr="00AF6F84" w:rsidRDefault="00CB7244" w:rsidP="00AF6F84">
            <w:r w:rsidRPr="00AF6F84">
              <w:t>"Abnormal glucose tolerance of mother, antepartum condition or complication"</w:t>
            </w:r>
          </w:p>
        </w:tc>
      </w:tr>
      <w:tr w:rsidR="00CB7244" w:rsidRPr="00AF6F84" w14:paraId="55F6A99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DA014F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150AF14" w14:textId="77777777" w:rsidR="00CB7244" w:rsidRPr="00AF6F84" w:rsidRDefault="00CB7244" w:rsidP="00AF6F84">
            <w:r w:rsidRPr="00AF6F84">
              <w:t>648.84</w:t>
            </w:r>
          </w:p>
        </w:tc>
        <w:tc>
          <w:tcPr>
            <w:tcW w:w="6060" w:type="dxa"/>
            <w:tcBorders>
              <w:top w:val="nil"/>
              <w:left w:val="nil"/>
              <w:bottom w:val="single" w:sz="4" w:space="0" w:color="auto"/>
              <w:right w:val="single" w:sz="4" w:space="0" w:color="auto"/>
            </w:tcBorders>
            <w:shd w:val="clear" w:color="auto" w:fill="auto"/>
            <w:hideMark/>
          </w:tcPr>
          <w:p w14:paraId="6F597551" w14:textId="77777777" w:rsidR="00CB7244" w:rsidRPr="00AF6F84" w:rsidRDefault="00CB7244" w:rsidP="00AF6F84">
            <w:r w:rsidRPr="00AF6F84">
              <w:t>"Abnormal glucose tolerance of mother, postpartum condition or complication"</w:t>
            </w:r>
          </w:p>
        </w:tc>
      </w:tr>
      <w:tr w:rsidR="00CB7244" w:rsidRPr="00AF6F84" w14:paraId="0B04B14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2D43D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4FD8F0" w14:textId="77777777" w:rsidR="00CB7244" w:rsidRPr="00AF6F84" w:rsidRDefault="00CB7244" w:rsidP="00AF6F84">
            <w:r w:rsidRPr="00AF6F84">
              <w:t>962</w:t>
            </w:r>
          </w:p>
        </w:tc>
        <w:tc>
          <w:tcPr>
            <w:tcW w:w="6060" w:type="dxa"/>
            <w:tcBorders>
              <w:top w:val="nil"/>
              <w:left w:val="nil"/>
              <w:bottom w:val="single" w:sz="4" w:space="0" w:color="auto"/>
              <w:right w:val="single" w:sz="4" w:space="0" w:color="auto"/>
            </w:tcBorders>
            <w:shd w:val="clear" w:color="auto" w:fill="auto"/>
            <w:hideMark/>
          </w:tcPr>
          <w:p w14:paraId="39425205" w14:textId="77777777" w:rsidR="00CB7244" w:rsidRPr="00AF6F84" w:rsidRDefault="00CB7244" w:rsidP="00AF6F84">
            <w:r w:rsidRPr="00AF6F84">
              <w:t>Pois-corticosteroids</w:t>
            </w:r>
          </w:p>
          <w:p w14:paraId="405153B2" w14:textId="77777777" w:rsidR="00CB7244" w:rsidRPr="00AF6F84" w:rsidRDefault="00CB7244" w:rsidP="00AF6F84">
            <w:r w:rsidRPr="00AF6F84">
              <w:t>Bottom of Form</w:t>
            </w:r>
          </w:p>
        </w:tc>
      </w:tr>
    </w:tbl>
    <w:p w14:paraId="0C6C29E0" w14:textId="77777777" w:rsidR="005A25E4" w:rsidRPr="00431183" w:rsidRDefault="005A25E4" w:rsidP="00AF6F84"/>
    <w:sectPr w:rsidR="005A25E4" w:rsidRPr="00431183" w:rsidSect="00947C4D">
      <w:headerReference w:type="default" r:id="rId9"/>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2FED5" w14:textId="77777777" w:rsidR="009C3F4F" w:rsidRDefault="009C3F4F" w:rsidP="00FF463F">
      <w:pPr>
        <w:spacing w:line="240" w:lineRule="auto"/>
      </w:pPr>
      <w:r>
        <w:separator/>
      </w:r>
    </w:p>
  </w:endnote>
  <w:endnote w:type="continuationSeparator" w:id="0">
    <w:p w14:paraId="369A902D" w14:textId="77777777" w:rsidR="009C3F4F" w:rsidRDefault="009C3F4F"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95C73" w14:textId="77777777" w:rsidR="009C3F4F" w:rsidRDefault="009C3F4F" w:rsidP="00FF463F">
      <w:pPr>
        <w:spacing w:line="240" w:lineRule="auto"/>
      </w:pPr>
      <w:r>
        <w:separator/>
      </w:r>
    </w:p>
  </w:footnote>
  <w:footnote w:type="continuationSeparator" w:id="0">
    <w:p w14:paraId="389CC6F0" w14:textId="77777777" w:rsidR="009C3F4F" w:rsidRDefault="009C3F4F" w:rsidP="00FF463F">
      <w:pPr>
        <w:spacing w:line="240" w:lineRule="auto"/>
      </w:pPr>
      <w:r>
        <w:continuationSeparator/>
      </w:r>
    </w:p>
  </w:footnote>
  <w:footnote w:id="1">
    <w:p w14:paraId="36943A82" w14:textId="2CA600C5" w:rsidR="0045081A" w:rsidRPr="00E8640C" w:rsidRDefault="0045081A"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w:t>
      </w:r>
      <w:r>
        <w:t>T</w:t>
      </w:r>
      <w:r w:rsidRPr="005B28CC">
        <w:t xml:space="preserve">ype 1 and </w:t>
      </w:r>
      <w:r>
        <w:t>T</w:t>
      </w:r>
      <w:r w:rsidRPr="005B28CC">
        <w:t xml:space="preserve">ype 2 DM. If </w:t>
      </w:r>
      <w:proofErr w:type="spellStart"/>
      <w:r w:rsidRPr="005B28CC">
        <w:t>pt</w:t>
      </w:r>
      <w:proofErr w:type="spellEnd"/>
      <w:r w:rsidRPr="005B28CC">
        <w:t xml:space="preserve"> has </w:t>
      </w:r>
      <w:r>
        <w:t>truly T</w:t>
      </w:r>
      <w:r w:rsidRPr="005B28CC">
        <w:t>ype 1 DM, these reco</w:t>
      </w:r>
      <w:r>
        <w:t>mmendations DO NOT APPLY.”</w:t>
      </w:r>
    </w:p>
  </w:footnote>
  <w:footnote w:id="2">
    <w:p w14:paraId="7E0D5E7F" w14:textId="215475C3" w:rsidR="0045081A" w:rsidRDefault="0045081A">
      <w:pPr>
        <w:pStyle w:val="FootnoteText"/>
      </w:pPr>
      <w:r>
        <w:rPr>
          <w:rStyle w:val="FootnoteReference"/>
        </w:rPr>
        <w:footnoteRef/>
      </w:r>
      <w:r>
        <w:t xml:space="preserve"> We recognize that prescriptions should not be older than 365 days. We use 370 days instead to allow for some cushion for updating of databases.</w:t>
      </w:r>
    </w:p>
  </w:footnote>
  <w:footnote w:id="3">
    <w:p w14:paraId="4D567E8B" w14:textId="77777777" w:rsidR="0045081A" w:rsidRPr="00E8640C" w:rsidRDefault="0045081A"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4">
    <w:p w14:paraId="3B5347F1" w14:textId="00D3C6AC" w:rsidR="0045081A" w:rsidRDefault="0045081A">
      <w:pPr>
        <w:pStyle w:val="FootnoteText"/>
      </w:pPr>
      <w:r>
        <w:rPr>
          <w:rStyle w:val="FootnoteReference"/>
        </w:rPr>
        <w:footnoteRef/>
      </w:r>
      <w:r>
        <w:t xml:space="preserve"> These additional reactions are not encoded in the KB but handled by mapping table. </w:t>
      </w:r>
    </w:p>
  </w:footnote>
  <w:footnote w:id="5">
    <w:p w14:paraId="15E04482" w14:textId="03CD2570" w:rsidR="0045081A" w:rsidRDefault="0045081A">
      <w:pPr>
        <w:pStyle w:val="FootnoteText"/>
      </w:pPr>
      <w:r>
        <w:rPr>
          <w:rStyle w:val="FootnoteReference"/>
        </w:rPr>
        <w:footnoteRef/>
      </w:r>
      <w:r>
        <w:t xml:space="preserve"> There are some bicarbonate laboratory measurements that have a slightly lower limit of normal (22, 23). For simplicity, we have used the highest (and most conservative) cut off.</w:t>
      </w:r>
    </w:p>
  </w:footnote>
  <w:footnote w:id="6">
    <w:p w14:paraId="3FF6A0BE" w14:textId="4DB25B96" w:rsidR="0045081A" w:rsidRPr="00E8640C" w:rsidRDefault="0045081A" w:rsidP="00E8640C">
      <w:pPr>
        <w:pStyle w:val="FootnoteText"/>
      </w:pPr>
      <w:r w:rsidRPr="00F714EC">
        <w:rPr>
          <w:rStyle w:val="FootnoteReference"/>
        </w:rPr>
        <w:footnoteRef/>
      </w:r>
      <w:r w:rsidRPr="00E8640C">
        <w:t xml:space="preserve"> ULN = Upper Limit of Normal</w:t>
      </w:r>
    </w:p>
  </w:footnote>
  <w:footnote w:id="7">
    <w:p w14:paraId="7C34F0A0" w14:textId="1C4061CD" w:rsidR="0045081A" w:rsidRPr="00F136B2" w:rsidRDefault="0045081A">
      <w:pPr>
        <w:pStyle w:val="FootnoteText"/>
      </w:pPr>
      <w:r>
        <w:rPr>
          <w:rStyle w:val="FootnoteReference"/>
        </w:rPr>
        <w:footnoteRef/>
      </w:r>
      <w:r w:rsidRPr="00F136B2">
        <w:t xml:space="preserve"> </w:t>
      </w:r>
      <w:r w:rsidRPr="00185E33">
        <w:t xml:space="preserve">These additional reactions are not encoded directly in the </w:t>
      </w:r>
      <w:proofErr w:type="gramStart"/>
      <w:r w:rsidRPr="00185E33">
        <w:t>KB, but</w:t>
      </w:r>
      <w:proofErr w:type="gramEnd"/>
      <w:r w:rsidRPr="00185E33">
        <w:t xml:space="preserve"> are in the ADR react</w:t>
      </w:r>
      <w:r>
        <w:t>ion mapping table as “angioedema”.</w:t>
      </w:r>
    </w:p>
    <w:p w14:paraId="002C9124" w14:textId="77777777" w:rsidR="0045081A" w:rsidRDefault="0045081A">
      <w:pPr>
        <w:pStyle w:val="FootnoteText"/>
      </w:pPr>
    </w:p>
  </w:footnote>
  <w:footnote w:id="8">
    <w:p w14:paraId="074C6471" w14:textId="1D36B9F9" w:rsidR="0045081A" w:rsidRPr="00F136B2" w:rsidRDefault="0045081A"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68A3FD64" w:rsidR="0045081A" w:rsidRPr="00566AAF" w:rsidRDefault="0045081A"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45081A" w:rsidRDefault="0045081A">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0">
    <w:p w14:paraId="03F64B25" w14:textId="0B083F62" w:rsidR="0045081A" w:rsidRDefault="0045081A">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45081A" w:rsidRDefault="0045081A">
    <w:pPr>
      <w:pStyle w:val="Header"/>
    </w:pPr>
    <w:r>
      <w:tab/>
    </w:r>
    <w:r>
      <w:tab/>
    </w:r>
    <w:r>
      <w:fldChar w:fldCharType="begin"/>
    </w:r>
    <w:r>
      <w:instrText xml:space="preserve"> PAGE  \* Arabic  \* MERGEFORMAT </w:instrText>
    </w:r>
    <w:r>
      <w:fldChar w:fldCharType="separate"/>
    </w:r>
    <w:r>
      <w:rPr>
        <w:noProof/>
      </w:rPr>
      <w:t>32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4226C"/>
    <w:multiLevelType w:val="hybridMultilevel"/>
    <w:tmpl w:val="730278C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10A0B"/>
    <w:multiLevelType w:val="hybridMultilevel"/>
    <w:tmpl w:val="C44E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0C7E53"/>
    <w:multiLevelType w:val="hybridMultilevel"/>
    <w:tmpl w:val="74788FD2"/>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2D401F"/>
    <w:multiLevelType w:val="hybridMultilevel"/>
    <w:tmpl w:val="4C0E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BC4426"/>
    <w:multiLevelType w:val="hybridMultilevel"/>
    <w:tmpl w:val="688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B1167BA"/>
    <w:multiLevelType w:val="hybridMultilevel"/>
    <w:tmpl w:val="33E4048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4A07FC"/>
    <w:multiLevelType w:val="hybridMultilevel"/>
    <w:tmpl w:val="13CE4A3C"/>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36E8D"/>
    <w:multiLevelType w:val="hybridMultilevel"/>
    <w:tmpl w:val="C510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D32907"/>
    <w:multiLevelType w:val="hybridMultilevel"/>
    <w:tmpl w:val="C4769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C46FD"/>
    <w:multiLevelType w:val="hybridMultilevel"/>
    <w:tmpl w:val="11180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33E590A"/>
    <w:multiLevelType w:val="hybridMultilevel"/>
    <w:tmpl w:val="4DA05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813F34"/>
    <w:multiLevelType w:val="hybridMultilevel"/>
    <w:tmpl w:val="BCD4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1" w15:restartNumberingAfterBreak="0">
    <w:nsid w:val="54FE49E9"/>
    <w:multiLevelType w:val="hybridMultilevel"/>
    <w:tmpl w:val="52645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020256"/>
    <w:multiLevelType w:val="hybridMultilevel"/>
    <w:tmpl w:val="84842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8202927"/>
    <w:multiLevelType w:val="hybridMultilevel"/>
    <w:tmpl w:val="1ABA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40"/>
  </w:num>
  <w:num w:numId="4">
    <w:abstractNumId w:val="22"/>
  </w:num>
  <w:num w:numId="5">
    <w:abstractNumId w:val="45"/>
  </w:num>
  <w:num w:numId="6">
    <w:abstractNumId w:val="25"/>
  </w:num>
  <w:num w:numId="7">
    <w:abstractNumId w:val="10"/>
  </w:num>
  <w:num w:numId="8">
    <w:abstractNumId w:val="48"/>
  </w:num>
  <w:num w:numId="9">
    <w:abstractNumId w:val="0"/>
  </w:num>
  <w:num w:numId="10">
    <w:abstractNumId w:val="27"/>
  </w:num>
  <w:num w:numId="11">
    <w:abstractNumId w:val="35"/>
  </w:num>
  <w:num w:numId="12">
    <w:abstractNumId w:val="36"/>
  </w:num>
  <w:num w:numId="13">
    <w:abstractNumId w:val="18"/>
  </w:num>
  <w:num w:numId="14">
    <w:abstractNumId w:val="8"/>
  </w:num>
  <w:num w:numId="15">
    <w:abstractNumId w:val="43"/>
  </w:num>
  <w:num w:numId="16">
    <w:abstractNumId w:val="1"/>
  </w:num>
  <w:num w:numId="17">
    <w:abstractNumId w:val="30"/>
  </w:num>
  <w:num w:numId="18">
    <w:abstractNumId w:val="38"/>
  </w:num>
  <w:num w:numId="19">
    <w:abstractNumId w:val="38"/>
  </w:num>
  <w:num w:numId="20">
    <w:abstractNumId w:val="38"/>
  </w:num>
  <w:num w:numId="21">
    <w:abstractNumId w:val="44"/>
  </w:num>
  <w:num w:numId="22">
    <w:abstractNumId w:val="12"/>
  </w:num>
  <w:num w:numId="23">
    <w:abstractNumId w:val="37"/>
  </w:num>
  <w:num w:numId="24">
    <w:abstractNumId w:val="28"/>
  </w:num>
  <w:num w:numId="25">
    <w:abstractNumId w:val="49"/>
  </w:num>
  <w:num w:numId="26">
    <w:abstractNumId w:val="52"/>
  </w:num>
  <w:num w:numId="27">
    <w:abstractNumId w:val="14"/>
  </w:num>
  <w:num w:numId="28">
    <w:abstractNumId w:val="5"/>
  </w:num>
  <w:num w:numId="29">
    <w:abstractNumId w:val="51"/>
  </w:num>
  <w:num w:numId="30">
    <w:abstractNumId w:val="11"/>
  </w:num>
  <w:num w:numId="31">
    <w:abstractNumId w:val="13"/>
  </w:num>
  <w:num w:numId="32">
    <w:abstractNumId w:val="31"/>
  </w:num>
  <w:num w:numId="33">
    <w:abstractNumId w:val="3"/>
  </w:num>
  <w:num w:numId="34">
    <w:abstractNumId w:val="2"/>
  </w:num>
  <w:num w:numId="35">
    <w:abstractNumId w:val="16"/>
  </w:num>
  <w:num w:numId="36">
    <w:abstractNumId w:val="42"/>
  </w:num>
  <w:num w:numId="37">
    <w:abstractNumId w:val="4"/>
  </w:num>
  <w:num w:numId="38">
    <w:abstractNumId w:val="47"/>
  </w:num>
  <w:num w:numId="39">
    <w:abstractNumId w:val="33"/>
  </w:num>
  <w:num w:numId="40">
    <w:abstractNumId w:val="6"/>
  </w:num>
  <w:num w:numId="41">
    <w:abstractNumId w:val="9"/>
  </w:num>
  <w:num w:numId="42">
    <w:abstractNumId w:val="39"/>
  </w:num>
  <w:num w:numId="43">
    <w:abstractNumId w:val="36"/>
  </w:num>
  <w:num w:numId="44">
    <w:abstractNumId w:val="0"/>
  </w:num>
  <w:num w:numId="45">
    <w:abstractNumId w:val="20"/>
  </w:num>
  <w:num w:numId="46">
    <w:abstractNumId w:val="50"/>
  </w:num>
  <w:num w:numId="47">
    <w:abstractNumId w:val="15"/>
  </w:num>
  <w:num w:numId="48">
    <w:abstractNumId w:val="15"/>
  </w:num>
  <w:num w:numId="49">
    <w:abstractNumId w:val="23"/>
  </w:num>
  <w:num w:numId="50">
    <w:abstractNumId w:val="41"/>
  </w:num>
  <w:num w:numId="51">
    <w:abstractNumId w:val="53"/>
  </w:num>
  <w:num w:numId="52">
    <w:abstractNumId w:val="7"/>
  </w:num>
  <w:num w:numId="53">
    <w:abstractNumId w:val="21"/>
  </w:num>
  <w:num w:numId="54">
    <w:abstractNumId w:val="29"/>
  </w:num>
  <w:num w:numId="55">
    <w:abstractNumId w:val="32"/>
  </w:num>
  <w:num w:numId="56">
    <w:abstractNumId w:val="38"/>
  </w:num>
  <w:num w:numId="57">
    <w:abstractNumId w:val="24"/>
  </w:num>
  <w:num w:numId="58">
    <w:abstractNumId w:val="17"/>
  </w:num>
  <w:num w:numId="59">
    <w:abstractNumId w:val="34"/>
  </w:num>
  <w:num w:numId="60">
    <w:abstractNumId w:val="19"/>
  </w:num>
  <w:num w:numId="6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696D"/>
    <w:rsid w:val="00037C97"/>
    <w:rsid w:val="00042AE7"/>
    <w:rsid w:val="000456D2"/>
    <w:rsid w:val="0004574E"/>
    <w:rsid w:val="00045E21"/>
    <w:rsid w:val="00047A33"/>
    <w:rsid w:val="000513F1"/>
    <w:rsid w:val="00051E85"/>
    <w:rsid w:val="000538DD"/>
    <w:rsid w:val="0005636A"/>
    <w:rsid w:val="0006062F"/>
    <w:rsid w:val="00064967"/>
    <w:rsid w:val="00066322"/>
    <w:rsid w:val="00070D70"/>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13D0"/>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414E"/>
    <w:rsid w:val="00157830"/>
    <w:rsid w:val="001601E0"/>
    <w:rsid w:val="001617ED"/>
    <w:rsid w:val="001617F6"/>
    <w:rsid w:val="001618F5"/>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15B5"/>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56F8"/>
    <w:rsid w:val="00255AFF"/>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6A9A"/>
    <w:rsid w:val="002A74BF"/>
    <w:rsid w:val="002A77EA"/>
    <w:rsid w:val="002B1A16"/>
    <w:rsid w:val="002B33A2"/>
    <w:rsid w:val="002B51C7"/>
    <w:rsid w:val="002B66F1"/>
    <w:rsid w:val="002B6817"/>
    <w:rsid w:val="002B6D1A"/>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2E8B"/>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05A"/>
    <w:rsid w:val="00384121"/>
    <w:rsid w:val="0038529D"/>
    <w:rsid w:val="0038613D"/>
    <w:rsid w:val="00386F3C"/>
    <w:rsid w:val="00390016"/>
    <w:rsid w:val="00390882"/>
    <w:rsid w:val="00391986"/>
    <w:rsid w:val="003933A3"/>
    <w:rsid w:val="00393BE3"/>
    <w:rsid w:val="00394D5F"/>
    <w:rsid w:val="0039541A"/>
    <w:rsid w:val="0039666E"/>
    <w:rsid w:val="0039707B"/>
    <w:rsid w:val="003A0709"/>
    <w:rsid w:val="003A0AD4"/>
    <w:rsid w:val="003A16B0"/>
    <w:rsid w:val="003A195E"/>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2864"/>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2484"/>
    <w:rsid w:val="003F3436"/>
    <w:rsid w:val="003F5891"/>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01A"/>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3F1"/>
    <w:rsid w:val="00447417"/>
    <w:rsid w:val="00447846"/>
    <w:rsid w:val="00447E13"/>
    <w:rsid w:val="0045081A"/>
    <w:rsid w:val="004509F6"/>
    <w:rsid w:val="00453038"/>
    <w:rsid w:val="00453FBA"/>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5700"/>
    <w:rsid w:val="004F6775"/>
    <w:rsid w:val="004F77A4"/>
    <w:rsid w:val="005004EA"/>
    <w:rsid w:val="005007D5"/>
    <w:rsid w:val="00504DE9"/>
    <w:rsid w:val="00506852"/>
    <w:rsid w:val="005068AF"/>
    <w:rsid w:val="00506F1E"/>
    <w:rsid w:val="0051047A"/>
    <w:rsid w:val="005107CB"/>
    <w:rsid w:val="00515E57"/>
    <w:rsid w:val="00516E55"/>
    <w:rsid w:val="0052154E"/>
    <w:rsid w:val="00521967"/>
    <w:rsid w:val="00521BD2"/>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5901"/>
    <w:rsid w:val="00575FCA"/>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3A3C"/>
    <w:rsid w:val="005B4912"/>
    <w:rsid w:val="005B492B"/>
    <w:rsid w:val="005B7A65"/>
    <w:rsid w:val="005C13D6"/>
    <w:rsid w:val="005C1F5F"/>
    <w:rsid w:val="005C23F5"/>
    <w:rsid w:val="005C28AF"/>
    <w:rsid w:val="005C3ADF"/>
    <w:rsid w:val="005C4D62"/>
    <w:rsid w:val="005C5576"/>
    <w:rsid w:val="005D3A21"/>
    <w:rsid w:val="005D5F55"/>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4639"/>
    <w:rsid w:val="00625CBE"/>
    <w:rsid w:val="0062608A"/>
    <w:rsid w:val="006262A8"/>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3819"/>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3D3A"/>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0AD5"/>
    <w:rsid w:val="006E2411"/>
    <w:rsid w:val="006F1523"/>
    <w:rsid w:val="006F31CA"/>
    <w:rsid w:val="006F4EF2"/>
    <w:rsid w:val="006F5EB0"/>
    <w:rsid w:val="006F5FDC"/>
    <w:rsid w:val="006F75BE"/>
    <w:rsid w:val="0070200E"/>
    <w:rsid w:val="00707AA0"/>
    <w:rsid w:val="0071043F"/>
    <w:rsid w:val="00715588"/>
    <w:rsid w:val="00715FAD"/>
    <w:rsid w:val="00716D5D"/>
    <w:rsid w:val="00717CB4"/>
    <w:rsid w:val="007207D0"/>
    <w:rsid w:val="007209BD"/>
    <w:rsid w:val="00720F62"/>
    <w:rsid w:val="00721D20"/>
    <w:rsid w:val="00722276"/>
    <w:rsid w:val="007237D7"/>
    <w:rsid w:val="0072493C"/>
    <w:rsid w:val="0072622D"/>
    <w:rsid w:val="00731231"/>
    <w:rsid w:val="00731B59"/>
    <w:rsid w:val="00736318"/>
    <w:rsid w:val="00740EA7"/>
    <w:rsid w:val="0074302E"/>
    <w:rsid w:val="00745E6A"/>
    <w:rsid w:val="00746336"/>
    <w:rsid w:val="00746B63"/>
    <w:rsid w:val="00752242"/>
    <w:rsid w:val="00754970"/>
    <w:rsid w:val="007554F9"/>
    <w:rsid w:val="007560C8"/>
    <w:rsid w:val="00761C4C"/>
    <w:rsid w:val="007625CF"/>
    <w:rsid w:val="00763395"/>
    <w:rsid w:val="00763457"/>
    <w:rsid w:val="007648F6"/>
    <w:rsid w:val="00771968"/>
    <w:rsid w:val="00774BBA"/>
    <w:rsid w:val="00775B33"/>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71D"/>
    <w:rsid w:val="007B1B1B"/>
    <w:rsid w:val="007B4BB5"/>
    <w:rsid w:val="007B5215"/>
    <w:rsid w:val="007B6ABF"/>
    <w:rsid w:val="007C0C61"/>
    <w:rsid w:val="007C3137"/>
    <w:rsid w:val="007C5068"/>
    <w:rsid w:val="007C50F8"/>
    <w:rsid w:val="007C556D"/>
    <w:rsid w:val="007C631B"/>
    <w:rsid w:val="007C6A5A"/>
    <w:rsid w:val="007D262D"/>
    <w:rsid w:val="007D365D"/>
    <w:rsid w:val="007D37A6"/>
    <w:rsid w:val="007D5B6B"/>
    <w:rsid w:val="007D5E4F"/>
    <w:rsid w:val="007D63A8"/>
    <w:rsid w:val="007E2DED"/>
    <w:rsid w:val="007E30A4"/>
    <w:rsid w:val="007E4BE0"/>
    <w:rsid w:val="007E50D8"/>
    <w:rsid w:val="007E759D"/>
    <w:rsid w:val="007F21A0"/>
    <w:rsid w:val="007F22B0"/>
    <w:rsid w:val="007F276E"/>
    <w:rsid w:val="007F393E"/>
    <w:rsid w:val="007F3C20"/>
    <w:rsid w:val="007F4E4B"/>
    <w:rsid w:val="00800552"/>
    <w:rsid w:val="00800C33"/>
    <w:rsid w:val="00800F1B"/>
    <w:rsid w:val="00801AD9"/>
    <w:rsid w:val="008029D0"/>
    <w:rsid w:val="008042EA"/>
    <w:rsid w:val="00805086"/>
    <w:rsid w:val="008072A0"/>
    <w:rsid w:val="00807F14"/>
    <w:rsid w:val="00810AA4"/>
    <w:rsid w:val="0081590E"/>
    <w:rsid w:val="00820223"/>
    <w:rsid w:val="00821FC4"/>
    <w:rsid w:val="00822033"/>
    <w:rsid w:val="00825151"/>
    <w:rsid w:val="00825FDB"/>
    <w:rsid w:val="0083108E"/>
    <w:rsid w:val="008313C5"/>
    <w:rsid w:val="00832665"/>
    <w:rsid w:val="00833A6F"/>
    <w:rsid w:val="00833AF4"/>
    <w:rsid w:val="00834152"/>
    <w:rsid w:val="00834317"/>
    <w:rsid w:val="00834A5E"/>
    <w:rsid w:val="00835D0A"/>
    <w:rsid w:val="008372B0"/>
    <w:rsid w:val="008375FA"/>
    <w:rsid w:val="00837739"/>
    <w:rsid w:val="008401B7"/>
    <w:rsid w:val="00840DE3"/>
    <w:rsid w:val="00842552"/>
    <w:rsid w:val="00844A58"/>
    <w:rsid w:val="00847670"/>
    <w:rsid w:val="008506E3"/>
    <w:rsid w:val="00850BF6"/>
    <w:rsid w:val="008528DE"/>
    <w:rsid w:val="00853F76"/>
    <w:rsid w:val="008554E3"/>
    <w:rsid w:val="008559C1"/>
    <w:rsid w:val="00860253"/>
    <w:rsid w:val="00862038"/>
    <w:rsid w:val="00862EA0"/>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0F09"/>
    <w:rsid w:val="008A3CBA"/>
    <w:rsid w:val="008A43CA"/>
    <w:rsid w:val="008A4483"/>
    <w:rsid w:val="008A5335"/>
    <w:rsid w:val="008B33B3"/>
    <w:rsid w:val="008B451D"/>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1821"/>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18B"/>
    <w:rsid w:val="0096330F"/>
    <w:rsid w:val="009638D2"/>
    <w:rsid w:val="0096565B"/>
    <w:rsid w:val="00966325"/>
    <w:rsid w:val="00970248"/>
    <w:rsid w:val="00974DEE"/>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0E33"/>
    <w:rsid w:val="009B1ACF"/>
    <w:rsid w:val="009B4FE6"/>
    <w:rsid w:val="009B60C9"/>
    <w:rsid w:val="009B65CE"/>
    <w:rsid w:val="009C01F5"/>
    <w:rsid w:val="009C11C1"/>
    <w:rsid w:val="009C168E"/>
    <w:rsid w:val="009C3B56"/>
    <w:rsid w:val="009C3F4F"/>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3804"/>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08A0"/>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46CDC"/>
    <w:rsid w:val="00A50165"/>
    <w:rsid w:val="00A5049D"/>
    <w:rsid w:val="00A51DFA"/>
    <w:rsid w:val="00A52EA2"/>
    <w:rsid w:val="00A543F3"/>
    <w:rsid w:val="00A54F20"/>
    <w:rsid w:val="00A5650B"/>
    <w:rsid w:val="00A56867"/>
    <w:rsid w:val="00A569BA"/>
    <w:rsid w:val="00A60390"/>
    <w:rsid w:val="00A603B3"/>
    <w:rsid w:val="00A61A46"/>
    <w:rsid w:val="00A62DA4"/>
    <w:rsid w:val="00A65794"/>
    <w:rsid w:val="00A6689E"/>
    <w:rsid w:val="00A67128"/>
    <w:rsid w:val="00A70B41"/>
    <w:rsid w:val="00A7340E"/>
    <w:rsid w:val="00A734D6"/>
    <w:rsid w:val="00A73828"/>
    <w:rsid w:val="00A73B53"/>
    <w:rsid w:val="00A73D6A"/>
    <w:rsid w:val="00A743CC"/>
    <w:rsid w:val="00A755AE"/>
    <w:rsid w:val="00A7645C"/>
    <w:rsid w:val="00A808D2"/>
    <w:rsid w:val="00A816E1"/>
    <w:rsid w:val="00A82931"/>
    <w:rsid w:val="00A82A83"/>
    <w:rsid w:val="00A83B08"/>
    <w:rsid w:val="00A8420D"/>
    <w:rsid w:val="00A85B55"/>
    <w:rsid w:val="00A85FD5"/>
    <w:rsid w:val="00A87EE8"/>
    <w:rsid w:val="00A87F54"/>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6AE9"/>
    <w:rsid w:val="00AD7C2C"/>
    <w:rsid w:val="00AE018D"/>
    <w:rsid w:val="00AE07F6"/>
    <w:rsid w:val="00AE41E2"/>
    <w:rsid w:val="00AE5118"/>
    <w:rsid w:val="00AE7536"/>
    <w:rsid w:val="00AF1B1F"/>
    <w:rsid w:val="00AF3FA2"/>
    <w:rsid w:val="00AF43B1"/>
    <w:rsid w:val="00AF4990"/>
    <w:rsid w:val="00AF4F78"/>
    <w:rsid w:val="00AF522F"/>
    <w:rsid w:val="00AF6F84"/>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0267"/>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0EB7"/>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21BB"/>
    <w:rsid w:val="00BC46B5"/>
    <w:rsid w:val="00BC490A"/>
    <w:rsid w:val="00BC50CE"/>
    <w:rsid w:val="00BC5C56"/>
    <w:rsid w:val="00BD055F"/>
    <w:rsid w:val="00BD0D0D"/>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BF29A6"/>
    <w:rsid w:val="00C00247"/>
    <w:rsid w:val="00C0218E"/>
    <w:rsid w:val="00C02519"/>
    <w:rsid w:val="00C02F98"/>
    <w:rsid w:val="00C0365A"/>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1146"/>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04D0"/>
    <w:rsid w:val="00C92403"/>
    <w:rsid w:val="00C92E3C"/>
    <w:rsid w:val="00C94375"/>
    <w:rsid w:val="00C9487F"/>
    <w:rsid w:val="00C957D5"/>
    <w:rsid w:val="00C97499"/>
    <w:rsid w:val="00CA05AD"/>
    <w:rsid w:val="00CA0881"/>
    <w:rsid w:val="00CA1383"/>
    <w:rsid w:val="00CA4CB3"/>
    <w:rsid w:val="00CA583D"/>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99A"/>
    <w:rsid w:val="00CC6EEC"/>
    <w:rsid w:val="00CD0298"/>
    <w:rsid w:val="00CD1155"/>
    <w:rsid w:val="00CD13CD"/>
    <w:rsid w:val="00CD212D"/>
    <w:rsid w:val="00CD4A78"/>
    <w:rsid w:val="00CD4A83"/>
    <w:rsid w:val="00CD66E7"/>
    <w:rsid w:val="00CD7F76"/>
    <w:rsid w:val="00CE11C1"/>
    <w:rsid w:val="00CE1B69"/>
    <w:rsid w:val="00CE1C1D"/>
    <w:rsid w:val="00CE2292"/>
    <w:rsid w:val="00CE3671"/>
    <w:rsid w:val="00CE3675"/>
    <w:rsid w:val="00CE3CCA"/>
    <w:rsid w:val="00CE4BF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0127"/>
    <w:rsid w:val="00D21719"/>
    <w:rsid w:val="00D21CBC"/>
    <w:rsid w:val="00D221C3"/>
    <w:rsid w:val="00D233D0"/>
    <w:rsid w:val="00D23890"/>
    <w:rsid w:val="00D24111"/>
    <w:rsid w:val="00D24BD3"/>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0D3"/>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6F08"/>
    <w:rsid w:val="00DA73D4"/>
    <w:rsid w:val="00DA75A4"/>
    <w:rsid w:val="00DB07FF"/>
    <w:rsid w:val="00DB0C62"/>
    <w:rsid w:val="00DB0CC1"/>
    <w:rsid w:val="00DB1343"/>
    <w:rsid w:val="00DB15A5"/>
    <w:rsid w:val="00DB24A9"/>
    <w:rsid w:val="00DB63A7"/>
    <w:rsid w:val="00DB7A96"/>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6D0B"/>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1EF8"/>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12D6"/>
    <w:rsid w:val="00E82C9C"/>
    <w:rsid w:val="00E8357C"/>
    <w:rsid w:val="00E8373E"/>
    <w:rsid w:val="00E83E19"/>
    <w:rsid w:val="00E83F06"/>
    <w:rsid w:val="00E84B31"/>
    <w:rsid w:val="00E8640C"/>
    <w:rsid w:val="00E8684F"/>
    <w:rsid w:val="00E91AFB"/>
    <w:rsid w:val="00E943DE"/>
    <w:rsid w:val="00E96886"/>
    <w:rsid w:val="00E97325"/>
    <w:rsid w:val="00E975FB"/>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8A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211"/>
    <w:rsid w:val="00F066FF"/>
    <w:rsid w:val="00F07E47"/>
    <w:rsid w:val="00F106AD"/>
    <w:rsid w:val="00F12FCF"/>
    <w:rsid w:val="00F136B2"/>
    <w:rsid w:val="00F20924"/>
    <w:rsid w:val="00F20D45"/>
    <w:rsid w:val="00F2275B"/>
    <w:rsid w:val="00F229E9"/>
    <w:rsid w:val="00F2571D"/>
    <w:rsid w:val="00F263AE"/>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B74"/>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34FE"/>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04"/>
    <w:pPr>
      <w:spacing w:before="120" w:after="360" w:line="300" w:lineRule="auto"/>
      <w:ind w:left="0" w:firstLine="0"/>
    </w:pPr>
    <w:rPr>
      <w:sz w:val="24"/>
    </w:rPr>
  </w:style>
  <w:style w:type="paragraph" w:styleId="Heading1">
    <w:name w:val="heading 1"/>
    <w:basedOn w:val="Normal"/>
    <w:next w:val="Normal"/>
    <w:link w:val="Heading1Char"/>
    <w:uiPriority w:val="9"/>
    <w:qFormat/>
    <w:rsid w:val="00447417"/>
    <w:pPr>
      <w:keepNext/>
      <w:keepLines/>
      <w:numPr>
        <w:numId w:val="2"/>
      </w:numPr>
      <w:pBdr>
        <w:bottom w:val="single" w:sz="4" w:space="1" w:color="244061" w:themeColor="accent1" w:themeShade="80"/>
      </w:pBdr>
      <w:spacing w:before="360" w:after="120"/>
      <w:ind w:left="0" w:firstLine="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BD0D0D"/>
    <w:pPr>
      <w:keepNext/>
      <w:numPr>
        <w:ilvl w:val="1"/>
        <w:numId w:val="2"/>
      </w:numPr>
      <w:spacing w:after="200"/>
      <w:ind w:left="0" w:firstLine="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17"/>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BD0D0D"/>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7413696">
      <w:bodyDiv w:val="1"/>
      <w:marLeft w:val="0"/>
      <w:marRight w:val="0"/>
      <w:marTop w:val="0"/>
      <w:marBottom w:val="0"/>
      <w:divBdr>
        <w:top w:val="none" w:sz="0" w:space="0" w:color="auto"/>
        <w:left w:val="none" w:sz="0" w:space="0" w:color="auto"/>
        <w:bottom w:val="none" w:sz="0" w:space="0" w:color="auto"/>
        <w:right w:val="none" w:sz="0" w:space="0" w:color="auto"/>
      </w:divBdr>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576707">
      <w:bodyDiv w:val="1"/>
      <w:marLeft w:val="0"/>
      <w:marRight w:val="0"/>
      <w:marTop w:val="0"/>
      <w:marBottom w:val="0"/>
      <w:divBdr>
        <w:top w:val="none" w:sz="0" w:space="0" w:color="auto"/>
        <w:left w:val="none" w:sz="0" w:space="0" w:color="auto"/>
        <w:bottom w:val="none" w:sz="0" w:space="0" w:color="auto"/>
        <w:right w:val="none" w:sz="0" w:space="0" w:color="auto"/>
      </w:divBdr>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6452810">
      <w:bodyDiv w:val="1"/>
      <w:marLeft w:val="0"/>
      <w:marRight w:val="0"/>
      <w:marTop w:val="0"/>
      <w:marBottom w:val="0"/>
      <w:divBdr>
        <w:top w:val="none" w:sz="0" w:space="0" w:color="auto"/>
        <w:left w:val="none" w:sz="0" w:space="0" w:color="auto"/>
        <w:bottom w:val="none" w:sz="0" w:space="0" w:color="auto"/>
        <w:right w:val="none" w:sz="0" w:space="0" w:color="auto"/>
      </w:divBdr>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10</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
    <b:Tag>Placeholder2</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s>
</file>

<file path=customXml/itemProps1.xml><?xml version="1.0" encoding="utf-8"?>
<ds:datastoreItem xmlns:ds="http://schemas.openxmlformats.org/officeDocument/2006/customXml" ds:itemID="{611474AA-D81D-5740-9667-067F801C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226</Pages>
  <Words>40983</Words>
  <Characters>233606</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2019-06-05T20:49:00Z</dcterms:created>
  <dcterms:modified xsi:type="dcterms:W3CDTF">2019-06-05T20:49:00Z</dcterms:modified>
</cp:coreProperties>
</file>