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294633C2" w:rsidR="003D1DBC" w:rsidRPr="007D5E4F" w:rsidRDefault="003D1DBC" w:rsidP="007648F6">
      <w:pPr>
        <w:pStyle w:val="Title"/>
      </w:pPr>
      <w:r w:rsidRPr="007D5E4F">
        <w:t>Rules Document for Glycemic Control</w:t>
      </w:r>
    </w:p>
    <w:p w14:paraId="59A5801F" w14:textId="2487AFBE" w:rsidR="00995164" w:rsidRPr="007D5E4F" w:rsidRDefault="00BE22F4" w:rsidP="00F410AD">
      <w:pPr>
        <w:pStyle w:val="Heading1"/>
        <w:numPr>
          <w:ilvl w:val="0"/>
          <w:numId w:val="0"/>
        </w:numPr>
      </w:pPr>
      <w:bookmarkStart w:id="0" w:name="_Toc6492983"/>
      <w:r w:rsidRPr="007D5E4F">
        <w:t>Summary</w:t>
      </w:r>
      <w:bookmarkEnd w:id="0"/>
    </w:p>
    <w:p w14:paraId="433B3332" w14:textId="479ED6EE" w:rsidR="00E806BF" w:rsidRPr="007D5E4F" w:rsidRDefault="00995164" w:rsidP="00CD7F76">
      <w:r w:rsidRPr="007D5E4F">
        <w:t xml:space="preserve">This document describes the contents–the “encoding”–of the Glycemic Control </w:t>
      </w:r>
      <w:proofErr w:type="spellStart"/>
      <w:r w:rsidRPr="007D5E4F">
        <w:t>Knowledge</w:t>
      </w:r>
      <w:r w:rsidR="008E6365" w:rsidRPr="007D5E4F">
        <w:t>B</w:t>
      </w:r>
      <w:r w:rsidRPr="007D5E4F">
        <w:t>ase</w:t>
      </w:r>
      <w:proofErr w:type="spellEnd"/>
      <w:r w:rsidR="00822033" w:rsidRPr="007D5E4F">
        <w:t xml:space="preserve"> (KB</w:t>
      </w:r>
      <w:r w:rsidR="005A5954" w:rsidRPr="007D5E4F">
        <w:t>)</w:t>
      </w:r>
      <w:r w:rsidRPr="007D5E4F">
        <w:t>; that is, the patient characteristics, including diagnoses</w:t>
      </w:r>
      <w:r w:rsidR="008E6365" w:rsidRPr="007D5E4F">
        <w:t>,</w:t>
      </w:r>
      <w:r w:rsidRPr="007D5E4F">
        <w:t xml:space="preserve"> conditions, laboratory values, glycemic control</w:t>
      </w:r>
      <w:r w:rsidR="008E6365" w:rsidRPr="007D5E4F">
        <w:t>,</w:t>
      </w:r>
      <w:r w:rsidRPr="007D5E4F">
        <w:t xml:space="preserve"> and other medications, that are used to evaluate each patient for therapeutic drug options.</w:t>
      </w:r>
    </w:p>
    <w:p w14:paraId="730C75A5" w14:textId="2406331A" w:rsidR="00822033" w:rsidRPr="007D5E4F" w:rsidRDefault="00822033" w:rsidP="00CD7F76">
      <w:pPr>
        <w:rPr>
          <w:b/>
          <w:i/>
        </w:rPr>
      </w:pPr>
      <w:r w:rsidRPr="007D5E4F">
        <w:rPr>
          <w:b/>
          <w:i/>
        </w:rPr>
        <w:t>Note:  text of messages in KB have been revised and are not exactly the same as written here.</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D5E4F" w:rsidRDefault="00E806BF">
          <w:pPr>
            <w:pStyle w:val="TOC1"/>
            <w:rPr>
              <w:sz w:val="36"/>
              <w:szCs w:val="36"/>
            </w:rPr>
          </w:pPr>
          <w:r w:rsidRPr="007D5E4F">
            <w:rPr>
              <w:sz w:val="36"/>
              <w:szCs w:val="36"/>
            </w:rPr>
            <w:t>Table of Contents</w:t>
          </w:r>
        </w:p>
        <w:p w14:paraId="5EA92278" w14:textId="3E13D40E" w:rsidR="00176B6F" w:rsidRDefault="008528DE">
          <w:pPr>
            <w:pStyle w:val="TOC1"/>
            <w:rPr>
              <w:rFonts w:eastAsiaTheme="minorEastAsia"/>
              <w:sz w:val="22"/>
            </w:rPr>
          </w:pPr>
          <w:r w:rsidRPr="007D5E4F">
            <w:fldChar w:fldCharType="begin"/>
          </w:r>
          <w:r w:rsidRPr="007D5E4F">
            <w:instrText xml:space="preserve"> TOC \o "1-2" \h \z \u \t "Heading 3,5" </w:instrText>
          </w:r>
          <w:r w:rsidRPr="007D5E4F">
            <w:fldChar w:fldCharType="separate"/>
          </w:r>
          <w:hyperlink w:anchor="_Toc6492983" w:history="1">
            <w:r w:rsidR="00176B6F" w:rsidRPr="008C6BEB">
              <w:rPr>
                <w:rStyle w:val="Hyperlink"/>
              </w:rPr>
              <w:t>Summary</w:t>
            </w:r>
            <w:r w:rsidR="00176B6F">
              <w:rPr>
                <w:webHidden/>
              </w:rPr>
              <w:tab/>
            </w:r>
            <w:r w:rsidR="00176B6F">
              <w:rPr>
                <w:webHidden/>
              </w:rPr>
              <w:fldChar w:fldCharType="begin"/>
            </w:r>
            <w:r w:rsidR="00176B6F">
              <w:rPr>
                <w:webHidden/>
              </w:rPr>
              <w:instrText xml:space="preserve"> PAGEREF _Toc6492983 \h </w:instrText>
            </w:r>
            <w:r w:rsidR="00176B6F">
              <w:rPr>
                <w:webHidden/>
              </w:rPr>
            </w:r>
            <w:r w:rsidR="00176B6F">
              <w:rPr>
                <w:webHidden/>
              </w:rPr>
              <w:fldChar w:fldCharType="separate"/>
            </w:r>
            <w:r w:rsidR="00176B6F">
              <w:rPr>
                <w:webHidden/>
              </w:rPr>
              <w:t>1</w:t>
            </w:r>
            <w:r w:rsidR="00176B6F">
              <w:rPr>
                <w:webHidden/>
              </w:rPr>
              <w:fldChar w:fldCharType="end"/>
            </w:r>
          </w:hyperlink>
        </w:p>
        <w:p w14:paraId="199C3C06" w14:textId="6A62DBFA" w:rsidR="00176B6F" w:rsidRDefault="000825C2">
          <w:pPr>
            <w:pStyle w:val="TOC1"/>
            <w:rPr>
              <w:rFonts w:eastAsiaTheme="minorEastAsia"/>
              <w:sz w:val="22"/>
            </w:rPr>
          </w:pPr>
          <w:hyperlink w:anchor="_Toc6492984" w:history="1">
            <w:r w:rsidR="00176B6F" w:rsidRPr="008C6BEB">
              <w:rPr>
                <w:rStyle w:val="Hyperlink"/>
              </w:rPr>
              <w:t>1.0</w:t>
            </w:r>
            <w:r w:rsidR="00176B6F">
              <w:rPr>
                <w:rFonts w:eastAsiaTheme="minorEastAsia"/>
                <w:sz w:val="22"/>
              </w:rPr>
              <w:tab/>
            </w:r>
            <w:r w:rsidR="00176B6F" w:rsidRPr="008C6BEB">
              <w:rPr>
                <w:rStyle w:val="Hyperlink"/>
              </w:rPr>
              <w:t>Overview</w:t>
            </w:r>
            <w:r w:rsidR="00176B6F">
              <w:rPr>
                <w:webHidden/>
              </w:rPr>
              <w:tab/>
            </w:r>
            <w:r w:rsidR="00176B6F">
              <w:rPr>
                <w:webHidden/>
              </w:rPr>
              <w:fldChar w:fldCharType="begin"/>
            </w:r>
            <w:r w:rsidR="00176B6F">
              <w:rPr>
                <w:webHidden/>
              </w:rPr>
              <w:instrText xml:space="preserve"> PAGEREF _Toc6492984 \h </w:instrText>
            </w:r>
            <w:r w:rsidR="00176B6F">
              <w:rPr>
                <w:webHidden/>
              </w:rPr>
            </w:r>
            <w:r w:rsidR="00176B6F">
              <w:rPr>
                <w:webHidden/>
              </w:rPr>
              <w:fldChar w:fldCharType="separate"/>
            </w:r>
            <w:r w:rsidR="00176B6F">
              <w:rPr>
                <w:webHidden/>
              </w:rPr>
              <w:t>5</w:t>
            </w:r>
            <w:r w:rsidR="00176B6F">
              <w:rPr>
                <w:webHidden/>
              </w:rPr>
              <w:fldChar w:fldCharType="end"/>
            </w:r>
          </w:hyperlink>
        </w:p>
        <w:p w14:paraId="19B77146" w14:textId="46C9EC4B" w:rsidR="00176B6F" w:rsidRDefault="000825C2">
          <w:pPr>
            <w:pStyle w:val="TOC2"/>
            <w:rPr>
              <w:rFonts w:eastAsiaTheme="minorEastAsia"/>
              <w:sz w:val="22"/>
            </w:rPr>
          </w:pPr>
          <w:hyperlink w:anchor="_Toc6492985" w:history="1">
            <w:r w:rsidR="00176B6F" w:rsidRPr="008C6BEB">
              <w:rPr>
                <w:rStyle w:val="Hyperlink"/>
              </w:rPr>
              <w:t>1.1</w:t>
            </w:r>
            <w:r w:rsidR="00176B6F">
              <w:rPr>
                <w:rFonts w:eastAsiaTheme="minorEastAsia"/>
                <w:sz w:val="22"/>
              </w:rPr>
              <w:tab/>
            </w:r>
            <w:r w:rsidR="00176B6F" w:rsidRPr="008C6BEB">
              <w:rPr>
                <w:rStyle w:val="Hyperlink"/>
              </w:rPr>
              <w:t>Background</w:t>
            </w:r>
            <w:r w:rsidR="00176B6F">
              <w:rPr>
                <w:webHidden/>
              </w:rPr>
              <w:tab/>
            </w:r>
            <w:r w:rsidR="00176B6F">
              <w:rPr>
                <w:webHidden/>
              </w:rPr>
              <w:fldChar w:fldCharType="begin"/>
            </w:r>
            <w:r w:rsidR="00176B6F">
              <w:rPr>
                <w:webHidden/>
              </w:rPr>
              <w:instrText xml:space="preserve"> PAGEREF _Toc6492985 \h </w:instrText>
            </w:r>
            <w:r w:rsidR="00176B6F">
              <w:rPr>
                <w:webHidden/>
              </w:rPr>
            </w:r>
            <w:r w:rsidR="00176B6F">
              <w:rPr>
                <w:webHidden/>
              </w:rPr>
              <w:fldChar w:fldCharType="separate"/>
            </w:r>
            <w:r w:rsidR="00176B6F">
              <w:rPr>
                <w:webHidden/>
              </w:rPr>
              <w:t>5</w:t>
            </w:r>
            <w:r w:rsidR="00176B6F">
              <w:rPr>
                <w:webHidden/>
              </w:rPr>
              <w:fldChar w:fldCharType="end"/>
            </w:r>
          </w:hyperlink>
        </w:p>
        <w:p w14:paraId="2D813BA9" w14:textId="2C1BAF55" w:rsidR="00176B6F" w:rsidRDefault="000825C2">
          <w:pPr>
            <w:pStyle w:val="TOC2"/>
            <w:rPr>
              <w:rFonts w:eastAsiaTheme="minorEastAsia"/>
              <w:sz w:val="22"/>
            </w:rPr>
          </w:pPr>
          <w:hyperlink w:anchor="_Toc6492986" w:history="1">
            <w:r w:rsidR="00176B6F" w:rsidRPr="008C6BEB">
              <w:rPr>
                <w:rStyle w:val="Hyperlink"/>
              </w:rPr>
              <w:t>1.2</w:t>
            </w:r>
            <w:r w:rsidR="00176B6F">
              <w:rPr>
                <w:rFonts w:eastAsiaTheme="minorEastAsia"/>
                <w:sz w:val="22"/>
              </w:rPr>
              <w:tab/>
            </w:r>
            <w:r w:rsidR="00176B6F" w:rsidRPr="008C6BEB">
              <w:rPr>
                <w:rStyle w:val="Hyperlink"/>
              </w:rPr>
              <w:t>Use of the Rules Document</w:t>
            </w:r>
            <w:r w:rsidR="00176B6F">
              <w:rPr>
                <w:webHidden/>
              </w:rPr>
              <w:tab/>
            </w:r>
            <w:r w:rsidR="00176B6F">
              <w:rPr>
                <w:webHidden/>
              </w:rPr>
              <w:fldChar w:fldCharType="begin"/>
            </w:r>
            <w:r w:rsidR="00176B6F">
              <w:rPr>
                <w:webHidden/>
              </w:rPr>
              <w:instrText xml:space="preserve"> PAGEREF _Toc6492986 \h </w:instrText>
            </w:r>
            <w:r w:rsidR="00176B6F">
              <w:rPr>
                <w:webHidden/>
              </w:rPr>
            </w:r>
            <w:r w:rsidR="00176B6F">
              <w:rPr>
                <w:webHidden/>
              </w:rPr>
              <w:fldChar w:fldCharType="separate"/>
            </w:r>
            <w:r w:rsidR="00176B6F">
              <w:rPr>
                <w:webHidden/>
              </w:rPr>
              <w:t>6</w:t>
            </w:r>
            <w:r w:rsidR="00176B6F">
              <w:rPr>
                <w:webHidden/>
              </w:rPr>
              <w:fldChar w:fldCharType="end"/>
            </w:r>
          </w:hyperlink>
        </w:p>
        <w:p w14:paraId="51DA82D5" w14:textId="5D25DAA9" w:rsidR="00176B6F" w:rsidRDefault="000825C2">
          <w:pPr>
            <w:pStyle w:val="TOC1"/>
            <w:rPr>
              <w:rFonts w:eastAsiaTheme="minorEastAsia"/>
              <w:sz w:val="22"/>
            </w:rPr>
          </w:pPr>
          <w:hyperlink w:anchor="_Toc6492987" w:history="1">
            <w:r w:rsidR="00176B6F" w:rsidRPr="008C6BEB">
              <w:rPr>
                <w:rStyle w:val="Hyperlink"/>
              </w:rPr>
              <w:t>2.0</w:t>
            </w:r>
            <w:r w:rsidR="00176B6F">
              <w:rPr>
                <w:rFonts w:eastAsiaTheme="minorEastAsia"/>
                <w:sz w:val="22"/>
              </w:rPr>
              <w:tab/>
            </w:r>
            <w:r w:rsidR="00176B6F" w:rsidRPr="008C6BEB">
              <w:rPr>
                <w:rStyle w:val="Hyperlink"/>
              </w:rPr>
              <w:t>Eligibility, Goals, and Limitations</w:t>
            </w:r>
            <w:r w:rsidR="00176B6F">
              <w:rPr>
                <w:webHidden/>
              </w:rPr>
              <w:tab/>
            </w:r>
            <w:r w:rsidR="00176B6F">
              <w:rPr>
                <w:webHidden/>
              </w:rPr>
              <w:fldChar w:fldCharType="begin"/>
            </w:r>
            <w:r w:rsidR="00176B6F">
              <w:rPr>
                <w:webHidden/>
              </w:rPr>
              <w:instrText xml:space="preserve"> PAGEREF _Toc6492987 \h </w:instrText>
            </w:r>
            <w:r w:rsidR="00176B6F">
              <w:rPr>
                <w:webHidden/>
              </w:rPr>
            </w:r>
            <w:r w:rsidR="00176B6F">
              <w:rPr>
                <w:webHidden/>
              </w:rPr>
              <w:fldChar w:fldCharType="separate"/>
            </w:r>
            <w:r w:rsidR="00176B6F">
              <w:rPr>
                <w:webHidden/>
              </w:rPr>
              <w:t>7</w:t>
            </w:r>
            <w:r w:rsidR="00176B6F">
              <w:rPr>
                <w:webHidden/>
              </w:rPr>
              <w:fldChar w:fldCharType="end"/>
            </w:r>
          </w:hyperlink>
        </w:p>
        <w:p w14:paraId="46DA074F" w14:textId="44286447" w:rsidR="00176B6F" w:rsidRDefault="000825C2">
          <w:pPr>
            <w:pStyle w:val="TOC2"/>
            <w:rPr>
              <w:rFonts w:eastAsiaTheme="minorEastAsia"/>
              <w:sz w:val="22"/>
            </w:rPr>
          </w:pPr>
          <w:hyperlink w:anchor="_Toc6492988" w:history="1">
            <w:r w:rsidR="00176B6F" w:rsidRPr="008C6BEB">
              <w:rPr>
                <w:rStyle w:val="Hyperlink"/>
              </w:rPr>
              <w:t>2.1</w:t>
            </w:r>
            <w:r w:rsidR="00176B6F">
              <w:rPr>
                <w:rFonts w:eastAsiaTheme="minorEastAsia"/>
                <w:sz w:val="22"/>
              </w:rPr>
              <w:tab/>
            </w:r>
            <w:r w:rsidR="00176B6F" w:rsidRPr="008C6BEB">
              <w:rPr>
                <w:rStyle w:val="Hyperlink"/>
              </w:rPr>
              <w:t>Eligibility</w:t>
            </w:r>
            <w:r w:rsidR="00176B6F">
              <w:rPr>
                <w:webHidden/>
              </w:rPr>
              <w:tab/>
            </w:r>
            <w:r w:rsidR="00176B6F">
              <w:rPr>
                <w:webHidden/>
              </w:rPr>
              <w:fldChar w:fldCharType="begin"/>
            </w:r>
            <w:r w:rsidR="00176B6F">
              <w:rPr>
                <w:webHidden/>
              </w:rPr>
              <w:instrText xml:space="preserve"> PAGEREF _Toc6492988 \h </w:instrText>
            </w:r>
            <w:r w:rsidR="00176B6F">
              <w:rPr>
                <w:webHidden/>
              </w:rPr>
            </w:r>
            <w:r w:rsidR="00176B6F">
              <w:rPr>
                <w:webHidden/>
              </w:rPr>
              <w:fldChar w:fldCharType="separate"/>
            </w:r>
            <w:r w:rsidR="00176B6F">
              <w:rPr>
                <w:webHidden/>
              </w:rPr>
              <w:t>7</w:t>
            </w:r>
            <w:r w:rsidR="00176B6F">
              <w:rPr>
                <w:webHidden/>
              </w:rPr>
              <w:fldChar w:fldCharType="end"/>
            </w:r>
          </w:hyperlink>
        </w:p>
        <w:p w14:paraId="35574B0D" w14:textId="3D87963C" w:rsidR="00176B6F" w:rsidRDefault="000825C2">
          <w:pPr>
            <w:pStyle w:val="TOC5"/>
            <w:tabs>
              <w:tab w:val="right" w:leader="dot" w:pos="9350"/>
            </w:tabs>
            <w:rPr>
              <w:rFonts w:eastAsiaTheme="minorEastAsia"/>
              <w:noProof/>
              <w:sz w:val="22"/>
            </w:rPr>
          </w:pPr>
          <w:hyperlink w:anchor="_Toc6492989" w:history="1">
            <w:r w:rsidR="00176B6F" w:rsidRPr="008C6BEB">
              <w:rPr>
                <w:rStyle w:val="Hyperlink"/>
                <w:noProof/>
              </w:rPr>
              <w:t>Pregnant Patients</w:t>
            </w:r>
            <w:r w:rsidR="00176B6F">
              <w:rPr>
                <w:noProof/>
                <w:webHidden/>
              </w:rPr>
              <w:tab/>
            </w:r>
            <w:r w:rsidR="00176B6F">
              <w:rPr>
                <w:noProof/>
                <w:webHidden/>
              </w:rPr>
              <w:fldChar w:fldCharType="begin"/>
            </w:r>
            <w:r w:rsidR="00176B6F">
              <w:rPr>
                <w:noProof/>
                <w:webHidden/>
              </w:rPr>
              <w:instrText xml:space="preserve"> PAGEREF _Toc6492989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70E6F408" w14:textId="0729B9E8" w:rsidR="00176B6F" w:rsidRDefault="000825C2">
          <w:pPr>
            <w:pStyle w:val="TOC5"/>
            <w:tabs>
              <w:tab w:val="right" w:leader="dot" w:pos="9350"/>
            </w:tabs>
            <w:rPr>
              <w:rFonts w:eastAsiaTheme="minorEastAsia"/>
              <w:noProof/>
              <w:sz w:val="22"/>
            </w:rPr>
          </w:pPr>
          <w:hyperlink w:anchor="_Toc6492990" w:history="1">
            <w:r w:rsidR="00176B6F" w:rsidRPr="008C6BEB">
              <w:rPr>
                <w:rStyle w:val="Hyperlink"/>
                <w:noProof/>
              </w:rPr>
              <w:t>Patients on Dialysis</w:t>
            </w:r>
            <w:r w:rsidR="00176B6F">
              <w:rPr>
                <w:noProof/>
                <w:webHidden/>
              </w:rPr>
              <w:tab/>
            </w:r>
            <w:r w:rsidR="00176B6F">
              <w:rPr>
                <w:noProof/>
                <w:webHidden/>
              </w:rPr>
              <w:fldChar w:fldCharType="begin"/>
            </w:r>
            <w:r w:rsidR="00176B6F">
              <w:rPr>
                <w:noProof/>
                <w:webHidden/>
              </w:rPr>
              <w:instrText xml:space="preserve"> PAGEREF _Toc6492990 \h </w:instrText>
            </w:r>
            <w:r w:rsidR="00176B6F">
              <w:rPr>
                <w:noProof/>
                <w:webHidden/>
              </w:rPr>
            </w:r>
            <w:r w:rsidR="00176B6F">
              <w:rPr>
                <w:noProof/>
                <w:webHidden/>
              </w:rPr>
              <w:fldChar w:fldCharType="separate"/>
            </w:r>
            <w:r w:rsidR="00176B6F">
              <w:rPr>
                <w:noProof/>
                <w:webHidden/>
              </w:rPr>
              <w:t>8</w:t>
            </w:r>
            <w:r w:rsidR="00176B6F">
              <w:rPr>
                <w:noProof/>
                <w:webHidden/>
              </w:rPr>
              <w:fldChar w:fldCharType="end"/>
            </w:r>
          </w:hyperlink>
        </w:p>
        <w:p w14:paraId="672CCD97" w14:textId="40081156" w:rsidR="00176B6F" w:rsidRDefault="000825C2">
          <w:pPr>
            <w:pStyle w:val="TOC2"/>
            <w:rPr>
              <w:rFonts w:eastAsiaTheme="minorEastAsia"/>
              <w:sz w:val="22"/>
            </w:rPr>
          </w:pPr>
          <w:hyperlink w:anchor="_Toc6492991" w:history="1">
            <w:r w:rsidR="00176B6F" w:rsidRPr="008C6BEB">
              <w:rPr>
                <w:rStyle w:val="Hyperlink"/>
              </w:rPr>
              <w:t>2.2</w:t>
            </w:r>
            <w:r w:rsidR="00176B6F">
              <w:rPr>
                <w:rFonts w:eastAsiaTheme="minorEastAsia"/>
                <w:sz w:val="22"/>
              </w:rPr>
              <w:tab/>
            </w:r>
            <w:r w:rsidR="00176B6F" w:rsidRPr="008C6BEB">
              <w:rPr>
                <w:rStyle w:val="Hyperlink"/>
              </w:rPr>
              <w:t>Goals</w:t>
            </w:r>
            <w:r w:rsidR="00176B6F">
              <w:rPr>
                <w:webHidden/>
              </w:rPr>
              <w:tab/>
            </w:r>
            <w:r w:rsidR="00176B6F">
              <w:rPr>
                <w:webHidden/>
              </w:rPr>
              <w:fldChar w:fldCharType="begin"/>
            </w:r>
            <w:r w:rsidR="00176B6F">
              <w:rPr>
                <w:webHidden/>
              </w:rPr>
              <w:instrText xml:space="preserve"> PAGEREF _Toc6492991 \h </w:instrText>
            </w:r>
            <w:r w:rsidR="00176B6F">
              <w:rPr>
                <w:webHidden/>
              </w:rPr>
            </w:r>
            <w:r w:rsidR="00176B6F">
              <w:rPr>
                <w:webHidden/>
              </w:rPr>
              <w:fldChar w:fldCharType="separate"/>
            </w:r>
            <w:r w:rsidR="00176B6F">
              <w:rPr>
                <w:webHidden/>
              </w:rPr>
              <w:t>8</w:t>
            </w:r>
            <w:r w:rsidR="00176B6F">
              <w:rPr>
                <w:webHidden/>
              </w:rPr>
              <w:fldChar w:fldCharType="end"/>
            </w:r>
          </w:hyperlink>
        </w:p>
        <w:p w14:paraId="3CD80F45" w14:textId="79CE017B" w:rsidR="00176B6F" w:rsidRDefault="000825C2">
          <w:pPr>
            <w:pStyle w:val="TOC1"/>
            <w:rPr>
              <w:rFonts w:eastAsiaTheme="minorEastAsia"/>
              <w:sz w:val="22"/>
            </w:rPr>
          </w:pPr>
          <w:hyperlink w:anchor="_Toc6492992" w:history="1">
            <w:r w:rsidR="00176B6F" w:rsidRPr="008C6BEB">
              <w:rPr>
                <w:rStyle w:val="Hyperlink"/>
              </w:rPr>
              <w:t>3.0</w:t>
            </w:r>
            <w:r w:rsidR="00176B6F">
              <w:rPr>
                <w:rFonts w:eastAsiaTheme="minorEastAsia"/>
                <w:sz w:val="22"/>
              </w:rPr>
              <w:tab/>
            </w:r>
            <w:r w:rsidR="00176B6F" w:rsidRPr="008C6BEB">
              <w:rPr>
                <w:rStyle w:val="Hyperlink"/>
              </w:rPr>
              <w:t>Drugs Therapies</w:t>
            </w:r>
            <w:r w:rsidR="00176B6F">
              <w:rPr>
                <w:webHidden/>
              </w:rPr>
              <w:tab/>
            </w:r>
            <w:r w:rsidR="00176B6F">
              <w:rPr>
                <w:webHidden/>
              </w:rPr>
              <w:fldChar w:fldCharType="begin"/>
            </w:r>
            <w:r w:rsidR="00176B6F">
              <w:rPr>
                <w:webHidden/>
              </w:rPr>
              <w:instrText xml:space="preserve"> PAGEREF _Toc6492992 \h </w:instrText>
            </w:r>
            <w:r w:rsidR="00176B6F">
              <w:rPr>
                <w:webHidden/>
              </w:rPr>
            </w:r>
            <w:r w:rsidR="00176B6F">
              <w:rPr>
                <w:webHidden/>
              </w:rPr>
              <w:fldChar w:fldCharType="separate"/>
            </w:r>
            <w:r w:rsidR="00176B6F">
              <w:rPr>
                <w:webHidden/>
              </w:rPr>
              <w:t>10</w:t>
            </w:r>
            <w:r w:rsidR="00176B6F">
              <w:rPr>
                <w:webHidden/>
              </w:rPr>
              <w:fldChar w:fldCharType="end"/>
            </w:r>
          </w:hyperlink>
        </w:p>
        <w:p w14:paraId="47CE95BE" w14:textId="45C7E361" w:rsidR="00176B6F" w:rsidRDefault="000825C2">
          <w:pPr>
            <w:pStyle w:val="TOC2"/>
            <w:rPr>
              <w:rFonts w:eastAsiaTheme="minorEastAsia"/>
              <w:sz w:val="22"/>
            </w:rPr>
          </w:pPr>
          <w:hyperlink w:anchor="_Toc6492993" w:history="1">
            <w:r w:rsidR="00176B6F" w:rsidRPr="008C6BEB">
              <w:rPr>
                <w:rStyle w:val="Hyperlink"/>
              </w:rPr>
              <w:t>3.1</w:t>
            </w:r>
            <w:r w:rsidR="00176B6F">
              <w:rPr>
                <w:rFonts w:eastAsiaTheme="minorEastAsia"/>
                <w:sz w:val="22"/>
              </w:rPr>
              <w:tab/>
            </w:r>
            <w:r w:rsidR="00176B6F" w:rsidRPr="008C6BEB">
              <w:rPr>
                <w:rStyle w:val="Hyperlink"/>
              </w:rPr>
              <w:t>Definitions</w:t>
            </w:r>
            <w:r w:rsidR="00176B6F">
              <w:rPr>
                <w:webHidden/>
              </w:rPr>
              <w:tab/>
            </w:r>
            <w:r w:rsidR="00176B6F">
              <w:rPr>
                <w:webHidden/>
              </w:rPr>
              <w:fldChar w:fldCharType="begin"/>
            </w:r>
            <w:r w:rsidR="00176B6F">
              <w:rPr>
                <w:webHidden/>
              </w:rPr>
              <w:instrText xml:space="preserve"> PAGEREF _Toc6492993 \h </w:instrText>
            </w:r>
            <w:r w:rsidR="00176B6F">
              <w:rPr>
                <w:webHidden/>
              </w:rPr>
            </w:r>
            <w:r w:rsidR="00176B6F">
              <w:rPr>
                <w:webHidden/>
              </w:rPr>
              <w:fldChar w:fldCharType="separate"/>
            </w:r>
            <w:r w:rsidR="00176B6F">
              <w:rPr>
                <w:webHidden/>
              </w:rPr>
              <w:t>11</w:t>
            </w:r>
            <w:r w:rsidR="00176B6F">
              <w:rPr>
                <w:webHidden/>
              </w:rPr>
              <w:fldChar w:fldCharType="end"/>
            </w:r>
          </w:hyperlink>
        </w:p>
        <w:p w14:paraId="5B538565" w14:textId="58EF5C4E" w:rsidR="00176B6F" w:rsidRDefault="000825C2">
          <w:pPr>
            <w:pStyle w:val="TOC5"/>
            <w:tabs>
              <w:tab w:val="right" w:leader="dot" w:pos="9350"/>
            </w:tabs>
            <w:rPr>
              <w:rFonts w:eastAsiaTheme="minorEastAsia"/>
              <w:noProof/>
              <w:sz w:val="22"/>
            </w:rPr>
          </w:pPr>
          <w:hyperlink w:anchor="_Toc6492994" w:history="1">
            <w:r w:rsidR="00176B6F" w:rsidRPr="008C6BEB">
              <w:rPr>
                <w:rStyle w:val="Hyperlink"/>
                <w:noProof/>
              </w:rPr>
              <w:t>First line drug</w:t>
            </w:r>
            <w:r w:rsidR="00176B6F">
              <w:rPr>
                <w:noProof/>
                <w:webHidden/>
              </w:rPr>
              <w:tab/>
            </w:r>
            <w:r w:rsidR="00176B6F">
              <w:rPr>
                <w:noProof/>
                <w:webHidden/>
              </w:rPr>
              <w:fldChar w:fldCharType="begin"/>
            </w:r>
            <w:r w:rsidR="00176B6F">
              <w:rPr>
                <w:noProof/>
                <w:webHidden/>
              </w:rPr>
              <w:instrText xml:space="preserve"> PAGEREF _Toc6492994 \h </w:instrText>
            </w:r>
            <w:r w:rsidR="00176B6F">
              <w:rPr>
                <w:noProof/>
                <w:webHidden/>
              </w:rPr>
            </w:r>
            <w:r w:rsidR="00176B6F">
              <w:rPr>
                <w:noProof/>
                <w:webHidden/>
              </w:rPr>
              <w:fldChar w:fldCharType="separate"/>
            </w:r>
            <w:r w:rsidR="00176B6F">
              <w:rPr>
                <w:noProof/>
                <w:webHidden/>
              </w:rPr>
              <w:t>11</w:t>
            </w:r>
            <w:r w:rsidR="00176B6F">
              <w:rPr>
                <w:noProof/>
                <w:webHidden/>
              </w:rPr>
              <w:fldChar w:fldCharType="end"/>
            </w:r>
          </w:hyperlink>
        </w:p>
        <w:p w14:paraId="2E3158B2" w14:textId="0B89E897" w:rsidR="00176B6F" w:rsidRDefault="000825C2">
          <w:pPr>
            <w:pStyle w:val="TOC5"/>
            <w:tabs>
              <w:tab w:val="right" w:leader="dot" w:pos="9350"/>
            </w:tabs>
            <w:rPr>
              <w:rFonts w:eastAsiaTheme="minorEastAsia"/>
              <w:noProof/>
              <w:sz w:val="22"/>
            </w:rPr>
          </w:pPr>
          <w:hyperlink w:anchor="_Toc6492995" w:history="1">
            <w:r w:rsidR="00176B6F" w:rsidRPr="008C6BEB">
              <w:rPr>
                <w:rStyle w:val="Hyperlink"/>
                <w:noProof/>
              </w:rPr>
              <w:t>Second line drug</w:t>
            </w:r>
            <w:r w:rsidR="00176B6F">
              <w:rPr>
                <w:noProof/>
                <w:webHidden/>
              </w:rPr>
              <w:tab/>
            </w:r>
            <w:r w:rsidR="00176B6F">
              <w:rPr>
                <w:noProof/>
                <w:webHidden/>
              </w:rPr>
              <w:fldChar w:fldCharType="begin"/>
            </w:r>
            <w:r w:rsidR="00176B6F">
              <w:rPr>
                <w:noProof/>
                <w:webHidden/>
              </w:rPr>
              <w:instrText xml:space="preserve"> PAGEREF _Toc6492995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62478CF" w14:textId="4183A4F7" w:rsidR="00176B6F" w:rsidRDefault="000825C2">
          <w:pPr>
            <w:pStyle w:val="TOC5"/>
            <w:tabs>
              <w:tab w:val="right" w:leader="dot" w:pos="9350"/>
            </w:tabs>
            <w:rPr>
              <w:rFonts w:eastAsiaTheme="minorEastAsia"/>
              <w:noProof/>
              <w:sz w:val="22"/>
            </w:rPr>
          </w:pPr>
          <w:hyperlink w:anchor="_Toc6492996" w:history="1">
            <w:r w:rsidR="00176B6F" w:rsidRPr="008C6BEB">
              <w:rPr>
                <w:rStyle w:val="Hyperlink"/>
                <w:noProof/>
              </w:rPr>
              <w:t>Compelling indication</w:t>
            </w:r>
            <w:r w:rsidR="00176B6F">
              <w:rPr>
                <w:noProof/>
                <w:webHidden/>
              </w:rPr>
              <w:tab/>
            </w:r>
            <w:r w:rsidR="00176B6F">
              <w:rPr>
                <w:noProof/>
                <w:webHidden/>
              </w:rPr>
              <w:fldChar w:fldCharType="begin"/>
            </w:r>
            <w:r w:rsidR="00176B6F">
              <w:rPr>
                <w:noProof/>
                <w:webHidden/>
              </w:rPr>
              <w:instrText xml:space="preserve"> PAGEREF _Toc6492996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303B765D" w14:textId="596C62B0" w:rsidR="00176B6F" w:rsidRDefault="000825C2">
          <w:pPr>
            <w:pStyle w:val="TOC5"/>
            <w:tabs>
              <w:tab w:val="right" w:leader="dot" w:pos="9350"/>
            </w:tabs>
            <w:rPr>
              <w:rFonts w:eastAsiaTheme="minorEastAsia"/>
              <w:noProof/>
              <w:sz w:val="22"/>
            </w:rPr>
          </w:pPr>
          <w:hyperlink w:anchor="_Toc6492997" w:history="1">
            <w:r w:rsidR="00176B6F" w:rsidRPr="008C6BEB">
              <w:rPr>
                <w:rStyle w:val="Hyperlink"/>
                <w:noProof/>
              </w:rPr>
              <w:t>Relative indication</w:t>
            </w:r>
            <w:r w:rsidR="00176B6F">
              <w:rPr>
                <w:noProof/>
                <w:webHidden/>
              </w:rPr>
              <w:tab/>
            </w:r>
            <w:r w:rsidR="00176B6F">
              <w:rPr>
                <w:noProof/>
                <w:webHidden/>
              </w:rPr>
              <w:fldChar w:fldCharType="begin"/>
            </w:r>
            <w:r w:rsidR="00176B6F">
              <w:rPr>
                <w:noProof/>
                <w:webHidden/>
              </w:rPr>
              <w:instrText xml:space="preserve"> PAGEREF _Toc6492997 \h </w:instrText>
            </w:r>
            <w:r w:rsidR="00176B6F">
              <w:rPr>
                <w:noProof/>
                <w:webHidden/>
              </w:rPr>
            </w:r>
            <w:r w:rsidR="00176B6F">
              <w:rPr>
                <w:noProof/>
                <w:webHidden/>
              </w:rPr>
              <w:fldChar w:fldCharType="separate"/>
            </w:r>
            <w:r w:rsidR="00176B6F">
              <w:rPr>
                <w:noProof/>
                <w:webHidden/>
              </w:rPr>
              <w:t>12</w:t>
            </w:r>
            <w:r w:rsidR="00176B6F">
              <w:rPr>
                <w:noProof/>
                <w:webHidden/>
              </w:rPr>
              <w:fldChar w:fldCharType="end"/>
            </w:r>
          </w:hyperlink>
        </w:p>
        <w:p w14:paraId="7438AD77" w14:textId="28A360B6" w:rsidR="00176B6F" w:rsidRDefault="000825C2">
          <w:pPr>
            <w:pStyle w:val="TOC5"/>
            <w:tabs>
              <w:tab w:val="right" w:leader="dot" w:pos="9350"/>
            </w:tabs>
            <w:rPr>
              <w:rFonts w:eastAsiaTheme="minorEastAsia"/>
              <w:noProof/>
              <w:sz w:val="22"/>
            </w:rPr>
          </w:pPr>
          <w:hyperlink w:anchor="_Toc6492998" w:history="1">
            <w:r w:rsidR="00176B6F" w:rsidRPr="008C6BEB">
              <w:rPr>
                <w:rStyle w:val="Hyperlink"/>
                <w:noProof/>
              </w:rPr>
              <w:t>Absolute contraindication</w:t>
            </w:r>
            <w:r w:rsidR="00176B6F">
              <w:rPr>
                <w:noProof/>
                <w:webHidden/>
              </w:rPr>
              <w:tab/>
            </w:r>
            <w:r w:rsidR="00176B6F">
              <w:rPr>
                <w:noProof/>
                <w:webHidden/>
              </w:rPr>
              <w:fldChar w:fldCharType="begin"/>
            </w:r>
            <w:r w:rsidR="00176B6F">
              <w:rPr>
                <w:noProof/>
                <w:webHidden/>
              </w:rPr>
              <w:instrText xml:space="preserve"> PAGEREF _Toc6492998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D63ACB6" w14:textId="15F8DB7A" w:rsidR="00176B6F" w:rsidRDefault="000825C2">
          <w:pPr>
            <w:pStyle w:val="TOC5"/>
            <w:tabs>
              <w:tab w:val="right" w:leader="dot" w:pos="9350"/>
            </w:tabs>
            <w:rPr>
              <w:rFonts w:eastAsiaTheme="minorEastAsia"/>
              <w:noProof/>
              <w:sz w:val="22"/>
            </w:rPr>
          </w:pPr>
          <w:hyperlink w:anchor="_Toc6492999" w:history="1">
            <w:r w:rsidR="00176B6F" w:rsidRPr="008C6BEB">
              <w:rPr>
                <w:rStyle w:val="Hyperlink"/>
                <w:noProof/>
              </w:rPr>
              <w:t>Relative contraindication</w:t>
            </w:r>
            <w:r w:rsidR="00176B6F">
              <w:rPr>
                <w:noProof/>
                <w:webHidden/>
              </w:rPr>
              <w:tab/>
            </w:r>
            <w:r w:rsidR="00176B6F">
              <w:rPr>
                <w:noProof/>
                <w:webHidden/>
              </w:rPr>
              <w:fldChar w:fldCharType="begin"/>
            </w:r>
            <w:r w:rsidR="00176B6F">
              <w:rPr>
                <w:noProof/>
                <w:webHidden/>
              </w:rPr>
              <w:instrText xml:space="preserve"> PAGEREF _Toc6492999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33E58CF9" w14:textId="1E59C043" w:rsidR="00176B6F" w:rsidRDefault="000825C2">
          <w:pPr>
            <w:pStyle w:val="TOC5"/>
            <w:tabs>
              <w:tab w:val="right" w:leader="dot" w:pos="9350"/>
            </w:tabs>
            <w:rPr>
              <w:rFonts w:eastAsiaTheme="minorEastAsia"/>
              <w:noProof/>
              <w:sz w:val="22"/>
            </w:rPr>
          </w:pPr>
          <w:hyperlink w:anchor="_Toc6493000" w:history="1">
            <w:r w:rsidR="00176B6F" w:rsidRPr="008C6BEB">
              <w:rPr>
                <w:rStyle w:val="Hyperlink"/>
                <w:noProof/>
              </w:rPr>
              <w:t>Do not start controllable criteria</w:t>
            </w:r>
            <w:r w:rsidR="00176B6F">
              <w:rPr>
                <w:noProof/>
                <w:webHidden/>
              </w:rPr>
              <w:tab/>
            </w:r>
            <w:r w:rsidR="00176B6F">
              <w:rPr>
                <w:noProof/>
                <w:webHidden/>
              </w:rPr>
              <w:fldChar w:fldCharType="begin"/>
            </w:r>
            <w:r w:rsidR="00176B6F">
              <w:rPr>
                <w:noProof/>
                <w:webHidden/>
              </w:rPr>
              <w:instrText xml:space="preserve"> PAGEREF _Toc6493000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085DF18B" w14:textId="03394EAE" w:rsidR="00176B6F" w:rsidRDefault="000825C2">
          <w:pPr>
            <w:pStyle w:val="TOC5"/>
            <w:tabs>
              <w:tab w:val="right" w:leader="dot" w:pos="9350"/>
            </w:tabs>
            <w:rPr>
              <w:rFonts w:eastAsiaTheme="minorEastAsia"/>
              <w:noProof/>
              <w:sz w:val="22"/>
            </w:rPr>
          </w:pPr>
          <w:hyperlink w:anchor="_Toc6493001" w:history="1">
            <w:r w:rsidR="00176B6F" w:rsidRPr="008C6BEB">
              <w:rPr>
                <w:rStyle w:val="Hyperlink"/>
                <w:noProof/>
              </w:rPr>
              <w:t>Do not start uncontrollable criteria</w:t>
            </w:r>
            <w:r w:rsidR="00176B6F">
              <w:rPr>
                <w:noProof/>
                <w:webHidden/>
              </w:rPr>
              <w:tab/>
            </w:r>
            <w:r w:rsidR="00176B6F">
              <w:rPr>
                <w:noProof/>
                <w:webHidden/>
              </w:rPr>
              <w:fldChar w:fldCharType="begin"/>
            </w:r>
            <w:r w:rsidR="00176B6F">
              <w:rPr>
                <w:noProof/>
                <w:webHidden/>
              </w:rPr>
              <w:instrText xml:space="preserve"> PAGEREF _Toc6493001 \h </w:instrText>
            </w:r>
            <w:r w:rsidR="00176B6F">
              <w:rPr>
                <w:noProof/>
                <w:webHidden/>
              </w:rPr>
            </w:r>
            <w:r w:rsidR="00176B6F">
              <w:rPr>
                <w:noProof/>
                <w:webHidden/>
              </w:rPr>
              <w:fldChar w:fldCharType="separate"/>
            </w:r>
            <w:r w:rsidR="00176B6F">
              <w:rPr>
                <w:noProof/>
                <w:webHidden/>
              </w:rPr>
              <w:t>13</w:t>
            </w:r>
            <w:r w:rsidR="00176B6F">
              <w:rPr>
                <w:noProof/>
                <w:webHidden/>
              </w:rPr>
              <w:fldChar w:fldCharType="end"/>
            </w:r>
          </w:hyperlink>
        </w:p>
        <w:p w14:paraId="1708271B" w14:textId="5BF2A778" w:rsidR="00176B6F" w:rsidRDefault="000825C2">
          <w:pPr>
            <w:pStyle w:val="TOC5"/>
            <w:tabs>
              <w:tab w:val="right" w:leader="dot" w:pos="9350"/>
            </w:tabs>
            <w:rPr>
              <w:rFonts w:eastAsiaTheme="minorEastAsia"/>
              <w:noProof/>
              <w:sz w:val="22"/>
            </w:rPr>
          </w:pPr>
          <w:hyperlink w:anchor="_Toc6493002" w:history="1">
            <w:r w:rsidR="00176B6F" w:rsidRPr="008C6BEB">
              <w:rPr>
                <w:rStyle w:val="Hyperlink"/>
                <w:noProof/>
              </w:rPr>
              <w:t>Do not increase dose controllable criteria</w:t>
            </w:r>
            <w:r w:rsidR="00176B6F">
              <w:rPr>
                <w:noProof/>
                <w:webHidden/>
              </w:rPr>
              <w:tab/>
            </w:r>
            <w:r w:rsidR="00176B6F">
              <w:rPr>
                <w:noProof/>
                <w:webHidden/>
              </w:rPr>
              <w:fldChar w:fldCharType="begin"/>
            </w:r>
            <w:r w:rsidR="00176B6F">
              <w:rPr>
                <w:noProof/>
                <w:webHidden/>
              </w:rPr>
              <w:instrText xml:space="preserve"> PAGEREF _Toc6493002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ED106D5" w14:textId="6DB1C398" w:rsidR="00176B6F" w:rsidRDefault="000825C2">
          <w:pPr>
            <w:pStyle w:val="TOC5"/>
            <w:tabs>
              <w:tab w:val="right" w:leader="dot" w:pos="9350"/>
            </w:tabs>
            <w:rPr>
              <w:rFonts w:eastAsiaTheme="minorEastAsia"/>
              <w:noProof/>
              <w:sz w:val="22"/>
            </w:rPr>
          </w:pPr>
          <w:hyperlink w:anchor="_Toc6493003" w:history="1">
            <w:r w:rsidR="00176B6F" w:rsidRPr="008C6BEB">
              <w:rPr>
                <w:rStyle w:val="Hyperlink"/>
                <w:noProof/>
              </w:rPr>
              <w:t>Do not increase dose uncontrollable criteria (“blocked increase dose uncontrollable,” cannot increase dose, add drug)</w:t>
            </w:r>
            <w:r w:rsidR="00176B6F">
              <w:rPr>
                <w:noProof/>
                <w:webHidden/>
              </w:rPr>
              <w:tab/>
            </w:r>
            <w:r w:rsidR="00176B6F">
              <w:rPr>
                <w:noProof/>
                <w:webHidden/>
              </w:rPr>
              <w:fldChar w:fldCharType="begin"/>
            </w:r>
            <w:r w:rsidR="00176B6F">
              <w:rPr>
                <w:noProof/>
                <w:webHidden/>
              </w:rPr>
              <w:instrText xml:space="preserve"> PAGEREF _Toc6493003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3FFF2EC" w14:textId="2BF890F7" w:rsidR="00176B6F" w:rsidRDefault="000825C2">
          <w:pPr>
            <w:pStyle w:val="TOC5"/>
            <w:tabs>
              <w:tab w:val="right" w:leader="dot" w:pos="9350"/>
            </w:tabs>
            <w:rPr>
              <w:rFonts w:eastAsiaTheme="minorEastAsia"/>
              <w:noProof/>
              <w:sz w:val="22"/>
            </w:rPr>
          </w:pPr>
          <w:hyperlink w:anchor="_Toc6493004" w:history="1">
            <w:r w:rsidR="00176B6F" w:rsidRPr="008C6BEB">
              <w:rPr>
                <w:rStyle w:val="Hyperlink"/>
                <w:noProof/>
              </w:rPr>
              <w:t>Bad drug partner</w:t>
            </w:r>
            <w:r w:rsidR="00176B6F">
              <w:rPr>
                <w:noProof/>
                <w:webHidden/>
              </w:rPr>
              <w:tab/>
            </w:r>
            <w:r w:rsidR="00176B6F">
              <w:rPr>
                <w:noProof/>
                <w:webHidden/>
              </w:rPr>
              <w:fldChar w:fldCharType="begin"/>
            </w:r>
            <w:r w:rsidR="00176B6F">
              <w:rPr>
                <w:noProof/>
                <w:webHidden/>
              </w:rPr>
              <w:instrText xml:space="preserve"> PAGEREF _Toc6493004 \h </w:instrText>
            </w:r>
            <w:r w:rsidR="00176B6F">
              <w:rPr>
                <w:noProof/>
                <w:webHidden/>
              </w:rPr>
            </w:r>
            <w:r w:rsidR="00176B6F">
              <w:rPr>
                <w:noProof/>
                <w:webHidden/>
              </w:rPr>
              <w:fldChar w:fldCharType="separate"/>
            </w:r>
            <w:r w:rsidR="00176B6F">
              <w:rPr>
                <w:noProof/>
                <w:webHidden/>
              </w:rPr>
              <w:t>14</w:t>
            </w:r>
            <w:r w:rsidR="00176B6F">
              <w:rPr>
                <w:noProof/>
                <w:webHidden/>
              </w:rPr>
              <w:fldChar w:fldCharType="end"/>
            </w:r>
          </w:hyperlink>
        </w:p>
        <w:p w14:paraId="2D16FD89" w14:textId="58DFF2E1" w:rsidR="00176B6F" w:rsidRDefault="000825C2">
          <w:pPr>
            <w:pStyle w:val="TOC2"/>
            <w:rPr>
              <w:rFonts w:eastAsiaTheme="minorEastAsia"/>
              <w:sz w:val="22"/>
            </w:rPr>
          </w:pPr>
          <w:hyperlink w:anchor="_Toc6493005" w:history="1">
            <w:r w:rsidR="00176B6F" w:rsidRPr="008C6BEB">
              <w:rPr>
                <w:rStyle w:val="Hyperlink"/>
              </w:rPr>
              <w:t>3.2</w:t>
            </w:r>
            <w:r w:rsidR="00176B6F">
              <w:rPr>
                <w:rFonts w:eastAsiaTheme="minorEastAsia"/>
                <w:sz w:val="22"/>
              </w:rPr>
              <w:tab/>
            </w:r>
            <w:r w:rsidR="00176B6F" w:rsidRPr="008C6BEB">
              <w:rPr>
                <w:rStyle w:val="Hyperlink"/>
              </w:rPr>
              <w:t>Messages associated with drug recommendations</w:t>
            </w:r>
            <w:r w:rsidR="00176B6F">
              <w:rPr>
                <w:webHidden/>
              </w:rPr>
              <w:tab/>
            </w:r>
            <w:r w:rsidR="00176B6F">
              <w:rPr>
                <w:webHidden/>
              </w:rPr>
              <w:fldChar w:fldCharType="begin"/>
            </w:r>
            <w:r w:rsidR="00176B6F">
              <w:rPr>
                <w:webHidden/>
              </w:rPr>
              <w:instrText xml:space="preserve"> PAGEREF _Toc6493005 \h </w:instrText>
            </w:r>
            <w:r w:rsidR="00176B6F">
              <w:rPr>
                <w:webHidden/>
              </w:rPr>
            </w:r>
            <w:r w:rsidR="00176B6F">
              <w:rPr>
                <w:webHidden/>
              </w:rPr>
              <w:fldChar w:fldCharType="separate"/>
            </w:r>
            <w:r w:rsidR="00176B6F">
              <w:rPr>
                <w:webHidden/>
              </w:rPr>
              <w:t>15</w:t>
            </w:r>
            <w:r w:rsidR="00176B6F">
              <w:rPr>
                <w:webHidden/>
              </w:rPr>
              <w:fldChar w:fldCharType="end"/>
            </w:r>
          </w:hyperlink>
        </w:p>
        <w:p w14:paraId="66093447" w14:textId="6490BB07" w:rsidR="00176B6F" w:rsidRDefault="000825C2">
          <w:pPr>
            <w:pStyle w:val="TOC2"/>
            <w:rPr>
              <w:rFonts w:eastAsiaTheme="minorEastAsia"/>
              <w:sz w:val="22"/>
            </w:rPr>
          </w:pPr>
          <w:hyperlink w:anchor="_Toc6493006" w:history="1">
            <w:r w:rsidR="00176B6F" w:rsidRPr="008C6BEB">
              <w:rPr>
                <w:rStyle w:val="Hyperlink"/>
              </w:rPr>
              <w:t>3.3</w:t>
            </w:r>
            <w:r w:rsidR="00176B6F">
              <w:rPr>
                <w:rFonts w:eastAsiaTheme="minorEastAsia"/>
                <w:sz w:val="22"/>
              </w:rPr>
              <w:tab/>
            </w:r>
            <w:r w:rsidR="00176B6F" w:rsidRPr="008C6BEB">
              <w:rPr>
                <w:rStyle w:val="Hyperlink"/>
              </w:rPr>
              <w:t>Note on Dates &amp; Session Times</w:t>
            </w:r>
            <w:r w:rsidR="00176B6F">
              <w:rPr>
                <w:webHidden/>
              </w:rPr>
              <w:tab/>
            </w:r>
            <w:r w:rsidR="00176B6F">
              <w:rPr>
                <w:webHidden/>
              </w:rPr>
              <w:fldChar w:fldCharType="begin"/>
            </w:r>
            <w:r w:rsidR="00176B6F">
              <w:rPr>
                <w:webHidden/>
              </w:rPr>
              <w:instrText xml:space="preserve"> PAGEREF _Toc6493006 \h </w:instrText>
            </w:r>
            <w:r w:rsidR="00176B6F">
              <w:rPr>
                <w:webHidden/>
              </w:rPr>
            </w:r>
            <w:r w:rsidR="00176B6F">
              <w:rPr>
                <w:webHidden/>
              </w:rPr>
              <w:fldChar w:fldCharType="separate"/>
            </w:r>
            <w:r w:rsidR="00176B6F">
              <w:rPr>
                <w:webHidden/>
              </w:rPr>
              <w:t>16</w:t>
            </w:r>
            <w:r w:rsidR="00176B6F">
              <w:rPr>
                <w:webHidden/>
              </w:rPr>
              <w:fldChar w:fldCharType="end"/>
            </w:r>
          </w:hyperlink>
        </w:p>
        <w:p w14:paraId="0A277AE3" w14:textId="04B65CE1" w:rsidR="00176B6F" w:rsidRDefault="000825C2">
          <w:pPr>
            <w:pStyle w:val="TOC2"/>
            <w:rPr>
              <w:rFonts w:eastAsiaTheme="minorEastAsia"/>
              <w:sz w:val="22"/>
            </w:rPr>
          </w:pPr>
          <w:hyperlink w:anchor="_Toc6493007" w:history="1">
            <w:r w:rsidR="00176B6F" w:rsidRPr="008C6BEB">
              <w:rPr>
                <w:rStyle w:val="Hyperlink"/>
              </w:rPr>
              <w:t>3.4</w:t>
            </w:r>
            <w:r w:rsidR="00176B6F">
              <w:rPr>
                <w:rFonts w:eastAsiaTheme="minorEastAsia"/>
                <w:sz w:val="22"/>
              </w:rPr>
              <w:tab/>
            </w:r>
            <w:r w:rsidR="00176B6F" w:rsidRPr="008C6BEB">
              <w:rPr>
                <w:rStyle w:val="Hyperlink"/>
              </w:rPr>
              <w:t>Medication Possession Ratio</w:t>
            </w:r>
            <w:r w:rsidR="00176B6F">
              <w:rPr>
                <w:webHidden/>
              </w:rPr>
              <w:tab/>
            </w:r>
            <w:r w:rsidR="00176B6F">
              <w:rPr>
                <w:webHidden/>
              </w:rPr>
              <w:fldChar w:fldCharType="begin"/>
            </w:r>
            <w:r w:rsidR="00176B6F">
              <w:rPr>
                <w:webHidden/>
              </w:rPr>
              <w:instrText xml:space="preserve"> PAGEREF _Toc6493007 \h </w:instrText>
            </w:r>
            <w:r w:rsidR="00176B6F">
              <w:rPr>
                <w:webHidden/>
              </w:rPr>
            </w:r>
            <w:r w:rsidR="00176B6F">
              <w:rPr>
                <w:webHidden/>
              </w:rPr>
              <w:fldChar w:fldCharType="separate"/>
            </w:r>
            <w:r w:rsidR="00176B6F">
              <w:rPr>
                <w:webHidden/>
              </w:rPr>
              <w:t>16</w:t>
            </w:r>
            <w:r w:rsidR="00176B6F">
              <w:rPr>
                <w:webHidden/>
              </w:rPr>
              <w:fldChar w:fldCharType="end"/>
            </w:r>
          </w:hyperlink>
        </w:p>
        <w:p w14:paraId="27A209F1" w14:textId="28679DFD" w:rsidR="00176B6F" w:rsidRDefault="000825C2">
          <w:pPr>
            <w:pStyle w:val="TOC2"/>
            <w:rPr>
              <w:rFonts w:eastAsiaTheme="minorEastAsia"/>
              <w:sz w:val="22"/>
            </w:rPr>
          </w:pPr>
          <w:hyperlink w:anchor="_Toc6493008" w:history="1">
            <w:r w:rsidR="00176B6F" w:rsidRPr="008C6BEB">
              <w:rPr>
                <w:rStyle w:val="Hyperlink"/>
              </w:rPr>
              <w:t>3.5</w:t>
            </w:r>
            <w:r w:rsidR="00176B6F">
              <w:rPr>
                <w:rFonts w:eastAsiaTheme="minorEastAsia"/>
                <w:sz w:val="22"/>
              </w:rPr>
              <w:tab/>
            </w:r>
            <w:r w:rsidR="00176B6F" w:rsidRPr="008C6BEB">
              <w:rPr>
                <w:rStyle w:val="Hyperlink"/>
              </w:rPr>
              <w:t>Encoded Drugs</w:t>
            </w:r>
            <w:r w:rsidR="00176B6F">
              <w:rPr>
                <w:webHidden/>
              </w:rPr>
              <w:tab/>
            </w:r>
            <w:r w:rsidR="00176B6F">
              <w:rPr>
                <w:webHidden/>
              </w:rPr>
              <w:fldChar w:fldCharType="begin"/>
            </w:r>
            <w:r w:rsidR="00176B6F">
              <w:rPr>
                <w:webHidden/>
              </w:rPr>
              <w:instrText xml:space="preserve"> PAGEREF _Toc6493008 \h </w:instrText>
            </w:r>
            <w:r w:rsidR="00176B6F">
              <w:rPr>
                <w:webHidden/>
              </w:rPr>
            </w:r>
            <w:r w:rsidR="00176B6F">
              <w:rPr>
                <w:webHidden/>
              </w:rPr>
              <w:fldChar w:fldCharType="separate"/>
            </w:r>
            <w:r w:rsidR="00176B6F">
              <w:rPr>
                <w:webHidden/>
              </w:rPr>
              <w:t>17</w:t>
            </w:r>
            <w:r w:rsidR="00176B6F">
              <w:rPr>
                <w:webHidden/>
              </w:rPr>
              <w:fldChar w:fldCharType="end"/>
            </w:r>
          </w:hyperlink>
        </w:p>
        <w:p w14:paraId="0E64343A" w14:textId="29C95102" w:rsidR="00176B6F" w:rsidRDefault="000825C2">
          <w:pPr>
            <w:pStyle w:val="TOC5"/>
            <w:tabs>
              <w:tab w:val="right" w:leader="dot" w:pos="9350"/>
            </w:tabs>
            <w:rPr>
              <w:rFonts w:eastAsiaTheme="minorEastAsia"/>
              <w:noProof/>
              <w:sz w:val="22"/>
            </w:rPr>
          </w:pPr>
          <w:hyperlink w:anchor="_Toc6493009" w:history="1">
            <w:r w:rsidR="00176B6F" w:rsidRPr="008C6BEB">
              <w:rPr>
                <w:rStyle w:val="Hyperlink"/>
                <w:noProof/>
              </w:rPr>
              <w:t>Biguanide (metformin), first line therapy</w:t>
            </w:r>
            <w:r w:rsidR="00176B6F">
              <w:rPr>
                <w:noProof/>
                <w:webHidden/>
              </w:rPr>
              <w:tab/>
            </w:r>
            <w:r w:rsidR="00176B6F">
              <w:rPr>
                <w:noProof/>
                <w:webHidden/>
              </w:rPr>
              <w:fldChar w:fldCharType="begin"/>
            </w:r>
            <w:r w:rsidR="00176B6F">
              <w:rPr>
                <w:noProof/>
                <w:webHidden/>
              </w:rPr>
              <w:instrText xml:space="preserve"> PAGEREF _Toc6493009 \h </w:instrText>
            </w:r>
            <w:r w:rsidR="00176B6F">
              <w:rPr>
                <w:noProof/>
                <w:webHidden/>
              </w:rPr>
            </w:r>
            <w:r w:rsidR="00176B6F">
              <w:rPr>
                <w:noProof/>
                <w:webHidden/>
              </w:rPr>
              <w:fldChar w:fldCharType="separate"/>
            </w:r>
            <w:r w:rsidR="00176B6F">
              <w:rPr>
                <w:noProof/>
                <w:webHidden/>
              </w:rPr>
              <w:t>17</w:t>
            </w:r>
            <w:r w:rsidR="00176B6F">
              <w:rPr>
                <w:noProof/>
                <w:webHidden/>
              </w:rPr>
              <w:fldChar w:fldCharType="end"/>
            </w:r>
          </w:hyperlink>
        </w:p>
        <w:p w14:paraId="35344819" w14:textId="2EBC2ECA" w:rsidR="00176B6F" w:rsidRDefault="000825C2">
          <w:pPr>
            <w:pStyle w:val="TOC5"/>
            <w:tabs>
              <w:tab w:val="right" w:leader="dot" w:pos="9350"/>
            </w:tabs>
            <w:rPr>
              <w:rFonts w:eastAsiaTheme="minorEastAsia"/>
              <w:noProof/>
              <w:sz w:val="22"/>
            </w:rPr>
          </w:pPr>
          <w:hyperlink w:anchor="_Toc6493010" w:history="1">
            <w:r w:rsidR="00176B6F" w:rsidRPr="008C6BEB">
              <w:rPr>
                <w:rStyle w:val="Hyperlink"/>
                <w:noProof/>
              </w:rPr>
              <w:t>Glipizide, second line therapy</w:t>
            </w:r>
            <w:r w:rsidR="00176B6F">
              <w:rPr>
                <w:noProof/>
                <w:webHidden/>
              </w:rPr>
              <w:tab/>
            </w:r>
            <w:r w:rsidR="00176B6F">
              <w:rPr>
                <w:noProof/>
                <w:webHidden/>
              </w:rPr>
              <w:fldChar w:fldCharType="begin"/>
            </w:r>
            <w:r w:rsidR="00176B6F">
              <w:rPr>
                <w:noProof/>
                <w:webHidden/>
              </w:rPr>
              <w:instrText xml:space="preserve"> PAGEREF _Toc6493010 \h </w:instrText>
            </w:r>
            <w:r w:rsidR="00176B6F">
              <w:rPr>
                <w:noProof/>
                <w:webHidden/>
              </w:rPr>
            </w:r>
            <w:r w:rsidR="00176B6F">
              <w:rPr>
                <w:noProof/>
                <w:webHidden/>
              </w:rPr>
              <w:fldChar w:fldCharType="separate"/>
            </w:r>
            <w:r w:rsidR="00176B6F">
              <w:rPr>
                <w:noProof/>
                <w:webHidden/>
              </w:rPr>
              <w:t>21</w:t>
            </w:r>
            <w:r w:rsidR="00176B6F">
              <w:rPr>
                <w:noProof/>
                <w:webHidden/>
              </w:rPr>
              <w:fldChar w:fldCharType="end"/>
            </w:r>
          </w:hyperlink>
        </w:p>
        <w:p w14:paraId="31BEB54F" w14:textId="6B887464" w:rsidR="00176B6F" w:rsidRDefault="000825C2">
          <w:pPr>
            <w:pStyle w:val="TOC5"/>
            <w:tabs>
              <w:tab w:val="right" w:leader="dot" w:pos="9350"/>
            </w:tabs>
            <w:rPr>
              <w:rFonts w:eastAsiaTheme="minorEastAsia"/>
              <w:noProof/>
              <w:sz w:val="22"/>
            </w:rPr>
          </w:pPr>
          <w:hyperlink w:anchor="_Toc6493011" w:history="1">
            <w:r w:rsidR="00176B6F" w:rsidRPr="008C6BEB">
              <w:rPr>
                <w:rStyle w:val="Hyperlink"/>
                <w:noProof/>
              </w:rPr>
              <w:t>Pioglitazone, second line therapy</w:t>
            </w:r>
            <w:r w:rsidR="00176B6F">
              <w:rPr>
                <w:noProof/>
                <w:webHidden/>
              </w:rPr>
              <w:tab/>
            </w:r>
            <w:r w:rsidR="00176B6F">
              <w:rPr>
                <w:noProof/>
                <w:webHidden/>
              </w:rPr>
              <w:fldChar w:fldCharType="begin"/>
            </w:r>
            <w:r w:rsidR="00176B6F">
              <w:rPr>
                <w:noProof/>
                <w:webHidden/>
              </w:rPr>
              <w:instrText xml:space="preserve"> PAGEREF _Toc6493011 \h </w:instrText>
            </w:r>
            <w:r w:rsidR="00176B6F">
              <w:rPr>
                <w:noProof/>
                <w:webHidden/>
              </w:rPr>
            </w:r>
            <w:r w:rsidR="00176B6F">
              <w:rPr>
                <w:noProof/>
                <w:webHidden/>
              </w:rPr>
              <w:fldChar w:fldCharType="separate"/>
            </w:r>
            <w:r w:rsidR="00176B6F">
              <w:rPr>
                <w:noProof/>
                <w:webHidden/>
              </w:rPr>
              <w:t>23</w:t>
            </w:r>
            <w:r w:rsidR="00176B6F">
              <w:rPr>
                <w:noProof/>
                <w:webHidden/>
              </w:rPr>
              <w:fldChar w:fldCharType="end"/>
            </w:r>
          </w:hyperlink>
        </w:p>
        <w:p w14:paraId="7C3E6373" w14:textId="25DE4FD3" w:rsidR="00176B6F" w:rsidRDefault="000825C2">
          <w:pPr>
            <w:pStyle w:val="TOC5"/>
            <w:tabs>
              <w:tab w:val="right" w:leader="dot" w:pos="9350"/>
            </w:tabs>
            <w:rPr>
              <w:rFonts w:eastAsiaTheme="minorEastAsia"/>
              <w:noProof/>
              <w:sz w:val="22"/>
            </w:rPr>
          </w:pPr>
          <w:hyperlink w:anchor="_Toc6493012" w:history="1">
            <w:r w:rsidR="00176B6F" w:rsidRPr="008C6BEB">
              <w:rPr>
                <w:rStyle w:val="Hyperlink"/>
                <w:noProof/>
              </w:rPr>
              <w:t>Empagliflozin,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_Toc6493012 \h </w:instrText>
            </w:r>
            <w:r w:rsidR="00176B6F">
              <w:rPr>
                <w:noProof/>
                <w:webHidden/>
              </w:rPr>
            </w:r>
            <w:r w:rsidR="00176B6F">
              <w:rPr>
                <w:noProof/>
                <w:webHidden/>
              </w:rPr>
              <w:fldChar w:fldCharType="separate"/>
            </w:r>
            <w:r w:rsidR="00176B6F">
              <w:rPr>
                <w:noProof/>
                <w:webHidden/>
              </w:rPr>
              <w:t>25</w:t>
            </w:r>
            <w:r w:rsidR="00176B6F">
              <w:rPr>
                <w:noProof/>
                <w:webHidden/>
              </w:rPr>
              <w:fldChar w:fldCharType="end"/>
            </w:r>
          </w:hyperlink>
        </w:p>
        <w:p w14:paraId="007A251F" w14:textId="751189CD" w:rsidR="00176B6F" w:rsidRDefault="000825C2">
          <w:pPr>
            <w:pStyle w:val="TOC5"/>
            <w:tabs>
              <w:tab w:val="right" w:leader="dot" w:pos="9350"/>
            </w:tabs>
            <w:rPr>
              <w:rFonts w:eastAsiaTheme="minorEastAsia"/>
              <w:noProof/>
              <w:sz w:val="22"/>
            </w:rPr>
          </w:pPr>
          <w:hyperlink w:anchor="_Toc6493013" w:history="1">
            <w:r w:rsidR="00176B6F" w:rsidRPr="008C6BEB">
              <w:rPr>
                <w:rStyle w:val="Hyperlink"/>
                <w:noProof/>
              </w:rPr>
              <w:t>Semaglutide, second line therapy (if patient has Dx of CVD and has Rx for another DM med)</w:t>
            </w:r>
            <w:r w:rsidR="00176B6F">
              <w:rPr>
                <w:noProof/>
                <w:webHidden/>
              </w:rPr>
              <w:tab/>
            </w:r>
            <w:r w:rsidR="00176B6F">
              <w:rPr>
                <w:noProof/>
                <w:webHidden/>
              </w:rPr>
              <w:fldChar w:fldCharType="begin"/>
            </w:r>
            <w:r w:rsidR="00176B6F">
              <w:rPr>
                <w:noProof/>
                <w:webHidden/>
              </w:rPr>
              <w:instrText xml:space="preserve"> PAGEREF _Toc6493013 \h </w:instrText>
            </w:r>
            <w:r w:rsidR="00176B6F">
              <w:rPr>
                <w:noProof/>
                <w:webHidden/>
              </w:rPr>
            </w:r>
            <w:r w:rsidR="00176B6F">
              <w:rPr>
                <w:noProof/>
                <w:webHidden/>
              </w:rPr>
              <w:fldChar w:fldCharType="separate"/>
            </w:r>
            <w:r w:rsidR="00176B6F">
              <w:rPr>
                <w:noProof/>
                <w:webHidden/>
              </w:rPr>
              <w:t>28</w:t>
            </w:r>
            <w:r w:rsidR="00176B6F">
              <w:rPr>
                <w:noProof/>
                <w:webHidden/>
              </w:rPr>
              <w:fldChar w:fldCharType="end"/>
            </w:r>
          </w:hyperlink>
        </w:p>
        <w:p w14:paraId="68EED0EE" w14:textId="20DB617C" w:rsidR="00176B6F" w:rsidRDefault="000825C2">
          <w:pPr>
            <w:pStyle w:val="TOC5"/>
            <w:tabs>
              <w:tab w:val="right" w:leader="dot" w:pos="9350"/>
            </w:tabs>
            <w:rPr>
              <w:rFonts w:eastAsiaTheme="minorEastAsia"/>
              <w:noProof/>
              <w:sz w:val="22"/>
            </w:rPr>
          </w:pPr>
          <w:hyperlink w:anchor="_Toc6493014" w:history="1">
            <w:r w:rsidR="00176B6F" w:rsidRPr="008C6BEB">
              <w:rPr>
                <w:rStyle w:val="Hyperlink"/>
                <w:noProof/>
              </w:rPr>
              <w:t>Alogliptin,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_Toc6493014 \h </w:instrText>
            </w:r>
            <w:r w:rsidR="00176B6F">
              <w:rPr>
                <w:noProof/>
                <w:webHidden/>
              </w:rPr>
            </w:r>
            <w:r w:rsidR="00176B6F">
              <w:rPr>
                <w:noProof/>
                <w:webHidden/>
              </w:rPr>
              <w:fldChar w:fldCharType="separate"/>
            </w:r>
            <w:r w:rsidR="00176B6F">
              <w:rPr>
                <w:noProof/>
                <w:webHidden/>
              </w:rPr>
              <w:t>30</w:t>
            </w:r>
            <w:r w:rsidR="00176B6F">
              <w:rPr>
                <w:noProof/>
                <w:webHidden/>
              </w:rPr>
              <w:fldChar w:fldCharType="end"/>
            </w:r>
          </w:hyperlink>
        </w:p>
        <w:p w14:paraId="2CD21CEB" w14:textId="17936575" w:rsidR="00176B6F" w:rsidRDefault="000825C2">
          <w:pPr>
            <w:pStyle w:val="TOC5"/>
            <w:tabs>
              <w:tab w:val="right" w:leader="dot" w:pos="9350"/>
            </w:tabs>
            <w:rPr>
              <w:rFonts w:eastAsiaTheme="minorEastAsia"/>
              <w:noProof/>
              <w:sz w:val="22"/>
            </w:rPr>
          </w:pPr>
          <w:hyperlink w:anchor="_Toc6493015" w:history="1">
            <w:r w:rsidR="00176B6F" w:rsidRPr="008C6BEB">
              <w:rPr>
                <w:rStyle w:val="Hyperlink"/>
                <w:noProof/>
              </w:rPr>
              <w:t>Saxagliptin, second line therapy (if patient has Rx for another DM med)</w:t>
            </w:r>
            <w:r w:rsidR="00176B6F">
              <w:rPr>
                <w:noProof/>
                <w:webHidden/>
              </w:rPr>
              <w:tab/>
            </w:r>
            <w:r w:rsidR="00176B6F">
              <w:rPr>
                <w:noProof/>
                <w:webHidden/>
              </w:rPr>
              <w:fldChar w:fldCharType="begin"/>
            </w:r>
            <w:r w:rsidR="00176B6F">
              <w:rPr>
                <w:noProof/>
                <w:webHidden/>
              </w:rPr>
              <w:instrText xml:space="preserve"> PAGEREF _Toc6493015 \h </w:instrText>
            </w:r>
            <w:r w:rsidR="00176B6F">
              <w:rPr>
                <w:noProof/>
                <w:webHidden/>
              </w:rPr>
            </w:r>
            <w:r w:rsidR="00176B6F">
              <w:rPr>
                <w:noProof/>
                <w:webHidden/>
              </w:rPr>
              <w:fldChar w:fldCharType="separate"/>
            </w:r>
            <w:r w:rsidR="00176B6F">
              <w:rPr>
                <w:noProof/>
                <w:webHidden/>
              </w:rPr>
              <w:t>32</w:t>
            </w:r>
            <w:r w:rsidR="00176B6F">
              <w:rPr>
                <w:noProof/>
                <w:webHidden/>
              </w:rPr>
              <w:fldChar w:fldCharType="end"/>
            </w:r>
          </w:hyperlink>
        </w:p>
        <w:p w14:paraId="13AC3C3D" w14:textId="488B885C" w:rsidR="00176B6F" w:rsidRDefault="000825C2">
          <w:pPr>
            <w:pStyle w:val="TOC1"/>
            <w:rPr>
              <w:rFonts w:eastAsiaTheme="minorEastAsia"/>
              <w:sz w:val="22"/>
            </w:rPr>
          </w:pPr>
          <w:hyperlink w:anchor="_Toc6493016" w:history="1">
            <w:r w:rsidR="00176B6F" w:rsidRPr="008C6BEB">
              <w:rPr>
                <w:rStyle w:val="Hyperlink"/>
              </w:rPr>
              <w:t>4.0</w:t>
            </w:r>
            <w:r w:rsidR="00176B6F">
              <w:rPr>
                <w:rFonts w:eastAsiaTheme="minorEastAsia"/>
                <w:sz w:val="22"/>
              </w:rPr>
              <w:tab/>
            </w:r>
            <w:r w:rsidR="00176B6F" w:rsidRPr="008C6BEB">
              <w:rPr>
                <w:rStyle w:val="Hyperlink"/>
              </w:rPr>
              <w:t>Behavior of the CDS</w:t>
            </w:r>
            <w:r w:rsidR="00176B6F">
              <w:rPr>
                <w:webHidden/>
              </w:rPr>
              <w:tab/>
            </w:r>
            <w:r w:rsidR="00176B6F">
              <w:rPr>
                <w:webHidden/>
              </w:rPr>
              <w:fldChar w:fldCharType="begin"/>
            </w:r>
            <w:r w:rsidR="00176B6F">
              <w:rPr>
                <w:webHidden/>
              </w:rPr>
              <w:instrText xml:space="preserve"> PAGEREF _Toc6493016 \h </w:instrText>
            </w:r>
            <w:r w:rsidR="00176B6F">
              <w:rPr>
                <w:webHidden/>
              </w:rPr>
            </w:r>
            <w:r w:rsidR="00176B6F">
              <w:rPr>
                <w:webHidden/>
              </w:rPr>
              <w:fldChar w:fldCharType="separate"/>
            </w:r>
            <w:r w:rsidR="00176B6F">
              <w:rPr>
                <w:webHidden/>
              </w:rPr>
              <w:t>34</w:t>
            </w:r>
            <w:r w:rsidR="00176B6F">
              <w:rPr>
                <w:webHidden/>
              </w:rPr>
              <w:fldChar w:fldCharType="end"/>
            </w:r>
          </w:hyperlink>
        </w:p>
        <w:p w14:paraId="518FB3F8" w14:textId="6CC555BB" w:rsidR="00176B6F" w:rsidRDefault="000825C2">
          <w:pPr>
            <w:pStyle w:val="TOC2"/>
            <w:rPr>
              <w:rFonts w:eastAsiaTheme="minorEastAsia"/>
              <w:sz w:val="22"/>
            </w:rPr>
          </w:pPr>
          <w:hyperlink w:anchor="_Toc6493017" w:history="1">
            <w:r w:rsidR="00176B6F" w:rsidRPr="008C6BEB">
              <w:rPr>
                <w:rStyle w:val="Hyperlink"/>
              </w:rPr>
              <w:t>4.1</w:t>
            </w:r>
            <w:r w:rsidR="00176B6F">
              <w:rPr>
                <w:rFonts w:eastAsiaTheme="minorEastAsia"/>
                <w:sz w:val="22"/>
              </w:rPr>
              <w:tab/>
            </w:r>
            <w:r w:rsidR="00176B6F" w:rsidRPr="008C6BEB">
              <w:rPr>
                <w:rStyle w:val="Hyperlink"/>
              </w:rPr>
              <w:t>Note on Drug Dosages</w:t>
            </w:r>
            <w:r w:rsidR="00176B6F">
              <w:rPr>
                <w:webHidden/>
              </w:rPr>
              <w:tab/>
            </w:r>
            <w:r w:rsidR="00176B6F">
              <w:rPr>
                <w:webHidden/>
              </w:rPr>
              <w:fldChar w:fldCharType="begin"/>
            </w:r>
            <w:r w:rsidR="00176B6F">
              <w:rPr>
                <w:webHidden/>
              </w:rPr>
              <w:instrText xml:space="preserve"> PAGEREF _Toc6493017 \h </w:instrText>
            </w:r>
            <w:r w:rsidR="00176B6F">
              <w:rPr>
                <w:webHidden/>
              </w:rPr>
            </w:r>
            <w:r w:rsidR="00176B6F">
              <w:rPr>
                <w:webHidden/>
              </w:rPr>
              <w:fldChar w:fldCharType="separate"/>
            </w:r>
            <w:r w:rsidR="00176B6F">
              <w:rPr>
                <w:webHidden/>
              </w:rPr>
              <w:t>39</w:t>
            </w:r>
            <w:r w:rsidR="00176B6F">
              <w:rPr>
                <w:webHidden/>
              </w:rPr>
              <w:fldChar w:fldCharType="end"/>
            </w:r>
          </w:hyperlink>
        </w:p>
        <w:p w14:paraId="10F819B2" w14:textId="3068A6CF" w:rsidR="00176B6F" w:rsidRDefault="000825C2">
          <w:pPr>
            <w:pStyle w:val="TOC2"/>
            <w:rPr>
              <w:rFonts w:eastAsiaTheme="minorEastAsia"/>
              <w:sz w:val="22"/>
            </w:rPr>
          </w:pPr>
          <w:hyperlink w:anchor="_Toc6493018" w:history="1">
            <w:r w:rsidR="00176B6F" w:rsidRPr="008C6BEB">
              <w:rPr>
                <w:rStyle w:val="Hyperlink"/>
              </w:rPr>
              <w:t>4.2</w:t>
            </w:r>
            <w:r w:rsidR="00176B6F">
              <w:rPr>
                <w:rFonts w:eastAsiaTheme="minorEastAsia"/>
                <w:sz w:val="22"/>
              </w:rPr>
              <w:tab/>
            </w:r>
            <w:r w:rsidR="00176B6F" w:rsidRPr="008C6BEB">
              <w:rPr>
                <w:rStyle w:val="Hyperlink"/>
              </w:rPr>
              <w:t>Scenarios Background</w:t>
            </w:r>
            <w:r w:rsidR="00176B6F">
              <w:rPr>
                <w:webHidden/>
              </w:rPr>
              <w:tab/>
            </w:r>
            <w:r w:rsidR="00176B6F">
              <w:rPr>
                <w:webHidden/>
              </w:rPr>
              <w:fldChar w:fldCharType="begin"/>
            </w:r>
            <w:r w:rsidR="00176B6F">
              <w:rPr>
                <w:webHidden/>
              </w:rPr>
              <w:instrText xml:space="preserve"> PAGEREF _Toc6493018 \h </w:instrText>
            </w:r>
            <w:r w:rsidR="00176B6F">
              <w:rPr>
                <w:webHidden/>
              </w:rPr>
            </w:r>
            <w:r w:rsidR="00176B6F">
              <w:rPr>
                <w:webHidden/>
              </w:rPr>
              <w:fldChar w:fldCharType="separate"/>
            </w:r>
            <w:r w:rsidR="00176B6F">
              <w:rPr>
                <w:webHidden/>
              </w:rPr>
              <w:t>39</w:t>
            </w:r>
            <w:r w:rsidR="00176B6F">
              <w:rPr>
                <w:webHidden/>
              </w:rPr>
              <w:fldChar w:fldCharType="end"/>
            </w:r>
          </w:hyperlink>
        </w:p>
        <w:p w14:paraId="18FE8B06" w14:textId="37566A23" w:rsidR="00176B6F" w:rsidRDefault="000825C2">
          <w:pPr>
            <w:pStyle w:val="TOC2"/>
            <w:rPr>
              <w:rFonts w:eastAsiaTheme="minorEastAsia"/>
              <w:sz w:val="22"/>
            </w:rPr>
          </w:pPr>
          <w:hyperlink w:anchor="_Toc6493019" w:history="1">
            <w:r w:rsidR="00176B6F" w:rsidRPr="008C6BEB">
              <w:rPr>
                <w:rStyle w:val="Hyperlink"/>
              </w:rPr>
              <w:t>4.3</w:t>
            </w:r>
            <w:r w:rsidR="00176B6F">
              <w:rPr>
                <w:rFonts w:eastAsiaTheme="minorEastAsia"/>
                <w:sz w:val="22"/>
              </w:rPr>
              <w:tab/>
            </w:r>
            <w:r w:rsidR="00176B6F" w:rsidRPr="008C6BEB">
              <w:rPr>
                <w:rStyle w:val="Hyperlink"/>
              </w:rPr>
              <w:t>Scenario: No DM drugs</w:t>
            </w:r>
            <w:r w:rsidR="00176B6F">
              <w:rPr>
                <w:webHidden/>
              </w:rPr>
              <w:tab/>
            </w:r>
            <w:r w:rsidR="00176B6F">
              <w:rPr>
                <w:webHidden/>
              </w:rPr>
              <w:fldChar w:fldCharType="begin"/>
            </w:r>
            <w:r w:rsidR="00176B6F">
              <w:rPr>
                <w:webHidden/>
              </w:rPr>
              <w:instrText xml:space="preserve"> PAGEREF _Toc6493019 \h </w:instrText>
            </w:r>
            <w:r w:rsidR="00176B6F">
              <w:rPr>
                <w:webHidden/>
              </w:rPr>
            </w:r>
            <w:r w:rsidR="00176B6F">
              <w:rPr>
                <w:webHidden/>
              </w:rPr>
              <w:fldChar w:fldCharType="separate"/>
            </w:r>
            <w:r w:rsidR="00176B6F">
              <w:rPr>
                <w:webHidden/>
              </w:rPr>
              <w:t>40</w:t>
            </w:r>
            <w:r w:rsidR="00176B6F">
              <w:rPr>
                <w:webHidden/>
              </w:rPr>
              <w:fldChar w:fldCharType="end"/>
            </w:r>
          </w:hyperlink>
        </w:p>
        <w:p w14:paraId="782811FC" w14:textId="4255218C" w:rsidR="00176B6F" w:rsidRDefault="000825C2">
          <w:pPr>
            <w:pStyle w:val="TOC2"/>
            <w:rPr>
              <w:rFonts w:eastAsiaTheme="minorEastAsia"/>
              <w:sz w:val="22"/>
            </w:rPr>
          </w:pPr>
          <w:hyperlink w:anchor="_Toc6493020" w:history="1">
            <w:r w:rsidR="00176B6F" w:rsidRPr="008C6BEB">
              <w:rPr>
                <w:rStyle w:val="Hyperlink"/>
              </w:rPr>
              <w:t>4.4</w:t>
            </w:r>
            <w:r w:rsidR="00176B6F">
              <w:rPr>
                <w:rFonts w:eastAsiaTheme="minorEastAsia"/>
                <w:sz w:val="22"/>
              </w:rPr>
              <w:tab/>
            </w:r>
            <w:r w:rsidR="00176B6F" w:rsidRPr="008C6BEB">
              <w:rPr>
                <w:rStyle w:val="Hyperlink"/>
              </w:rPr>
              <w:t>Scenario: One DM drug</w:t>
            </w:r>
            <w:r w:rsidR="00176B6F">
              <w:rPr>
                <w:webHidden/>
              </w:rPr>
              <w:tab/>
            </w:r>
            <w:r w:rsidR="00176B6F">
              <w:rPr>
                <w:webHidden/>
              </w:rPr>
              <w:fldChar w:fldCharType="begin"/>
            </w:r>
            <w:r w:rsidR="00176B6F">
              <w:rPr>
                <w:webHidden/>
              </w:rPr>
              <w:instrText xml:space="preserve"> PAGEREF _Toc6493020 \h </w:instrText>
            </w:r>
            <w:r w:rsidR="00176B6F">
              <w:rPr>
                <w:webHidden/>
              </w:rPr>
            </w:r>
            <w:r w:rsidR="00176B6F">
              <w:rPr>
                <w:webHidden/>
              </w:rPr>
              <w:fldChar w:fldCharType="separate"/>
            </w:r>
            <w:r w:rsidR="00176B6F">
              <w:rPr>
                <w:webHidden/>
              </w:rPr>
              <w:t>40</w:t>
            </w:r>
            <w:r w:rsidR="00176B6F">
              <w:rPr>
                <w:webHidden/>
              </w:rPr>
              <w:fldChar w:fldCharType="end"/>
            </w:r>
          </w:hyperlink>
        </w:p>
        <w:p w14:paraId="3446E237" w14:textId="79B0F828" w:rsidR="00176B6F" w:rsidRDefault="000825C2">
          <w:pPr>
            <w:pStyle w:val="TOC5"/>
            <w:tabs>
              <w:tab w:val="right" w:leader="dot" w:pos="9350"/>
            </w:tabs>
            <w:rPr>
              <w:rFonts w:eastAsiaTheme="minorEastAsia"/>
              <w:noProof/>
              <w:sz w:val="22"/>
            </w:rPr>
          </w:pPr>
          <w:hyperlink w:anchor="_Toc6493021" w:history="1">
            <w:r w:rsidR="00176B6F" w:rsidRPr="008C6BEB">
              <w:rPr>
                <w:rStyle w:val="Hyperlink"/>
                <w:noProof/>
              </w:rPr>
              <w:t>Patient has an active prescription for metformin</w:t>
            </w:r>
            <w:r w:rsidR="00176B6F">
              <w:rPr>
                <w:noProof/>
                <w:webHidden/>
              </w:rPr>
              <w:tab/>
            </w:r>
            <w:r w:rsidR="00176B6F">
              <w:rPr>
                <w:noProof/>
                <w:webHidden/>
              </w:rPr>
              <w:fldChar w:fldCharType="begin"/>
            </w:r>
            <w:r w:rsidR="00176B6F">
              <w:rPr>
                <w:noProof/>
                <w:webHidden/>
              </w:rPr>
              <w:instrText xml:space="preserve"> PAGEREF _Toc6493021 \h </w:instrText>
            </w:r>
            <w:r w:rsidR="00176B6F">
              <w:rPr>
                <w:noProof/>
                <w:webHidden/>
              </w:rPr>
            </w:r>
            <w:r w:rsidR="00176B6F">
              <w:rPr>
                <w:noProof/>
                <w:webHidden/>
              </w:rPr>
              <w:fldChar w:fldCharType="separate"/>
            </w:r>
            <w:r w:rsidR="00176B6F">
              <w:rPr>
                <w:noProof/>
                <w:webHidden/>
              </w:rPr>
              <w:t>41</w:t>
            </w:r>
            <w:r w:rsidR="00176B6F">
              <w:rPr>
                <w:noProof/>
                <w:webHidden/>
              </w:rPr>
              <w:fldChar w:fldCharType="end"/>
            </w:r>
          </w:hyperlink>
        </w:p>
        <w:p w14:paraId="1E612097" w14:textId="294DE5E7" w:rsidR="00176B6F" w:rsidRDefault="000825C2">
          <w:pPr>
            <w:pStyle w:val="TOC5"/>
            <w:tabs>
              <w:tab w:val="right" w:leader="dot" w:pos="9350"/>
            </w:tabs>
            <w:rPr>
              <w:rFonts w:eastAsiaTheme="minorEastAsia"/>
              <w:noProof/>
              <w:sz w:val="22"/>
            </w:rPr>
          </w:pPr>
          <w:hyperlink w:anchor="_Toc6493022" w:history="1">
            <w:r w:rsidR="00176B6F" w:rsidRPr="008C6BEB">
              <w:rPr>
                <w:rStyle w:val="Hyperlink"/>
                <w:noProof/>
              </w:rPr>
              <w:t>Patient has an active prescription of a second line encoded drug</w:t>
            </w:r>
            <w:r w:rsidR="00176B6F">
              <w:rPr>
                <w:noProof/>
                <w:webHidden/>
              </w:rPr>
              <w:tab/>
            </w:r>
            <w:r w:rsidR="00176B6F">
              <w:rPr>
                <w:noProof/>
                <w:webHidden/>
              </w:rPr>
              <w:fldChar w:fldCharType="begin"/>
            </w:r>
            <w:r w:rsidR="00176B6F">
              <w:rPr>
                <w:noProof/>
                <w:webHidden/>
              </w:rPr>
              <w:instrText xml:space="preserve"> PAGEREF _Toc6493022 \h </w:instrText>
            </w:r>
            <w:r w:rsidR="00176B6F">
              <w:rPr>
                <w:noProof/>
                <w:webHidden/>
              </w:rPr>
            </w:r>
            <w:r w:rsidR="00176B6F">
              <w:rPr>
                <w:noProof/>
                <w:webHidden/>
              </w:rPr>
              <w:fldChar w:fldCharType="separate"/>
            </w:r>
            <w:r w:rsidR="00176B6F">
              <w:rPr>
                <w:noProof/>
                <w:webHidden/>
              </w:rPr>
              <w:t>42</w:t>
            </w:r>
            <w:r w:rsidR="00176B6F">
              <w:rPr>
                <w:noProof/>
                <w:webHidden/>
              </w:rPr>
              <w:fldChar w:fldCharType="end"/>
            </w:r>
          </w:hyperlink>
        </w:p>
        <w:p w14:paraId="0F2BF4B6" w14:textId="4D80CC6C" w:rsidR="00176B6F" w:rsidRDefault="000825C2">
          <w:pPr>
            <w:pStyle w:val="TOC2"/>
            <w:rPr>
              <w:rFonts w:eastAsiaTheme="minorEastAsia"/>
              <w:sz w:val="22"/>
            </w:rPr>
          </w:pPr>
          <w:hyperlink w:anchor="_Toc6493023" w:history="1">
            <w:r w:rsidR="00176B6F" w:rsidRPr="008C6BEB">
              <w:rPr>
                <w:rStyle w:val="Hyperlink"/>
              </w:rPr>
              <w:t>4.5</w:t>
            </w:r>
            <w:r w:rsidR="00176B6F">
              <w:rPr>
                <w:rFonts w:eastAsiaTheme="minorEastAsia"/>
                <w:sz w:val="22"/>
              </w:rPr>
              <w:tab/>
            </w:r>
            <w:r w:rsidR="00176B6F" w:rsidRPr="008C6BEB">
              <w:rPr>
                <w:rStyle w:val="Hyperlink"/>
              </w:rPr>
              <w:t>Scenario: Two DM drugs</w:t>
            </w:r>
            <w:r w:rsidR="00176B6F">
              <w:rPr>
                <w:webHidden/>
              </w:rPr>
              <w:tab/>
            </w:r>
            <w:r w:rsidR="00176B6F">
              <w:rPr>
                <w:webHidden/>
              </w:rPr>
              <w:fldChar w:fldCharType="begin"/>
            </w:r>
            <w:r w:rsidR="00176B6F">
              <w:rPr>
                <w:webHidden/>
              </w:rPr>
              <w:instrText xml:space="preserve"> PAGEREF _Toc6493023 \h </w:instrText>
            </w:r>
            <w:r w:rsidR="00176B6F">
              <w:rPr>
                <w:webHidden/>
              </w:rPr>
            </w:r>
            <w:r w:rsidR="00176B6F">
              <w:rPr>
                <w:webHidden/>
              </w:rPr>
              <w:fldChar w:fldCharType="separate"/>
            </w:r>
            <w:r w:rsidR="00176B6F">
              <w:rPr>
                <w:webHidden/>
              </w:rPr>
              <w:t>43</w:t>
            </w:r>
            <w:r w:rsidR="00176B6F">
              <w:rPr>
                <w:webHidden/>
              </w:rPr>
              <w:fldChar w:fldCharType="end"/>
            </w:r>
          </w:hyperlink>
        </w:p>
        <w:p w14:paraId="245791E8" w14:textId="6C710896" w:rsidR="00176B6F" w:rsidRDefault="000825C2">
          <w:pPr>
            <w:pStyle w:val="TOC5"/>
            <w:tabs>
              <w:tab w:val="right" w:leader="dot" w:pos="9350"/>
            </w:tabs>
            <w:rPr>
              <w:rFonts w:eastAsiaTheme="minorEastAsia"/>
              <w:noProof/>
              <w:sz w:val="22"/>
            </w:rPr>
          </w:pPr>
          <w:hyperlink w:anchor="_Toc6493024" w:history="1">
            <w:r w:rsidR="00176B6F" w:rsidRPr="008C6BEB">
              <w:rPr>
                <w:rStyle w:val="Hyperlink"/>
                <w:noProof/>
              </w:rPr>
              <w:t>Table 1: Two Drugs Matrix (Two currently prescribed drugs)</w:t>
            </w:r>
            <w:r w:rsidR="00176B6F">
              <w:rPr>
                <w:noProof/>
                <w:webHidden/>
              </w:rPr>
              <w:tab/>
            </w:r>
            <w:r w:rsidR="00176B6F">
              <w:rPr>
                <w:noProof/>
                <w:webHidden/>
              </w:rPr>
              <w:fldChar w:fldCharType="begin"/>
            </w:r>
            <w:r w:rsidR="00176B6F">
              <w:rPr>
                <w:noProof/>
                <w:webHidden/>
              </w:rPr>
              <w:instrText xml:space="preserve"> PAGEREF _Toc6493024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4E853611" w14:textId="075D7581" w:rsidR="00176B6F" w:rsidRDefault="000825C2">
          <w:pPr>
            <w:pStyle w:val="TOC5"/>
            <w:tabs>
              <w:tab w:val="right" w:leader="dot" w:pos="9350"/>
            </w:tabs>
            <w:rPr>
              <w:rFonts w:eastAsiaTheme="minorEastAsia"/>
              <w:noProof/>
              <w:sz w:val="22"/>
            </w:rPr>
          </w:pPr>
          <w:hyperlink w:anchor="_Toc6493025" w:history="1">
            <w:r w:rsidR="00176B6F" w:rsidRPr="008C6BEB">
              <w:rPr>
                <w:rStyle w:val="Hyperlink"/>
                <w:noProof/>
              </w:rPr>
              <w:t>Possible Actions</w:t>
            </w:r>
            <w:r w:rsidR="00176B6F">
              <w:rPr>
                <w:noProof/>
                <w:webHidden/>
              </w:rPr>
              <w:tab/>
            </w:r>
            <w:r w:rsidR="00176B6F">
              <w:rPr>
                <w:noProof/>
                <w:webHidden/>
              </w:rPr>
              <w:fldChar w:fldCharType="begin"/>
            </w:r>
            <w:r w:rsidR="00176B6F">
              <w:rPr>
                <w:noProof/>
                <w:webHidden/>
              </w:rPr>
              <w:instrText xml:space="preserve"> PAGEREF _Toc6493025 \h </w:instrText>
            </w:r>
            <w:r w:rsidR="00176B6F">
              <w:rPr>
                <w:noProof/>
                <w:webHidden/>
              </w:rPr>
            </w:r>
            <w:r w:rsidR="00176B6F">
              <w:rPr>
                <w:noProof/>
                <w:webHidden/>
              </w:rPr>
              <w:fldChar w:fldCharType="separate"/>
            </w:r>
            <w:r w:rsidR="00176B6F">
              <w:rPr>
                <w:noProof/>
                <w:webHidden/>
              </w:rPr>
              <w:t>44</w:t>
            </w:r>
            <w:r w:rsidR="00176B6F">
              <w:rPr>
                <w:noProof/>
                <w:webHidden/>
              </w:rPr>
              <w:fldChar w:fldCharType="end"/>
            </w:r>
          </w:hyperlink>
        </w:p>
        <w:p w14:paraId="6777FA46" w14:textId="318E22B3" w:rsidR="00176B6F" w:rsidRDefault="000825C2">
          <w:pPr>
            <w:pStyle w:val="TOC5"/>
            <w:tabs>
              <w:tab w:val="right" w:leader="dot" w:pos="9350"/>
            </w:tabs>
            <w:rPr>
              <w:rFonts w:eastAsiaTheme="minorEastAsia"/>
              <w:noProof/>
              <w:sz w:val="22"/>
            </w:rPr>
          </w:pPr>
          <w:hyperlink w:anchor="_Toc6493026" w:history="1">
            <w:r w:rsidR="00176B6F" w:rsidRPr="008C6BEB">
              <w:rPr>
                <w:rStyle w:val="Hyperlink"/>
                <w:noProof/>
              </w:rPr>
              <w:t>Actions in the presence of bad drug partner</w:t>
            </w:r>
            <w:r w:rsidR="00176B6F">
              <w:rPr>
                <w:noProof/>
                <w:webHidden/>
              </w:rPr>
              <w:tab/>
            </w:r>
            <w:r w:rsidR="00176B6F">
              <w:rPr>
                <w:noProof/>
                <w:webHidden/>
              </w:rPr>
              <w:fldChar w:fldCharType="begin"/>
            </w:r>
            <w:r w:rsidR="00176B6F">
              <w:rPr>
                <w:noProof/>
                <w:webHidden/>
              </w:rPr>
              <w:instrText xml:space="preserve"> PAGEREF _Toc6493026 \h </w:instrText>
            </w:r>
            <w:r w:rsidR="00176B6F">
              <w:rPr>
                <w:noProof/>
                <w:webHidden/>
              </w:rPr>
            </w:r>
            <w:r w:rsidR="00176B6F">
              <w:rPr>
                <w:noProof/>
                <w:webHidden/>
              </w:rPr>
              <w:fldChar w:fldCharType="separate"/>
            </w:r>
            <w:r w:rsidR="00176B6F">
              <w:rPr>
                <w:noProof/>
                <w:webHidden/>
              </w:rPr>
              <w:t>46</w:t>
            </w:r>
            <w:r w:rsidR="00176B6F">
              <w:rPr>
                <w:noProof/>
                <w:webHidden/>
              </w:rPr>
              <w:fldChar w:fldCharType="end"/>
            </w:r>
          </w:hyperlink>
        </w:p>
        <w:p w14:paraId="00C92FF1" w14:textId="1295CA07" w:rsidR="00176B6F" w:rsidRDefault="000825C2">
          <w:pPr>
            <w:pStyle w:val="TOC1"/>
            <w:rPr>
              <w:rFonts w:eastAsiaTheme="minorEastAsia"/>
              <w:sz w:val="22"/>
            </w:rPr>
          </w:pPr>
          <w:hyperlink w:anchor="_Toc6493027" w:history="1">
            <w:r w:rsidR="00176B6F" w:rsidRPr="008C6BEB">
              <w:rPr>
                <w:rStyle w:val="Hyperlink"/>
              </w:rPr>
              <w:t>5.0</w:t>
            </w:r>
            <w:r w:rsidR="00176B6F">
              <w:rPr>
                <w:rFonts w:eastAsiaTheme="minorEastAsia"/>
                <w:sz w:val="22"/>
              </w:rPr>
              <w:tab/>
            </w:r>
            <w:r w:rsidR="00176B6F" w:rsidRPr="008C6BEB">
              <w:rPr>
                <w:rStyle w:val="Hyperlink"/>
              </w:rPr>
              <w:t>Additional Messages</w:t>
            </w:r>
            <w:r w:rsidR="00176B6F">
              <w:rPr>
                <w:webHidden/>
              </w:rPr>
              <w:tab/>
            </w:r>
            <w:r w:rsidR="00176B6F">
              <w:rPr>
                <w:webHidden/>
              </w:rPr>
              <w:fldChar w:fldCharType="begin"/>
            </w:r>
            <w:r w:rsidR="00176B6F">
              <w:rPr>
                <w:webHidden/>
              </w:rPr>
              <w:instrText xml:space="preserve"> PAGEREF _Toc6493027 \h </w:instrText>
            </w:r>
            <w:r w:rsidR="00176B6F">
              <w:rPr>
                <w:webHidden/>
              </w:rPr>
            </w:r>
            <w:r w:rsidR="00176B6F">
              <w:rPr>
                <w:webHidden/>
              </w:rPr>
              <w:fldChar w:fldCharType="separate"/>
            </w:r>
            <w:r w:rsidR="00176B6F">
              <w:rPr>
                <w:webHidden/>
              </w:rPr>
              <w:t>47</w:t>
            </w:r>
            <w:r w:rsidR="00176B6F">
              <w:rPr>
                <w:webHidden/>
              </w:rPr>
              <w:fldChar w:fldCharType="end"/>
            </w:r>
          </w:hyperlink>
        </w:p>
        <w:p w14:paraId="4140E23A" w14:textId="07B08A70" w:rsidR="00176B6F" w:rsidRDefault="000825C2">
          <w:pPr>
            <w:pStyle w:val="TOC1"/>
            <w:tabs>
              <w:tab w:val="left" w:pos="1800"/>
            </w:tabs>
            <w:rPr>
              <w:rFonts w:eastAsiaTheme="minorEastAsia"/>
              <w:sz w:val="22"/>
            </w:rPr>
          </w:pPr>
          <w:hyperlink w:anchor="_Toc6493028" w:history="1">
            <w:r w:rsidR="00176B6F" w:rsidRPr="008C6BEB">
              <w:rPr>
                <w:rStyle w:val="Hyperlink"/>
              </w:rPr>
              <w:t>Appendix A:</w:t>
            </w:r>
            <w:r w:rsidR="00176B6F">
              <w:rPr>
                <w:rFonts w:eastAsiaTheme="minorEastAsia"/>
                <w:sz w:val="22"/>
              </w:rPr>
              <w:tab/>
            </w:r>
            <w:r w:rsidR="00176B6F" w:rsidRPr="008C6BEB">
              <w:rPr>
                <w:rStyle w:val="Hyperlink"/>
              </w:rPr>
              <w:t>ICD-9 and ICD-10 Codes for DM-2</w:t>
            </w:r>
            <w:r w:rsidR="00176B6F">
              <w:rPr>
                <w:webHidden/>
              </w:rPr>
              <w:tab/>
            </w:r>
            <w:r w:rsidR="00176B6F">
              <w:rPr>
                <w:webHidden/>
              </w:rPr>
              <w:fldChar w:fldCharType="begin"/>
            </w:r>
            <w:r w:rsidR="00176B6F">
              <w:rPr>
                <w:webHidden/>
              </w:rPr>
              <w:instrText xml:space="preserve"> PAGEREF _Toc6493028 \h </w:instrText>
            </w:r>
            <w:r w:rsidR="00176B6F">
              <w:rPr>
                <w:webHidden/>
              </w:rPr>
            </w:r>
            <w:r w:rsidR="00176B6F">
              <w:rPr>
                <w:webHidden/>
              </w:rPr>
              <w:fldChar w:fldCharType="separate"/>
            </w:r>
            <w:r w:rsidR="00176B6F">
              <w:rPr>
                <w:webHidden/>
              </w:rPr>
              <w:t>51</w:t>
            </w:r>
            <w:r w:rsidR="00176B6F">
              <w:rPr>
                <w:webHidden/>
              </w:rPr>
              <w:fldChar w:fldCharType="end"/>
            </w:r>
          </w:hyperlink>
        </w:p>
        <w:p w14:paraId="7133B551" w14:textId="0D4FD39D" w:rsidR="00176B6F" w:rsidRDefault="000825C2">
          <w:pPr>
            <w:pStyle w:val="TOC2"/>
            <w:rPr>
              <w:rFonts w:eastAsiaTheme="minorEastAsia"/>
              <w:sz w:val="22"/>
            </w:rPr>
          </w:pPr>
          <w:hyperlink w:anchor="_Toc6493029"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_Toc6493029 \h </w:instrText>
            </w:r>
            <w:r w:rsidR="00176B6F">
              <w:rPr>
                <w:webHidden/>
              </w:rPr>
            </w:r>
            <w:r w:rsidR="00176B6F">
              <w:rPr>
                <w:webHidden/>
              </w:rPr>
              <w:fldChar w:fldCharType="separate"/>
            </w:r>
            <w:r w:rsidR="00176B6F">
              <w:rPr>
                <w:webHidden/>
              </w:rPr>
              <w:t>51</w:t>
            </w:r>
            <w:r w:rsidR="00176B6F">
              <w:rPr>
                <w:webHidden/>
              </w:rPr>
              <w:fldChar w:fldCharType="end"/>
            </w:r>
          </w:hyperlink>
        </w:p>
        <w:p w14:paraId="67BFDF75" w14:textId="58959150" w:rsidR="00176B6F" w:rsidRDefault="000825C2">
          <w:pPr>
            <w:pStyle w:val="TOC2"/>
            <w:rPr>
              <w:rFonts w:eastAsiaTheme="minorEastAsia"/>
              <w:sz w:val="22"/>
            </w:rPr>
          </w:pPr>
          <w:hyperlink w:anchor="_Toc6493030"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_Toc6493030 \h </w:instrText>
            </w:r>
            <w:r w:rsidR="00176B6F">
              <w:rPr>
                <w:webHidden/>
              </w:rPr>
            </w:r>
            <w:r w:rsidR="00176B6F">
              <w:rPr>
                <w:webHidden/>
              </w:rPr>
              <w:fldChar w:fldCharType="separate"/>
            </w:r>
            <w:r w:rsidR="00176B6F">
              <w:rPr>
                <w:webHidden/>
              </w:rPr>
              <w:t>53</w:t>
            </w:r>
            <w:r w:rsidR="00176B6F">
              <w:rPr>
                <w:webHidden/>
              </w:rPr>
              <w:fldChar w:fldCharType="end"/>
            </w:r>
          </w:hyperlink>
        </w:p>
        <w:p w14:paraId="46EC6F3C" w14:textId="07B04639" w:rsidR="00176B6F" w:rsidRDefault="000825C2">
          <w:pPr>
            <w:pStyle w:val="TOC1"/>
            <w:tabs>
              <w:tab w:val="left" w:pos="1800"/>
            </w:tabs>
            <w:rPr>
              <w:rFonts w:eastAsiaTheme="minorEastAsia"/>
              <w:sz w:val="22"/>
            </w:rPr>
          </w:pPr>
          <w:hyperlink w:anchor="_Toc6493031" w:history="1">
            <w:r w:rsidR="00176B6F" w:rsidRPr="008C6BEB">
              <w:rPr>
                <w:rStyle w:val="Hyperlink"/>
              </w:rPr>
              <w:t>Appendix B:</w:t>
            </w:r>
            <w:r w:rsidR="00176B6F">
              <w:rPr>
                <w:rFonts w:eastAsiaTheme="minorEastAsia"/>
                <w:sz w:val="22"/>
              </w:rPr>
              <w:tab/>
            </w:r>
            <w:r w:rsidR="00176B6F" w:rsidRPr="008C6BEB">
              <w:rPr>
                <w:rStyle w:val="Hyperlink"/>
              </w:rPr>
              <w:t>Glycemic Control Medications</w:t>
            </w:r>
            <w:r w:rsidR="00176B6F">
              <w:rPr>
                <w:webHidden/>
              </w:rPr>
              <w:tab/>
            </w:r>
            <w:r w:rsidR="00176B6F">
              <w:rPr>
                <w:webHidden/>
              </w:rPr>
              <w:fldChar w:fldCharType="begin"/>
            </w:r>
            <w:r w:rsidR="00176B6F">
              <w:rPr>
                <w:webHidden/>
              </w:rPr>
              <w:instrText xml:space="preserve"> PAGEREF _Toc6493031 \h </w:instrText>
            </w:r>
            <w:r w:rsidR="00176B6F">
              <w:rPr>
                <w:webHidden/>
              </w:rPr>
            </w:r>
            <w:r w:rsidR="00176B6F">
              <w:rPr>
                <w:webHidden/>
              </w:rPr>
              <w:fldChar w:fldCharType="separate"/>
            </w:r>
            <w:r w:rsidR="00176B6F">
              <w:rPr>
                <w:webHidden/>
              </w:rPr>
              <w:t>62</w:t>
            </w:r>
            <w:r w:rsidR="00176B6F">
              <w:rPr>
                <w:webHidden/>
              </w:rPr>
              <w:fldChar w:fldCharType="end"/>
            </w:r>
          </w:hyperlink>
        </w:p>
        <w:p w14:paraId="77742191" w14:textId="4CFEC5DC" w:rsidR="00176B6F" w:rsidRDefault="000825C2">
          <w:pPr>
            <w:pStyle w:val="TOC1"/>
            <w:tabs>
              <w:tab w:val="left" w:pos="1800"/>
            </w:tabs>
            <w:rPr>
              <w:rFonts w:eastAsiaTheme="minorEastAsia"/>
              <w:sz w:val="22"/>
            </w:rPr>
          </w:pPr>
          <w:hyperlink w:anchor="_Toc6493032" w:history="1">
            <w:r w:rsidR="00176B6F" w:rsidRPr="008C6BEB">
              <w:rPr>
                <w:rStyle w:val="Hyperlink"/>
              </w:rPr>
              <w:t>Appendix C:</w:t>
            </w:r>
            <w:r w:rsidR="00176B6F">
              <w:rPr>
                <w:rFonts w:eastAsiaTheme="minorEastAsia"/>
                <w:sz w:val="22"/>
              </w:rPr>
              <w:tab/>
            </w:r>
            <w:r w:rsidR="00176B6F" w:rsidRPr="008C6BEB">
              <w:rPr>
                <w:rStyle w:val="Hyperlink"/>
              </w:rPr>
              <w:t>List of Encoded Drugs</w:t>
            </w:r>
            <w:r w:rsidR="00176B6F">
              <w:rPr>
                <w:webHidden/>
              </w:rPr>
              <w:tab/>
            </w:r>
            <w:r w:rsidR="00176B6F">
              <w:rPr>
                <w:webHidden/>
              </w:rPr>
              <w:fldChar w:fldCharType="begin"/>
            </w:r>
            <w:r w:rsidR="00176B6F">
              <w:rPr>
                <w:webHidden/>
              </w:rPr>
              <w:instrText xml:space="preserve"> PAGEREF _Toc6493032 \h </w:instrText>
            </w:r>
            <w:r w:rsidR="00176B6F">
              <w:rPr>
                <w:webHidden/>
              </w:rPr>
            </w:r>
            <w:r w:rsidR="00176B6F">
              <w:rPr>
                <w:webHidden/>
              </w:rPr>
              <w:fldChar w:fldCharType="separate"/>
            </w:r>
            <w:r w:rsidR="00176B6F">
              <w:rPr>
                <w:webHidden/>
              </w:rPr>
              <w:t>64</w:t>
            </w:r>
            <w:r w:rsidR="00176B6F">
              <w:rPr>
                <w:webHidden/>
              </w:rPr>
              <w:fldChar w:fldCharType="end"/>
            </w:r>
          </w:hyperlink>
        </w:p>
        <w:p w14:paraId="3D38B089" w14:textId="77BC9BF2" w:rsidR="00176B6F" w:rsidRDefault="000825C2">
          <w:pPr>
            <w:pStyle w:val="TOC1"/>
            <w:tabs>
              <w:tab w:val="left" w:pos="1800"/>
            </w:tabs>
            <w:rPr>
              <w:rFonts w:eastAsiaTheme="minorEastAsia"/>
              <w:sz w:val="22"/>
            </w:rPr>
          </w:pPr>
          <w:hyperlink w:anchor="_Toc6493033" w:history="1">
            <w:r w:rsidR="00176B6F" w:rsidRPr="008C6BEB">
              <w:rPr>
                <w:rStyle w:val="Hyperlink"/>
              </w:rPr>
              <w:t>Appendix D:</w:t>
            </w:r>
            <w:r w:rsidR="00176B6F">
              <w:rPr>
                <w:rFonts w:eastAsiaTheme="minorEastAsia"/>
                <w:sz w:val="22"/>
              </w:rPr>
              <w:tab/>
            </w:r>
            <w:r w:rsidR="00176B6F" w:rsidRPr="008C6BEB">
              <w:rPr>
                <w:rStyle w:val="Hyperlink"/>
              </w:rPr>
              <w:t>List of Non-encoded Drugs</w:t>
            </w:r>
            <w:r w:rsidR="00176B6F">
              <w:rPr>
                <w:webHidden/>
              </w:rPr>
              <w:tab/>
            </w:r>
            <w:r w:rsidR="00176B6F">
              <w:rPr>
                <w:webHidden/>
              </w:rPr>
              <w:fldChar w:fldCharType="begin"/>
            </w:r>
            <w:r w:rsidR="00176B6F">
              <w:rPr>
                <w:webHidden/>
              </w:rPr>
              <w:instrText xml:space="preserve"> PAGEREF _Toc6493033 \h </w:instrText>
            </w:r>
            <w:r w:rsidR="00176B6F">
              <w:rPr>
                <w:webHidden/>
              </w:rPr>
            </w:r>
            <w:r w:rsidR="00176B6F">
              <w:rPr>
                <w:webHidden/>
              </w:rPr>
              <w:fldChar w:fldCharType="separate"/>
            </w:r>
            <w:r w:rsidR="00176B6F">
              <w:rPr>
                <w:webHidden/>
              </w:rPr>
              <w:t>65</w:t>
            </w:r>
            <w:r w:rsidR="00176B6F">
              <w:rPr>
                <w:webHidden/>
              </w:rPr>
              <w:fldChar w:fldCharType="end"/>
            </w:r>
          </w:hyperlink>
        </w:p>
        <w:p w14:paraId="42D95129" w14:textId="18B41363" w:rsidR="00176B6F" w:rsidRDefault="000825C2">
          <w:pPr>
            <w:pStyle w:val="TOC1"/>
            <w:tabs>
              <w:tab w:val="left" w:pos="1800"/>
            </w:tabs>
            <w:rPr>
              <w:rFonts w:eastAsiaTheme="minorEastAsia"/>
              <w:sz w:val="22"/>
            </w:rPr>
          </w:pPr>
          <w:hyperlink w:anchor="_Toc6493034" w:history="1">
            <w:r w:rsidR="00176B6F" w:rsidRPr="008C6BEB">
              <w:rPr>
                <w:rStyle w:val="Hyperlink"/>
              </w:rPr>
              <w:t>Appendix E:</w:t>
            </w:r>
            <w:r w:rsidR="00176B6F">
              <w:rPr>
                <w:rFonts w:eastAsiaTheme="minorEastAsia"/>
                <w:sz w:val="22"/>
              </w:rPr>
              <w:tab/>
            </w:r>
            <w:r w:rsidR="00176B6F" w:rsidRPr="008C6BEB">
              <w:rPr>
                <w:rStyle w:val="Hyperlink"/>
              </w:rPr>
              <w:t>List of First-generation Sulfonylureas</w:t>
            </w:r>
            <w:r w:rsidR="00176B6F">
              <w:rPr>
                <w:webHidden/>
              </w:rPr>
              <w:tab/>
            </w:r>
            <w:r w:rsidR="00176B6F">
              <w:rPr>
                <w:webHidden/>
              </w:rPr>
              <w:fldChar w:fldCharType="begin"/>
            </w:r>
            <w:r w:rsidR="00176B6F">
              <w:rPr>
                <w:webHidden/>
              </w:rPr>
              <w:instrText xml:space="preserve"> PAGEREF _Toc6493034 \h </w:instrText>
            </w:r>
            <w:r w:rsidR="00176B6F">
              <w:rPr>
                <w:webHidden/>
              </w:rPr>
            </w:r>
            <w:r w:rsidR="00176B6F">
              <w:rPr>
                <w:webHidden/>
              </w:rPr>
              <w:fldChar w:fldCharType="separate"/>
            </w:r>
            <w:r w:rsidR="00176B6F">
              <w:rPr>
                <w:webHidden/>
              </w:rPr>
              <w:t>67</w:t>
            </w:r>
            <w:r w:rsidR="00176B6F">
              <w:rPr>
                <w:webHidden/>
              </w:rPr>
              <w:fldChar w:fldCharType="end"/>
            </w:r>
          </w:hyperlink>
        </w:p>
        <w:p w14:paraId="260B601F" w14:textId="76CA863A" w:rsidR="00176B6F" w:rsidRDefault="000825C2">
          <w:pPr>
            <w:pStyle w:val="TOC1"/>
            <w:tabs>
              <w:tab w:val="left" w:pos="1800"/>
            </w:tabs>
            <w:rPr>
              <w:rFonts w:eastAsiaTheme="minorEastAsia"/>
              <w:sz w:val="22"/>
            </w:rPr>
          </w:pPr>
          <w:hyperlink w:anchor="_Toc6493035" w:history="1">
            <w:r w:rsidR="00176B6F" w:rsidRPr="008C6BEB">
              <w:rPr>
                <w:rStyle w:val="Hyperlink"/>
              </w:rPr>
              <w:t>Appendix F:</w:t>
            </w:r>
            <w:r w:rsidR="00176B6F">
              <w:rPr>
                <w:rFonts w:eastAsiaTheme="minorEastAsia"/>
                <w:sz w:val="22"/>
              </w:rPr>
              <w:tab/>
            </w:r>
            <w:r w:rsidR="00176B6F" w:rsidRPr="008C6BEB">
              <w:rPr>
                <w:rStyle w:val="Hyperlink"/>
              </w:rPr>
              <w:t>List of Sulfa Drugs</w:t>
            </w:r>
            <w:r w:rsidR="00176B6F">
              <w:rPr>
                <w:webHidden/>
              </w:rPr>
              <w:tab/>
            </w:r>
            <w:r w:rsidR="00176B6F">
              <w:rPr>
                <w:webHidden/>
              </w:rPr>
              <w:fldChar w:fldCharType="begin"/>
            </w:r>
            <w:r w:rsidR="00176B6F">
              <w:rPr>
                <w:webHidden/>
              </w:rPr>
              <w:instrText xml:space="preserve"> PAGEREF _Toc6493035 \h </w:instrText>
            </w:r>
            <w:r w:rsidR="00176B6F">
              <w:rPr>
                <w:webHidden/>
              </w:rPr>
            </w:r>
            <w:r w:rsidR="00176B6F">
              <w:rPr>
                <w:webHidden/>
              </w:rPr>
              <w:fldChar w:fldCharType="separate"/>
            </w:r>
            <w:r w:rsidR="00176B6F">
              <w:rPr>
                <w:webHidden/>
              </w:rPr>
              <w:t>67</w:t>
            </w:r>
            <w:r w:rsidR="00176B6F">
              <w:rPr>
                <w:webHidden/>
              </w:rPr>
              <w:fldChar w:fldCharType="end"/>
            </w:r>
          </w:hyperlink>
        </w:p>
        <w:p w14:paraId="1D735104" w14:textId="1AA61437" w:rsidR="00176B6F" w:rsidRDefault="000825C2">
          <w:pPr>
            <w:pStyle w:val="TOC1"/>
            <w:tabs>
              <w:tab w:val="left" w:pos="1800"/>
            </w:tabs>
            <w:rPr>
              <w:rFonts w:eastAsiaTheme="minorEastAsia"/>
              <w:sz w:val="22"/>
            </w:rPr>
          </w:pPr>
          <w:hyperlink w:anchor="_Toc6493036" w:history="1">
            <w:r w:rsidR="00176B6F" w:rsidRPr="008C6BEB">
              <w:rPr>
                <w:rStyle w:val="Hyperlink"/>
              </w:rPr>
              <w:t>Appendix G:</w:t>
            </w:r>
            <w:r w:rsidR="00176B6F">
              <w:rPr>
                <w:rFonts w:eastAsiaTheme="minorEastAsia"/>
                <w:sz w:val="22"/>
              </w:rPr>
              <w:tab/>
            </w:r>
            <w:r w:rsidR="00176B6F" w:rsidRPr="008C6BEB">
              <w:rPr>
                <w:rStyle w:val="Hyperlink"/>
              </w:rPr>
              <w:t>CVD Codes for use with Empaglifozin</w:t>
            </w:r>
            <w:r w:rsidR="00176B6F">
              <w:rPr>
                <w:webHidden/>
              </w:rPr>
              <w:tab/>
            </w:r>
            <w:r w:rsidR="00176B6F">
              <w:rPr>
                <w:webHidden/>
              </w:rPr>
              <w:fldChar w:fldCharType="begin"/>
            </w:r>
            <w:r w:rsidR="00176B6F">
              <w:rPr>
                <w:webHidden/>
              </w:rPr>
              <w:instrText xml:space="preserve"> PAGEREF _Toc6493036 \h </w:instrText>
            </w:r>
            <w:r w:rsidR="00176B6F">
              <w:rPr>
                <w:webHidden/>
              </w:rPr>
            </w:r>
            <w:r w:rsidR="00176B6F">
              <w:rPr>
                <w:webHidden/>
              </w:rPr>
              <w:fldChar w:fldCharType="separate"/>
            </w:r>
            <w:r w:rsidR="00176B6F">
              <w:rPr>
                <w:webHidden/>
              </w:rPr>
              <w:t>69</w:t>
            </w:r>
            <w:r w:rsidR="00176B6F">
              <w:rPr>
                <w:webHidden/>
              </w:rPr>
              <w:fldChar w:fldCharType="end"/>
            </w:r>
          </w:hyperlink>
        </w:p>
        <w:p w14:paraId="6BF7D26E" w14:textId="78AF7DC0" w:rsidR="00176B6F" w:rsidRDefault="000825C2">
          <w:pPr>
            <w:pStyle w:val="TOC2"/>
            <w:rPr>
              <w:rFonts w:eastAsiaTheme="minorEastAsia"/>
              <w:sz w:val="22"/>
            </w:rPr>
          </w:pPr>
          <w:hyperlink w:anchor="_Toc6493037" w:history="1">
            <w:r w:rsidR="00176B6F" w:rsidRPr="008C6BEB">
              <w:rPr>
                <w:rStyle w:val="Hyperlink"/>
              </w:rPr>
              <w:t>ICD-9</w:t>
            </w:r>
            <w:r w:rsidR="00176B6F">
              <w:rPr>
                <w:webHidden/>
              </w:rPr>
              <w:tab/>
            </w:r>
            <w:r w:rsidR="00176B6F">
              <w:rPr>
                <w:webHidden/>
              </w:rPr>
              <w:fldChar w:fldCharType="begin"/>
            </w:r>
            <w:r w:rsidR="00176B6F">
              <w:rPr>
                <w:webHidden/>
              </w:rPr>
              <w:instrText xml:space="preserve"> PAGEREF _Toc6493037 \h </w:instrText>
            </w:r>
            <w:r w:rsidR="00176B6F">
              <w:rPr>
                <w:webHidden/>
              </w:rPr>
            </w:r>
            <w:r w:rsidR="00176B6F">
              <w:rPr>
                <w:webHidden/>
              </w:rPr>
              <w:fldChar w:fldCharType="separate"/>
            </w:r>
            <w:r w:rsidR="00176B6F">
              <w:rPr>
                <w:webHidden/>
              </w:rPr>
              <w:t>69</w:t>
            </w:r>
            <w:r w:rsidR="00176B6F">
              <w:rPr>
                <w:webHidden/>
              </w:rPr>
              <w:fldChar w:fldCharType="end"/>
            </w:r>
          </w:hyperlink>
        </w:p>
        <w:p w14:paraId="1D50A6D8" w14:textId="048B2A3B" w:rsidR="00176B6F" w:rsidRDefault="000825C2">
          <w:pPr>
            <w:pStyle w:val="TOC2"/>
            <w:rPr>
              <w:rFonts w:eastAsiaTheme="minorEastAsia"/>
              <w:sz w:val="22"/>
            </w:rPr>
          </w:pPr>
          <w:hyperlink w:anchor="_Toc6493038" w:history="1">
            <w:r w:rsidR="00176B6F" w:rsidRPr="008C6BEB">
              <w:rPr>
                <w:rStyle w:val="Hyperlink"/>
              </w:rPr>
              <w:t>ICD-10</w:t>
            </w:r>
            <w:r w:rsidR="00176B6F">
              <w:rPr>
                <w:webHidden/>
              </w:rPr>
              <w:tab/>
            </w:r>
            <w:r w:rsidR="00176B6F">
              <w:rPr>
                <w:webHidden/>
              </w:rPr>
              <w:fldChar w:fldCharType="begin"/>
            </w:r>
            <w:r w:rsidR="00176B6F">
              <w:rPr>
                <w:webHidden/>
              </w:rPr>
              <w:instrText xml:space="preserve"> PAGEREF _Toc6493038 \h </w:instrText>
            </w:r>
            <w:r w:rsidR="00176B6F">
              <w:rPr>
                <w:webHidden/>
              </w:rPr>
            </w:r>
            <w:r w:rsidR="00176B6F">
              <w:rPr>
                <w:webHidden/>
              </w:rPr>
              <w:fldChar w:fldCharType="separate"/>
            </w:r>
            <w:r w:rsidR="00176B6F">
              <w:rPr>
                <w:webHidden/>
              </w:rPr>
              <w:t>87</w:t>
            </w:r>
            <w:r w:rsidR="00176B6F">
              <w:rPr>
                <w:webHidden/>
              </w:rPr>
              <w:fldChar w:fldCharType="end"/>
            </w:r>
          </w:hyperlink>
        </w:p>
        <w:p w14:paraId="3A1D8110" w14:textId="6BC767A1" w:rsidR="00176B6F" w:rsidRDefault="000825C2">
          <w:pPr>
            <w:pStyle w:val="TOC1"/>
            <w:tabs>
              <w:tab w:val="left" w:pos="1800"/>
            </w:tabs>
            <w:rPr>
              <w:rFonts w:eastAsiaTheme="minorEastAsia"/>
              <w:sz w:val="22"/>
            </w:rPr>
          </w:pPr>
          <w:hyperlink w:anchor="_Toc6493039" w:history="1">
            <w:r w:rsidR="00176B6F" w:rsidRPr="008C6BEB">
              <w:rPr>
                <w:rStyle w:val="Hyperlink"/>
              </w:rPr>
              <w:t>Appendix H:</w:t>
            </w:r>
            <w:r w:rsidR="00176B6F">
              <w:rPr>
                <w:rFonts w:eastAsiaTheme="minorEastAsia"/>
                <w:sz w:val="22"/>
              </w:rPr>
              <w:tab/>
            </w:r>
            <w:r w:rsidR="00176B6F" w:rsidRPr="008C6BEB">
              <w:rPr>
                <w:rStyle w:val="Hyperlink"/>
              </w:rPr>
              <w:t>Medication Cutoff Doses</w:t>
            </w:r>
            <w:r w:rsidR="00176B6F">
              <w:rPr>
                <w:webHidden/>
              </w:rPr>
              <w:tab/>
            </w:r>
            <w:r w:rsidR="00176B6F">
              <w:rPr>
                <w:webHidden/>
              </w:rPr>
              <w:fldChar w:fldCharType="begin"/>
            </w:r>
            <w:r w:rsidR="00176B6F">
              <w:rPr>
                <w:webHidden/>
              </w:rPr>
              <w:instrText xml:space="preserve"> PAGEREF _Toc6493039 \h </w:instrText>
            </w:r>
            <w:r w:rsidR="00176B6F">
              <w:rPr>
                <w:webHidden/>
              </w:rPr>
            </w:r>
            <w:r w:rsidR="00176B6F">
              <w:rPr>
                <w:webHidden/>
              </w:rPr>
              <w:fldChar w:fldCharType="separate"/>
            </w:r>
            <w:r w:rsidR="00176B6F">
              <w:rPr>
                <w:webHidden/>
              </w:rPr>
              <w:t>165</w:t>
            </w:r>
            <w:r w:rsidR="00176B6F">
              <w:rPr>
                <w:webHidden/>
              </w:rPr>
              <w:fldChar w:fldCharType="end"/>
            </w:r>
          </w:hyperlink>
        </w:p>
        <w:p w14:paraId="18ED1F6D" w14:textId="2AC70491" w:rsidR="00176B6F" w:rsidRDefault="000825C2">
          <w:pPr>
            <w:pStyle w:val="TOC1"/>
            <w:tabs>
              <w:tab w:val="left" w:pos="1800"/>
            </w:tabs>
            <w:rPr>
              <w:rFonts w:eastAsiaTheme="minorEastAsia"/>
              <w:sz w:val="22"/>
            </w:rPr>
          </w:pPr>
          <w:hyperlink w:anchor="_Toc6493040" w:history="1">
            <w:r w:rsidR="00176B6F" w:rsidRPr="008C6BEB">
              <w:rPr>
                <w:rStyle w:val="Hyperlink"/>
              </w:rPr>
              <w:t>Appendix I:</w:t>
            </w:r>
            <w:r w:rsidR="00176B6F">
              <w:rPr>
                <w:rFonts w:eastAsiaTheme="minorEastAsia"/>
                <w:sz w:val="22"/>
              </w:rPr>
              <w:tab/>
            </w:r>
            <w:r w:rsidR="00176B6F" w:rsidRPr="008C6BEB">
              <w:rPr>
                <w:rStyle w:val="Hyperlink"/>
              </w:rPr>
              <w:t>Dealing with Adverse Reactions (ADRs)</w:t>
            </w:r>
            <w:r w:rsidR="00176B6F">
              <w:rPr>
                <w:webHidden/>
              </w:rPr>
              <w:tab/>
            </w:r>
            <w:r w:rsidR="00176B6F">
              <w:rPr>
                <w:webHidden/>
              </w:rPr>
              <w:fldChar w:fldCharType="begin"/>
            </w:r>
            <w:r w:rsidR="00176B6F">
              <w:rPr>
                <w:webHidden/>
              </w:rPr>
              <w:instrText xml:space="preserve"> PAGEREF _Toc6493040 \h </w:instrText>
            </w:r>
            <w:r w:rsidR="00176B6F">
              <w:rPr>
                <w:webHidden/>
              </w:rPr>
            </w:r>
            <w:r w:rsidR="00176B6F">
              <w:rPr>
                <w:webHidden/>
              </w:rPr>
              <w:fldChar w:fldCharType="separate"/>
            </w:r>
            <w:r w:rsidR="00176B6F">
              <w:rPr>
                <w:webHidden/>
              </w:rPr>
              <w:t>167</w:t>
            </w:r>
            <w:r w:rsidR="00176B6F">
              <w:rPr>
                <w:webHidden/>
              </w:rPr>
              <w:fldChar w:fldCharType="end"/>
            </w:r>
          </w:hyperlink>
        </w:p>
        <w:p w14:paraId="5BDB5F8E" w14:textId="591913EA" w:rsidR="00176B6F" w:rsidRDefault="000825C2">
          <w:pPr>
            <w:pStyle w:val="TOC1"/>
            <w:tabs>
              <w:tab w:val="left" w:pos="1800"/>
            </w:tabs>
            <w:rPr>
              <w:rFonts w:eastAsiaTheme="minorEastAsia"/>
              <w:sz w:val="22"/>
            </w:rPr>
          </w:pPr>
          <w:hyperlink w:anchor="_Toc6493041" w:history="1">
            <w:r w:rsidR="00176B6F" w:rsidRPr="008C6BEB">
              <w:rPr>
                <w:rStyle w:val="Hyperlink"/>
              </w:rPr>
              <w:t>Appendix J:</w:t>
            </w:r>
            <w:r w:rsidR="00176B6F">
              <w:rPr>
                <w:rFonts w:eastAsiaTheme="minorEastAsia"/>
                <w:sz w:val="22"/>
              </w:rPr>
              <w:tab/>
            </w:r>
            <w:r w:rsidR="00176B6F" w:rsidRPr="008C6BEB">
              <w:rPr>
                <w:rStyle w:val="Hyperlink"/>
              </w:rPr>
              <w:t>Examples using Sample Patient Characteristics</w:t>
            </w:r>
            <w:r w:rsidR="00176B6F">
              <w:rPr>
                <w:webHidden/>
              </w:rPr>
              <w:tab/>
            </w:r>
            <w:r w:rsidR="00176B6F">
              <w:rPr>
                <w:webHidden/>
              </w:rPr>
              <w:fldChar w:fldCharType="begin"/>
            </w:r>
            <w:r w:rsidR="00176B6F">
              <w:rPr>
                <w:webHidden/>
              </w:rPr>
              <w:instrText xml:space="preserve"> PAGEREF _Toc6493041 \h </w:instrText>
            </w:r>
            <w:r w:rsidR="00176B6F">
              <w:rPr>
                <w:webHidden/>
              </w:rPr>
            </w:r>
            <w:r w:rsidR="00176B6F">
              <w:rPr>
                <w:webHidden/>
              </w:rPr>
              <w:fldChar w:fldCharType="separate"/>
            </w:r>
            <w:r w:rsidR="00176B6F">
              <w:rPr>
                <w:webHidden/>
              </w:rPr>
              <w:t>168</w:t>
            </w:r>
            <w:r w:rsidR="00176B6F">
              <w:rPr>
                <w:webHidden/>
              </w:rPr>
              <w:fldChar w:fldCharType="end"/>
            </w:r>
          </w:hyperlink>
        </w:p>
        <w:p w14:paraId="09EDA4F4" w14:textId="0099491A" w:rsidR="00176B6F" w:rsidRDefault="000825C2">
          <w:pPr>
            <w:pStyle w:val="TOC2"/>
            <w:rPr>
              <w:rFonts w:eastAsiaTheme="minorEastAsia"/>
              <w:sz w:val="22"/>
            </w:rPr>
          </w:pPr>
          <w:hyperlink w:anchor="_Toc6493042" w:history="1">
            <w:r w:rsidR="00176B6F" w:rsidRPr="008C6BEB">
              <w:rPr>
                <w:rStyle w:val="Hyperlink"/>
              </w:rPr>
              <w:t>One drug Scenario</w:t>
            </w:r>
            <w:r w:rsidR="00176B6F">
              <w:rPr>
                <w:webHidden/>
              </w:rPr>
              <w:tab/>
            </w:r>
            <w:r w:rsidR="00176B6F">
              <w:rPr>
                <w:webHidden/>
              </w:rPr>
              <w:fldChar w:fldCharType="begin"/>
            </w:r>
            <w:r w:rsidR="00176B6F">
              <w:rPr>
                <w:webHidden/>
              </w:rPr>
              <w:instrText xml:space="preserve"> PAGEREF _Toc6493042 \h </w:instrText>
            </w:r>
            <w:r w:rsidR="00176B6F">
              <w:rPr>
                <w:webHidden/>
              </w:rPr>
            </w:r>
            <w:r w:rsidR="00176B6F">
              <w:rPr>
                <w:webHidden/>
              </w:rPr>
              <w:fldChar w:fldCharType="separate"/>
            </w:r>
            <w:r w:rsidR="00176B6F">
              <w:rPr>
                <w:webHidden/>
              </w:rPr>
              <w:t>168</w:t>
            </w:r>
            <w:r w:rsidR="00176B6F">
              <w:rPr>
                <w:webHidden/>
              </w:rPr>
              <w:fldChar w:fldCharType="end"/>
            </w:r>
          </w:hyperlink>
        </w:p>
        <w:p w14:paraId="7CDDDA5C" w14:textId="183A45D7" w:rsidR="00176B6F" w:rsidRDefault="000825C2">
          <w:pPr>
            <w:pStyle w:val="TOC5"/>
            <w:tabs>
              <w:tab w:val="right" w:leader="dot" w:pos="9350"/>
            </w:tabs>
            <w:rPr>
              <w:rFonts w:eastAsiaTheme="minorEastAsia"/>
              <w:noProof/>
              <w:sz w:val="22"/>
            </w:rPr>
          </w:pPr>
          <w:hyperlink w:anchor="_Toc6493043" w:history="1">
            <w:r w:rsidR="00176B6F" w:rsidRPr="008C6BEB">
              <w:rPr>
                <w:rStyle w:val="Hyperlink"/>
                <w:noProof/>
              </w:rPr>
              <w:t>Case A</w:t>
            </w:r>
            <w:r w:rsidR="00176B6F">
              <w:rPr>
                <w:noProof/>
                <w:webHidden/>
              </w:rPr>
              <w:tab/>
            </w:r>
            <w:r w:rsidR="00176B6F">
              <w:rPr>
                <w:noProof/>
                <w:webHidden/>
              </w:rPr>
              <w:fldChar w:fldCharType="begin"/>
            </w:r>
            <w:r w:rsidR="00176B6F">
              <w:rPr>
                <w:noProof/>
                <w:webHidden/>
              </w:rPr>
              <w:instrText xml:space="preserve"> PAGEREF _Toc6493043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60F04B0" w14:textId="0DF2CEE0" w:rsidR="00176B6F" w:rsidRDefault="000825C2">
          <w:pPr>
            <w:pStyle w:val="TOC5"/>
            <w:tabs>
              <w:tab w:val="right" w:leader="dot" w:pos="9350"/>
            </w:tabs>
            <w:rPr>
              <w:rFonts w:eastAsiaTheme="minorEastAsia"/>
              <w:noProof/>
              <w:sz w:val="22"/>
            </w:rPr>
          </w:pPr>
          <w:hyperlink w:anchor="_Toc6493044" w:history="1">
            <w:r w:rsidR="00176B6F" w:rsidRPr="008C6BEB">
              <w:rPr>
                <w:rStyle w:val="Hyperlink"/>
                <w:noProof/>
              </w:rPr>
              <w:t>Case B</w:t>
            </w:r>
            <w:r w:rsidR="00176B6F">
              <w:rPr>
                <w:noProof/>
                <w:webHidden/>
              </w:rPr>
              <w:tab/>
            </w:r>
            <w:r w:rsidR="00176B6F">
              <w:rPr>
                <w:noProof/>
                <w:webHidden/>
              </w:rPr>
              <w:fldChar w:fldCharType="begin"/>
            </w:r>
            <w:r w:rsidR="00176B6F">
              <w:rPr>
                <w:noProof/>
                <w:webHidden/>
              </w:rPr>
              <w:instrText xml:space="preserve"> PAGEREF _Toc6493044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6933CB25" w14:textId="4414B855" w:rsidR="00176B6F" w:rsidRDefault="000825C2">
          <w:pPr>
            <w:pStyle w:val="TOC5"/>
            <w:tabs>
              <w:tab w:val="right" w:leader="dot" w:pos="9350"/>
            </w:tabs>
            <w:rPr>
              <w:rFonts w:eastAsiaTheme="minorEastAsia"/>
              <w:noProof/>
              <w:sz w:val="22"/>
            </w:rPr>
          </w:pPr>
          <w:hyperlink w:anchor="_Toc6493045" w:history="1">
            <w:r w:rsidR="00176B6F" w:rsidRPr="008C6BEB">
              <w:rPr>
                <w:rStyle w:val="Hyperlink"/>
                <w:noProof/>
              </w:rPr>
              <w:t>Case C</w:t>
            </w:r>
            <w:r w:rsidR="00176B6F">
              <w:rPr>
                <w:noProof/>
                <w:webHidden/>
              </w:rPr>
              <w:tab/>
            </w:r>
            <w:r w:rsidR="00176B6F">
              <w:rPr>
                <w:noProof/>
                <w:webHidden/>
              </w:rPr>
              <w:fldChar w:fldCharType="begin"/>
            </w:r>
            <w:r w:rsidR="00176B6F">
              <w:rPr>
                <w:noProof/>
                <w:webHidden/>
              </w:rPr>
              <w:instrText xml:space="preserve"> PAGEREF _Toc6493045 \h </w:instrText>
            </w:r>
            <w:r w:rsidR="00176B6F">
              <w:rPr>
                <w:noProof/>
                <w:webHidden/>
              </w:rPr>
            </w:r>
            <w:r w:rsidR="00176B6F">
              <w:rPr>
                <w:noProof/>
                <w:webHidden/>
              </w:rPr>
              <w:fldChar w:fldCharType="separate"/>
            </w:r>
            <w:r w:rsidR="00176B6F">
              <w:rPr>
                <w:noProof/>
                <w:webHidden/>
              </w:rPr>
              <w:t>168</w:t>
            </w:r>
            <w:r w:rsidR="00176B6F">
              <w:rPr>
                <w:noProof/>
                <w:webHidden/>
              </w:rPr>
              <w:fldChar w:fldCharType="end"/>
            </w:r>
          </w:hyperlink>
        </w:p>
        <w:p w14:paraId="03054A46" w14:textId="2DC9B3AE" w:rsidR="00176B6F" w:rsidRDefault="000825C2">
          <w:pPr>
            <w:pStyle w:val="TOC5"/>
            <w:tabs>
              <w:tab w:val="right" w:leader="dot" w:pos="9350"/>
            </w:tabs>
            <w:rPr>
              <w:rFonts w:eastAsiaTheme="minorEastAsia"/>
              <w:noProof/>
              <w:sz w:val="22"/>
            </w:rPr>
          </w:pPr>
          <w:hyperlink w:anchor="_Toc6493046" w:history="1">
            <w:r w:rsidR="00176B6F" w:rsidRPr="008C6BEB">
              <w:rPr>
                <w:rStyle w:val="Hyperlink"/>
                <w:noProof/>
              </w:rPr>
              <w:t>Case C1</w:t>
            </w:r>
            <w:r w:rsidR="00176B6F">
              <w:rPr>
                <w:noProof/>
                <w:webHidden/>
              </w:rPr>
              <w:tab/>
            </w:r>
            <w:r w:rsidR="00176B6F">
              <w:rPr>
                <w:noProof/>
                <w:webHidden/>
              </w:rPr>
              <w:fldChar w:fldCharType="begin"/>
            </w:r>
            <w:r w:rsidR="00176B6F">
              <w:rPr>
                <w:noProof/>
                <w:webHidden/>
              </w:rPr>
              <w:instrText xml:space="preserve"> PAGEREF _Toc6493046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7CFF0E42" w14:textId="3381178B" w:rsidR="00176B6F" w:rsidRDefault="000825C2">
          <w:pPr>
            <w:pStyle w:val="TOC5"/>
            <w:tabs>
              <w:tab w:val="right" w:leader="dot" w:pos="9350"/>
            </w:tabs>
            <w:rPr>
              <w:rFonts w:eastAsiaTheme="minorEastAsia"/>
              <w:noProof/>
              <w:sz w:val="22"/>
            </w:rPr>
          </w:pPr>
          <w:hyperlink w:anchor="_Toc6493047" w:history="1">
            <w:r w:rsidR="00176B6F" w:rsidRPr="008C6BEB">
              <w:rPr>
                <w:rStyle w:val="Hyperlink"/>
                <w:noProof/>
              </w:rPr>
              <w:t>Case D</w:t>
            </w:r>
            <w:r w:rsidR="00176B6F">
              <w:rPr>
                <w:noProof/>
                <w:webHidden/>
              </w:rPr>
              <w:tab/>
            </w:r>
            <w:r w:rsidR="00176B6F">
              <w:rPr>
                <w:noProof/>
                <w:webHidden/>
              </w:rPr>
              <w:fldChar w:fldCharType="begin"/>
            </w:r>
            <w:r w:rsidR="00176B6F">
              <w:rPr>
                <w:noProof/>
                <w:webHidden/>
              </w:rPr>
              <w:instrText xml:space="preserve"> PAGEREF _Toc6493047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5FD2E7F9" w14:textId="188F9323" w:rsidR="00176B6F" w:rsidRDefault="000825C2">
          <w:pPr>
            <w:pStyle w:val="TOC5"/>
            <w:tabs>
              <w:tab w:val="right" w:leader="dot" w:pos="9350"/>
            </w:tabs>
            <w:rPr>
              <w:rFonts w:eastAsiaTheme="minorEastAsia"/>
              <w:noProof/>
              <w:sz w:val="22"/>
            </w:rPr>
          </w:pPr>
          <w:hyperlink w:anchor="_Toc6493048" w:history="1">
            <w:r w:rsidR="00176B6F" w:rsidRPr="008C6BEB">
              <w:rPr>
                <w:rStyle w:val="Hyperlink"/>
                <w:noProof/>
              </w:rPr>
              <w:t>Case D1</w:t>
            </w:r>
            <w:r w:rsidR="00176B6F">
              <w:rPr>
                <w:noProof/>
                <w:webHidden/>
              </w:rPr>
              <w:tab/>
            </w:r>
            <w:r w:rsidR="00176B6F">
              <w:rPr>
                <w:noProof/>
                <w:webHidden/>
              </w:rPr>
              <w:fldChar w:fldCharType="begin"/>
            </w:r>
            <w:r w:rsidR="00176B6F">
              <w:rPr>
                <w:noProof/>
                <w:webHidden/>
              </w:rPr>
              <w:instrText xml:space="preserve"> PAGEREF _Toc6493048 \h </w:instrText>
            </w:r>
            <w:r w:rsidR="00176B6F">
              <w:rPr>
                <w:noProof/>
                <w:webHidden/>
              </w:rPr>
            </w:r>
            <w:r w:rsidR="00176B6F">
              <w:rPr>
                <w:noProof/>
                <w:webHidden/>
              </w:rPr>
              <w:fldChar w:fldCharType="separate"/>
            </w:r>
            <w:r w:rsidR="00176B6F">
              <w:rPr>
                <w:noProof/>
                <w:webHidden/>
              </w:rPr>
              <w:t>169</w:t>
            </w:r>
            <w:r w:rsidR="00176B6F">
              <w:rPr>
                <w:noProof/>
                <w:webHidden/>
              </w:rPr>
              <w:fldChar w:fldCharType="end"/>
            </w:r>
          </w:hyperlink>
        </w:p>
        <w:p w14:paraId="391A1EE3" w14:textId="2CD676B8" w:rsidR="00176B6F" w:rsidRDefault="000825C2">
          <w:pPr>
            <w:pStyle w:val="TOC5"/>
            <w:tabs>
              <w:tab w:val="right" w:leader="dot" w:pos="9350"/>
            </w:tabs>
            <w:rPr>
              <w:rFonts w:eastAsiaTheme="minorEastAsia"/>
              <w:noProof/>
              <w:sz w:val="22"/>
            </w:rPr>
          </w:pPr>
          <w:hyperlink w:anchor="_Toc6493049" w:history="1">
            <w:r w:rsidR="00176B6F" w:rsidRPr="008C6BEB">
              <w:rPr>
                <w:rStyle w:val="Hyperlink"/>
                <w:noProof/>
              </w:rPr>
              <w:t>Case E</w:t>
            </w:r>
            <w:r w:rsidR="00176B6F">
              <w:rPr>
                <w:noProof/>
                <w:webHidden/>
              </w:rPr>
              <w:tab/>
            </w:r>
            <w:r w:rsidR="00176B6F">
              <w:rPr>
                <w:noProof/>
                <w:webHidden/>
              </w:rPr>
              <w:fldChar w:fldCharType="begin"/>
            </w:r>
            <w:r w:rsidR="00176B6F">
              <w:rPr>
                <w:noProof/>
                <w:webHidden/>
              </w:rPr>
              <w:instrText xml:space="preserve"> PAGEREF _Toc6493049 \h </w:instrText>
            </w:r>
            <w:r w:rsidR="00176B6F">
              <w:rPr>
                <w:noProof/>
                <w:webHidden/>
              </w:rPr>
            </w:r>
            <w:r w:rsidR="00176B6F">
              <w:rPr>
                <w:noProof/>
                <w:webHidden/>
              </w:rPr>
              <w:fldChar w:fldCharType="separate"/>
            </w:r>
            <w:r w:rsidR="00176B6F">
              <w:rPr>
                <w:noProof/>
                <w:webHidden/>
              </w:rPr>
              <w:t>170</w:t>
            </w:r>
            <w:r w:rsidR="00176B6F">
              <w:rPr>
                <w:noProof/>
                <w:webHidden/>
              </w:rPr>
              <w:fldChar w:fldCharType="end"/>
            </w:r>
          </w:hyperlink>
        </w:p>
        <w:p w14:paraId="3A1FC5BA" w14:textId="3362E070" w:rsidR="00176B6F" w:rsidRDefault="000825C2">
          <w:pPr>
            <w:pStyle w:val="TOC2"/>
            <w:rPr>
              <w:rFonts w:eastAsiaTheme="minorEastAsia"/>
              <w:sz w:val="22"/>
            </w:rPr>
          </w:pPr>
          <w:hyperlink w:anchor="_Toc6493050" w:history="1">
            <w:r w:rsidR="00176B6F" w:rsidRPr="008C6BEB">
              <w:rPr>
                <w:rStyle w:val="Hyperlink"/>
              </w:rPr>
              <w:t>Two drug Scenario</w:t>
            </w:r>
            <w:r w:rsidR="00176B6F">
              <w:rPr>
                <w:webHidden/>
              </w:rPr>
              <w:tab/>
            </w:r>
            <w:r w:rsidR="00176B6F">
              <w:rPr>
                <w:webHidden/>
              </w:rPr>
              <w:fldChar w:fldCharType="begin"/>
            </w:r>
            <w:r w:rsidR="00176B6F">
              <w:rPr>
                <w:webHidden/>
              </w:rPr>
              <w:instrText xml:space="preserve"> PAGEREF _Toc6493050 \h </w:instrText>
            </w:r>
            <w:r w:rsidR="00176B6F">
              <w:rPr>
                <w:webHidden/>
              </w:rPr>
            </w:r>
            <w:r w:rsidR="00176B6F">
              <w:rPr>
                <w:webHidden/>
              </w:rPr>
              <w:fldChar w:fldCharType="separate"/>
            </w:r>
            <w:r w:rsidR="00176B6F">
              <w:rPr>
                <w:webHidden/>
              </w:rPr>
              <w:t>171</w:t>
            </w:r>
            <w:r w:rsidR="00176B6F">
              <w:rPr>
                <w:webHidden/>
              </w:rPr>
              <w:fldChar w:fldCharType="end"/>
            </w:r>
          </w:hyperlink>
        </w:p>
        <w:p w14:paraId="6FF1538C" w14:textId="108C42E3" w:rsidR="00176B6F" w:rsidRDefault="000825C2">
          <w:pPr>
            <w:pStyle w:val="TOC5"/>
            <w:tabs>
              <w:tab w:val="right" w:leader="dot" w:pos="9350"/>
            </w:tabs>
            <w:rPr>
              <w:rFonts w:eastAsiaTheme="minorEastAsia"/>
              <w:noProof/>
              <w:sz w:val="22"/>
            </w:rPr>
          </w:pPr>
          <w:hyperlink w:anchor="_Toc6493051" w:history="1">
            <w:r w:rsidR="00176B6F" w:rsidRPr="008C6BEB">
              <w:rPr>
                <w:rStyle w:val="Hyperlink"/>
                <w:noProof/>
              </w:rPr>
              <w:t>Case 1</w:t>
            </w:r>
            <w:r w:rsidR="00176B6F">
              <w:rPr>
                <w:noProof/>
                <w:webHidden/>
              </w:rPr>
              <w:tab/>
            </w:r>
            <w:r w:rsidR="00176B6F">
              <w:rPr>
                <w:noProof/>
                <w:webHidden/>
              </w:rPr>
              <w:fldChar w:fldCharType="begin"/>
            </w:r>
            <w:r w:rsidR="00176B6F">
              <w:rPr>
                <w:noProof/>
                <w:webHidden/>
              </w:rPr>
              <w:instrText xml:space="preserve"> PAGEREF _Toc6493051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181F200B" w14:textId="2F5D050E" w:rsidR="00176B6F" w:rsidRDefault="000825C2">
          <w:pPr>
            <w:pStyle w:val="TOC5"/>
            <w:tabs>
              <w:tab w:val="right" w:leader="dot" w:pos="9350"/>
            </w:tabs>
            <w:rPr>
              <w:rFonts w:eastAsiaTheme="minorEastAsia"/>
              <w:noProof/>
              <w:sz w:val="22"/>
            </w:rPr>
          </w:pPr>
          <w:hyperlink w:anchor="_Toc6493052" w:history="1">
            <w:r w:rsidR="00176B6F" w:rsidRPr="008C6BEB">
              <w:rPr>
                <w:rStyle w:val="Hyperlink"/>
                <w:noProof/>
              </w:rPr>
              <w:t>Case 2</w:t>
            </w:r>
            <w:r w:rsidR="00176B6F">
              <w:rPr>
                <w:noProof/>
                <w:webHidden/>
              </w:rPr>
              <w:tab/>
            </w:r>
            <w:r w:rsidR="00176B6F">
              <w:rPr>
                <w:noProof/>
                <w:webHidden/>
              </w:rPr>
              <w:fldChar w:fldCharType="begin"/>
            </w:r>
            <w:r w:rsidR="00176B6F">
              <w:rPr>
                <w:noProof/>
                <w:webHidden/>
              </w:rPr>
              <w:instrText xml:space="preserve"> PAGEREF _Toc6493052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7D1CF4F9" w14:textId="2524F632" w:rsidR="00176B6F" w:rsidRDefault="000825C2">
          <w:pPr>
            <w:pStyle w:val="TOC5"/>
            <w:tabs>
              <w:tab w:val="right" w:leader="dot" w:pos="9350"/>
            </w:tabs>
            <w:rPr>
              <w:rFonts w:eastAsiaTheme="minorEastAsia"/>
              <w:noProof/>
              <w:sz w:val="22"/>
            </w:rPr>
          </w:pPr>
          <w:hyperlink w:anchor="_Toc6493053" w:history="1">
            <w:r w:rsidR="00176B6F" w:rsidRPr="008C6BEB">
              <w:rPr>
                <w:rStyle w:val="Hyperlink"/>
                <w:noProof/>
              </w:rPr>
              <w:t>Case 3</w:t>
            </w:r>
            <w:r w:rsidR="00176B6F">
              <w:rPr>
                <w:noProof/>
                <w:webHidden/>
              </w:rPr>
              <w:tab/>
            </w:r>
            <w:r w:rsidR="00176B6F">
              <w:rPr>
                <w:noProof/>
                <w:webHidden/>
              </w:rPr>
              <w:fldChar w:fldCharType="begin"/>
            </w:r>
            <w:r w:rsidR="00176B6F">
              <w:rPr>
                <w:noProof/>
                <w:webHidden/>
              </w:rPr>
              <w:instrText xml:space="preserve"> PAGEREF _Toc6493053 \h </w:instrText>
            </w:r>
            <w:r w:rsidR="00176B6F">
              <w:rPr>
                <w:noProof/>
                <w:webHidden/>
              </w:rPr>
            </w:r>
            <w:r w:rsidR="00176B6F">
              <w:rPr>
                <w:noProof/>
                <w:webHidden/>
              </w:rPr>
              <w:fldChar w:fldCharType="separate"/>
            </w:r>
            <w:r w:rsidR="00176B6F">
              <w:rPr>
                <w:noProof/>
                <w:webHidden/>
              </w:rPr>
              <w:t>171</w:t>
            </w:r>
            <w:r w:rsidR="00176B6F">
              <w:rPr>
                <w:noProof/>
                <w:webHidden/>
              </w:rPr>
              <w:fldChar w:fldCharType="end"/>
            </w:r>
          </w:hyperlink>
        </w:p>
        <w:p w14:paraId="5AEEF063" w14:textId="22B30A80" w:rsidR="00176B6F" w:rsidRDefault="000825C2">
          <w:pPr>
            <w:pStyle w:val="TOC5"/>
            <w:tabs>
              <w:tab w:val="right" w:leader="dot" w:pos="9350"/>
            </w:tabs>
            <w:rPr>
              <w:rFonts w:eastAsiaTheme="minorEastAsia"/>
              <w:noProof/>
              <w:sz w:val="22"/>
            </w:rPr>
          </w:pPr>
          <w:hyperlink w:anchor="_Toc6493054" w:history="1">
            <w:r w:rsidR="00176B6F" w:rsidRPr="008C6BEB">
              <w:rPr>
                <w:rStyle w:val="Hyperlink"/>
                <w:noProof/>
              </w:rPr>
              <w:t>Case 4</w:t>
            </w:r>
            <w:r w:rsidR="00176B6F">
              <w:rPr>
                <w:noProof/>
                <w:webHidden/>
              </w:rPr>
              <w:tab/>
            </w:r>
            <w:r w:rsidR="00176B6F">
              <w:rPr>
                <w:noProof/>
                <w:webHidden/>
              </w:rPr>
              <w:fldChar w:fldCharType="begin"/>
            </w:r>
            <w:r w:rsidR="00176B6F">
              <w:rPr>
                <w:noProof/>
                <w:webHidden/>
              </w:rPr>
              <w:instrText xml:space="preserve"> PAGEREF _Toc6493054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1B88F097" w14:textId="0B9F63FA" w:rsidR="00176B6F" w:rsidRDefault="000825C2">
          <w:pPr>
            <w:pStyle w:val="TOC5"/>
            <w:tabs>
              <w:tab w:val="right" w:leader="dot" w:pos="9350"/>
            </w:tabs>
            <w:rPr>
              <w:rFonts w:eastAsiaTheme="minorEastAsia"/>
              <w:noProof/>
              <w:sz w:val="22"/>
            </w:rPr>
          </w:pPr>
          <w:hyperlink w:anchor="_Toc6493055" w:history="1">
            <w:r w:rsidR="00176B6F" w:rsidRPr="008C6BEB">
              <w:rPr>
                <w:rStyle w:val="Hyperlink"/>
                <w:noProof/>
              </w:rPr>
              <w:t>Case 5</w:t>
            </w:r>
            <w:r w:rsidR="00176B6F">
              <w:rPr>
                <w:noProof/>
                <w:webHidden/>
              </w:rPr>
              <w:tab/>
            </w:r>
            <w:r w:rsidR="00176B6F">
              <w:rPr>
                <w:noProof/>
                <w:webHidden/>
              </w:rPr>
              <w:fldChar w:fldCharType="begin"/>
            </w:r>
            <w:r w:rsidR="00176B6F">
              <w:rPr>
                <w:noProof/>
                <w:webHidden/>
              </w:rPr>
              <w:instrText xml:space="preserve"> PAGEREF _Toc6493055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6F829689" w14:textId="57507029" w:rsidR="00176B6F" w:rsidRDefault="000825C2">
          <w:pPr>
            <w:pStyle w:val="TOC5"/>
            <w:tabs>
              <w:tab w:val="right" w:leader="dot" w:pos="9350"/>
            </w:tabs>
            <w:rPr>
              <w:rFonts w:eastAsiaTheme="minorEastAsia"/>
              <w:noProof/>
              <w:sz w:val="22"/>
            </w:rPr>
          </w:pPr>
          <w:hyperlink w:anchor="_Toc6493056" w:history="1">
            <w:r w:rsidR="00176B6F" w:rsidRPr="008C6BEB">
              <w:rPr>
                <w:rStyle w:val="Hyperlink"/>
                <w:noProof/>
              </w:rPr>
              <w:t>Case 6</w:t>
            </w:r>
            <w:r w:rsidR="00176B6F">
              <w:rPr>
                <w:noProof/>
                <w:webHidden/>
              </w:rPr>
              <w:tab/>
            </w:r>
            <w:r w:rsidR="00176B6F">
              <w:rPr>
                <w:noProof/>
                <w:webHidden/>
              </w:rPr>
              <w:fldChar w:fldCharType="begin"/>
            </w:r>
            <w:r w:rsidR="00176B6F">
              <w:rPr>
                <w:noProof/>
                <w:webHidden/>
              </w:rPr>
              <w:instrText xml:space="preserve"> PAGEREF _Toc6493056 \h </w:instrText>
            </w:r>
            <w:r w:rsidR="00176B6F">
              <w:rPr>
                <w:noProof/>
                <w:webHidden/>
              </w:rPr>
            </w:r>
            <w:r w:rsidR="00176B6F">
              <w:rPr>
                <w:noProof/>
                <w:webHidden/>
              </w:rPr>
              <w:fldChar w:fldCharType="separate"/>
            </w:r>
            <w:r w:rsidR="00176B6F">
              <w:rPr>
                <w:noProof/>
                <w:webHidden/>
              </w:rPr>
              <w:t>172</w:t>
            </w:r>
            <w:r w:rsidR="00176B6F">
              <w:rPr>
                <w:noProof/>
                <w:webHidden/>
              </w:rPr>
              <w:fldChar w:fldCharType="end"/>
            </w:r>
          </w:hyperlink>
        </w:p>
        <w:p w14:paraId="7FD6031F" w14:textId="79858EB5" w:rsidR="00176B6F" w:rsidRDefault="000825C2">
          <w:pPr>
            <w:pStyle w:val="TOC5"/>
            <w:tabs>
              <w:tab w:val="right" w:leader="dot" w:pos="9350"/>
            </w:tabs>
            <w:rPr>
              <w:rFonts w:eastAsiaTheme="minorEastAsia"/>
              <w:noProof/>
              <w:sz w:val="22"/>
            </w:rPr>
          </w:pPr>
          <w:hyperlink w:anchor="_Toc6493057" w:history="1">
            <w:r w:rsidR="00176B6F" w:rsidRPr="008C6BEB">
              <w:rPr>
                <w:rStyle w:val="Hyperlink"/>
                <w:noProof/>
              </w:rPr>
              <w:t>Case 7</w:t>
            </w:r>
            <w:r w:rsidR="00176B6F">
              <w:rPr>
                <w:noProof/>
                <w:webHidden/>
              </w:rPr>
              <w:tab/>
            </w:r>
            <w:r w:rsidR="00176B6F">
              <w:rPr>
                <w:noProof/>
                <w:webHidden/>
              </w:rPr>
              <w:fldChar w:fldCharType="begin"/>
            </w:r>
            <w:r w:rsidR="00176B6F">
              <w:rPr>
                <w:noProof/>
                <w:webHidden/>
              </w:rPr>
              <w:instrText xml:space="preserve"> PAGEREF _Toc6493057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5042B81E" w14:textId="65B37069" w:rsidR="00176B6F" w:rsidRDefault="000825C2">
          <w:pPr>
            <w:pStyle w:val="TOC5"/>
            <w:tabs>
              <w:tab w:val="right" w:leader="dot" w:pos="9350"/>
            </w:tabs>
            <w:rPr>
              <w:rFonts w:eastAsiaTheme="minorEastAsia"/>
              <w:noProof/>
              <w:sz w:val="22"/>
            </w:rPr>
          </w:pPr>
          <w:hyperlink w:anchor="_Toc6493058" w:history="1">
            <w:r w:rsidR="00176B6F" w:rsidRPr="008C6BEB">
              <w:rPr>
                <w:rStyle w:val="Hyperlink"/>
                <w:noProof/>
              </w:rPr>
              <w:t>Case 8</w:t>
            </w:r>
            <w:r w:rsidR="00176B6F">
              <w:rPr>
                <w:noProof/>
                <w:webHidden/>
              </w:rPr>
              <w:tab/>
            </w:r>
            <w:r w:rsidR="00176B6F">
              <w:rPr>
                <w:noProof/>
                <w:webHidden/>
              </w:rPr>
              <w:fldChar w:fldCharType="begin"/>
            </w:r>
            <w:r w:rsidR="00176B6F">
              <w:rPr>
                <w:noProof/>
                <w:webHidden/>
              </w:rPr>
              <w:instrText xml:space="preserve"> PAGEREF _Toc6493058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2A9E3A7B" w14:textId="2CD75D45" w:rsidR="00176B6F" w:rsidRDefault="000825C2">
          <w:pPr>
            <w:pStyle w:val="TOC5"/>
            <w:tabs>
              <w:tab w:val="right" w:leader="dot" w:pos="9350"/>
            </w:tabs>
            <w:rPr>
              <w:rFonts w:eastAsiaTheme="minorEastAsia"/>
              <w:noProof/>
              <w:sz w:val="22"/>
            </w:rPr>
          </w:pPr>
          <w:hyperlink w:anchor="_Toc6493059" w:history="1">
            <w:r w:rsidR="00176B6F" w:rsidRPr="008C6BEB">
              <w:rPr>
                <w:rStyle w:val="Hyperlink"/>
                <w:noProof/>
              </w:rPr>
              <w:t>Case 9</w:t>
            </w:r>
            <w:r w:rsidR="00176B6F">
              <w:rPr>
                <w:noProof/>
                <w:webHidden/>
              </w:rPr>
              <w:tab/>
            </w:r>
            <w:r w:rsidR="00176B6F">
              <w:rPr>
                <w:noProof/>
                <w:webHidden/>
              </w:rPr>
              <w:fldChar w:fldCharType="begin"/>
            </w:r>
            <w:r w:rsidR="00176B6F">
              <w:rPr>
                <w:noProof/>
                <w:webHidden/>
              </w:rPr>
              <w:instrText xml:space="preserve"> PAGEREF _Toc6493059 \h </w:instrText>
            </w:r>
            <w:r w:rsidR="00176B6F">
              <w:rPr>
                <w:noProof/>
                <w:webHidden/>
              </w:rPr>
            </w:r>
            <w:r w:rsidR="00176B6F">
              <w:rPr>
                <w:noProof/>
                <w:webHidden/>
              </w:rPr>
              <w:fldChar w:fldCharType="separate"/>
            </w:r>
            <w:r w:rsidR="00176B6F">
              <w:rPr>
                <w:noProof/>
                <w:webHidden/>
              </w:rPr>
              <w:t>173</w:t>
            </w:r>
            <w:r w:rsidR="00176B6F">
              <w:rPr>
                <w:noProof/>
                <w:webHidden/>
              </w:rPr>
              <w:fldChar w:fldCharType="end"/>
            </w:r>
          </w:hyperlink>
        </w:p>
        <w:p w14:paraId="13364386" w14:textId="2A14C3CE" w:rsidR="00176B6F" w:rsidRDefault="000825C2">
          <w:pPr>
            <w:pStyle w:val="TOC5"/>
            <w:tabs>
              <w:tab w:val="right" w:leader="dot" w:pos="9350"/>
            </w:tabs>
            <w:rPr>
              <w:rFonts w:eastAsiaTheme="minorEastAsia"/>
              <w:noProof/>
              <w:sz w:val="22"/>
            </w:rPr>
          </w:pPr>
          <w:hyperlink w:anchor="_Toc6493060" w:history="1">
            <w:r w:rsidR="00176B6F" w:rsidRPr="008C6BEB">
              <w:rPr>
                <w:rStyle w:val="Hyperlink"/>
                <w:noProof/>
              </w:rPr>
              <w:t>Case 10</w:t>
            </w:r>
            <w:r w:rsidR="00176B6F">
              <w:rPr>
                <w:noProof/>
                <w:webHidden/>
              </w:rPr>
              <w:tab/>
            </w:r>
            <w:r w:rsidR="00176B6F">
              <w:rPr>
                <w:noProof/>
                <w:webHidden/>
              </w:rPr>
              <w:fldChar w:fldCharType="begin"/>
            </w:r>
            <w:r w:rsidR="00176B6F">
              <w:rPr>
                <w:noProof/>
                <w:webHidden/>
              </w:rPr>
              <w:instrText xml:space="preserve"> PAGEREF _Toc6493060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23C9200E" w14:textId="0FB97302" w:rsidR="00176B6F" w:rsidRDefault="000825C2">
          <w:pPr>
            <w:pStyle w:val="TOC5"/>
            <w:tabs>
              <w:tab w:val="right" w:leader="dot" w:pos="9350"/>
            </w:tabs>
            <w:rPr>
              <w:rFonts w:eastAsiaTheme="minorEastAsia"/>
              <w:noProof/>
              <w:sz w:val="22"/>
            </w:rPr>
          </w:pPr>
          <w:hyperlink w:anchor="_Toc6493061" w:history="1">
            <w:r w:rsidR="00176B6F" w:rsidRPr="008C6BEB">
              <w:rPr>
                <w:rStyle w:val="Hyperlink"/>
                <w:noProof/>
              </w:rPr>
              <w:t>Case 11</w:t>
            </w:r>
            <w:r w:rsidR="00176B6F">
              <w:rPr>
                <w:noProof/>
                <w:webHidden/>
              </w:rPr>
              <w:tab/>
            </w:r>
            <w:r w:rsidR="00176B6F">
              <w:rPr>
                <w:noProof/>
                <w:webHidden/>
              </w:rPr>
              <w:fldChar w:fldCharType="begin"/>
            </w:r>
            <w:r w:rsidR="00176B6F">
              <w:rPr>
                <w:noProof/>
                <w:webHidden/>
              </w:rPr>
              <w:instrText xml:space="preserve"> PAGEREF _Toc6493061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75DF91A6" w14:textId="51B1EA27" w:rsidR="00176B6F" w:rsidRDefault="000825C2">
          <w:pPr>
            <w:pStyle w:val="TOC5"/>
            <w:tabs>
              <w:tab w:val="right" w:leader="dot" w:pos="9350"/>
            </w:tabs>
            <w:rPr>
              <w:rFonts w:eastAsiaTheme="minorEastAsia"/>
              <w:noProof/>
              <w:sz w:val="22"/>
            </w:rPr>
          </w:pPr>
          <w:hyperlink w:anchor="_Toc6493062" w:history="1">
            <w:r w:rsidR="00176B6F" w:rsidRPr="008C6BEB">
              <w:rPr>
                <w:rStyle w:val="Hyperlink"/>
                <w:noProof/>
              </w:rPr>
              <w:t>Case 12</w:t>
            </w:r>
            <w:r w:rsidR="00176B6F">
              <w:rPr>
                <w:noProof/>
                <w:webHidden/>
              </w:rPr>
              <w:tab/>
            </w:r>
            <w:r w:rsidR="00176B6F">
              <w:rPr>
                <w:noProof/>
                <w:webHidden/>
              </w:rPr>
              <w:fldChar w:fldCharType="begin"/>
            </w:r>
            <w:r w:rsidR="00176B6F">
              <w:rPr>
                <w:noProof/>
                <w:webHidden/>
              </w:rPr>
              <w:instrText xml:space="preserve"> PAGEREF _Toc6493062 \h </w:instrText>
            </w:r>
            <w:r w:rsidR="00176B6F">
              <w:rPr>
                <w:noProof/>
                <w:webHidden/>
              </w:rPr>
            </w:r>
            <w:r w:rsidR="00176B6F">
              <w:rPr>
                <w:noProof/>
                <w:webHidden/>
              </w:rPr>
              <w:fldChar w:fldCharType="separate"/>
            </w:r>
            <w:r w:rsidR="00176B6F">
              <w:rPr>
                <w:noProof/>
                <w:webHidden/>
              </w:rPr>
              <w:t>174</w:t>
            </w:r>
            <w:r w:rsidR="00176B6F">
              <w:rPr>
                <w:noProof/>
                <w:webHidden/>
              </w:rPr>
              <w:fldChar w:fldCharType="end"/>
            </w:r>
          </w:hyperlink>
        </w:p>
        <w:p w14:paraId="1CE381F8" w14:textId="4D6C8400" w:rsidR="00176B6F" w:rsidRDefault="000825C2">
          <w:pPr>
            <w:pStyle w:val="TOC5"/>
            <w:tabs>
              <w:tab w:val="right" w:leader="dot" w:pos="9350"/>
            </w:tabs>
            <w:rPr>
              <w:rFonts w:eastAsiaTheme="minorEastAsia"/>
              <w:noProof/>
              <w:sz w:val="22"/>
            </w:rPr>
          </w:pPr>
          <w:hyperlink w:anchor="_Toc6493063" w:history="1">
            <w:r w:rsidR="00176B6F" w:rsidRPr="008C6BEB">
              <w:rPr>
                <w:rStyle w:val="Hyperlink"/>
                <w:noProof/>
              </w:rPr>
              <w:t>Case 13</w:t>
            </w:r>
            <w:r w:rsidR="00176B6F">
              <w:rPr>
                <w:noProof/>
                <w:webHidden/>
              </w:rPr>
              <w:tab/>
            </w:r>
            <w:r w:rsidR="00176B6F">
              <w:rPr>
                <w:noProof/>
                <w:webHidden/>
              </w:rPr>
              <w:fldChar w:fldCharType="begin"/>
            </w:r>
            <w:r w:rsidR="00176B6F">
              <w:rPr>
                <w:noProof/>
                <w:webHidden/>
              </w:rPr>
              <w:instrText xml:space="preserve"> PAGEREF _Toc6493063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EFDD9E3" w14:textId="0733E3B7" w:rsidR="00176B6F" w:rsidRDefault="000825C2">
          <w:pPr>
            <w:pStyle w:val="TOC5"/>
            <w:tabs>
              <w:tab w:val="right" w:leader="dot" w:pos="9350"/>
            </w:tabs>
            <w:rPr>
              <w:rFonts w:eastAsiaTheme="minorEastAsia"/>
              <w:noProof/>
              <w:sz w:val="22"/>
            </w:rPr>
          </w:pPr>
          <w:hyperlink w:anchor="_Toc6493064" w:history="1">
            <w:r w:rsidR="00176B6F" w:rsidRPr="008C6BEB">
              <w:rPr>
                <w:rStyle w:val="Hyperlink"/>
                <w:noProof/>
              </w:rPr>
              <w:t>Case 14</w:t>
            </w:r>
            <w:r w:rsidR="00176B6F">
              <w:rPr>
                <w:noProof/>
                <w:webHidden/>
              </w:rPr>
              <w:tab/>
            </w:r>
            <w:r w:rsidR="00176B6F">
              <w:rPr>
                <w:noProof/>
                <w:webHidden/>
              </w:rPr>
              <w:fldChar w:fldCharType="begin"/>
            </w:r>
            <w:r w:rsidR="00176B6F">
              <w:rPr>
                <w:noProof/>
                <w:webHidden/>
              </w:rPr>
              <w:instrText xml:space="preserve"> PAGEREF _Toc6493064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4B9CCEA7" w14:textId="397EEA95" w:rsidR="00176B6F" w:rsidRDefault="000825C2">
          <w:pPr>
            <w:pStyle w:val="TOC5"/>
            <w:tabs>
              <w:tab w:val="right" w:leader="dot" w:pos="9350"/>
            </w:tabs>
            <w:rPr>
              <w:rFonts w:eastAsiaTheme="minorEastAsia"/>
              <w:noProof/>
              <w:sz w:val="22"/>
            </w:rPr>
          </w:pPr>
          <w:hyperlink w:anchor="_Toc6493065" w:history="1">
            <w:r w:rsidR="00176B6F" w:rsidRPr="008C6BEB">
              <w:rPr>
                <w:rStyle w:val="Hyperlink"/>
                <w:noProof/>
              </w:rPr>
              <w:t>Case 15</w:t>
            </w:r>
            <w:r w:rsidR="00176B6F">
              <w:rPr>
                <w:noProof/>
                <w:webHidden/>
              </w:rPr>
              <w:tab/>
            </w:r>
            <w:r w:rsidR="00176B6F">
              <w:rPr>
                <w:noProof/>
                <w:webHidden/>
              </w:rPr>
              <w:fldChar w:fldCharType="begin"/>
            </w:r>
            <w:r w:rsidR="00176B6F">
              <w:rPr>
                <w:noProof/>
                <w:webHidden/>
              </w:rPr>
              <w:instrText xml:space="preserve"> PAGEREF _Toc6493065 \h </w:instrText>
            </w:r>
            <w:r w:rsidR="00176B6F">
              <w:rPr>
                <w:noProof/>
                <w:webHidden/>
              </w:rPr>
            </w:r>
            <w:r w:rsidR="00176B6F">
              <w:rPr>
                <w:noProof/>
                <w:webHidden/>
              </w:rPr>
              <w:fldChar w:fldCharType="separate"/>
            </w:r>
            <w:r w:rsidR="00176B6F">
              <w:rPr>
                <w:noProof/>
                <w:webHidden/>
              </w:rPr>
              <w:t>175</w:t>
            </w:r>
            <w:r w:rsidR="00176B6F">
              <w:rPr>
                <w:noProof/>
                <w:webHidden/>
              </w:rPr>
              <w:fldChar w:fldCharType="end"/>
            </w:r>
          </w:hyperlink>
        </w:p>
        <w:p w14:paraId="59B0B9CD" w14:textId="2FB79032" w:rsidR="00176B6F" w:rsidRDefault="000825C2">
          <w:pPr>
            <w:pStyle w:val="TOC1"/>
            <w:tabs>
              <w:tab w:val="left" w:pos="1800"/>
            </w:tabs>
            <w:rPr>
              <w:rFonts w:eastAsiaTheme="minorEastAsia"/>
              <w:sz w:val="22"/>
            </w:rPr>
          </w:pPr>
          <w:hyperlink w:anchor="_Toc6493066" w:history="1">
            <w:r w:rsidR="00176B6F" w:rsidRPr="008C6BEB">
              <w:rPr>
                <w:rStyle w:val="Hyperlink"/>
              </w:rPr>
              <w:t>Appendix K:</w:t>
            </w:r>
            <w:r w:rsidR="00176B6F">
              <w:rPr>
                <w:rFonts w:eastAsiaTheme="minorEastAsia"/>
                <w:sz w:val="22"/>
              </w:rPr>
              <w:tab/>
            </w:r>
            <w:r w:rsidR="00176B6F" w:rsidRPr="008C6BEB">
              <w:rPr>
                <w:rStyle w:val="Hyperlink"/>
              </w:rPr>
              <w:t>References</w:t>
            </w:r>
            <w:r w:rsidR="00176B6F">
              <w:rPr>
                <w:webHidden/>
              </w:rPr>
              <w:tab/>
            </w:r>
            <w:r w:rsidR="00176B6F">
              <w:rPr>
                <w:webHidden/>
              </w:rPr>
              <w:fldChar w:fldCharType="begin"/>
            </w:r>
            <w:r w:rsidR="00176B6F">
              <w:rPr>
                <w:webHidden/>
              </w:rPr>
              <w:instrText xml:space="preserve"> PAGEREF _Toc6493066 \h </w:instrText>
            </w:r>
            <w:r w:rsidR="00176B6F">
              <w:rPr>
                <w:webHidden/>
              </w:rPr>
            </w:r>
            <w:r w:rsidR="00176B6F">
              <w:rPr>
                <w:webHidden/>
              </w:rPr>
              <w:fldChar w:fldCharType="separate"/>
            </w:r>
            <w:r w:rsidR="00176B6F">
              <w:rPr>
                <w:webHidden/>
              </w:rPr>
              <w:t>176</w:t>
            </w:r>
            <w:r w:rsidR="00176B6F">
              <w:rPr>
                <w:webHidden/>
              </w:rPr>
              <w:fldChar w:fldCharType="end"/>
            </w:r>
          </w:hyperlink>
        </w:p>
        <w:p w14:paraId="6BD4E535" w14:textId="133ECE11" w:rsidR="00176B6F" w:rsidRDefault="000825C2">
          <w:pPr>
            <w:pStyle w:val="TOC1"/>
            <w:tabs>
              <w:tab w:val="left" w:pos="1800"/>
            </w:tabs>
            <w:rPr>
              <w:rFonts w:eastAsiaTheme="minorEastAsia"/>
              <w:sz w:val="22"/>
            </w:rPr>
          </w:pPr>
          <w:hyperlink w:anchor="_Toc6493067" w:history="1">
            <w:r w:rsidR="00176B6F" w:rsidRPr="008C6BEB">
              <w:rPr>
                <w:rStyle w:val="Hyperlink"/>
              </w:rPr>
              <w:t>Appendix L:</w:t>
            </w:r>
            <w:r w:rsidR="00176B6F">
              <w:rPr>
                <w:rFonts w:eastAsiaTheme="minorEastAsia"/>
                <w:sz w:val="22"/>
              </w:rPr>
              <w:tab/>
            </w:r>
            <w:r w:rsidR="00176B6F" w:rsidRPr="008C6BEB">
              <w:rPr>
                <w:rStyle w:val="Hyperlink"/>
              </w:rPr>
              <w:t>Wish list/To do’s</w:t>
            </w:r>
            <w:r w:rsidR="00176B6F">
              <w:rPr>
                <w:webHidden/>
              </w:rPr>
              <w:tab/>
            </w:r>
            <w:r w:rsidR="00176B6F">
              <w:rPr>
                <w:webHidden/>
              </w:rPr>
              <w:fldChar w:fldCharType="begin"/>
            </w:r>
            <w:r w:rsidR="00176B6F">
              <w:rPr>
                <w:webHidden/>
              </w:rPr>
              <w:instrText xml:space="preserve"> PAGEREF _Toc6493067 \h </w:instrText>
            </w:r>
            <w:r w:rsidR="00176B6F">
              <w:rPr>
                <w:webHidden/>
              </w:rPr>
            </w:r>
            <w:r w:rsidR="00176B6F">
              <w:rPr>
                <w:webHidden/>
              </w:rPr>
              <w:fldChar w:fldCharType="separate"/>
            </w:r>
            <w:r w:rsidR="00176B6F">
              <w:rPr>
                <w:webHidden/>
              </w:rPr>
              <w:t>178</w:t>
            </w:r>
            <w:r w:rsidR="00176B6F">
              <w:rPr>
                <w:webHidden/>
              </w:rPr>
              <w:fldChar w:fldCharType="end"/>
            </w:r>
          </w:hyperlink>
        </w:p>
        <w:p w14:paraId="616A0622" w14:textId="1D36076D" w:rsidR="00176B6F" w:rsidRDefault="000825C2">
          <w:pPr>
            <w:pStyle w:val="TOC1"/>
            <w:rPr>
              <w:rFonts w:eastAsiaTheme="minorEastAsia"/>
              <w:sz w:val="22"/>
            </w:rPr>
          </w:pPr>
          <w:hyperlink w:anchor="_Toc6493068" w:history="1">
            <w:r w:rsidR="00176B6F" w:rsidRPr="008C6BEB">
              <w:rPr>
                <w:rStyle w:val="Hyperlink"/>
              </w:rPr>
              <w:t>Appendix M:  Clinical Dashboard Selection Criteria for DM patients</w:t>
            </w:r>
            <w:r w:rsidR="00176B6F">
              <w:rPr>
                <w:webHidden/>
              </w:rPr>
              <w:tab/>
            </w:r>
            <w:r w:rsidR="00176B6F">
              <w:rPr>
                <w:webHidden/>
              </w:rPr>
              <w:fldChar w:fldCharType="begin"/>
            </w:r>
            <w:r w:rsidR="00176B6F">
              <w:rPr>
                <w:webHidden/>
              </w:rPr>
              <w:instrText xml:space="preserve"> PAGEREF _Toc6493068 \h </w:instrText>
            </w:r>
            <w:r w:rsidR="00176B6F">
              <w:rPr>
                <w:webHidden/>
              </w:rPr>
            </w:r>
            <w:r w:rsidR="00176B6F">
              <w:rPr>
                <w:webHidden/>
              </w:rPr>
              <w:fldChar w:fldCharType="separate"/>
            </w:r>
            <w:r w:rsidR="00176B6F">
              <w:rPr>
                <w:webHidden/>
              </w:rPr>
              <w:t>184</w:t>
            </w:r>
            <w:r w:rsidR="00176B6F">
              <w:rPr>
                <w:webHidden/>
              </w:rPr>
              <w:fldChar w:fldCharType="end"/>
            </w:r>
          </w:hyperlink>
        </w:p>
        <w:p w14:paraId="1750714B" w14:textId="6DD34FCB"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1" w:name="_Toc6492984"/>
      <w:r w:rsidRPr="007D5E4F">
        <w:lastRenderedPageBreak/>
        <w:t>Overview</w:t>
      </w:r>
      <w:bookmarkEnd w:id="1"/>
    </w:p>
    <w:p w14:paraId="2DA915D1" w14:textId="767AB4F5" w:rsidR="003805D9" w:rsidRPr="007D5E4F" w:rsidRDefault="003805D9" w:rsidP="00E54B61">
      <w:pPr>
        <w:pStyle w:val="Heading2"/>
      </w:pPr>
      <w:bookmarkStart w:id="2" w:name="_Toc6492985"/>
      <w:r w:rsidRPr="007D5E4F">
        <w:t>Background</w:t>
      </w:r>
      <w:bookmarkEnd w:id="2"/>
    </w:p>
    <w:p w14:paraId="0D502F37" w14:textId="57DF8810" w:rsidR="008F2B86" w:rsidRPr="007D5E4F" w:rsidRDefault="00B16470" w:rsidP="001D1DB8">
      <w:pPr>
        <w:rPr>
          <w:sz w:val="28"/>
          <w:szCs w:val="28"/>
        </w:rPr>
      </w:pPr>
      <w:r w:rsidRPr="007D5E4F">
        <w:t xml:space="preserve">The Glycemic Control Protégé </w:t>
      </w:r>
      <w:proofErr w:type="spellStart"/>
      <w:r w:rsidRPr="007D5E4F">
        <w:t>KnowledgeBase</w:t>
      </w:r>
      <w:proofErr w:type="spellEnd"/>
      <w:r w:rsidRPr="007D5E4F">
        <w:t xml:space="preserve"> (KB) captures the recommendations</w:t>
      </w:r>
      <w:r w:rsidR="00C36D7F" w:rsidRPr="007D5E4F">
        <w:t xml:space="preserve"> for the management of Type 2 Diabetes (</w:t>
      </w:r>
      <w:r w:rsidR="00752242" w:rsidRPr="007D5E4F">
        <w:t>DM</w:t>
      </w:r>
      <w:r w:rsidR="00C36D7F" w:rsidRPr="007D5E4F">
        <w:t>)</w:t>
      </w:r>
      <w:r w:rsidRPr="007D5E4F">
        <w:t xml:space="preserve"> described </w:t>
      </w:r>
      <w:r w:rsidR="003B6F37" w:rsidRPr="007D5E4F">
        <w:t>in</w:t>
      </w:r>
      <w:r w:rsidR="0018385F" w:rsidRPr="007D5E4F">
        <w:t xml:space="preserve"> the</w:t>
      </w:r>
      <w:r w:rsidR="003B6F37" w:rsidRPr="007D5E4F">
        <w:t xml:space="preserve"> </w:t>
      </w:r>
      <w:r w:rsidR="0040039E" w:rsidRPr="007D5E4F">
        <w:t>2017</w:t>
      </w:r>
      <w:r w:rsidRPr="007D5E4F">
        <w:t xml:space="preserve"> </w:t>
      </w:r>
      <w:r w:rsidR="00686023" w:rsidRPr="007D5E4F">
        <w:t>“</w:t>
      </w:r>
      <w:r w:rsidRPr="007D5E4F">
        <w:t>VA/DoD Clinical Practice Guideline</w:t>
      </w:r>
      <w:r w:rsidR="008E6365" w:rsidRPr="007D5E4F">
        <w:t xml:space="preserve"> for the</w:t>
      </w:r>
      <w:r w:rsidRPr="007D5E4F">
        <w:t xml:space="preserve"> Manag</w:t>
      </w:r>
      <w:r w:rsidR="00EF1373" w:rsidRPr="007D5E4F">
        <w:t xml:space="preserve">ement of </w:t>
      </w:r>
      <w:r w:rsidR="0040039E" w:rsidRPr="007D5E4F">
        <w:t xml:space="preserve">Type 2 </w:t>
      </w:r>
      <w:r w:rsidR="00EF1373" w:rsidRPr="007D5E4F">
        <w:t xml:space="preserve">Diabetes Mellitus </w:t>
      </w:r>
      <w:r w:rsidR="00527FDF" w:rsidRPr="007D5E4F">
        <w:t>in Primary Care</w:t>
      </w:r>
      <w:r w:rsidR="00686023" w:rsidRPr="007D5E4F">
        <w:t>”</w:t>
      </w:r>
      <w:sdt>
        <w:sdtPr>
          <w:id w:val="-2088987458"/>
          <w:citation/>
        </w:sdtPr>
        <w:sdtContent>
          <w:r w:rsidR="00664A30" w:rsidRPr="007D5E4F">
            <w:fldChar w:fldCharType="begin"/>
          </w:r>
          <w:r w:rsidR="00AD11ED" w:rsidRPr="007D5E4F">
            <w:instrText xml:space="preserve">CITATION Dep17 \l 1033 </w:instrText>
          </w:r>
          <w:r w:rsidR="00664A30" w:rsidRPr="007D5E4F">
            <w:fldChar w:fldCharType="separate"/>
          </w:r>
          <w:r w:rsidR="00476A70" w:rsidRPr="007D5E4F">
            <w:rPr>
              <w:noProof/>
            </w:rPr>
            <w:t xml:space="preserve"> (1)</w:t>
          </w:r>
          <w:r w:rsidR="00664A30" w:rsidRPr="007D5E4F">
            <w:fldChar w:fldCharType="end"/>
          </w:r>
        </w:sdtContent>
      </w:sdt>
      <w:r w:rsidR="004509F6" w:rsidRPr="007D5E4F">
        <w:t xml:space="preserve">, </w:t>
      </w:r>
      <w:r w:rsidR="0038529D" w:rsidRPr="007D5E4F">
        <w:t xml:space="preserve">as well as </w:t>
      </w:r>
      <w:r w:rsidR="004509F6" w:rsidRPr="007D5E4F">
        <w:t>the Clinical Guidan</w:t>
      </w:r>
      <w:r w:rsidR="001D1DB8" w:rsidRPr="007D5E4F">
        <w:t xml:space="preserve">ce document, “Type 2 Diabetes: </w:t>
      </w:r>
      <w:r w:rsidR="004509F6" w:rsidRPr="007D5E4F">
        <w:t>Glucose-Lowering Drug Selection Guidance”</w:t>
      </w:r>
      <w:r w:rsidR="00ED7993" w:rsidRPr="007D5E4F">
        <w:t xml:space="preserve"> </w:t>
      </w:r>
      <w:sdt>
        <w:sdtPr>
          <w:id w:val="-1224446229"/>
          <w:citation/>
        </w:sdtPr>
        <w:sdtContent>
          <w:r w:rsidR="00ED7993" w:rsidRPr="007D5E4F">
            <w:fldChar w:fldCharType="begin"/>
          </w:r>
          <w:r w:rsidR="009C5ACD" w:rsidRPr="007D5E4F">
            <w:instrText xml:space="preserve">CITATION VAP16 \l 1033 </w:instrText>
          </w:r>
          <w:r w:rsidR="00ED7993" w:rsidRPr="007D5E4F">
            <w:fldChar w:fldCharType="separate"/>
          </w:r>
          <w:r w:rsidR="009C5ACD" w:rsidRPr="007D5E4F">
            <w:rPr>
              <w:noProof/>
            </w:rPr>
            <w:t>(2)</w:t>
          </w:r>
          <w:r w:rsidR="00ED7993" w:rsidRPr="007D5E4F">
            <w:fldChar w:fldCharType="end"/>
          </w:r>
        </w:sdtContent>
      </w:sdt>
      <w:r w:rsidR="004509F6" w:rsidRPr="007D5E4F">
        <w:t xml:space="preserve"> written by the VA Pharmacy Benefits Man</w:t>
      </w:r>
      <w:r w:rsidR="009C01F5" w:rsidRPr="007D5E4F">
        <w:t>a</w:t>
      </w:r>
      <w:r w:rsidR="004509F6" w:rsidRPr="007D5E4F">
        <w:t xml:space="preserve">gement </w:t>
      </w:r>
      <w:r w:rsidR="009C01F5" w:rsidRPr="007D5E4F">
        <w:t xml:space="preserve">(PBM) </w:t>
      </w:r>
      <w:r w:rsidR="004509F6" w:rsidRPr="007D5E4F">
        <w:t>Services, Medical Advisory Pane</w:t>
      </w:r>
      <w:r w:rsidR="0038529D" w:rsidRPr="007D5E4F">
        <w:t>l and VISN Pharmacist Executive</w:t>
      </w:r>
      <w:r w:rsidR="001D1DB8" w:rsidRPr="007D5E4F">
        <w:t xml:space="preserve">. </w:t>
      </w:r>
      <w:r w:rsidR="0038529D" w:rsidRPr="007D5E4F">
        <w:t xml:space="preserve">Links to these references, as well as other documents and papers used, </w:t>
      </w:r>
      <w:r w:rsidR="00DD4A0A" w:rsidRPr="007D5E4F">
        <w:t>can be found in</w:t>
      </w:r>
      <w:r w:rsidR="00ED7993" w:rsidRPr="007D5E4F">
        <w:t xml:space="preserve">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43F0C918" w14:textId="567834CB" w:rsidR="00BB081F" w:rsidRPr="007D5E4F" w:rsidRDefault="00BB081F" w:rsidP="001D1DB8">
      <w:r w:rsidRPr="007D5E4F">
        <w:t xml:space="preserve">This “Rules Document” has been created for the </w:t>
      </w:r>
      <w:proofErr w:type="spellStart"/>
      <w:r w:rsidRPr="007D5E4F">
        <w:t>MedSafe</w:t>
      </w:r>
      <w:proofErr w:type="spellEnd"/>
      <w:r w:rsidRPr="007D5E4F">
        <w:t xml:space="preserve"> </w:t>
      </w:r>
      <w:r w:rsidR="00186E24" w:rsidRPr="007D5E4F">
        <w:t>Quality Enhancement Research Initiative (</w:t>
      </w:r>
      <w:r w:rsidRPr="007D5E4F">
        <w:t>QUERI</w:t>
      </w:r>
      <w:r w:rsidR="00186E24" w:rsidRPr="007D5E4F">
        <w:t>)</w:t>
      </w:r>
      <w:r w:rsidRPr="007D5E4F">
        <w:t xml:space="preserve"> </w:t>
      </w:r>
      <w:r w:rsidR="008F2B86" w:rsidRPr="007D5E4F">
        <w:t xml:space="preserve">Clinical Decision Support (CDS) </w:t>
      </w:r>
      <w:r w:rsidRPr="007D5E4F">
        <w:t xml:space="preserve">project. Contributors </w:t>
      </w:r>
      <w:r w:rsidR="00462600" w:rsidRPr="007D5E4F">
        <w:t xml:space="preserve">to this Rules Document </w:t>
      </w:r>
      <w:r w:rsidRPr="007D5E4F">
        <w:t>are Connie Oshiro, PhD, Michael Ashcraft MD,</w:t>
      </w:r>
      <w:r w:rsidR="0068738F" w:rsidRPr="007D5E4F">
        <w:t xml:space="preserve"> </w:t>
      </w:r>
      <w:r w:rsidR="00C957D5" w:rsidRPr="007D5E4F">
        <w:t>Geoffrey Tso, MD,</w:t>
      </w:r>
      <w:r w:rsidR="00722276" w:rsidRPr="007D5E4F">
        <w:t xml:space="preserve"> Omar Usman, MD, MBA,</w:t>
      </w:r>
      <w:r w:rsidR="00C957D5" w:rsidRPr="007D5E4F">
        <w:t xml:space="preserve"> </w:t>
      </w:r>
      <w:r w:rsidR="00FB4417" w:rsidRPr="007D5E4F">
        <w:t xml:space="preserve">Vishal Duggal MD, </w:t>
      </w:r>
      <w:r w:rsidR="00462600" w:rsidRPr="007D5E4F">
        <w:t xml:space="preserve">and Susana Martins, MD, MSc; contributors to the encoding of the KB are Connie Oshiro and Samson Tu, MSc.  </w:t>
      </w:r>
      <w:r w:rsidRPr="007D5E4F">
        <w:t xml:space="preserve"> The project Principal Investigator is Mary Goldstein, MD</w:t>
      </w:r>
      <w:r w:rsidR="00185802" w:rsidRPr="007D5E4F">
        <w:t>.</w:t>
      </w:r>
      <w:r w:rsidRPr="007D5E4F">
        <w:t xml:space="preserve"> The </w:t>
      </w:r>
      <w:proofErr w:type="spellStart"/>
      <w:r w:rsidRPr="007D5E4F">
        <w:t>MedSafe</w:t>
      </w:r>
      <w:proofErr w:type="spellEnd"/>
      <w:r w:rsidRPr="007D5E4F">
        <w:t xml:space="preserve"> CDS project is one of 3 projects in the VA HSR&amp;D </w:t>
      </w:r>
      <w:proofErr w:type="spellStart"/>
      <w:r w:rsidRPr="007D5E4F">
        <w:t>MedSafe</w:t>
      </w:r>
      <w:proofErr w:type="spellEnd"/>
      <w:r w:rsidRPr="007D5E4F">
        <w:t xml:space="preserve"> QUERI project with P</w:t>
      </w:r>
      <w:r w:rsidR="008F2B86" w:rsidRPr="007D5E4F">
        <w:t xml:space="preserve">rincipal </w:t>
      </w:r>
      <w:r w:rsidRPr="007D5E4F">
        <w:t>I</w:t>
      </w:r>
      <w:r w:rsidR="008F2B86" w:rsidRPr="007D5E4F">
        <w:t>n</w:t>
      </w:r>
      <w:r w:rsidR="00186E24" w:rsidRPr="007D5E4F">
        <w:t>v</w:t>
      </w:r>
      <w:r w:rsidR="008F2B86" w:rsidRPr="007D5E4F">
        <w:t>estigator</w:t>
      </w:r>
      <w:r w:rsidRPr="007D5E4F">
        <w:t>s Paul Heidenreich, MD and Mary Goldstein, MD.</w:t>
      </w:r>
    </w:p>
    <w:p w14:paraId="5EFCADBD" w14:textId="097E2ABA" w:rsidR="00B21759" w:rsidRPr="007D5E4F" w:rsidRDefault="00B16470" w:rsidP="001D1DB8">
      <w:r w:rsidRPr="007D5E4F">
        <w:t>The KB was created</w:t>
      </w:r>
      <w:r w:rsidR="00BB081F" w:rsidRPr="007D5E4F">
        <w:t xml:space="preserve"> to encode the clinical knowledge for a CDS system intended</w:t>
      </w:r>
      <w:r w:rsidRPr="007D5E4F">
        <w:t xml:space="preserve"> to provide recommendations to</w:t>
      </w:r>
      <w:r w:rsidR="00BB081F" w:rsidRPr="007D5E4F">
        <w:t xml:space="preserve"> health professionals who are caring for</w:t>
      </w:r>
      <w:r w:rsidRPr="007D5E4F">
        <w:t xml:space="preserve"> patients</w:t>
      </w:r>
      <w:r w:rsidR="00186E24" w:rsidRPr="007D5E4F">
        <w:t xml:space="preserve"> with DM-2</w:t>
      </w:r>
      <w:r w:rsidRPr="007D5E4F">
        <w:t xml:space="preserve"> who did not meet the HbA1c</w:t>
      </w:r>
      <w:r w:rsidR="00FA302A" w:rsidRPr="007D5E4F">
        <w:t xml:space="preserve"> </w:t>
      </w:r>
      <w:r w:rsidR="00186E24" w:rsidRPr="007D5E4F">
        <w:t>&lt;</w:t>
      </w:r>
      <w:r w:rsidR="00CB2E8C" w:rsidRPr="007D5E4F">
        <w:t>=</w:t>
      </w:r>
      <w:r w:rsidR="00FA302A" w:rsidRPr="007D5E4F">
        <w:t xml:space="preserve"> </w:t>
      </w:r>
      <w:r w:rsidRPr="007D5E4F">
        <w:t xml:space="preserve">9 or </w:t>
      </w:r>
      <w:r w:rsidR="00186E24" w:rsidRPr="007D5E4F">
        <w:t>g</w:t>
      </w:r>
      <w:r w:rsidRPr="007D5E4F">
        <w:t xml:space="preserve">lycosylated </w:t>
      </w:r>
      <w:r w:rsidR="00186E24" w:rsidRPr="007D5E4F">
        <w:t>h</w:t>
      </w:r>
      <w:r w:rsidRPr="007D5E4F">
        <w:t>emoglobin</w:t>
      </w:r>
      <w:r w:rsidR="00FA302A" w:rsidRPr="007D5E4F">
        <w:t xml:space="preserve"> </w:t>
      </w:r>
      <w:r w:rsidR="00186E24" w:rsidRPr="007D5E4F">
        <w:t>&lt;</w:t>
      </w:r>
      <w:r w:rsidR="00CB2E8C" w:rsidRPr="007D5E4F">
        <w:t>=</w:t>
      </w:r>
      <w:r w:rsidR="00FA302A" w:rsidRPr="007D5E4F">
        <w:t xml:space="preserve"> </w:t>
      </w:r>
      <w:r w:rsidR="003D1776" w:rsidRPr="007D5E4F">
        <w:t xml:space="preserve">11 performance measure goals. </w:t>
      </w:r>
      <w:r w:rsidRPr="007D5E4F">
        <w:t xml:space="preserve">These patients </w:t>
      </w:r>
      <w:r w:rsidR="00DA2F6C" w:rsidRPr="007D5E4F">
        <w:t>will be</w:t>
      </w:r>
      <w:r w:rsidRPr="007D5E4F">
        <w:t xml:space="preserve"> identified via the </w:t>
      </w:r>
      <w:r w:rsidR="00BB081F" w:rsidRPr="007D5E4F">
        <w:t xml:space="preserve">VISN 21 </w:t>
      </w:r>
      <w:r w:rsidRPr="007D5E4F">
        <w:t>Pharmacy Benefits</w:t>
      </w:r>
      <w:r w:rsidR="00BB081F" w:rsidRPr="007D5E4F">
        <w:t xml:space="preserve"> Management</w:t>
      </w:r>
      <w:r w:rsidRPr="007D5E4F">
        <w:t xml:space="preserve"> </w:t>
      </w:r>
      <w:r w:rsidR="00BB081F" w:rsidRPr="007D5E4F">
        <w:t xml:space="preserve">(PBM) </w:t>
      </w:r>
      <w:r w:rsidRPr="007D5E4F">
        <w:t>Clinical Dashb</w:t>
      </w:r>
      <w:r w:rsidR="003D1776" w:rsidRPr="007D5E4F">
        <w:t xml:space="preserve">oard, a panel management tool. </w:t>
      </w:r>
      <w:r w:rsidR="00AF1B1F" w:rsidRPr="007D5E4F">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00AF1B1F" w:rsidRPr="007D5E4F">
        <w:t>MedSafe</w:t>
      </w:r>
      <w:proofErr w:type="spellEnd"/>
      <w:r w:rsidR="00AF1B1F" w:rsidRPr="007D5E4F">
        <w:t xml:space="preserv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w:t>
      </w:r>
      <w:r w:rsidR="00AF1B1F" w:rsidRPr="007D5E4F">
        <w:lastRenderedPageBreak/>
        <w:t xml:space="preserve">of patients who </w:t>
      </w:r>
      <w:r w:rsidR="00AF1B1F" w:rsidRPr="007D5E4F">
        <w:rPr>
          <w:i/>
        </w:rPr>
        <w:t>could</w:t>
      </w:r>
      <w:r w:rsidR="00AF1B1F" w:rsidRPr="007D5E4F">
        <w:t xml:space="preserve"> receive CDS recommendations</w:t>
      </w:r>
      <w:r w:rsidR="00C26697">
        <w:rPr>
          <w:rStyle w:val="FootnoteReference"/>
        </w:rPr>
        <w:footnoteReference w:id="1"/>
      </w:r>
      <w:r w:rsidR="00AF1B1F" w:rsidRPr="007D5E4F">
        <w:t xml:space="preserve">.  Therefore, the CDS does not provide recommendations regarding care management when patients are already meeting measures. </w:t>
      </w:r>
      <w:r w:rsidRPr="007D5E4F">
        <w:t xml:space="preserve">The recommendations </w:t>
      </w:r>
      <w:r w:rsidR="00DA2F6C" w:rsidRPr="007D5E4F">
        <w:t>will be</w:t>
      </w:r>
      <w:r w:rsidRPr="007D5E4F">
        <w:t xml:space="preserve"> integrated with </w:t>
      </w:r>
      <w:r w:rsidR="00DB0C62" w:rsidRPr="007D5E4F">
        <w:t xml:space="preserve">the </w:t>
      </w:r>
      <w:r w:rsidR="00B21759" w:rsidRPr="007D5E4F">
        <w:t>VISN 21 Clinical Dashboard</w:t>
      </w:r>
      <w:r w:rsidRPr="007D5E4F">
        <w:t>.</w:t>
      </w:r>
      <w:r w:rsidR="003D1776" w:rsidRPr="007D5E4F">
        <w:t xml:space="preserve"> </w:t>
      </w:r>
      <w:r w:rsidR="005068AF" w:rsidRPr="007D5E4F">
        <w:t xml:space="preserve">A brief description of the Clinical Dashboard can be found in </w:t>
      </w:r>
      <w:r w:rsidR="00652893" w:rsidRPr="007D5E4F">
        <w:t>r</w:t>
      </w:r>
      <w:r w:rsidR="005068AF" w:rsidRPr="007D5E4F">
        <w:t xml:space="preserve">eferences </w:t>
      </w:r>
      <w:sdt>
        <w:sdtPr>
          <w:id w:val="-364672533"/>
          <w:citation/>
        </w:sdtPr>
        <w:sdtContent>
          <w:r w:rsidR="00CB0778" w:rsidRPr="007D5E4F">
            <w:fldChar w:fldCharType="begin"/>
          </w:r>
          <w:r w:rsidR="00CB0778" w:rsidRPr="007D5E4F">
            <w:instrText xml:space="preserve"> CITATION Tso17 \l 1033 </w:instrText>
          </w:r>
          <w:r w:rsidR="00CB0778" w:rsidRPr="007D5E4F">
            <w:fldChar w:fldCharType="separate"/>
          </w:r>
          <w:r w:rsidR="00476A70" w:rsidRPr="007D5E4F">
            <w:rPr>
              <w:noProof/>
            </w:rPr>
            <w:t>(3)</w:t>
          </w:r>
          <w:r w:rsidR="00CB0778" w:rsidRPr="007D5E4F">
            <w:fldChar w:fldCharType="end"/>
          </w:r>
        </w:sdtContent>
      </w:sdt>
      <w:r w:rsidR="005068AF" w:rsidRPr="007D5E4F">
        <w:t xml:space="preserve"> and </w:t>
      </w:r>
      <w:sdt>
        <w:sdtPr>
          <w:id w:val="821007274"/>
          <w:citation/>
        </w:sdtPr>
        <w:sdtContent>
          <w:r w:rsidR="00A43B59" w:rsidRPr="007D5E4F">
            <w:fldChar w:fldCharType="begin"/>
          </w:r>
          <w:r w:rsidR="00A43B59" w:rsidRPr="007D5E4F">
            <w:instrText xml:space="preserve"> CITATION TuS17 \l 1033 </w:instrText>
          </w:r>
          <w:r w:rsidR="00A43B59" w:rsidRPr="007D5E4F">
            <w:fldChar w:fldCharType="separate"/>
          </w:r>
          <w:r w:rsidR="00476A70" w:rsidRPr="007D5E4F">
            <w:rPr>
              <w:noProof/>
            </w:rPr>
            <w:t>(4)</w:t>
          </w:r>
          <w:r w:rsidR="00A43B59" w:rsidRPr="007D5E4F">
            <w:fldChar w:fldCharType="end"/>
          </w:r>
        </w:sdtContent>
      </w:sdt>
      <w:r w:rsidR="005068AF" w:rsidRPr="007D5E4F">
        <w:t xml:space="preserve"> in</w:t>
      </w:r>
      <w:r w:rsidR="00CB0778" w:rsidRPr="007D5E4F">
        <w:t xml:space="preserve">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48F34E96" w14:textId="50DDEFE6" w:rsidR="007C5068" w:rsidRPr="007D5E4F" w:rsidRDefault="00B21759" w:rsidP="001D1DB8">
      <w:r w:rsidRPr="007D5E4F">
        <w:t>The KB is</w:t>
      </w:r>
      <w:r w:rsidR="000456D2" w:rsidRPr="007D5E4F">
        <w:t xml:space="preserve"> only</w:t>
      </w:r>
      <w:r w:rsidRPr="007D5E4F">
        <w:t xml:space="preserve"> </w:t>
      </w:r>
      <w:r w:rsidR="008F2B86" w:rsidRPr="007D5E4F">
        <w:t xml:space="preserve">one </w:t>
      </w:r>
      <w:r w:rsidRPr="007D5E4F">
        <w:t>part of an overall architecture for the CDS which</w:t>
      </w:r>
      <w:r w:rsidR="000456D2" w:rsidRPr="007D5E4F">
        <w:t xml:space="preserve"> also</w:t>
      </w:r>
      <w:r w:rsidRPr="007D5E4F">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7D5E4F">
        <w:t xml:space="preserve">on </w:t>
      </w:r>
      <w:r w:rsidRPr="007D5E4F">
        <w:t>the Clinical Dashboard. The overall st</w:t>
      </w:r>
      <w:r w:rsidR="000456D2" w:rsidRPr="007D5E4F">
        <w:t>ructure follows the EON model, a component-based approach to automation of protocol-directed therapy.</w:t>
      </w:r>
    </w:p>
    <w:p w14:paraId="583DE05B" w14:textId="6B0D39CF" w:rsidR="0039541A" w:rsidRPr="007D5E4F" w:rsidRDefault="00B21759" w:rsidP="001D1DB8">
      <w:r w:rsidRPr="007D5E4F">
        <w:t xml:space="preserve">This Rules </w:t>
      </w:r>
      <w:r w:rsidR="000456D2" w:rsidRPr="007D5E4F">
        <w:t>D</w:t>
      </w:r>
      <w:r w:rsidRPr="007D5E4F">
        <w:t>ocument specifies the</w:t>
      </w:r>
      <w:r w:rsidR="003D1776" w:rsidRPr="007D5E4F">
        <w:t xml:space="preserve"> expected behavior of the CDS. </w:t>
      </w:r>
      <w:r w:rsidRPr="007D5E4F">
        <w:t>It defines the clinical knowledge about D</w:t>
      </w:r>
      <w:r w:rsidR="003D1776" w:rsidRPr="007D5E4F">
        <w:t>M that is included in the CDS.</w:t>
      </w:r>
      <w:r w:rsidR="00FD2A44" w:rsidRPr="007D5E4F">
        <w:t xml:space="preserve"> Of note,</w:t>
      </w:r>
      <w:r w:rsidR="003D1776" w:rsidRPr="007D5E4F">
        <w:t xml:space="preserve"> </w:t>
      </w:r>
      <w:r w:rsidR="00FD2A44" w:rsidRPr="007D5E4F">
        <w:t>t</w:t>
      </w:r>
      <w:r w:rsidR="008F2B86" w:rsidRPr="007D5E4F">
        <w:t xml:space="preserve">his description of the behavior is specific to the DM KB, and the </w:t>
      </w:r>
      <w:r w:rsidR="0039541A" w:rsidRPr="007D5E4F">
        <w:t>behavior, including the terms and</w:t>
      </w:r>
      <w:r w:rsidR="008F2B86" w:rsidRPr="007D5E4F">
        <w:t xml:space="preserve"> definitions</w:t>
      </w:r>
      <w:r w:rsidR="0039541A" w:rsidRPr="007D5E4F">
        <w:t xml:space="preserve">, </w:t>
      </w:r>
      <w:r w:rsidR="000456D2" w:rsidRPr="007D5E4F">
        <w:t>is not</w:t>
      </w:r>
      <w:r w:rsidR="008E3AC3" w:rsidRPr="007D5E4F">
        <w:t xml:space="preserve"> </w:t>
      </w:r>
      <w:r w:rsidR="002D552B" w:rsidRPr="007D5E4F">
        <w:t xml:space="preserve">exactly </w:t>
      </w:r>
      <w:r w:rsidR="008E3AC3" w:rsidRPr="007D5E4F">
        <w:t>the same</w:t>
      </w:r>
      <w:r w:rsidR="0039541A" w:rsidRPr="007D5E4F">
        <w:t xml:space="preserve"> as in other disease KB</w:t>
      </w:r>
      <w:r w:rsidR="000456D2" w:rsidRPr="007D5E4F">
        <w:t>s</w:t>
      </w:r>
      <w:r w:rsidR="0039541A" w:rsidRPr="007D5E4F">
        <w:t>.</w:t>
      </w:r>
    </w:p>
    <w:p w14:paraId="47621F94" w14:textId="486D8BA5" w:rsidR="00B16470" w:rsidRPr="007D5E4F" w:rsidRDefault="00EF1373" w:rsidP="00E54B61">
      <w:pPr>
        <w:pStyle w:val="Heading2"/>
      </w:pPr>
      <w:bookmarkStart w:id="3" w:name="_Toc6492986"/>
      <w:r w:rsidRPr="007D5E4F">
        <w:t>Use</w:t>
      </w:r>
      <w:r w:rsidR="00B16470" w:rsidRPr="007D5E4F">
        <w:t xml:space="preserve"> of the Rules Document</w:t>
      </w:r>
      <w:bookmarkEnd w:id="3"/>
    </w:p>
    <w:p w14:paraId="1E37E0F7" w14:textId="77777777" w:rsidR="00EA5549" w:rsidRPr="007D5E4F" w:rsidRDefault="00EA5549" w:rsidP="00EA5549">
      <w:r w:rsidRPr="007D5E4F">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7D5E4F" w:rsidRDefault="00B16470" w:rsidP="00C5239D">
      <w:r w:rsidRPr="007D5E4F">
        <w:t>This Rules Document is a record of what</w:t>
      </w:r>
      <w:r w:rsidR="00B21759" w:rsidRPr="007D5E4F">
        <w:t xml:space="preserve"> clinical knowledge</w:t>
      </w:r>
      <w:r w:rsidRPr="007D5E4F">
        <w:t xml:space="preserve"> is—or what shoul</w:t>
      </w:r>
      <w:r w:rsidR="003D1776" w:rsidRPr="007D5E4F">
        <w:t xml:space="preserve">d have been—encoded in the KB. </w:t>
      </w:r>
      <w:r w:rsidR="007C5068" w:rsidRPr="007D5E4F">
        <w:t>T</w:t>
      </w:r>
      <w:r w:rsidRPr="007D5E4F">
        <w:t>his</w:t>
      </w:r>
      <w:r w:rsidR="007C5068" w:rsidRPr="007D5E4F">
        <w:t xml:space="preserve"> document is used by the DE </w:t>
      </w:r>
      <w:r w:rsidR="00754970" w:rsidRPr="007D5E4F">
        <w:t xml:space="preserve">when </w:t>
      </w:r>
      <w:r w:rsidR="007C5068" w:rsidRPr="007D5E4F">
        <w:t>offline testing in two ways:</w:t>
      </w:r>
    </w:p>
    <w:p w14:paraId="473C94D6" w14:textId="6760AAFE" w:rsidR="00B16470" w:rsidRPr="007D5E4F" w:rsidRDefault="00B16470" w:rsidP="00BF22F2">
      <w:pPr>
        <w:pStyle w:val="ListParagraph"/>
        <w:numPr>
          <w:ilvl w:val="0"/>
          <w:numId w:val="4"/>
        </w:numPr>
      </w:pPr>
      <w:r w:rsidRPr="007D5E4F">
        <w:t xml:space="preserve">To </w:t>
      </w:r>
      <w:r w:rsidR="007C5068" w:rsidRPr="007D5E4F">
        <w:t xml:space="preserve">provide recommendations consistent with the Rules </w:t>
      </w:r>
      <w:r w:rsidR="000456D2" w:rsidRPr="007D5E4F">
        <w:t>D</w:t>
      </w:r>
      <w:r w:rsidR="007C5068" w:rsidRPr="007D5E4F">
        <w:t>ocument</w:t>
      </w:r>
      <w:r w:rsidR="003D1776" w:rsidRPr="007D5E4F">
        <w:t xml:space="preserve">. </w:t>
      </w:r>
      <w:r w:rsidR="003805D9" w:rsidRPr="007D5E4F">
        <w:t xml:space="preserve">A comparison of the DE recommendations with the output of the </w:t>
      </w:r>
      <w:r w:rsidR="00B21759" w:rsidRPr="007D5E4F">
        <w:t>CDS</w:t>
      </w:r>
      <w:r w:rsidR="003805D9" w:rsidRPr="007D5E4F">
        <w:t xml:space="preserve"> will </w:t>
      </w:r>
      <w:r w:rsidR="007C5068" w:rsidRPr="007D5E4F">
        <w:t xml:space="preserve">verify that what </w:t>
      </w:r>
      <w:r w:rsidR="00B21759" w:rsidRPr="007D5E4F">
        <w:t xml:space="preserve">was </w:t>
      </w:r>
      <w:r w:rsidR="00B21759" w:rsidRPr="007D5E4F">
        <w:lastRenderedPageBreak/>
        <w:t xml:space="preserve">intended to be </w:t>
      </w:r>
      <w:r w:rsidR="007C5068" w:rsidRPr="007D5E4F">
        <w:t xml:space="preserve">encoded </w:t>
      </w:r>
      <w:r w:rsidR="00B21759" w:rsidRPr="007D5E4F">
        <w:t xml:space="preserve">has </w:t>
      </w:r>
      <w:r w:rsidR="00C15335" w:rsidRPr="007D5E4F">
        <w:t>been</w:t>
      </w:r>
      <w:r w:rsidR="007C5068" w:rsidRPr="007D5E4F">
        <w:t xml:space="preserve"> encoded</w:t>
      </w:r>
      <w:r w:rsidR="00B21759" w:rsidRPr="007D5E4F">
        <w:t xml:space="preserve"> </w:t>
      </w:r>
      <w:r w:rsidR="00754970" w:rsidRPr="007D5E4F">
        <w:t>(</w:t>
      </w:r>
      <w:r w:rsidR="00B21759" w:rsidRPr="007D5E4F">
        <w:t>recognizing that CDS output is determined not only by the KB encoding but also by patient data entered to the system, the execution engine, and the output display</w:t>
      </w:r>
      <w:r w:rsidR="00754970" w:rsidRPr="007D5E4F">
        <w:t>).</w:t>
      </w:r>
    </w:p>
    <w:p w14:paraId="19C45CF0" w14:textId="4DD6CA4E" w:rsidR="00EA0FE2" w:rsidRPr="007D5E4F" w:rsidRDefault="007C5068" w:rsidP="00BF22F2">
      <w:pPr>
        <w:pStyle w:val="ListParagraph"/>
        <w:numPr>
          <w:ilvl w:val="0"/>
          <w:numId w:val="4"/>
        </w:numPr>
      </w:pPr>
      <w:r w:rsidRPr="007D5E4F">
        <w:t xml:space="preserve">To identify gaps or extensions to the KB that become clear </w:t>
      </w:r>
      <w:r w:rsidR="003805D9" w:rsidRPr="007D5E4F">
        <w:t>in the context of</w:t>
      </w:r>
      <w:r w:rsidRPr="007D5E4F">
        <w:t xml:space="preserve"> real patients.</w:t>
      </w:r>
    </w:p>
    <w:p w14:paraId="27FB13E7" w14:textId="34AA05CC" w:rsidR="003D2B7C" w:rsidRPr="007D5E4F" w:rsidRDefault="00EF1373" w:rsidP="00C5239D">
      <w:pPr>
        <w:rPr>
          <w:rStyle w:val="Strong"/>
        </w:rPr>
      </w:pPr>
      <w:r w:rsidRPr="007D5E4F">
        <w:rPr>
          <w:rStyle w:val="Strong"/>
        </w:rPr>
        <w:t xml:space="preserve">The following sections describe what has been encoded in the </w:t>
      </w:r>
      <w:r w:rsidR="004C7955" w:rsidRPr="007D5E4F">
        <w:rPr>
          <w:rStyle w:val="Strong"/>
        </w:rPr>
        <w:t xml:space="preserve">DM </w:t>
      </w:r>
      <w:r w:rsidRPr="007D5E4F">
        <w:rPr>
          <w:rStyle w:val="Strong"/>
        </w:rPr>
        <w:t>Glycemi</w:t>
      </w:r>
      <w:r w:rsidR="00283EB4" w:rsidRPr="007D5E4F">
        <w:rPr>
          <w:rStyle w:val="Strong"/>
        </w:rPr>
        <w:t>c Control KB</w:t>
      </w:r>
    </w:p>
    <w:p w14:paraId="2BC3B3EF" w14:textId="06FF99CB" w:rsidR="00325B2E" w:rsidRPr="007D5E4F" w:rsidRDefault="00506852" w:rsidP="00F12FCF">
      <w:pPr>
        <w:pStyle w:val="Heading1"/>
      </w:pPr>
      <w:r w:rsidRPr="007D5E4F">
        <w:t xml:space="preserve"> </w:t>
      </w:r>
      <w:bookmarkStart w:id="4" w:name="_Toc6492987"/>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4"/>
    </w:p>
    <w:p w14:paraId="0DDA9C89" w14:textId="1F2BFC64" w:rsidR="00253693" w:rsidRPr="007D5E4F" w:rsidRDefault="00253693" w:rsidP="00E54B61">
      <w:pPr>
        <w:pStyle w:val="Heading2"/>
      </w:pPr>
      <w:bookmarkStart w:id="5" w:name="_Toc6492988"/>
      <w:r w:rsidRPr="007D5E4F">
        <w:t>Eligibility</w:t>
      </w:r>
      <w:bookmarkEnd w:id="5"/>
    </w:p>
    <w:p w14:paraId="15900B44" w14:textId="28E210F9" w:rsidR="00792369" w:rsidRPr="007D5E4F" w:rsidRDefault="00792369" w:rsidP="00792369">
      <w:pPr>
        <w:ind w:left="720"/>
      </w:pPr>
      <w:r w:rsidRPr="007D5E4F">
        <w:t>Eligible patients are those</w:t>
      </w:r>
    </w:p>
    <w:p w14:paraId="2909358B" w14:textId="6F323C61" w:rsidR="00792369" w:rsidRPr="007D5E4F" w:rsidRDefault="00E97325" w:rsidP="00BF22F2">
      <w:pPr>
        <w:pStyle w:val="ListParagraph"/>
        <w:numPr>
          <w:ilvl w:val="0"/>
          <w:numId w:val="7"/>
        </w:numPr>
      </w:pPr>
      <w:r w:rsidRPr="007D5E4F">
        <w:t xml:space="preserve">Patients </w:t>
      </w:r>
      <w:r w:rsidR="00792369" w:rsidRPr="007D5E4F">
        <w:t>with either</w:t>
      </w:r>
    </w:p>
    <w:p w14:paraId="6149B18D" w14:textId="2AF88A6F" w:rsidR="00792369" w:rsidRPr="007D5E4F" w:rsidRDefault="00792369" w:rsidP="00792369">
      <w:pPr>
        <w:pStyle w:val="ListParagraph"/>
        <w:numPr>
          <w:ilvl w:val="1"/>
          <w:numId w:val="7"/>
        </w:numPr>
      </w:pPr>
      <w:r w:rsidRPr="007D5E4F">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 xml:space="preserve">) </w:t>
      </w:r>
    </w:p>
    <w:p w14:paraId="16B3FCE7" w14:textId="10CCF769" w:rsidR="00253693" w:rsidRDefault="0005636A" w:rsidP="00792369">
      <w:pPr>
        <w:pStyle w:val="ListParagraph"/>
        <w:ind w:left="1800"/>
      </w:pPr>
      <w:r w:rsidRPr="007D5E4F">
        <w:t>OR</w:t>
      </w:r>
    </w:p>
    <w:p w14:paraId="223C351D" w14:textId="5F359E19" w:rsidR="000138D9" w:rsidRPr="007D5E4F" w:rsidRDefault="000138D9" w:rsidP="000138D9">
      <w:pPr>
        <w:pStyle w:val="ListParagraph"/>
        <w:numPr>
          <w:ilvl w:val="1"/>
          <w:numId w:val="7"/>
        </w:numPr>
      </w:pPr>
      <w:r>
        <w:t xml:space="preserve">A diagnosis of </w:t>
      </w:r>
      <w:r w:rsidR="000E71F4">
        <w:t>“</w:t>
      </w:r>
      <w:r>
        <w:t>DM of unspecified type</w:t>
      </w:r>
      <w:r w:rsidR="000E71F4">
        <w:t>”</w:t>
      </w:r>
      <w:r>
        <w:t xml:space="preserve"> or a diagnosis of a </w:t>
      </w:r>
      <w:r w:rsidR="000E71F4">
        <w:t>“</w:t>
      </w:r>
      <w:r>
        <w:t>DM equivalent disease</w:t>
      </w:r>
      <w:r w:rsidR="000E71F4">
        <w:t>”</w:t>
      </w:r>
      <w:r>
        <w:t xml:space="preserve"> (both described below)</w:t>
      </w:r>
    </w:p>
    <w:p w14:paraId="11F9E830" w14:textId="34C08BB4" w:rsidR="00253693" w:rsidRPr="007D5E4F" w:rsidRDefault="006D173E" w:rsidP="00792369">
      <w:pPr>
        <w:pStyle w:val="ListParagraph"/>
        <w:numPr>
          <w:ilvl w:val="1"/>
          <w:numId w:val="7"/>
        </w:numPr>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BF22F2">
      <w:pPr>
        <w:pStyle w:val="ListParagraph"/>
        <w:numPr>
          <w:ilvl w:val="0"/>
          <w:numId w:val="5"/>
        </w:numPr>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6282B198"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 xml:space="preserve">“DM equivalent” can be found in “Appendix M:  Clinical Dashboard Selection Criteria for DM patients.”  They are defined by the Clinical Dashboard to identify patients to be included in performance measures.  While our goal is to provide recommendations for patients who have DM-2 (and not DM-1), because we also wish to be consistent with the Dashboard criteria, we have included these ICD codes.  There are still some inconsistencies between our eligibility criteria and the Dashboard, and these are described in more detail in Appendix M. </w:t>
      </w:r>
    </w:p>
    <w:p w14:paraId="6B4A3189" w14:textId="0BD27390" w:rsidR="00792369" w:rsidRPr="007D5E4F" w:rsidRDefault="000138D9" w:rsidP="000138D9">
      <w:pPr>
        <w:ind w:left="720"/>
      </w:pPr>
      <w:r>
        <w:lastRenderedPageBreak/>
        <w:t>N</w:t>
      </w:r>
      <w:r w:rsidR="00792369" w:rsidRPr="007D5E4F">
        <w:t>ote:  a patient with Dx of DM1 and DM2 is still eligible</w:t>
      </w:r>
      <w:r>
        <w:t xml:space="preserve"> because he/she has a Dx of DM-2</w:t>
      </w:r>
      <w:r w:rsidR="00FF463F" w:rsidRPr="007D5E4F">
        <w:rPr>
          <w:rStyle w:val="FootnoteReference"/>
          <w:szCs w:val="24"/>
        </w:rPr>
        <w:footnoteReference w:id="2"/>
      </w:r>
      <w:r w:rsidR="00792369" w:rsidRPr="007D5E4F">
        <w:t xml:space="preserve"> </w:t>
      </w:r>
      <w:r>
        <w:t>.  Also, a patient with Dx of DM1 and no DM2 but has active prescriptions of DM meds is also eligible.</w:t>
      </w:r>
    </w:p>
    <w:p w14:paraId="6C235FA8" w14:textId="185B37C1" w:rsidR="00BF1E10" w:rsidRPr="007D5E4F" w:rsidRDefault="00792369" w:rsidP="00792369">
      <w:pPr>
        <w:ind w:left="720"/>
      </w:pPr>
      <w:r w:rsidRPr="007D5E4F">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6" w:name="_Toc6492989"/>
      <w:r w:rsidRPr="007D5E4F">
        <w:t>Pregnant Patients</w:t>
      </w:r>
      <w:bookmarkEnd w:id="6"/>
    </w:p>
    <w:p w14:paraId="2ACBFEC7" w14:textId="474B1A55" w:rsidR="005B2445" w:rsidRPr="007D5E4F" w:rsidRDefault="00FF3DD6" w:rsidP="00B2413D">
      <w:r w:rsidRPr="007D5E4F">
        <w:t>Pregnant w</w:t>
      </w:r>
      <w:r w:rsidR="00493336" w:rsidRPr="007D5E4F">
        <w:t xml:space="preserve">omen </w:t>
      </w:r>
      <w:r w:rsidR="005B28CC" w:rsidRPr="007D5E4F">
        <w:t>are not eligible</w:t>
      </w:r>
      <w:r w:rsidR="00493336" w:rsidRPr="007D5E4F">
        <w:t>, but this information cannot be easily captured</w:t>
      </w:r>
      <w:r w:rsidR="00994CE4" w:rsidRPr="007D5E4F">
        <w:t xml:space="preserve"> at the VA</w:t>
      </w:r>
      <w:r w:rsidR="003D1776" w:rsidRPr="007D5E4F">
        <w:t xml:space="preserve">. </w:t>
      </w:r>
      <w:r w:rsidR="00493336" w:rsidRPr="007D5E4F">
        <w:t xml:space="preserve">Therefore, </w:t>
      </w:r>
      <w:r w:rsidR="00A15F3B" w:rsidRPr="007D5E4F">
        <w:t xml:space="preserve">therapeutic </w:t>
      </w:r>
      <w:r w:rsidR="00493336" w:rsidRPr="007D5E4F">
        <w:t>r</w:t>
      </w:r>
      <w:r w:rsidR="003B6874" w:rsidRPr="007D5E4F">
        <w:t>ecommendations will be given to women of child bearing ages (18-50) with the assumptio</w:t>
      </w:r>
      <w:r w:rsidR="00536260" w:rsidRPr="007D5E4F">
        <w:t>n that they a</w:t>
      </w:r>
      <w:r w:rsidR="00994CE4" w:rsidRPr="007D5E4F">
        <w:t>re not pregnant</w:t>
      </w:r>
      <w:r w:rsidR="005B2445" w:rsidRPr="007D5E4F">
        <w:t>.</w:t>
      </w:r>
    </w:p>
    <w:p w14:paraId="4CD5DE9F" w14:textId="037BD28D" w:rsidR="000931EF" w:rsidRPr="007D5E4F" w:rsidRDefault="00994CE4" w:rsidP="000931EF">
      <w:r w:rsidRPr="007D5E4F">
        <w:t>The following</w:t>
      </w:r>
      <w:r w:rsidR="003B6874" w:rsidRPr="007D5E4F">
        <w:t xml:space="preserve"> </w:t>
      </w:r>
      <w:r w:rsidR="005B492B" w:rsidRPr="007D5E4F">
        <w:t>primary recommendation</w:t>
      </w:r>
      <w:r w:rsidR="003B6874" w:rsidRPr="007D5E4F">
        <w:t xml:space="preserve"> will be issued </w:t>
      </w:r>
      <w:r w:rsidR="009C6BCA" w:rsidRPr="007D5E4F">
        <w:t>regarding</w:t>
      </w:r>
      <w:r w:rsidR="003B6874" w:rsidRPr="007D5E4F">
        <w:t xml:space="preserve"> these women</w:t>
      </w:r>
      <w:r w:rsidRPr="007D5E4F">
        <w:t xml:space="preserve">: </w:t>
      </w:r>
      <w:r w:rsidR="003D1776" w:rsidRPr="007D5E4F">
        <w:t>“</w:t>
      </w:r>
      <w:r w:rsidR="005B28CC" w:rsidRPr="007D5E4F">
        <w:t>Warning: recommendations do not apply to pregnant women.</w:t>
      </w:r>
      <w:r w:rsidR="00536260" w:rsidRPr="007D5E4F">
        <w:t>”</w:t>
      </w:r>
      <w:r w:rsidR="005C28AF" w:rsidRPr="007D5E4F">
        <w:t xml:space="preserve"> </w:t>
      </w:r>
      <w:r w:rsidR="005B28CC" w:rsidRPr="007D5E4F">
        <w:t xml:space="preserve"> </w:t>
      </w:r>
      <w:r w:rsidR="005C28AF" w:rsidRPr="007D5E4F">
        <w:t xml:space="preserve">Note that </w:t>
      </w:r>
      <w:r w:rsidR="00304092" w:rsidRPr="007D5E4F">
        <w:t>t</w:t>
      </w:r>
      <w:r w:rsidR="005C28AF" w:rsidRPr="007D5E4F">
        <w:t>his war</w:t>
      </w:r>
      <w:r w:rsidR="009C6BCA" w:rsidRPr="007D5E4F">
        <w:t>n</w:t>
      </w:r>
      <w:r w:rsidR="005C28AF" w:rsidRPr="007D5E4F">
        <w:t>ing will not appear if their HbA1c is older than 1 year</w:t>
      </w:r>
      <w:r w:rsidR="00185802" w:rsidRPr="007D5E4F">
        <w:t xml:space="preserve"> because no therapeutic recommendations are given to these patients (instead, we only recommend getting a new HbA1c)</w:t>
      </w:r>
      <w:r w:rsidR="00FF3DD6" w:rsidRPr="007D5E4F">
        <w:t>.</w:t>
      </w:r>
    </w:p>
    <w:p w14:paraId="64252886" w14:textId="7BB3D311" w:rsidR="000931EF" w:rsidRPr="007D5E4F" w:rsidRDefault="000931EF" w:rsidP="000931EF">
      <w:pPr>
        <w:pStyle w:val="Heading3"/>
      </w:pPr>
      <w:bookmarkStart w:id="7" w:name="_Toc6492990"/>
      <w:r w:rsidRPr="007D5E4F">
        <w:t>Patients on Dialysis</w:t>
      </w:r>
      <w:bookmarkEnd w:id="7"/>
    </w:p>
    <w:p w14:paraId="3365DF7D" w14:textId="3E095511"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  and GFR measures are not meaningful when patients are on dialysis.  For this rea</w:t>
      </w:r>
      <w:r w:rsidR="005E371A" w:rsidRPr="007D5E4F">
        <w:t>son, we issue the following message</w:t>
      </w:r>
      <w:ins w:id="8" w:author="Author">
        <w:r w:rsidR="00C84A6F">
          <w:t xml:space="preserve"> </w:t>
        </w:r>
      </w:ins>
      <w:r w:rsidR="00C84A6F" w:rsidRPr="007D5E4F">
        <w:t xml:space="preserve">when we recommend adding metformin, empagliflozin,  </w:t>
      </w:r>
      <w:r w:rsidR="00C84A6F">
        <w:t xml:space="preserve">or </w:t>
      </w:r>
      <w:proofErr w:type="spellStart"/>
      <w:r w:rsidR="00C84A6F" w:rsidRPr="007D5E4F">
        <w:t>alogliptin</w:t>
      </w:r>
      <w:proofErr w:type="spellEnd"/>
    </w:p>
    <w:p w14:paraId="3DA47B83" w14:textId="013767E6" w:rsidR="005E371A" w:rsidRDefault="005E371A" w:rsidP="005E371A">
      <w:pPr>
        <w:ind w:left="720"/>
      </w:pPr>
      <w:r w:rsidRPr="007D5E4F">
        <w:t>“These recommendations do not apply when the patient is on dialysis.”</w:t>
      </w:r>
    </w:p>
    <w:p w14:paraId="379CF652" w14:textId="140A3FA0" w:rsidR="00C84A6F" w:rsidRDefault="00C84A6F" w:rsidP="00C84A6F">
      <w:r>
        <w:t xml:space="preserve">And we issue the following message </w:t>
      </w:r>
      <w:r w:rsidRPr="007D5E4F">
        <w:t xml:space="preserve">when the patient has an active prescription for metformin, empagliflozin,  </w:t>
      </w:r>
      <w:proofErr w:type="spellStart"/>
      <w:r w:rsidRPr="007D5E4F">
        <w:t>alogliptin</w:t>
      </w:r>
      <w:proofErr w:type="spellEnd"/>
      <w:r w:rsidRPr="007D5E4F">
        <w:t xml:space="preserve"> or </w:t>
      </w:r>
      <w:proofErr w:type="spellStart"/>
      <w:r w:rsidRPr="007D5E4F">
        <w:t>saxagliptin</w:t>
      </w:r>
      <w:proofErr w:type="spellEnd"/>
      <w:r w:rsidRPr="007D5E4F">
        <w:t xml:space="preserve"> </w:t>
      </w:r>
    </w:p>
    <w:p w14:paraId="68379D90" w14:textId="6C456A3B" w:rsidR="00C84A6F" w:rsidRPr="007D5E4F" w:rsidRDefault="00C84A6F" w:rsidP="00C84A6F">
      <w:pPr>
        <w:ind w:left="720"/>
      </w:pPr>
      <w:r>
        <w:lastRenderedPageBreak/>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are contraindicated.</w:t>
      </w:r>
      <w:r>
        <w:t>”</w:t>
      </w:r>
    </w:p>
    <w:p w14:paraId="45999B20" w14:textId="169D9D01" w:rsidR="00C84A6F" w:rsidRPr="007D5E4F" w:rsidRDefault="00C84A6F" w:rsidP="00C84A6F"/>
    <w:p w14:paraId="084D1573" w14:textId="0CD12218" w:rsidR="00B46150" w:rsidRPr="007D5E4F" w:rsidRDefault="00B46150" w:rsidP="00E54B61">
      <w:pPr>
        <w:pStyle w:val="Heading2"/>
      </w:pPr>
      <w:bookmarkStart w:id="9" w:name="_Toc6492991"/>
      <w:bookmarkStart w:id="10" w:name="_Hlk518380900"/>
      <w:r w:rsidRPr="007D5E4F">
        <w:t>Goal</w:t>
      </w:r>
      <w:r w:rsidR="00E54B61" w:rsidRPr="007D5E4F">
        <w:t>s</w:t>
      </w:r>
      <w:bookmarkEnd w:id="9"/>
    </w:p>
    <w:p w14:paraId="103C97AD" w14:textId="37B5DC18" w:rsidR="00B46150" w:rsidRPr="007D5E4F" w:rsidRDefault="003D1776" w:rsidP="00BF22F2">
      <w:pPr>
        <w:pStyle w:val="ListParagraph"/>
        <w:numPr>
          <w:ilvl w:val="0"/>
          <w:numId w:val="8"/>
        </w:numPr>
      </w:pPr>
      <w:r w:rsidRPr="007D5E4F">
        <w:t xml:space="preserve">Glycemic Control: </w:t>
      </w:r>
      <w:r w:rsidR="00B46150" w:rsidRPr="007D5E4F">
        <w:t>HbA1c</w:t>
      </w:r>
      <w:r w:rsidR="00FA302A" w:rsidRPr="007D5E4F">
        <w:t xml:space="preserve"> </w:t>
      </w:r>
      <w:r w:rsidR="00B46150" w:rsidRPr="007D5E4F">
        <w:t>&lt;=</w:t>
      </w:r>
      <w:r w:rsidR="00FA302A" w:rsidRPr="007D5E4F">
        <w:t xml:space="preserve"> </w:t>
      </w:r>
      <w:r w:rsidR="00B46150" w:rsidRPr="007D5E4F">
        <w:t xml:space="preserve">9 or </w:t>
      </w:r>
      <w:r w:rsidR="00186E24" w:rsidRPr="007D5E4F">
        <w:t>g</w:t>
      </w:r>
      <w:r w:rsidR="00B46150" w:rsidRPr="007D5E4F">
        <w:t xml:space="preserve">lycosylated </w:t>
      </w:r>
      <w:r w:rsidR="00186E24" w:rsidRPr="007D5E4F">
        <w:t>h</w:t>
      </w:r>
      <w:r w:rsidR="00B46150" w:rsidRPr="007D5E4F">
        <w:t>emoglobin &lt;=</w:t>
      </w:r>
      <w:r w:rsidR="00FA302A" w:rsidRPr="007D5E4F">
        <w:t xml:space="preserve"> </w:t>
      </w:r>
      <w:r w:rsidR="00B46150" w:rsidRPr="007D5E4F">
        <w:t>11</w:t>
      </w:r>
      <w:r w:rsidR="00FE0131" w:rsidRPr="007D5E4F">
        <w:t xml:space="preserve"> in the past year</w:t>
      </w:r>
    </w:p>
    <w:p w14:paraId="24C45F5E" w14:textId="58ABE305" w:rsidR="0018074B" w:rsidRPr="007D5E4F" w:rsidRDefault="00C97499" w:rsidP="0018074B">
      <w:r w:rsidRPr="007D5E4F">
        <w:t xml:space="preserve">These goals were set to be consistent with PBM dashboard goals, which are based upon </w:t>
      </w:r>
      <w:r w:rsidR="00AE5118" w:rsidRPr="007D5E4F">
        <w:t>the goals set by the VHA Office of Reporting, Analytics, Performance, Improvement</w:t>
      </w:r>
      <w:r w:rsidR="0071043F" w:rsidRPr="007D5E4F">
        <w:t>,</w:t>
      </w:r>
      <w:r w:rsidR="00AE5118" w:rsidRPr="007D5E4F">
        <w:t xml:space="preserve"> and Deployment (R</w:t>
      </w:r>
      <w:r w:rsidR="003D1776" w:rsidRPr="007D5E4F">
        <w:t>APID) Performance Measurements.</w:t>
      </w:r>
      <w:r w:rsidR="00AE5118" w:rsidRPr="007D5E4F">
        <w:t xml:space="preserve"> </w:t>
      </w:r>
      <w:r w:rsidR="004F6775" w:rsidRPr="007D5E4F">
        <w:t xml:space="preserve">Because the CDS is triggered only when the patient is not at goal, </w:t>
      </w:r>
      <w:bookmarkStart w:id="11" w:name="_Ref491854574"/>
      <w:bookmarkStart w:id="12" w:name="_Ref491855224"/>
      <w:bookmarkEnd w:id="10"/>
      <w:r w:rsidR="0018074B" w:rsidRPr="007D5E4F">
        <w:t>the eligibility criteria, “HbA1c&gt;9 or glycosylated hemoglobin&gt;11” (See above) was selected to be consistent with this goal.</w:t>
      </w:r>
    </w:p>
    <w:p w14:paraId="3024D8F2" w14:textId="6A0F647D" w:rsidR="00D40418" w:rsidRPr="007D5E4F" w:rsidRDefault="0040039E" w:rsidP="0018074B">
      <w:r w:rsidRPr="007D5E4F">
        <w:t>Limitations</w:t>
      </w:r>
      <w:bookmarkEnd w:id="11"/>
      <w:bookmarkEnd w:id="12"/>
    </w:p>
    <w:p w14:paraId="02429183" w14:textId="5A0A1725" w:rsidR="002E6D37" w:rsidRPr="007D5E4F" w:rsidRDefault="002E6D37" w:rsidP="00D61B50">
      <w:bookmarkStart w:id="13" w:name="_Hlk517783118"/>
      <w:r w:rsidRPr="007D5E4F">
        <w:t>We describe here two limitations of the CDS;</w:t>
      </w:r>
    </w:p>
    <w:p w14:paraId="77BD5C20" w14:textId="76FF2003" w:rsidR="001A5E63" w:rsidRPr="007D5E4F" w:rsidRDefault="001A5E63" w:rsidP="004F6775">
      <w:pPr>
        <w:pStyle w:val="ListParagraph"/>
        <w:numPr>
          <w:ilvl w:val="0"/>
          <w:numId w:val="42"/>
        </w:numPr>
        <w:rPr>
          <w:b/>
        </w:rPr>
      </w:pPr>
      <w:r w:rsidRPr="007D5E4F">
        <w:rPr>
          <w:b/>
        </w:rPr>
        <w:t xml:space="preserve">We provide recommendations for only a subset of the all the possible DM drugs </w:t>
      </w:r>
    </w:p>
    <w:p w14:paraId="265D272E" w14:textId="32C4754C" w:rsidR="0018074B" w:rsidRPr="007D5E4F" w:rsidRDefault="001A5E63" w:rsidP="0018074B">
      <w:pPr>
        <w:pStyle w:val="ListParagraph"/>
        <w:numPr>
          <w:ilvl w:val="0"/>
          <w:numId w:val="42"/>
        </w:numPr>
      </w:pPr>
      <w:r w:rsidRPr="007D5E4F">
        <w:t xml:space="preserve">We assumed that the patient has had his prescription for a “reasonable” period of time, yet is still not at goal.  That is, we did not consider </w:t>
      </w:r>
      <w:r w:rsidR="002E6D37" w:rsidRPr="007D5E4F">
        <w:t xml:space="preserve">the issue date of the </w:t>
      </w:r>
      <w:r w:rsidRPr="007D5E4F">
        <w:t xml:space="preserve">patient’s </w:t>
      </w:r>
      <w:r w:rsidR="002E6D37" w:rsidRPr="007D5E4F">
        <w:t>DM medication</w:t>
      </w:r>
      <w:r w:rsidRPr="007D5E4F">
        <w:t xml:space="preserve"> relative to the date that we provide the recommendations</w:t>
      </w:r>
    </w:p>
    <w:p w14:paraId="35D4A1FA" w14:textId="77777777" w:rsidR="0018074B" w:rsidRPr="007D5E4F" w:rsidRDefault="0018074B" w:rsidP="0018074B">
      <w:pPr>
        <w:pStyle w:val="ListParagraph"/>
        <w:numPr>
          <w:ilvl w:val="0"/>
          <w:numId w:val="42"/>
        </w:numPr>
      </w:pPr>
    </w:p>
    <w:p w14:paraId="32165E4A" w14:textId="0B8EC12A" w:rsidR="001A5E63" w:rsidRPr="007D5E4F" w:rsidRDefault="001A5E63" w:rsidP="001A5E63">
      <w:r w:rsidRPr="007D5E4F">
        <w:t>Subset of DM drugs</w:t>
      </w:r>
    </w:p>
    <w:p w14:paraId="10A3844C" w14:textId="6B02F2CE" w:rsidR="004B2947" w:rsidRPr="007D5E4F"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PBM , “Type 2 Diabetes: Glucose-Lowering Drug Selection Guidance” </w:t>
      </w:r>
      <w:r w:rsidR="00262C6A" w:rsidRPr="007D5E4F">
        <w:t xml:space="preserve"> </w:t>
      </w:r>
      <w:r w:rsidRPr="007D5E4F">
        <w:t xml:space="preserve">for DM became available late in the development of the Rules </w:t>
      </w:r>
      <w:r w:rsidR="000456D2" w:rsidRPr="007D5E4F">
        <w:t>D</w:t>
      </w:r>
      <w:r w:rsidR="004C7955" w:rsidRPr="007D5E4F">
        <w:t xml:space="preserve">ocument </w:t>
      </w:r>
      <w:r w:rsidRPr="007D5E4F">
        <w:t>and 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 xml:space="preserve">a subset of DM drugs. </w:t>
      </w:r>
      <w:r w:rsidR="0040039E" w:rsidRPr="007D5E4F">
        <w:t>These drugs were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6C171CEA" w14:textId="7B9612DF" w:rsidR="004B2947" w:rsidRPr="007D5E4F" w:rsidRDefault="004B2947" w:rsidP="00BF22F2">
      <w:pPr>
        <w:pStyle w:val="ListParagraph"/>
        <w:numPr>
          <w:ilvl w:val="0"/>
          <w:numId w:val="8"/>
        </w:numPr>
      </w:pPr>
      <w:r w:rsidRPr="007D5E4F">
        <w:lastRenderedPageBreak/>
        <w:t>Biguanide</w:t>
      </w:r>
      <w:r w:rsidR="00CF1D07" w:rsidRPr="007D5E4F">
        <w:t>s</w:t>
      </w:r>
      <w:r w:rsidR="00171E20" w:rsidRPr="007D5E4F">
        <w:t xml:space="preserve"> (</w:t>
      </w:r>
      <w:r w:rsidR="0071043F" w:rsidRPr="007D5E4F">
        <w:t>m</w:t>
      </w:r>
      <w:r w:rsidR="00171E20" w:rsidRPr="007D5E4F">
        <w:t xml:space="preserve">etformin or </w:t>
      </w:r>
      <w:r w:rsidR="0071043F" w:rsidRPr="007D5E4F">
        <w:t>m</w:t>
      </w:r>
      <w:r w:rsidR="00171E20" w:rsidRPr="007D5E4F">
        <w:t>etformin extended release)</w:t>
      </w:r>
      <w:r w:rsidR="00E97325" w:rsidRPr="007D5E4F">
        <w:t>, first line medication</w:t>
      </w:r>
    </w:p>
    <w:p w14:paraId="4DBD3DE2" w14:textId="77777777" w:rsidR="004B2947" w:rsidRPr="007D5E4F" w:rsidRDefault="004B2947" w:rsidP="00BF22F2">
      <w:pPr>
        <w:pStyle w:val="ListParagraph"/>
        <w:numPr>
          <w:ilvl w:val="0"/>
          <w:numId w:val="8"/>
        </w:numPr>
      </w:pPr>
      <w:r w:rsidRPr="007D5E4F">
        <w:t>Glipizide</w:t>
      </w:r>
    </w:p>
    <w:p w14:paraId="6FFBF11F" w14:textId="475EF3B7" w:rsidR="004B2947" w:rsidRPr="007D5E4F" w:rsidRDefault="004B2947" w:rsidP="00BF22F2">
      <w:pPr>
        <w:pStyle w:val="ListParagraph"/>
        <w:numPr>
          <w:ilvl w:val="0"/>
          <w:numId w:val="8"/>
        </w:numPr>
      </w:pPr>
      <w:r w:rsidRPr="007D5E4F">
        <w:t xml:space="preserve">Pioglitazone (a </w:t>
      </w:r>
      <w:r w:rsidR="0071043F" w:rsidRPr="007D5E4F">
        <w:t>t</w:t>
      </w:r>
      <w:r w:rsidRPr="007D5E4F">
        <w:t>hiazolidinedione)</w:t>
      </w:r>
    </w:p>
    <w:p w14:paraId="4BE26FA1" w14:textId="6CBCA035" w:rsidR="004B2947" w:rsidRPr="007D5E4F" w:rsidRDefault="004B2947" w:rsidP="00BF22F2">
      <w:pPr>
        <w:pStyle w:val="ListParagraph"/>
        <w:numPr>
          <w:ilvl w:val="0"/>
          <w:numId w:val="8"/>
        </w:numPr>
      </w:pPr>
      <w:r w:rsidRPr="007D5E4F">
        <w:t>Empagliflozin (</w:t>
      </w:r>
      <w:r w:rsidR="0071043F" w:rsidRPr="007D5E4F">
        <w:t>s</w:t>
      </w:r>
      <w:r w:rsidR="007560C8" w:rsidRPr="007D5E4F">
        <w:t xml:space="preserve">odium-glucose </w:t>
      </w:r>
      <w:r w:rsidR="0071043F" w:rsidRPr="007D5E4F">
        <w:t>c</w:t>
      </w:r>
      <w:r w:rsidR="007560C8" w:rsidRPr="007D5E4F">
        <w:t xml:space="preserve">otransporter-2 (SGLT2) </w:t>
      </w:r>
      <w:r w:rsidR="0071043F" w:rsidRPr="007D5E4F">
        <w:t>i</w:t>
      </w:r>
      <w:r w:rsidR="007560C8" w:rsidRPr="007D5E4F">
        <w:t>nhibitor</w:t>
      </w:r>
      <w:r w:rsidRPr="007D5E4F">
        <w:t xml:space="preserve">), </w:t>
      </w:r>
      <w:r w:rsidR="00AF43B1" w:rsidRPr="007D5E4F">
        <w:t xml:space="preserve">only </w:t>
      </w:r>
      <w:r w:rsidRPr="007D5E4F">
        <w:t>if patient has C</w:t>
      </w:r>
      <w:r w:rsidR="00AF43B1" w:rsidRPr="007D5E4F">
        <w:t>ardiovascular Disease (C</w:t>
      </w:r>
      <w:r w:rsidRPr="007D5E4F">
        <w:t>VD</w:t>
      </w:r>
      <w:r w:rsidR="00AF43B1" w:rsidRPr="007D5E4F">
        <w:t>)</w:t>
      </w:r>
    </w:p>
    <w:p w14:paraId="76053251" w14:textId="637EF245" w:rsidR="008401B7" w:rsidRPr="007D5E4F" w:rsidRDefault="008401B7" w:rsidP="008401B7">
      <w:pPr>
        <w:pStyle w:val="ListParagraph"/>
        <w:numPr>
          <w:ilvl w:val="0"/>
          <w:numId w:val="8"/>
        </w:numPr>
      </w:pPr>
      <w:proofErr w:type="spellStart"/>
      <w:r w:rsidRPr="007D5E4F">
        <w:t>Alogliptin</w:t>
      </w:r>
      <w:proofErr w:type="spellEnd"/>
      <w:r w:rsidRPr="007D5E4F">
        <w:t xml:space="preserve"> (a dipeptidyl peptidase-inhibitor (DPP-4 inhibitor))</w:t>
      </w:r>
    </w:p>
    <w:p w14:paraId="1B5B0B17" w14:textId="06F48F39" w:rsidR="008401B7" w:rsidRPr="007D5E4F" w:rsidRDefault="008401B7" w:rsidP="00BF22F2">
      <w:pPr>
        <w:pStyle w:val="ListParagraph"/>
        <w:numPr>
          <w:ilvl w:val="0"/>
          <w:numId w:val="8"/>
        </w:numPr>
      </w:pPr>
      <w:proofErr w:type="spellStart"/>
      <w:r w:rsidRPr="007D5E4F">
        <w:t>Saxagliptin</w:t>
      </w:r>
      <w:proofErr w:type="spellEnd"/>
      <w:r w:rsidRPr="007D5E4F">
        <w:t xml:space="preserve"> (a DPP-4 inhibitor)</w:t>
      </w:r>
    </w:p>
    <w:p w14:paraId="74D11DD2" w14:textId="1571F92D" w:rsidR="00CA05AD" w:rsidRPr="007D5E4F" w:rsidRDefault="00CA05AD" w:rsidP="00BF22F2">
      <w:pPr>
        <w:pStyle w:val="ListParagraph"/>
        <w:numPr>
          <w:ilvl w:val="0"/>
          <w:numId w:val="8"/>
        </w:numPr>
      </w:pPr>
      <w:proofErr w:type="spellStart"/>
      <w:r w:rsidRPr="007D5E4F">
        <w:t>Semaglutide</w:t>
      </w:r>
      <w:proofErr w:type="spellEnd"/>
      <w:r w:rsidRPr="007D5E4F">
        <w:t xml:space="preserve"> (a GLP-1 agonist)</w:t>
      </w:r>
    </w:p>
    <w:p w14:paraId="4D601D04" w14:textId="3EC0E655" w:rsidR="00781255" w:rsidRPr="007D5E4F" w:rsidRDefault="00FF750D" w:rsidP="00D61B50">
      <w:r w:rsidRPr="007D5E4F">
        <w:t xml:space="preserve">We refer to this list of </w:t>
      </w:r>
      <w:r w:rsidR="005A5954" w:rsidRPr="007D5E4F">
        <w:t xml:space="preserve">six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Pr="007D5E4F"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25849591" w:rsidR="004B2947" w:rsidRPr="007D5E4F" w:rsidRDefault="000B5F97" w:rsidP="00D61B50">
      <w:r w:rsidRPr="007D5E4F">
        <w:t xml:space="preserve"> 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7D5E4F" w:rsidRDefault="001A5E63" w:rsidP="00D61B50">
      <w:pPr>
        <w:rPr>
          <w:b/>
        </w:rPr>
      </w:pPr>
      <w:r w:rsidRPr="007D5E4F">
        <w:rPr>
          <w:b/>
        </w:rPr>
        <w:t>Issue date of DM drug vs date of CDS recommendations</w:t>
      </w:r>
    </w:p>
    <w:p w14:paraId="0C150CF6" w14:textId="05937FB5" w:rsidR="001A5E63" w:rsidRPr="007D5E4F" w:rsidRDefault="00834A5E" w:rsidP="00D61B50">
      <w:r w:rsidRPr="007D5E4F">
        <w:t>For the current CDS, we assumed that the patient had his DM medication for a “reasonable” period of time, but was still not at goal.  More specifically, w</w:t>
      </w:r>
      <w:r w:rsidR="001A5E63" w:rsidRPr="007D5E4F">
        <w:t>e did not consider the issue date of a patient’s DM prescription relative to the date that we provide</w:t>
      </w:r>
      <w:r w:rsidRPr="007D5E4F">
        <w:t>d</w:t>
      </w:r>
      <w:r w:rsidR="001A5E63" w:rsidRPr="007D5E4F">
        <w:t xml:space="preserve"> recommendations.  That means that a patient could have received his/her new prescription (or medications) within the last few days.  Any recommendations we provide </w:t>
      </w:r>
      <w:r w:rsidRPr="007D5E4F">
        <w:t xml:space="preserve">would be, in such a situation, premature.  Inclusion of the issue date, or a consideration of an appropriate </w:t>
      </w:r>
      <w:proofErr w:type="spellStart"/>
      <w:r w:rsidRPr="007D5E4F">
        <w:t>cut off</w:t>
      </w:r>
      <w:proofErr w:type="spellEnd"/>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14" w:name="_Drugs_Therapies"/>
      <w:bookmarkEnd w:id="13"/>
      <w:bookmarkEnd w:id="14"/>
      <w:r w:rsidRPr="007D5E4F">
        <w:lastRenderedPageBreak/>
        <w:t xml:space="preserve"> </w:t>
      </w:r>
      <w:bookmarkStart w:id="15" w:name="_Ref491856029"/>
      <w:bookmarkStart w:id="16" w:name="_Ref491856065"/>
      <w:bookmarkStart w:id="17" w:name="_Toc6492992"/>
      <w:r w:rsidR="000C6972" w:rsidRPr="007D5E4F">
        <w:t xml:space="preserve">Drugs </w:t>
      </w:r>
      <w:r w:rsidR="0071043F" w:rsidRPr="007D5E4F">
        <w:t>Therapies</w:t>
      </w:r>
      <w:bookmarkEnd w:id="15"/>
      <w:bookmarkEnd w:id="16"/>
      <w:bookmarkEnd w:id="17"/>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Then, each of the encoded drugs are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7BBEE69B" w:rsidR="00326B34" w:rsidRPr="007D5E4F" w:rsidRDefault="00326B34" w:rsidP="00E54B61">
      <w:pPr>
        <w:pStyle w:val="Heading2"/>
      </w:pPr>
      <w:r w:rsidRPr="007D5E4F">
        <w:tab/>
      </w:r>
      <w:bookmarkStart w:id="18" w:name="_Toc6492993"/>
      <w:r w:rsidR="00E54B61" w:rsidRPr="007D5E4F">
        <w:t>Definitions</w:t>
      </w:r>
      <w:bookmarkEnd w:id="18"/>
    </w:p>
    <w:p w14:paraId="65A1C909" w14:textId="452F5531" w:rsidR="002A77EA" w:rsidRPr="007D5E4F" w:rsidRDefault="002A77EA" w:rsidP="002A77EA">
      <w:r w:rsidRPr="007D5E4F">
        <w:t xml:space="preserve">We consider a patient to have an active prescription for a drug if the provider has written a prescription for that drug.  More specifically, we call an active prescriptions, those medications that have an </w:t>
      </w:r>
      <w:proofErr w:type="spellStart"/>
      <w:r w:rsidRPr="007D5E4F">
        <w:t>RxStatus</w:t>
      </w:r>
      <w:proofErr w:type="spellEnd"/>
      <w:r w:rsidRPr="007D5E4F">
        <w:t xml:space="preserve">=”Active”, “Hold”, “Provider Hold” or “Suspended”, </w:t>
      </w:r>
      <w:r w:rsidR="00866106" w:rsidRPr="007D5E4F">
        <w:t xml:space="preserve">and the Issue date of the prescription (date prescription was written) is less than a year old.  This is </w:t>
      </w:r>
      <w:r w:rsidRPr="007D5E4F">
        <w:t>consistent with what is done in the</w:t>
      </w:r>
      <w:r w:rsidR="00866106" w:rsidRPr="007D5E4F">
        <w:t xml:space="preserve"> PBM</w:t>
      </w:r>
      <w:r w:rsidRPr="007D5E4F">
        <w:t xml:space="preserve"> Clinical Dashboard. </w:t>
      </w:r>
      <w:r w:rsidR="00630CF2" w:rsidRPr="007D5E4F">
        <w:t xml:space="preserve">  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w:t>
      </w:r>
      <w:r w:rsidR="00FA2D1B" w:rsidRPr="007D5E4F">
        <w:lastRenderedPageBreak/>
        <w:t>possession of the drug, picked up by the patient or mailed to the patient</w:t>
      </w:r>
      <w:r w:rsidR="00630CF2" w:rsidRPr="007D5E4F">
        <w:t>)</w:t>
      </w:r>
      <w:r w:rsidR="00CB3A87" w:rsidRPr="007D5E4F">
        <w:t>.  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75FEB45" w14:textId="1075E2DC" w:rsidR="002B1A16" w:rsidRPr="007D5E4F" w:rsidRDefault="00F04182" w:rsidP="002B1A16">
      <w:pPr>
        <w:pStyle w:val="Heading3"/>
      </w:pPr>
      <w:r w:rsidRPr="007D5E4F">
        <w:t xml:space="preserve"> </w:t>
      </w:r>
      <w:bookmarkStart w:id="19" w:name="_Toc6492994"/>
      <w:r w:rsidRPr="007D5E4F">
        <w:t>F</w:t>
      </w:r>
      <w:r w:rsidR="002B1A16" w:rsidRPr="007D5E4F">
        <w:t>irst line drug</w:t>
      </w:r>
      <w:bookmarkEnd w:id="19"/>
    </w:p>
    <w:p w14:paraId="01DEA513" w14:textId="77777777" w:rsidR="002B1A16" w:rsidRPr="007D5E4F" w:rsidRDefault="002B1A16" w:rsidP="002A77EA">
      <w:r w:rsidRPr="007D5E4F">
        <w:t>Drug that is a first line drug will be recommended if a patient has either</w:t>
      </w:r>
    </w:p>
    <w:p w14:paraId="37FBD9D3" w14:textId="591333D3" w:rsidR="002B1A16" w:rsidRPr="007D5E4F" w:rsidRDefault="002B1A16" w:rsidP="002B1A16">
      <w:pPr>
        <w:pStyle w:val="ListParagraph"/>
        <w:numPr>
          <w:ilvl w:val="2"/>
          <w:numId w:val="9"/>
        </w:numPr>
      </w:pPr>
      <w:r w:rsidRPr="007D5E4F">
        <w:t xml:space="preserve">a diagnosis of DM-2 or </w:t>
      </w:r>
    </w:p>
    <w:p w14:paraId="50B80137" w14:textId="2A11BF87" w:rsidR="002B1A16" w:rsidRDefault="002B1A16" w:rsidP="002B1A16">
      <w:pPr>
        <w:pStyle w:val="ListParagraph"/>
        <w:numPr>
          <w:ilvl w:val="2"/>
          <w:numId w:val="9"/>
        </w:numPr>
      </w:pPr>
      <w:r w:rsidRPr="007D5E4F">
        <w:t>no diagnosis of DM-2 but the presence of DM medications</w:t>
      </w:r>
      <w:r w:rsidR="00D807EE">
        <w:t xml:space="preserve"> or</w:t>
      </w:r>
    </w:p>
    <w:p w14:paraId="05ED6228" w14:textId="14210615" w:rsidR="00D807EE" w:rsidRPr="007D5E4F" w:rsidRDefault="00D807EE" w:rsidP="002B1A16">
      <w:pPr>
        <w:pStyle w:val="ListParagraph"/>
        <w:numPr>
          <w:ilvl w:val="2"/>
          <w:numId w:val="9"/>
        </w:numPr>
      </w:pPr>
      <w:r>
        <w:t xml:space="preserve">no diagnosis of DM-2 and </w:t>
      </w:r>
      <w:r w:rsidR="00FB68A2">
        <w:t>no DM meds but has diagnosis of DM no specified by or DM equivalent disease</w:t>
      </w:r>
    </w:p>
    <w:p w14:paraId="0BC8E308" w14:textId="5A21D038" w:rsidR="002B1A16" w:rsidRPr="007D5E4F" w:rsidRDefault="002B1A16" w:rsidP="002B1A16">
      <w:r w:rsidRPr="007D5E4F">
        <w:t>and the drug is not contraindicated (see below)</w:t>
      </w:r>
      <w:r w:rsidR="00010043" w:rsidRPr="007D5E4F">
        <w:t>.  First line drugs are displayed first</w:t>
      </w:r>
      <w:r w:rsidR="00010043" w:rsidRPr="007D5E4F">
        <w:rPr>
          <w:rStyle w:val="FootnoteReference"/>
          <w:szCs w:val="24"/>
        </w:rPr>
        <w:footnoteReference w:id="3"/>
      </w:r>
      <w:r w:rsidR="00010043" w:rsidRPr="007D5E4F">
        <w:t xml:space="preserve"> as a therapeutic option</w:t>
      </w:r>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20" w:name="_Toc6492995"/>
      <w:r w:rsidRPr="007D5E4F">
        <w:t>S</w:t>
      </w:r>
      <w:r w:rsidR="002B1A16" w:rsidRPr="007D5E4F">
        <w:t>econd line drug</w:t>
      </w:r>
      <w:bookmarkEnd w:id="20"/>
    </w:p>
    <w:p w14:paraId="3F8E4047" w14:textId="3FA204E6" w:rsidR="002B1A16" w:rsidRPr="007D5E4F" w:rsidRDefault="002B1A16" w:rsidP="002B1A16">
      <w:r w:rsidRPr="007D5E4F">
        <w:t xml:space="preserve">Drugs that are second line drugs will be recommended if a patient has </w:t>
      </w:r>
      <w:r w:rsidR="00010043" w:rsidRPr="007D5E4F">
        <w:t>either</w:t>
      </w:r>
    </w:p>
    <w:p w14:paraId="2478C82A" w14:textId="77777777" w:rsidR="00010043" w:rsidRPr="007D5E4F" w:rsidRDefault="00010043" w:rsidP="00010043">
      <w:pPr>
        <w:pStyle w:val="ListParagraph"/>
        <w:numPr>
          <w:ilvl w:val="2"/>
          <w:numId w:val="9"/>
        </w:numPr>
      </w:pPr>
      <w:r w:rsidRPr="007D5E4F">
        <w:t xml:space="preserve">a diagnosis of DM-2 or </w:t>
      </w:r>
    </w:p>
    <w:p w14:paraId="48A3B173" w14:textId="6239D600" w:rsidR="00010043" w:rsidRDefault="00010043" w:rsidP="00010043">
      <w:pPr>
        <w:pStyle w:val="ListParagraph"/>
        <w:numPr>
          <w:ilvl w:val="2"/>
          <w:numId w:val="9"/>
        </w:numPr>
      </w:pPr>
      <w:r w:rsidRPr="007D5E4F">
        <w:t>no diagnosis of DM-2 but the presence of DM medications</w:t>
      </w:r>
      <w:r w:rsidR="00FB68A2">
        <w:t xml:space="preserve"> or</w:t>
      </w:r>
    </w:p>
    <w:p w14:paraId="1ED36227" w14:textId="1ACC657B" w:rsidR="00FB68A2" w:rsidRPr="007D5E4F" w:rsidRDefault="00FB68A2" w:rsidP="00FB68A2">
      <w:pPr>
        <w:pStyle w:val="ListParagraph"/>
        <w:numPr>
          <w:ilvl w:val="2"/>
          <w:numId w:val="9"/>
        </w:numPr>
      </w:pPr>
      <w:r>
        <w:t>no diagnosis of DM-2 and no DM meds but has diagnosis of DM no specified by or DM equivalent disease</w:t>
      </w:r>
    </w:p>
    <w:p w14:paraId="3365A65E" w14:textId="276A392C" w:rsidR="00010043" w:rsidRPr="007D5E4F" w:rsidRDefault="00010043" w:rsidP="008967A7">
      <w:r w:rsidRPr="007D5E4F">
        <w:t>and the drug is not contraindicated (see below)</w:t>
      </w:r>
      <w:r w:rsidR="008967A7" w:rsidRPr="007D5E4F">
        <w:t>.  Second</w:t>
      </w:r>
      <w:r w:rsidRPr="007D5E4F">
        <w:t xml:space="preserve"> line drugs are displayed </w:t>
      </w:r>
      <w:r w:rsidR="008967A7" w:rsidRPr="007D5E4F">
        <w:t xml:space="preserve">after </w:t>
      </w:r>
      <w:r w:rsidRPr="007D5E4F">
        <w:t>first</w:t>
      </w:r>
      <w:r w:rsidR="008967A7" w:rsidRPr="007D5E4F">
        <w:t xml:space="preserve"> line drugs as</w:t>
      </w:r>
      <w:r w:rsidRPr="007D5E4F">
        <w:t xml:space="preserve"> therapeutic option</w:t>
      </w:r>
      <w:r w:rsidR="008967A7" w:rsidRPr="007D5E4F">
        <w:t>s.</w:t>
      </w:r>
    </w:p>
    <w:p w14:paraId="0821EE64" w14:textId="34E0CE7E" w:rsidR="00010043" w:rsidRPr="007D5E4F" w:rsidRDefault="00010043" w:rsidP="00010043">
      <w:r w:rsidRPr="007D5E4F">
        <w:lastRenderedPageBreak/>
        <w:t xml:space="preserve">Glipizide, pioglitazone, and </w:t>
      </w:r>
      <w:proofErr w:type="spellStart"/>
      <w:r w:rsidR="00AC00A2" w:rsidRPr="007D5E4F">
        <w:t>alogliptin</w:t>
      </w:r>
      <w:proofErr w:type="spellEnd"/>
      <w:r w:rsidRPr="007D5E4F">
        <w:t xml:space="preserve"> are seco</w:t>
      </w:r>
      <w:r w:rsidR="00DD7103" w:rsidRPr="007D5E4F">
        <w:t xml:space="preserve">nd line drugs.  Empagliflozin and </w:t>
      </w:r>
      <w:proofErr w:type="spellStart"/>
      <w:r w:rsidR="00DD7103" w:rsidRPr="007D5E4F">
        <w:t>semaglutide</w:t>
      </w:r>
      <w:proofErr w:type="spellEnd"/>
      <w:r w:rsidRPr="007D5E4F">
        <w:t xml:space="preserve"> a</w:t>
      </w:r>
      <w:r w:rsidR="00DD7103" w:rsidRPr="007D5E4F">
        <w:t>re</w:t>
      </w:r>
      <w:r w:rsidRPr="007D5E4F">
        <w:t xml:space="preserve"> second line drug only if the patient has a diagnosis of CVD</w:t>
      </w:r>
      <w:r w:rsidR="00DD7103" w:rsidRPr="007D5E4F">
        <w:t xml:space="preserve"> and has an Rx for metformin or another DM med</w:t>
      </w:r>
      <w:r w:rsidRPr="007D5E4F">
        <w:t xml:space="preserve">.  </w:t>
      </w:r>
      <w:proofErr w:type="spellStart"/>
      <w:r w:rsidR="00601CE9" w:rsidRPr="007D5E4F">
        <w:t>Alogliptin</w:t>
      </w:r>
      <w:proofErr w:type="spellEnd"/>
      <w:r w:rsidR="00601CE9" w:rsidRPr="007D5E4F">
        <w:t xml:space="preserve">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21" w:name="_Toc6492996"/>
      <w:r w:rsidRPr="007D5E4F">
        <w:t>Compelling indication</w:t>
      </w:r>
      <w:bookmarkEnd w:id="21"/>
    </w:p>
    <w:p w14:paraId="28337558" w14:textId="00B4E0BD" w:rsidR="00384121" w:rsidRPr="007D5E4F" w:rsidRDefault="002370D7" w:rsidP="003431A8">
      <w:r w:rsidRPr="007D5E4F">
        <w:t xml:space="preserve">A diagnosis or any condition, other than DM-2, that makes a drug </w:t>
      </w:r>
      <w:r w:rsidRPr="007D5E4F">
        <w:rPr>
          <w:i/>
        </w:rPr>
        <w:t>strongly</w:t>
      </w:r>
      <w:r w:rsidRPr="007D5E4F">
        <w:t xml:space="preserve"> advisable (compelling).  This is not used in DM.</w:t>
      </w:r>
      <w:r w:rsidR="00D11218" w:rsidRPr="007D5E4F">
        <w:t xml:space="preserve">  The concepts of “first line drug” and “second line drug” are used instead.</w:t>
      </w:r>
    </w:p>
    <w:p w14:paraId="70390364" w14:textId="77777777" w:rsidR="00384121" w:rsidRPr="007D5E4F" w:rsidRDefault="00E20EF5" w:rsidP="003431A8">
      <w:pPr>
        <w:pStyle w:val="Heading3"/>
      </w:pPr>
      <w:bookmarkStart w:id="22" w:name="_Toc6492997"/>
      <w:r w:rsidRPr="007D5E4F">
        <w:t>Relative indication</w:t>
      </w:r>
      <w:bookmarkEnd w:id="22"/>
    </w:p>
    <w:p w14:paraId="52B0910A" w14:textId="43E6DBBE" w:rsidR="00E20EF5" w:rsidRPr="007D5E4F" w:rsidRDefault="002370D7" w:rsidP="003431A8">
      <w:r w:rsidRPr="007D5E4F">
        <w:t>A diagnosis or any condition, other than DM</w:t>
      </w:r>
      <w:r w:rsidR="00C34371" w:rsidRPr="007D5E4F">
        <w:t xml:space="preserve">-2, that makes a drug advisable.  </w:t>
      </w:r>
      <w:r w:rsidRPr="007D5E4F">
        <w:t xml:space="preserve">When there are multiple second line drugs, this indication is used </w:t>
      </w:r>
      <w:r w:rsidR="0002642E" w:rsidRPr="007D5E4F">
        <w:t>to</w:t>
      </w:r>
      <w:r w:rsidRPr="007D5E4F">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23" w:name="_Toc6492998"/>
      <w:r w:rsidRPr="007D5E4F">
        <w:t>Absolute contraindication</w:t>
      </w:r>
      <w:bookmarkEnd w:id="23"/>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24" w:name="_Toc6492999"/>
      <w:r w:rsidRPr="007D5E4F">
        <w:t>Relative contraindication</w:t>
      </w:r>
      <w:bookmarkEnd w:id="24"/>
    </w:p>
    <w:p w14:paraId="12FC12C7" w14:textId="09A8D5C4" w:rsidR="00E20EF5" w:rsidRPr="007D5E4F" w:rsidRDefault="003A0709" w:rsidP="003431A8">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5F669F" w:rsidRPr="007D5E4F">
        <w:t xml:space="preserve">  Messages are encoded in the KB for conditions that are relative contraindications.</w:t>
      </w:r>
    </w:p>
    <w:p w14:paraId="20AFFE64" w14:textId="77777777" w:rsidR="006E050E" w:rsidRPr="007D5E4F" w:rsidRDefault="00E20EF5" w:rsidP="003431A8">
      <w:pPr>
        <w:pStyle w:val="Heading3"/>
      </w:pPr>
      <w:bookmarkStart w:id="25" w:name="_Toc6493000"/>
      <w:r w:rsidRPr="007D5E4F">
        <w:t xml:space="preserve">Do not start </w:t>
      </w:r>
      <w:r w:rsidR="006E050E" w:rsidRPr="007D5E4F">
        <w:t>controllable criteria</w:t>
      </w:r>
      <w:bookmarkEnd w:id="25"/>
    </w:p>
    <w:p w14:paraId="0B929A98" w14:textId="21E84C57" w:rsidR="005F669F" w:rsidRPr="007D5E4F" w:rsidRDefault="002049DD" w:rsidP="005F669F">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t>
      </w:r>
      <w:r w:rsidR="00A7645C" w:rsidRPr="007D5E4F">
        <w:lastRenderedPageBreak/>
        <w:t>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5F669F" w:rsidRPr="007D5E4F">
        <w:t xml:space="preserve">  Messages are encoded in the KB for conditions that are blocked (controllable).</w:t>
      </w:r>
    </w:p>
    <w:p w14:paraId="16436005" w14:textId="71F62912" w:rsidR="004B2372" w:rsidRPr="007D5E4F" w:rsidRDefault="004B2372" w:rsidP="003431A8"/>
    <w:p w14:paraId="6939CB45" w14:textId="77777777" w:rsidR="006E050E" w:rsidRPr="007D5E4F" w:rsidRDefault="004B2372" w:rsidP="003431A8">
      <w:pPr>
        <w:pStyle w:val="Heading3"/>
      </w:pPr>
      <w:bookmarkStart w:id="26" w:name="_Toc6493001"/>
      <w:r w:rsidRPr="007D5E4F">
        <w:t xml:space="preserve">Do not start </w:t>
      </w:r>
      <w:r w:rsidR="00431755" w:rsidRPr="007D5E4F">
        <w:t>u</w:t>
      </w:r>
      <w:r w:rsidR="002049DD" w:rsidRPr="007D5E4F">
        <w:t>ncontrollable criteria</w:t>
      </w:r>
      <w:bookmarkEnd w:id="26"/>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27" w:name="_Toc6493002"/>
      <w:r w:rsidRPr="007D5E4F">
        <w:t xml:space="preserve">Do not increase dose </w:t>
      </w:r>
      <w:r w:rsidR="007E4BE0" w:rsidRPr="007D5E4F">
        <w:t xml:space="preserve">controllable </w:t>
      </w:r>
      <w:r w:rsidR="0069724B" w:rsidRPr="007D5E4F">
        <w:t>criteria</w:t>
      </w:r>
      <w:bookmarkEnd w:id="27"/>
    </w:p>
    <w:p w14:paraId="0E765B60" w14:textId="42EBDB0C"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is “blocked” because there are missing data, a “controllable” criteria (</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  Messages are encoded in the KB for conditions that are blocked (controllable).</w:t>
      </w:r>
    </w:p>
    <w:p w14:paraId="028FBC07" w14:textId="3930892C" w:rsidR="001601E0" w:rsidRPr="007D5E4F" w:rsidRDefault="002D6EB8" w:rsidP="003431A8">
      <w:pPr>
        <w:pStyle w:val="Heading3"/>
      </w:pPr>
      <w:bookmarkStart w:id="28" w:name="_Toc6493003"/>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28"/>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criteria, but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increased</w:t>
      </w:r>
      <w:r w:rsidR="005A64D0" w:rsidRPr="007D5E4F">
        <w:t xml:space="preserve">, but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29" w:name="_Toc6493004"/>
      <w:r w:rsidRPr="007D5E4F">
        <w:lastRenderedPageBreak/>
        <w:t>Bad d</w:t>
      </w:r>
      <w:r w:rsidR="00E20EF5" w:rsidRPr="007D5E4F">
        <w:t xml:space="preserve">rug </w:t>
      </w:r>
      <w:r w:rsidRPr="007D5E4F">
        <w:t>p</w:t>
      </w:r>
      <w:r w:rsidR="00E20EF5" w:rsidRPr="007D5E4F">
        <w:t>artner</w:t>
      </w:r>
      <w:bookmarkEnd w:id="29"/>
    </w:p>
    <w:p w14:paraId="6C993715" w14:textId="6E70FD51" w:rsidR="001D3794" w:rsidRPr="007D5E4F" w:rsidRDefault="001D3794" w:rsidP="001D3794">
      <w:pPr>
        <w:shd w:val="clear" w:color="auto" w:fill="FFFFFF"/>
        <w:rPr>
          <w:rFonts w:eastAsia="Times New Roman" w:cs="Helvetica"/>
          <w:color w:val="000000"/>
          <w:szCs w:val="24"/>
        </w:rPr>
      </w:pPr>
      <w:bookmarkStart w:id="30" w:name="_Hlk510531516"/>
      <w:r w:rsidRPr="007D5E4F">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of that candidate drug</w:t>
      </w:r>
      <w:r w:rsidRPr="007D5E4F">
        <w:rPr>
          <w:rFonts w:eastAsia="Times New Roman" w:cs="Helvetica"/>
          <w:color w:val="000000"/>
          <w:szCs w:val="24"/>
        </w:rPr>
        <w:t xml:space="preserve">, the candidate drug will be ruled out and will not appear as a therapeutic option. </w:t>
      </w:r>
      <w:r w:rsidR="00313AF6" w:rsidRPr="007D5E4F">
        <w:rPr>
          <w:rFonts w:eastAsia="Times New Roman" w:cs="Helvetica"/>
          <w:color w:val="000000"/>
          <w:szCs w:val="24"/>
        </w:rPr>
        <w:t xml:space="preserve"> 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r w:rsidR="00313AF6" w:rsidRPr="007D5E4F">
        <w:rPr>
          <w:rFonts w:eastAsia="Times New Roman" w:cs="Helvetica"/>
          <w:color w:val="000000"/>
          <w:szCs w:val="24"/>
        </w:rPr>
        <w:t xml:space="preserve"> ‘</w:t>
      </w:r>
    </w:p>
    <w:p w14:paraId="57047DAC" w14:textId="4D6CD700" w:rsidR="007803D1" w:rsidRPr="007D5E4F" w:rsidRDefault="007803D1" w:rsidP="00E54B61">
      <w:pPr>
        <w:pStyle w:val="Heading2"/>
      </w:pPr>
      <w:bookmarkStart w:id="31" w:name="_Toc6493005"/>
      <w:bookmarkEnd w:id="30"/>
      <w:r w:rsidRPr="007D5E4F">
        <w:t>Messages associated with drug recommendations</w:t>
      </w:r>
      <w:bookmarkEnd w:id="31"/>
    </w:p>
    <w:p w14:paraId="11219973" w14:textId="20977204" w:rsidR="007803D1" w:rsidRPr="007D5E4F" w:rsidRDefault="007803D1" w:rsidP="00C0744A">
      <w:r w:rsidRPr="007D5E4F">
        <w:t>There are often messages associated with drug recommendations.  These messages are referr</w:t>
      </w:r>
      <w:r w:rsidR="00D11218" w:rsidRPr="007D5E4F">
        <w:t>ed to as “Collateral messages” and appear next to the drug recommendation itself.</w:t>
      </w:r>
      <w:r w:rsidRPr="007D5E4F">
        <w:t xml:space="preserve"> </w:t>
      </w:r>
      <w:r w:rsidR="00C0744A" w:rsidRPr="007D5E4F">
        <w:t xml:space="preserve"> 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7D5E4F" w:rsidRDefault="00C94375" w:rsidP="00C94375">
      <w:pPr>
        <w:pStyle w:val="ListParagraph"/>
        <w:numPr>
          <w:ilvl w:val="2"/>
          <w:numId w:val="9"/>
        </w:numPr>
      </w:pPr>
      <w:r w:rsidRPr="007D5E4F">
        <w:t>“do not add controllable condition”</w:t>
      </w:r>
    </w:p>
    <w:p w14:paraId="0688F724" w14:textId="0D32DD79" w:rsidR="00C94375" w:rsidRPr="007D5E4F" w:rsidRDefault="00C94375" w:rsidP="00C94375">
      <w:pPr>
        <w:pStyle w:val="ListParagraph"/>
        <w:numPr>
          <w:ilvl w:val="2"/>
          <w:numId w:val="9"/>
        </w:numPr>
      </w:pPr>
      <w:r w:rsidRPr="007D5E4F">
        <w:t>“do not intensify controllable condition”</w:t>
      </w:r>
    </w:p>
    <w:p w14:paraId="54B1C92C" w14:textId="152C0FD7" w:rsidR="00B30CAB" w:rsidRPr="007D5E4F" w:rsidRDefault="00B30CAB" w:rsidP="00C94375">
      <w:pPr>
        <w:pStyle w:val="ListParagraph"/>
        <w:numPr>
          <w:ilvl w:val="2"/>
          <w:numId w:val="9"/>
        </w:numPr>
      </w:pPr>
      <w:r w:rsidRPr="007D5E4F">
        <w:t>“relative contraindication”</w:t>
      </w:r>
    </w:p>
    <w:p w14:paraId="7367289F" w14:textId="42F2310B" w:rsidR="00C94375" w:rsidRPr="007D5E4F" w:rsidRDefault="00C94375" w:rsidP="00C94375">
      <w:pPr>
        <w:pStyle w:val="ListParagraph"/>
        <w:numPr>
          <w:ilvl w:val="2"/>
          <w:numId w:val="9"/>
        </w:numPr>
      </w:pPr>
      <w:r w:rsidRPr="007D5E4F">
        <w:t>General info</w:t>
      </w:r>
    </w:p>
    <w:p w14:paraId="47953A81" w14:textId="76FF118F" w:rsidR="00C94375" w:rsidRPr="007D5E4F" w:rsidRDefault="00C94375" w:rsidP="00C94375">
      <w:r w:rsidRPr="007D5E4F">
        <w:t xml:space="preserve">The first message type is associated with messages triggered when a “Do not start condition” is encountered.  The next message type is associated with messages triggered when a “Do not intensify condition” is encountered. </w:t>
      </w:r>
      <w:r w:rsidR="00594334" w:rsidRPr="007D5E4F">
        <w:t xml:space="preserve"> 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2F5E81BB"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 xml:space="preserve">es associated with that DM drug.  </w:t>
      </w:r>
      <w:r w:rsidR="00C0744A" w:rsidRPr="007D5E4F">
        <w:t xml:space="preserve">Such messages are </w:t>
      </w:r>
      <w:r w:rsidR="00C0744A" w:rsidRPr="007D5E4F">
        <w:rPr>
          <w:i/>
        </w:rPr>
        <w:t>not</w:t>
      </w:r>
      <w:r w:rsidR="00C0744A" w:rsidRPr="007D5E4F">
        <w:t xml:space="preserve"> C</w:t>
      </w:r>
      <w:r w:rsidR="005F1385" w:rsidRPr="007D5E4F">
        <w:t xml:space="preserve">ollateral messages.  </w:t>
      </w:r>
      <w:r w:rsidR="009C6889" w:rsidRPr="007D5E4F">
        <w:t>These non-Collateral messages have one of the following message types:</w:t>
      </w:r>
    </w:p>
    <w:p w14:paraId="308713D7" w14:textId="6A682ED2" w:rsidR="009C6889" w:rsidRPr="007D5E4F" w:rsidRDefault="009C6889" w:rsidP="009C6889">
      <w:pPr>
        <w:pStyle w:val="ListParagraph"/>
        <w:numPr>
          <w:ilvl w:val="2"/>
          <w:numId w:val="9"/>
        </w:numPr>
      </w:pPr>
      <w:r w:rsidRPr="007D5E4F">
        <w:lastRenderedPageBreak/>
        <w:t>“Primary Recommendation”</w:t>
      </w:r>
    </w:p>
    <w:p w14:paraId="4910EEE7" w14:textId="05F2C391" w:rsidR="009C6889" w:rsidRPr="007D5E4F" w:rsidRDefault="009C6889" w:rsidP="009C6889">
      <w:pPr>
        <w:pStyle w:val="ListParagraph"/>
        <w:numPr>
          <w:ilvl w:val="2"/>
          <w:numId w:val="9"/>
        </w:numPr>
      </w:pPr>
      <w:r w:rsidRPr="007D5E4F">
        <w:t>“Drug-Related”</w:t>
      </w:r>
    </w:p>
    <w:p w14:paraId="79C909BA" w14:textId="07305269" w:rsidR="009C6889" w:rsidRPr="007D5E4F" w:rsidRDefault="009C6889" w:rsidP="009C6889">
      <w:pPr>
        <w:pStyle w:val="ListParagraph"/>
        <w:numPr>
          <w:ilvl w:val="2"/>
          <w:numId w:val="9"/>
        </w:numPr>
      </w:pPr>
      <w:r w:rsidRPr="007D5E4F">
        <w:t>General info</w:t>
      </w:r>
    </w:p>
    <w:p w14:paraId="690968A7" w14:textId="588980FA" w:rsidR="007803D1" w:rsidRPr="007D5E4F" w:rsidRDefault="009C6889" w:rsidP="007803D1">
      <w:pPr>
        <w:rPr>
          <w:rStyle w:val="IntenseReference"/>
        </w:rPr>
      </w:pPr>
      <w:r w:rsidRPr="007D5E4F">
        <w:t xml:space="preserve">Messages associated with a particular drug are also described in the Drug Therapy Section.  </w:t>
      </w:r>
      <w:r w:rsidR="007803D1" w:rsidRPr="007D5E4F">
        <w:t xml:space="preserve">For a more detailed description of </w:t>
      </w:r>
      <w:r w:rsidR="004A467C" w:rsidRPr="007D5E4F">
        <w:t xml:space="preserve">such </w:t>
      </w:r>
      <w:r w:rsidR="00572DBE" w:rsidRPr="007D5E4F">
        <w:t>non-Collateral</w:t>
      </w:r>
      <w:r w:rsidR="004A467C" w:rsidRPr="007D5E4F">
        <w:t xml:space="preserve"> </w:t>
      </w:r>
      <w:r w:rsidR="007803D1" w:rsidRPr="007D5E4F">
        <w:t>messages,</w:t>
      </w:r>
      <w:r w:rsidR="004A467C" w:rsidRPr="007D5E4F">
        <w:t xml:space="preserve"> </w:t>
      </w:r>
      <w:r w:rsidR="00572DBE" w:rsidRPr="007D5E4F">
        <w:t>as well as</w:t>
      </w:r>
      <w:r w:rsidR="004A467C" w:rsidRPr="007D5E4F">
        <w:t xml:space="preserve"> other messages,</w:t>
      </w:r>
      <w:r w:rsidR="007803D1" w:rsidRPr="007D5E4F">
        <w:t xml:space="preserve"> please see </w:t>
      </w:r>
      <w:r w:rsidR="007803D1" w:rsidRPr="007D5E4F">
        <w:rPr>
          <w:rStyle w:val="IntenseReference"/>
        </w:rPr>
        <w:fldChar w:fldCharType="begin"/>
      </w:r>
      <w:r w:rsidR="007803D1" w:rsidRPr="007D5E4F">
        <w:rPr>
          <w:rStyle w:val="IntenseReference"/>
        </w:rPr>
        <w:instrText xml:space="preserve"> REF _Ref511734083 \r \h  \* MERGEFORMAT </w:instrText>
      </w:r>
      <w:r w:rsidR="007803D1" w:rsidRPr="007D5E4F">
        <w:rPr>
          <w:rStyle w:val="IntenseReference"/>
        </w:rPr>
      </w:r>
      <w:r w:rsidR="007803D1" w:rsidRPr="007D5E4F">
        <w:rPr>
          <w:rStyle w:val="IntenseReference"/>
        </w:rPr>
        <w:fldChar w:fldCharType="separate"/>
      </w:r>
      <w:r w:rsidR="007803D1" w:rsidRPr="007D5E4F">
        <w:rPr>
          <w:rStyle w:val="IntenseReference"/>
        </w:rPr>
        <w:t>5.0</w:t>
      </w:r>
      <w:r w:rsidR="007803D1" w:rsidRPr="007D5E4F">
        <w:rPr>
          <w:rStyle w:val="IntenseReference"/>
        </w:rPr>
        <w:fldChar w:fldCharType="end"/>
      </w:r>
      <w:r w:rsidR="007803D1" w:rsidRPr="007D5E4F">
        <w:rPr>
          <w:rStyle w:val="IntenseReference"/>
        </w:rPr>
        <w:t xml:space="preserve"> Additional Messages.</w:t>
      </w:r>
    </w:p>
    <w:p w14:paraId="059DDA93" w14:textId="70250382" w:rsidR="002930FE" w:rsidRPr="007D5E4F" w:rsidRDefault="002930FE" w:rsidP="00E54B61">
      <w:pPr>
        <w:pStyle w:val="Heading2"/>
      </w:pPr>
      <w:bookmarkStart w:id="32" w:name="_Toc6493006"/>
      <w:r w:rsidRPr="007D5E4F">
        <w:t>Note</w:t>
      </w:r>
      <w:r w:rsidR="004D30EB" w:rsidRPr="007D5E4F">
        <w:t xml:space="preserve"> on </w:t>
      </w:r>
      <w:r w:rsidR="001B2E5B" w:rsidRPr="007D5E4F">
        <w:t>Dates &amp; Session Times</w:t>
      </w:r>
      <w:bookmarkEnd w:id="32"/>
    </w:p>
    <w:p w14:paraId="3016BABC" w14:textId="2F18ACFD" w:rsidR="007F21A0" w:rsidRPr="007D5E4F" w:rsidRDefault="00EE1C20" w:rsidP="004D30EB">
      <w:bookmarkStart w:id="33" w:name="_Hlk516557607"/>
      <w:r w:rsidRPr="007D5E4F">
        <w:t>The KB</w:t>
      </w:r>
      <w:r w:rsidR="00BF241E" w:rsidRPr="007D5E4F">
        <w:t xml:space="preserve"> and execution engine</w:t>
      </w:r>
      <w:r w:rsidRPr="007D5E4F">
        <w:t xml:space="preserve"> evaluates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that date </w:t>
      </w:r>
      <w:r w:rsidR="005107CB" w:rsidRPr="007D5E4F">
        <w:t>are</w:t>
      </w:r>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33"/>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For example, 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77777777" w:rsidR="00807F14" w:rsidRPr="007D5E4F" w:rsidRDefault="00807F14" w:rsidP="00807F14">
      <w:pPr>
        <w:rPr>
          <w:rFonts w:eastAsia="Times New Roman" w:cs="Times New Roman"/>
        </w:rPr>
      </w:pPr>
      <w:bookmarkStart w:id="34" w:name="_Hlk516557574"/>
      <w:r w:rsidRPr="007D5E4F">
        <w:rPr>
          <w:rFonts w:eastAsia="Times New Roman" w:cs="Times New Roman"/>
        </w:rPr>
        <w:t xml:space="preserve">Update 6/12/2018:  Fixing the session date alone, unfortunately, does not freeze the input medication data.  As mentioned in section 3.1, Definitions, active prescriptions are those medications that have an </w:t>
      </w:r>
      <w:proofErr w:type="spellStart"/>
      <w:r w:rsidRPr="007D5E4F">
        <w:rPr>
          <w:rFonts w:eastAsia="Times New Roman" w:cs="Times New Roman"/>
        </w:rPr>
        <w:t>RxStatus</w:t>
      </w:r>
      <w:proofErr w:type="spellEnd"/>
      <w:r w:rsidRPr="007D5E4F">
        <w:rPr>
          <w:rFonts w:eastAsia="Times New Roman" w:cs="Times New Roman"/>
        </w:rPr>
        <w:t xml:space="preserve">=”Active”,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w:t>
      </w:r>
      <w:proofErr w:type="spellStart"/>
      <w:r w:rsidRPr="007D5E4F">
        <w:rPr>
          <w:rFonts w:eastAsia="Times New Roman" w:cs="Times New Roman"/>
        </w:rPr>
        <w:t>RxStatus</w:t>
      </w:r>
      <w:proofErr w:type="spellEnd"/>
      <w:r w:rsidRPr="007D5E4F">
        <w:rPr>
          <w:rFonts w:eastAsia="Times New Roman" w:cs="Times New Roman"/>
        </w:rPr>
        <w:t xml:space="preserve">=Discontinued.  In order to freeze all data, all data must be extracted and not be modified.  </w:t>
      </w:r>
    </w:p>
    <w:bookmarkEnd w:id="34"/>
    <w:p w14:paraId="627E17B8" w14:textId="29DF1543" w:rsidR="00ED2EFA" w:rsidRPr="007D5E4F" w:rsidRDefault="002930FE" w:rsidP="004D30EB">
      <w:r w:rsidRPr="007D5E4F">
        <w:lastRenderedPageBreak/>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35" w:name="_Ref491885000"/>
      <w:bookmarkStart w:id="36" w:name="_Ref491885004"/>
      <w:bookmarkStart w:id="37" w:name="_Toc6493007"/>
      <w:r w:rsidRPr="007D5E4F">
        <w:t>Medication Possession Ratio</w:t>
      </w:r>
      <w:bookmarkEnd w:id="35"/>
      <w:bookmarkEnd w:id="36"/>
      <w:bookmarkEnd w:id="37"/>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Pr="007D5E4F" w:rsidRDefault="00E14AC1" w:rsidP="00E14AC1">
      <w:pPr>
        <w:pStyle w:val="Heading2"/>
      </w:pPr>
      <w:bookmarkStart w:id="38" w:name="_Toc6493008"/>
      <w:r w:rsidRPr="007D5E4F">
        <w:t>Encoded Drugs</w:t>
      </w:r>
      <w:bookmarkEnd w:id="38"/>
    </w:p>
    <w:p w14:paraId="0955FAB2" w14:textId="6DE59D30" w:rsidR="00F0578C" w:rsidRPr="007D5E4F" w:rsidRDefault="00F0578C" w:rsidP="00F0578C">
      <w:pPr>
        <w:pStyle w:val="Heading3"/>
      </w:pPr>
      <w:bookmarkStart w:id="39" w:name="_Toc6493009"/>
      <w:r w:rsidRPr="007D5E4F">
        <w:t>B</w:t>
      </w:r>
      <w:r w:rsidR="009D609C" w:rsidRPr="007D5E4F">
        <w:t>iguanide (metformin)</w:t>
      </w:r>
      <w:r w:rsidRPr="007D5E4F">
        <w:t>, first line therapy</w:t>
      </w:r>
      <w:bookmarkEnd w:id="39"/>
    </w:p>
    <w:p w14:paraId="0F0FC848" w14:textId="6912F44B" w:rsidR="006855EC" w:rsidRPr="007D5E4F" w:rsidRDefault="00F0578C" w:rsidP="00F0578C">
      <w:r w:rsidRPr="007D5E4F">
        <w:rPr>
          <w:rStyle w:val="Strong"/>
        </w:rPr>
        <w:t>D</w:t>
      </w:r>
      <w:r w:rsidR="00D17D44" w:rsidRPr="007D5E4F">
        <w:rPr>
          <w:rStyle w:val="Strong"/>
        </w:rPr>
        <w:t>rug class:</w:t>
      </w:r>
      <w:r w:rsidR="00D17D44" w:rsidRPr="007D5E4F">
        <w:t xml:space="preserve"> </w:t>
      </w:r>
      <w:r w:rsidR="00980979" w:rsidRPr="007D5E4F">
        <w:t>biguanide</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2A54924B" w:rsidR="00B8450F" w:rsidRPr="007D5E4F" w:rsidRDefault="00B8450F" w:rsidP="00BF22F2">
      <w:pPr>
        <w:pStyle w:val="ListParagraph"/>
        <w:numPr>
          <w:ilvl w:val="1"/>
          <w:numId w:val="9"/>
        </w:numPr>
      </w:pPr>
      <w:r w:rsidRPr="007D5E4F">
        <w:t>Dialysis  (CPT or ICD code)</w:t>
      </w:r>
    </w:p>
    <w:p w14:paraId="492790EA" w14:textId="664B3C41" w:rsidR="00F800F6" w:rsidRPr="007D5E4F" w:rsidRDefault="00F800F6" w:rsidP="00F800F6">
      <w:pPr>
        <w:pStyle w:val="ListParagraph"/>
        <w:numPr>
          <w:ilvl w:val="1"/>
          <w:numId w:val="9"/>
        </w:numPr>
      </w:pPr>
      <w:r w:rsidRPr="007D5E4F">
        <w:t>ADR of anaphylaxis to biguanide</w:t>
      </w:r>
    </w:p>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Pr="007D5E4F"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4"/>
      </w:r>
    </w:p>
    <w:p w14:paraId="3217F011" w14:textId="2E383667" w:rsidR="002468FA" w:rsidRPr="007D5E4F" w:rsidRDefault="006855EC" w:rsidP="00BF22F2">
      <w:pPr>
        <w:pStyle w:val="ListParagraph"/>
        <w:numPr>
          <w:ilvl w:val="0"/>
          <w:numId w:val="9"/>
        </w:numPr>
      </w:pPr>
      <w:bookmarkStart w:id="40"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41" w:name="_Hlk510531428"/>
      <w:r w:rsidRPr="007D5E4F">
        <w:lastRenderedPageBreak/>
        <w:t>Bicarbonate &lt; 24</w:t>
      </w:r>
      <w:r w:rsidR="00313AF6" w:rsidRPr="007D5E4F">
        <w:t xml:space="preserve"> </w:t>
      </w:r>
      <w:r w:rsidR="00466C1F" w:rsidRPr="007D5E4F">
        <w:rPr>
          <w:rStyle w:val="FootnoteReference"/>
        </w:rPr>
        <w:footnoteReference w:id="5"/>
      </w:r>
    </w:p>
    <w:bookmarkEnd w:id="41"/>
    <w:p w14:paraId="5E2E4949" w14:textId="7404B3E2" w:rsidR="002468FA" w:rsidRPr="007D5E4F" w:rsidRDefault="00763457" w:rsidP="00BF22F2">
      <w:pPr>
        <w:pStyle w:val="ListParagraph"/>
        <w:numPr>
          <w:ilvl w:val="1"/>
          <w:numId w:val="9"/>
        </w:numPr>
      </w:pPr>
      <w:r w:rsidRPr="007D5E4F">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6"/>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40"/>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of the following three </w:t>
      </w:r>
      <w:r w:rsidR="004A467C" w:rsidRPr="007D5E4F">
        <w:t xml:space="preserve">collateral “do not start controllable” </w:t>
      </w:r>
      <w:r w:rsidRPr="007D5E4F">
        <w:t>messages will be issues:</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r w:rsidRPr="007D5E4F">
        <w:rPr>
          <w:sz w:val="24"/>
          <w:szCs w:val="24"/>
        </w:rPr>
        <w:t>“</w:t>
      </w:r>
      <w:r w:rsidR="001C7606" w:rsidRPr="007D5E4F">
        <w:rPr>
          <w:sz w:val="24"/>
          <w:szCs w:val="24"/>
        </w:rPr>
        <w:t>Would add metformin, but missing GFR.</w:t>
      </w:r>
      <w:r w:rsidRPr="007D5E4F">
        <w:rPr>
          <w:sz w:val="24"/>
          <w:szCs w:val="24"/>
        </w:rPr>
        <w:t>”</w:t>
      </w:r>
    </w:p>
    <w:p w14:paraId="27E92E86" w14:textId="4F92C042" w:rsidR="004C16D4" w:rsidRPr="007D5E4F" w:rsidRDefault="004C16D4" w:rsidP="004C16D4">
      <w:pPr>
        <w:pStyle w:val="FootnoteText"/>
        <w:numPr>
          <w:ilvl w:val="2"/>
          <w:numId w:val="9"/>
        </w:numPr>
        <w:rPr>
          <w:sz w:val="24"/>
          <w:szCs w:val="24"/>
        </w:rPr>
      </w:pPr>
      <w:r w:rsidRPr="007D5E4F">
        <w:rPr>
          <w:sz w:val="24"/>
          <w:szCs w:val="24"/>
        </w:rPr>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 ?value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r w:rsidRPr="007D5E4F">
        <w:rPr>
          <w:sz w:val="24"/>
          <w:szCs w:val="24"/>
        </w:rPr>
        <w:t>where ?value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2B708F3A" w:rsidR="004C16D4" w:rsidRPr="007D5E4F" w:rsidRDefault="00F94D50" w:rsidP="001C7606">
      <w:pPr>
        <w:pStyle w:val="ListParagraph"/>
        <w:numPr>
          <w:ilvl w:val="3"/>
          <w:numId w:val="9"/>
        </w:numPr>
      </w:pPr>
      <w:r w:rsidRPr="007D5E4F">
        <w:t>“</w:t>
      </w:r>
      <w:r w:rsidR="001C7606" w:rsidRPr="007D5E4F">
        <w:t>Cannot recommend  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lastRenderedPageBreak/>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w:t>
      </w:r>
      <w:proofErr w:type="spellStart"/>
      <w:r w:rsidRPr="007D5E4F">
        <w:t>missingMFlabAdd</w:t>
      </w:r>
      <w:proofErr w:type="spellEnd"/>
      <w:r w:rsidRPr="007D5E4F">
        <w:t>).”</w:t>
      </w:r>
    </w:p>
    <w:p w14:paraId="752B65D9" w14:textId="4A4DDAD5" w:rsidR="00B72E39" w:rsidRPr="007D5E4F" w:rsidRDefault="00B72E39" w:rsidP="00B72E39">
      <w:pPr>
        <w:pStyle w:val="ListParagraph"/>
        <w:ind w:left="3240"/>
      </w:pPr>
      <w:r w:rsidRPr="007D5E4F">
        <w:t>Where (?</w:t>
      </w:r>
      <w:proofErr w:type="spellStart"/>
      <w:r w:rsidRPr="007D5E4F">
        <w:t>missingMFlabAdd</w:t>
      </w:r>
      <w:proofErr w:type="spellEnd"/>
      <w:r w:rsidRPr="007D5E4F">
        <w:t>)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42"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of the following three </w:t>
      </w:r>
      <w:r w:rsidR="004A467C" w:rsidRPr="007D5E4F">
        <w:t xml:space="preserve">collateral “do not intensify controllable” </w:t>
      </w:r>
      <w:r w:rsidRPr="007D5E4F">
        <w:t>messages will be issues:</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r w:rsidRPr="007D5E4F">
        <w:rPr>
          <w:sz w:val="24"/>
          <w:szCs w:val="24"/>
        </w:rPr>
        <w:t>“</w:t>
      </w:r>
      <w:r w:rsidR="00746B63" w:rsidRPr="007D5E4F">
        <w:rPr>
          <w:sz w:val="24"/>
          <w:szCs w:val="24"/>
        </w:rPr>
        <w:t>Would increase metformin, but no GFR.</w:t>
      </w:r>
      <w:r w:rsidRPr="007D5E4F">
        <w:rPr>
          <w:sz w:val="24"/>
          <w:szCs w:val="24"/>
        </w:rPr>
        <w:t>”</w:t>
      </w:r>
    </w:p>
    <w:p w14:paraId="1B8B9DB7" w14:textId="17770860" w:rsidR="00DE1C72" w:rsidRPr="007D5E4F" w:rsidRDefault="00DE1C72" w:rsidP="00DE1C72">
      <w:pPr>
        <w:pStyle w:val="FootnoteText"/>
        <w:numPr>
          <w:ilvl w:val="2"/>
          <w:numId w:val="9"/>
        </w:numPr>
        <w:rPr>
          <w:sz w:val="24"/>
          <w:szCs w:val="24"/>
        </w:rPr>
      </w:pPr>
      <w:r w:rsidRPr="007D5E4F">
        <w:rPr>
          <w:sz w:val="24"/>
          <w:szCs w:val="24"/>
        </w:rPr>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t>“</w:t>
      </w:r>
      <w:r w:rsidR="00746B63" w:rsidRPr="007D5E4F">
        <w:rPr>
          <w:sz w:val="24"/>
          <w:szCs w:val="24"/>
        </w:rPr>
        <w:t>Would increase metformin, but old GFR: ?value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42"/>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lastRenderedPageBreak/>
        <w:t>“Would add metformin, but old lab: (?</w:t>
      </w:r>
      <w:proofErr w:type="spellStart"/>
      <w:r w:rsidRPr="007D5E4F">
        <w:t>missingMFlabAdd</w:t>
      </w:r>
      <w:proofErr w:type="spellEnd"/>
      <w:r w:rsidRPr="007D5E4F">
        <w:t>).”</w:t>
      </w:r>
    </w:p>
    <w:p w14:paraId="71A995E9" w14:textId="297404FC" w:rsidR="00BD055F" w:rsidRPr="007D5E4F" w:rsidRDefault="00BD055F" w:rsidP="00BD055F">
      <w:pPr>
        <w:pStyle w:val="ListParagraph"/>
        <w:ind w:left="3240"/>
      </w:pPr>
      <w:r w:rsidRPr="007D5E4F">
        <w:t>Where (?</w:t>
      </w:r>
      <w:proofErr w:type="spellStart"/>
      <w:r w:rsidRPr="007D5E4F">
        <w:t>missingMFlabAdd</w:t>
      </w:r>
      <w:proofErr w:type="spellEnd"/>
      <w:r w:rsidRPr="007D5E4F">
        <w:t xml:space="preserve">)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2F631A90" w14:textId="4841DE27" w:rsidR="00A06113" w:rsidRPr="007D5E4F" w:rsidRDefault="00D321AE" w:rsidP="00BF22F2">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13E7B4A5" w14:textId="77777777" w:rsidR="00C827E7" w:rsidRPr="007D5E4F" w:rsidRDefault="00C827E7" w:rsidP="00C827E7">
      <w:pPr>
        <w:pStyle w:val="ListParagraph"/>
        <w:ind w:left="1800"/>
      </w:pPr>
    </w:p>
    <w:p w14:paraId="30350443" w14:textId="5DC99707" w:rsidR="00C827E7" w:rsidRPr="007D5E4F" w:rsidRDefault="00C827E7" w:rsidP="009D7247">
      <w:pPr>
        <w:pStyle w:val="ListParagraph"/>
        <w:numPr>
          <w:ilvl w:val="0"/>
          <w:numId w:val="9"/>
        </w:numPr>
      </w:pPr>
      <w:bookmarkStart w:id="43"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 xml:space="preserve">Stop metformin if </w:t>
      </w:r>
      <w:proofErr w:type="spellStart"/>
      <w:r w:rsidRPr="007D5E4F">
        <w:t>pt</w:t>
      </w:r>
      <w:proofErr w:type="spellEnd"/>
      <w:r w:rsidRPr="007D5E4F">
        <w:t xml:space="preserve"> has hypoxemia, dehydration or sepsis.</w:t>
      </w:r>
    </w:p>
    <w:p w14:paraId="64C6F8FF" w14:textId="018AFF02" w:rsidR="00C827E7" w:rsidRPr="007D5E4F" w:rsidRDefault="00C827E7" w:rsidP="00C827E7">
      <w:pPr>
        <w:pStyle w:val="ListParagraph"/>
        <w:numPr>
          <w:ilvl w:val="1"/>
          <w:numId w:val="9"/>
        </w:numPr>
      </w:pPr>
      <w:r w:rsidRPr="007D5E4F">
        <w:t xml:space="preserve">Check B12 levels every 2 years as </w:t>
      </w:r>
      <w:proofErr w:type="spellStart"/>
      <w:r w:rsidRPr="007D5E4F">
        <w:t>pt</w:t>
      </w:r>
      <w:proofErr w:type="spellEnd"/>
      <w:r w:rsidRPr="007D5E4F">
        <w:t xml:space="preserve"> has Rx for metformin.</w:t>
      </w:r>
    </w:p>
    <w:p w14:paraId="716703FE" w14:textId="3B656CEF" w:rsidR="00FA7219" w:rsidRPr="007D5E4F" w:rsidRDefault="00C827E7" w:rsidP="00FA7219">
      <w:pPr>
        <w:pStyle w:val="ListParagraph"/>
        <w:numPr>
          <w:ilvl w:val="1"/>
          <w:numId w:val="9"/>
        </w:numPr>
      </w:pPr>
      <w:r w:rsidRPr="007D5E4F">
        <w:t xml:space="preserve">Hold metformin prior to and 48 </w:t>
      </w:r>
      <w:proofErr w:type="spellStart"/>
      <w:r w:rsidRPr="007D5E4F">
        <w:t>hrs</w:t>
      </w:r>
      <w:proofErr w:type="spellEnd"/>
      <w:r w:rsidRPr="007D5E4F">
        <w:t xml:space="preserve"> after IV contrast studies.</w:t>
      </w:r>
    </w:p>
    <w:p w14:paraId="2B01A026" w14:textId="77777777" w:rsidR="00FA7219" w:rsidRPr="007D5E4F" w:rsidRDefault="00FA7219" w:rsidP="00FA7219">
      <w:pPr>
        <w:pStyle w:val="ListParagraph"/>
        <w:numPr>
          <w:ilvl w:val="1"/>
          <w:numId w:val="9"/>
        </w:numPr>
      </w:pPr>
      <w:r w:rsidRPr="007D5E4F">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r w:rsidRPr="007D5E4F">
        <w:t>Other messages, that are NOT collateral messages, related to metformin :</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0355CFEA" w:rsidR="006634D1" w:rsidRPr="007D5E4F" w:rsidRDefault="00F94CFD" w:rsidP="009D7247">
      <w:pPr>
        <w:pStyle w:val="ListParagraph"/>
        <w:ind w:left="1800"/>
      </w:pPr>
      <w:r w:rsidRPr="007D5E4F">
        <w:t>“</w:t>
      </w:r>
      <w:r w:rsidR="009D7247" w:rsidRPr="007D5E4F">
        <w:t>GFR  ?value (?date).  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7D5E4F" w:rsidRDefault="009C6889" w:rsidP="00CF3E6B">
      <w:pPr>
        <w:pStyle w:val="ListParagraph"/>
        <w:spacing w:after="0"/>
        <w:ind w:left="1800"/>
      </w:pPr>
      <w:r w:rsidRPr="007D5E4F">
        <w:t>“Not able to increase ?</w:t>
      </w:r>
      <w:proofErr w:type="spellStart"/>
      <w:r w:rsidRPr="007D5E4F">
        <w:t>notMaxDose</w:t>
      </w:r>
      <w:proofErr w:type="spellEnd"/>
      <w:r w:rsidRPr="007D5E4F">
        <w:t>.  Adding another DM med.”</w:t>
      </w:r>
    </w:p>
    <w:p w14:paraId="094085F3" w14:textId="20FBC8E0" w:rsidR="009C6889" w:rsidRPr="007D5E4F" w:rsidRDefault="009C6889" w:rsidP="00CF3E6B">
      <w:pPr>
        <w:pStyle w:val="ListParagraph"/>
        <w:spacing w:after="0"/>
        <w:ind w:left="1800"/>
      </w:pPr>
      <w:r w:rsidRPr="007D5E4F">
        <w:lastRenderedPageBreak/>
        <w:t>Where ?</w:t>
      </w:r>
      <w:proofErr w:type="spellStart"/>
      <w:r w:rsidRPr="007D5E4F">
        <w:t>notMaxDose</w:t>
      </w:r>
      <w:proofErr w:type="spellEnd"/>
      <w:r w:rsidRPr="007D5E4F">
        <w:t xml:space="preserve"> is the name of the drug (metformin or metformin XL) .</w:t>
      </w:r>
    </w:p>
    <w:p w14:paraId="0AEB6CAB" w14:textId="77777777" w:rsidR="0004574E" w:rsidRPr="007D5E4F" w:rsidRDefault="0004574E" w:rsidP="00CF3E6B">
      <w:pPr>
        <w:pStyle w:val="ListParagraph"/>
        <w:spacing w:after="0"/>
        <w:ind w:left="1800"/>
      </w:pPr>
    </w:p>
    <w:p w14:paraId="04B49F43" w14:textId="6076C0F7" w:rsidR="0004574E" w:rsidRPr="007D5E4F" w:rsidRDefault="0004574E" w:rsidP="0004574E">
      <w:pPr>
        <w:pStyle w:val="ListParagraph"/>
        <w:numPr>
          <w:ilvl w:val="0"/>
          <w:numId w:val="32"/>
        </w:numPr>
        <w:spacing w:after="0"/>
      </w:pPr>
      <w:r w:rsidRPr="007D5E4F">
        <w:t>If a patient has an active prescription of metformin and metformin XL, we will issue the following Drug-related message:</w:t>
      </w:r>
    </w:p>
    <w:p w14:paraId="1E73EDCE" w14:textId="3597AFB2" w:rsidR="0004574E" w:rsidRPr="007D5E4F" w:rsidRDefault="0004574E" w:rsidP="0004574E">
      <w:pPr>
        <w:pStyle w:val="ListParagraph"/>
        <w:spacing w:after="0"/>
        <w:ind w:left="1800"/>
      </w:pPr>
      <w:r w:rsidRPr="007D5E4F">
        <w:t>“Stop metformin or metformin XL”</w:t>
      </w:r>
    </w:p>
    <w:p w14:paraId="34C15939" w14:textId="77777777" w:rsidR="00CF3E6B" w:rsidRPr="007D5E4F" w:rsidRDefault="00CF3E6B" w:rsidP="00CF3E6B">
      <w:pPr>
        <w:pStyle w:val="ListParagraph"/>
        <w:spacing w:after="0"/>
        <w:ind w:left="1800"/>
      </w:pPr>
    </w:p>
    <w:p w14:paraId="16B0CD5E" w14:textId="77777777"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2F15D2B0" w:rsidR="009D30D5" w:rsidRPr="007D5E4F" w:rsidRDefault="009D30D5" w:rsidP="009D30D5">
      <w:pPr>
        <w:ind w:left="1440" w:firstLine="360"/>
      </w:pPr>
      <w:r w:rsidRPr="007D5E4F">
        <w:t>“As GFR  ?value (?date). would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02FB23EB" w:rsidR="009D7247" w:rsidRPr="007D5E4F" w:rsidRDefault="009D7247" w:rsidP="009D7247">
      <w:pPr>
        <w:pStyle w:val="ListParagraph"/>
        <w:ind w:left="1800"/>
      </w:pPr>
      <w:r w:rsidRPr="007D5E4F">
        <w:t>“Rx for metformin.  Check GFR annually.”</w:t>
      </w:r>
    </w:p>
    <w:p w14:paraId="03380199" w14:textId="63732639" w:rsidR="00C827E7" w:rsidRPr="007D5E4F" w:rsidRDefault="00C827E7" w:rsidP="009D7247">
      <w:pPr>
        <w:pStyle w:val="ListParagraph"/>
        <w:ind w:left="1800"/>
      </w:pPr>
      <w:r w:rsidRPr="007D5E4F">
        <w:t xml:space="preserve">“Check B12 levels every 2 years as </w:t>
      </w:r>
      <w:proofErr w:type="spellStart"/>
      <w:r w:rsidRPr="007D5E4F">
        <w:t>pt</w:t>
      </w:r>
      <w:proofErr w:type="spellEnd"/>
      <w:r w:rsidRPr="007D5E4F">
        <w:t xml:space="preserve"> has Rx for metformin.”</w:t>
      </w:r>
    </w:p>
    <w:bookmarkEnd w:id="43"/>
    <w:p w14:paraId="25D5A34B" w14:textId="77777777" w:rsidR="00684D4A" w:rsidRPr="007D5E4F" w:rsidRDefault="00684D4A" w:rsidP="002468FA"/>
    <w:p w14:paraId="7451C19C" w14:textId="5F5AE3DD" w:rsidR="003569BA" w:rsidRPr="007D5E4F" w:rsidRDefault="00F136B2" w:rsidP="00287D6E">
      <w:pPr>
        <w:pStyle w:val="Heading3"/>
      </w:pPr>
      <w:bookmarkStart w:id="44" w:name="_Toc6493010"/>
      <w:r w:rsidRPr="007D5E4F">
        <w:t>Glipizide, s</w:t>
      </w:r>
      <w:r w:rsidR="005A64D0" w:rsidRPr="007D5E4F">
        <w:t>econd line therapy</w:t>
      </w:r>
      <w:bookmarkEnd w:id="44"/>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reactions,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w:t>
      </w:r>
      <w:r w:rsidR="006A3CBF" w:rsidRPr="007D5E4F">
        <w:lastRenderedPageBreak/>
        <w:t xml:space="preserve">constriction, </w:t>
      </w:r>
      <w:r w:rsidRPr="007D5E4F">
        <w:t>angioedema, angioedema of eyelids, angioedema of lips, 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7"/>
      </w:r>
    </w:p>
    <w:p w14:paraId="642C5AE6" w14:textId="35F66F2C"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  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  Added to “Wish list/to do’s”</w:t>
      </w:r>
      <w:r w:rsidR="003E2F25" w:rsidRPr="007D5E4F">
        <w:rPr>
          <w:szCs w:val="24"/>
        </w:rPr>
        <w:t xml:space="preserve">.  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t>H</w:t>
      </w:r>
      <w:r w:rsidR="006642A7" w:rsidRPr="007D5E4F">
        <w:t>ypoglycemia</w:t>
      </w:r>
    </w:p>
    <w:p w14:paraId="60B885D8" w14:textId="77777777" w:rsidR="00A65794" w:rsidRPr="007D5E4F" w:rsidRDefault="006642A7" w:rsidP="00BF22F2">
      <w:pPr>
        <w:pStyle w:val="ListParagraph"/>
        <w:numPr>
          <w:ilvl w:val="1"/>
          <w:numId w:val="9"/>
        </w:numPr>
      </w:pPr>
      <w:r w:rsidRPr="007D5E4F">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t>ADR to any first- or second-generation sulfonylurea where reaction is not</w:t>
      </w:r>
      <w:r w:rsidR="00684D4A" w:rsidRPr="007D5E4F">
        <w:t xml:space="preserve"> an absolute contraindication.</w:t>
      </w:r>
      <w:r w:rsidRPr="007D5E4F">
        <w:rPr>
          <w:rStyle w:val="FootnoteReference"/>
          <w:szCs w:val="24"/>
        </w:rPr>
        <w:footnoteReference w:id="8"/>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lastRenderedPageBreak/>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 xml:space="preserve">i.e. </w:t>
      </w:r>
      <w:proofErr w:type="spellStart"/>
      <w:r w:rsidR="00B676C3" w:rsidRPr="007D5E4F">
        <w:t>glipizIde</w:t>
      </w:r>
      <w:proofErr w:type="spellEnd"/>
      <w:r w:rsidR="00B676C3" w:rsidRPr="007D5E4F">
        <w:t xml:space="preserv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proofErr w:type="spellStart"/>
      <w:r w:rsidR="005A5954" w:rsidRPr="007D5E4F">
        <w:t>stop</w:t>
      </w:r>
      <w:r w:rsidR="00357C37" w:rsidRPr="007D5E4F">
        <w:t>one</w:t>
      </w:r>
      <w:proofErr w:type="spellEnd"/>
      <w:r w:rsidR="00357C37" w:rsidRPr="007D5E4F">
        <w:t xml:space="preserv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60B72038" w:rsidR="004E5AE1" w:rsidRPr="007D5E4F" w:rsidRDefault="004E5AE1" w:rsidP="004E5AE1">
      <w:pPr>
        <w:pStyle w:val="ListParagraph"/>
        <w:numPr>
          <w:ilvl w:val="1"/>
          <w:numId w:val="35"/>
        </w:numPr>
      </w:pPr>
      <w:r w:rsidRPr="007D5E4F">
        <w:t xml:space="preserve">“VA recommends sulfonylureas (SU) as second line therapy.  Not all SU have the same indications and </w:t>
      </w:r>
      <w:r w:rsidR="005A5954" w:rsidRPr="007D5E4F">
        <w:t>contraindications</w:t>
      </w:r>
      <w:r w:rsidRPr="007D5E4F">
        <w:t>.  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t xml:space="preserve">“Stop glipizide or </w:t>
      </w:r>
      <w:proofErr w:type="spellStart"/>
      <w:r w:rsidRPr="007D5E4F">
        <w:t>glipizideXL</w:t>
      </w:r>
      <w:proofErr w:type="spellEnd"/>
      <w:r w:rsidRPr="007D5E4F">
        <w:t>.”</w:t>
      </w:r>
    </w:p>
    <w:p w14:paraId="2BECA1F6" w14:textId="77777777" w:rsidR="00D83009" w:rsidRPr="007D5E4F" w:rsidRDefault="00D83009" w:rsidP="00D83009"/>
    <w:p w14:paraId="45C978BA" w14:textId="3AD22CA6" w:rsidR="0051047A" w:rsidRPr="007D5E4F" w:rsidRDefault="00B03141" w:rsidP="00287D6E">
      <w:pPr>
        <w:pStyle w:val="Heading3"/>
      </w:pPr>
      <w:bookmarkStart w:id="45" w:name="_Toc6493011"/>
      <w:r w:rsidRPr="007D5E4F">
        <w:t>Pioglitazone, s</w:t>
      </w:r>
      <w:r w:rsidR="005A64D0" w:rsidRPr="007D5E4F">
        <w:t>econd line therapy</w:t>
      </w:r>
      <w:bookmarkEnd w:id="45"/>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lastRenderedPageBreak/>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r w:rsidRPr="007D5E4F">
        <w:t>“Would recommend thia</w:t>
      </w:r>
      <w:r w:rsidR="004E3F09" w:rsidRPr="007D5E4F">
        <w:t>zolidinedione but missing AST and</w:t>
      </w:r>
      <w:r w:rsidRPr="007D5E4F">
        <w:t xml:space="preserve"> ALT.”</w:t>
      </w:r>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t>Heart Failure</w:t>
      </w:r>
    </w:p>
    <w:p w14:paraId="17095589" w14:textId="6E7A485D" w:rsidR="00C8032A" w:rsidRPr="007D5E4F" w:rsidRDefault="0051047A" w:rsidP="00BF22F2">
      <w:pPr>
        <w:pStyle w:val="ListParagraph"/>
        <w:numPr>
          <w:ilvl w:val="0"/>
          <w:numId w:val="9"/>
        </w:numPr>
      </w:pPr>
      <w:r w:rsidRPr="007D5E4F">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r w:rsidRPr="007D5E4F">
        <w:t>“Would recommend thia</w:t>
      </w:r>
      <w:r w:rsidR="004E3F09" w:rsidRPr="007D5E4F">
        <w:t>zolidinedione but missing AST and</w:t>
      </w:r>
      <w:r w:rsidRPr="007D5E4F">
        <w:t xml:space="preserve"> ALT.”</w:t>
      </w:r>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4CC77C46"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 xml:space="preserve">cription of gemfibrozil; </w:t>
      </w:r>
      <w:r w:rsidR="005973F0" w:rsidRPr="007D5E4F">
        <w:t xml:space="preserve"> </w:t>
      </w:r>
      <w:r w:rsidRPr="007D5E4F">
        <w:t>i</w:t>
      </w:r>
      <w:r w:rsidR="005973F0" w:rsidRPr="007D5E4F">
        <w:t xml:space="preserve">f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  Recommendations still provided.</w:t>
      </w:r>
    </w:p>
    <w:p w14:paraId="25D27F47" w14:textId="3A767D01"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  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46" w:name="_Toc6493012"/>
      <w:bookmarkStart w:id="47" w:name="_Hlk443114"/>
      <w:r w:rsidRPr="007D5E4F">
        <w:t>Empagliflozin, second line therapy (if patient has Dx of CVD and has Rx for another DM med)</w:t>
      </w:r>
      <w:bookmarkEnd w:id="46"/>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AB48A29" w:rsidR="00D010DE" w:rsidRPr="007D5E4F" w:rsidRDefault="00D010DE" w:rsidP="00D010DE">
      <w:r w:rsidRPr="007D5E4F">
        <w:t xml:space="preserve">Recommendations based on VA Pharmacy Benefits Management Services “Criteria for Use” </w:t>
      </w:r>
      <w:sdt>
        <w:sdtPr>
          <w:id w:val="-274481065"/>
          <w:citation/>
        </w:sdt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r w:rsidR="00A5650B" w:rsidRPr="007D5E4F">
        <w:t xml:space="preserve">  </w:t>
      </w:r>
      <w:r w:rsidRPr="007D5E4F">
        <w:t xml:space="preserve">and New England Journal article “Empagliflozin, Cardiovascular Outcomes, and Mortality in Type 2 Diabetes” </w:t>
      </w:r>
      <w:sdt>
        <w:sdtPr>
          <w:id w:val="245853574"/>
          <w:citation/>
        </w:sdt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48"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48"/>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lastRenderedPageBreak/>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bookmarkEnd w:id="47"/>
    <w:p w14:paraId="42C7D424" w14:textId="77777777" w:rsidR="00D010DE" w:rsidRPr="007D5E4F" w:rsidRDefault="00D010DE" w:rsidP="00D010DE">
      <w:pPr>
        <w:pStyle w:val="ListParagraph"/>
        <w:numPr>
          <w:ilvl w:val="0"/>
          <w:numId w:val="12"/>
        </w:numPr>
      </w:pPr>
      <w:r w:rsidRPr="007D5E4F">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49" w:name="_Hlk444040"/>
      <w:r w:rsidRPr="007D5E4F">
        <w:t>Do not start controllable criteria</w:t>
      </w:r>
    </w:p>
    <w:p w14:paraId="467AB764" w14:textId="77777777" w:rsidR="00D010DE" w:rsidRPr="007D5E4F" w:rsidRDefault="00D010DE" w:rsidP="00D010DE">
      <w:pPr>
        <w:pStyle w:val="ListParagraph"/>
        <w:numPr>
          <w:ilvl w:val="1"/>
          <w:numId w:val="12"/>
        </w:numPr>
      </w:pPr>
      <w:r w:rsidRPr="007D5E4F">
        <w:t>Absence of eGFR in past 30 days</w:t>
      </w:r>
    </w:p>
    <w:bookmarkEnd w:id="49"/>
    <w:p w14:paraId="6CDA5B81" w14:textId="182DC5FD" w:rsidR="00D010DE" w:rsidRPr="007D5E4F" w:rsidRDefault="00D010DE" w:rsidP="00D010DE">
      <w:pPr>
        <w:pStyle w:val="ListParagraph"/>
        <w:ind w:left="1800"/>
      </w:pPr>
      <w:r w:rsidRPr="007D5E4F">
        <w:t xml:space="preserve">If a patient is missing an eGFR in the past 30 days, we will order a new eGFR and one of the following three collateral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r w:rsidRPr="007D5E4F">
        <w:rPr>
          <w:sz w:val="24"/>
          <w:szCs w:val="24"/>
        </w:rPr>
        <w:t>“Would add empa</w:t>
      </w:r>
      <w:r w:rsidR="005A5954" w:rsidRPr="007D5E4F">
        <w:rPr>
          <w:sz w:val="24"/>
          <w:szCs w:val="24"/>
        </w:rPr>
        <w:t>gliflozin</w:t>
      </w:r>
      <w:r w:rsidRPr="007D5E4F">
        <w:rPr>
          <w:sz w:val="24"/>
          <w:szCs w:val="24"/>
        </w:rPr>
        <w:t>, but missing GFR.”</w:t>
      </w:r>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xml:space="preserve">, but old GFR: ?value (?date).” </w:t>
      </w:r>
    </w:p>
    <w:p w14:paraId="146EBEE8"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50"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lastRenderedPageBreak/>
        <w:t>Absence of eGFR in past year</w:t>
      </w:r>
    </w:p>
    <w:bookmarkEnd w:id="50"/>
    <w:p w14:paraId="604898C0" w14:textId="41F3B4B7" w:rsidR="00D010DE" w:rsidRPr="007D5E4F" w:rsidRDefault="00D010DE" w:rsidP="00D010DE">
      <w:pPr>
        <w:pStyle w:val="ListParagraph"/>
        <w:ind w:left="1800"/>
      </w:pPr>
      <w:r w:rsidRPr="007D5E4F">
        <w:t xml:space="preserve">If a patient is missing an eGFR in the past year, we will order a new eGFR and one of the following three collateral “do not intensify controllable” messages will </w:t>
      </w:r>
      <w:proofErr w:type="spellStart"/>
      <w:r w:rsidRPr="007D5E4F">
        <w:t>be</w:t>
      </w:r>
      <w:r w:rsidR="00490123" w:rsidRPr="007D5E4F">
        <w:t>issued</w:t>
      </w:r>
      <w:proofErr w:type="spellEnd"/>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r w:rsidRPr="007D5E4F">
        <w:rPr>
          <w:sz w:val="24"/>
          <w:szCs w:val="24"/>
        </w:rPr>
        <w:t>“Would increase empa</w:t>
      </w:r>
      <w:r w:rsidR="005A5954" w:rsidRPr="007D5E4F">
        <w:rPr>
          <w:sz w:val="24"/>
          <w:szCs w:val="24"/>
        </w:rPr>
        <w:t>gliflozin</w:t>
      </w:r>
      <w:r w:rsidRPr="007D5E4F">
        <w:rPr>
          <w:sz w:val="24"/>
          <w:szCs w:val="24"/>
        </w:rPr>
        <w:t>, but missing GFR.”</w:t>
      </w:r>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xml:space="preserve">, but old GFR: ?value (?date).” </w:t>
      </w:r>
    </w:p>
    <w:p w14:paraId="2D7A0205"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51"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77777777" w:rsidR="00D010DE" w:rsidRPr="007D5E4F" w:rsidRDefault="00D010DE" w:rsidP="00D010DE">
      <w:pPr>
        <w:pStyle w:val="ListParagraph"/>
        <w:numPr>
          <w:ilvl w:val="1"/>
          <w:numId w:val="12"/>
        </w:numPr>
      </w:pPr>
      <w:bookmarkStart w:id="52" w:name="_Hlk444093"/>
      <w:bookmarkEnd w:id="51"/>
      <w:r w:rsidRPr="007D5E4F">
        <w:t>Other SGLT2 inhibitors: do not start empagliflozin if patient has active prescriptions for other SGLT2 inhibitors.  See Drug-related message below.</w:t>
      </w:r>
    </w:p>
    <w:p w14:paraId="2F687922" w14:textId="55FBE3E5" w:rsidR="001D741E" w:rsidRPr="007D5E4F" w:rsidRDefault="001D741E" w:rsidP="00D010DE">
      <w:pPr>
        <w:pStyle w:val="ListParagraph"/>
        <w:numPr>
          <w:ilvl w:val="1"/>
          <w:numId w:val="12"/>
        </w:numPr>
        <w:rPr>
          <w:b/>
        </w:rPr>
      </w:pPr>
      <w:proofErr w:type="spellStart"/>
      <w:r w:rsidRPr="007D5E4F">
        <w:rPr>
          <w:b/>
        </w:rPr>
        <w:t>semaglutide</w:t>
      </w:r>
      <w:proofErr w:type="spellEnd"/>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4E5C453F" w:rsidR="00B52856" w:rsidRPr="007D5E4F" w:rsidRDefault="00B52856" w:rsidP="00B52856">
      <w:pPr>
        <w:pStyle w:val="ListParagraph"/>
        <w:numPr>
          <w:ilvl w:val="1"/>
          <w:numId w:val="12"/>
        </w:numPr>
      </w:pPr>
      <w:r w:rsidRPr="007D5E4F">
        <w:t>“Caution:  Empagliflozin may increase risk of UTIs”</w:t>
      </w:r>
    </w:p>
    <w:p w14:paraId="532686DB" w14:textId="3D689A0F" w:rsidR="00CB7233" w:rsidRPr="007D5E4F" w:rsidRDefault="00CB7233" w:rsidP="00CB7233">
      <w:pPr>
        <w:pStyle w:val="ListParagraph"/>
        <w:numPr>
          <w:ilvl w:val="1"/>
          <w:numId w:val="12"/>
        </w:numPr>
      </w:pPr>
      <w:r w:rsidRPr="007D5E4F">
        <w:t xml:space="preserve">“VA recommends SGLT2 inhibitors as second line therapy for </w:t>
      </w:r>
      <w:proofErr w:type="spellStart"/>
      <w:r w:rsidRPr="007D5E4F">
        <w:t>pt</w:t>
      </w:r>
      <w:proofErr w:type="spellEnd"/>
      <w:r w:rsidRPr="007D5E4F">
        <w:t xml:space="preserve"> with CVD and DM2.  Not all SGLT2 inhibitors have the same indications and </w:t>
      </w:r>
      <w:r w:rsidR="00490123" w:rsidRPr="007D5E4F">
        <w:t>contraindications</w:t>
      </w:r>
      <w:r w:rsidRPr="007D5E4F">
        <w:t>.  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lastRenderedPageBreak/>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 xml:space="preserve">If the patient has active prescriptions of both empagliflozin and </w:t>
      </w:r>
      <w:proofErr w:type="spellStart"/>
      <w:r w:rsidRPr="007D5E4F">
        <w:t>semaglutide</w:t>
      </w:r>
      <w:proofErr w:type="spellEnd"/>
      <w:r w:rsidRPr="007D5E4F">
        <w:t>, the following Drug-related message will be displayed</w:t>
      </w:r>
    </w:p>
    <w:p w14:paraId="3668E83F" w14:textId="7858D564" w:rsidR="00696693" w:rsidRPr="007D5E4F" w:rsidRDefault="00696693" w:rsidP="00696693">
      <w:pPr>
        <w:pStyle w:val="ListParagraph"/>
        <w:ind w:left="1800"/>
      </w:pPr>
      <w:r w:rsidRPr="007D5E4F">
        <w:t xml:space="preserve">“Pt has Rx for empagliflozin and </w:t>
      </w:r>
      <w:proofErr w:type="spellStart"/>
      <w:r w:rsidRPr="007D5E4F">
        <w:t>semaglutide</w:t>
      </w:r>
      <w:proofErr w:type="spellEnd"/>
      <w:r w:rsidRPr="007D5E4F">
        <w:t>.  Stop one.”</w:t>
      </w:r>
    </w:p>
    <w:bookmarkEnd w:id="52"/>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53" w:name="_Toc6493013"/>
      <w:proofErr w:type="spellStart"/>
      <w:r w:rsidRPr="007D5E4F">
        <w:t>Semaglutide</w:t>
      </w:r>
      <w:proofErr w:type="spellEnd"/>
      <w:r w:rsidRPr="007D5E4F">
        <w:t>, second line therapy</w:t>
      </w:r>
      <w:r w:rsidR="00E91AFB" w:rsidRPr="007D5E4F">
        <w:t xml:space="preserve"> (if patient has Dx of CVD and has Rx for another DM med)</w:t>
      </w:r>
      <w:bookmarkEnd w:id="53"/>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68F3F19E" w:rsidR="00447E13" w:rsidRPr="007D5E4F" w:rsidRDefault="00447E13" w:rsidP="00447E13">
      <w:r w:rsidRPr="007D5E4F">
        <w:t xml:space="preserve">Special note for </w:t>
      </w:r>
      <w:proofErr w:type="spellStart"/>
      <w:r w:rsidRPr="007D5E4F">
        <w:t>semaglutide</w:t>
      </w:r>
      <w:proofErr w:type="spellEnd"/>
      <w:r w:rsidRPr="007D5E4F">
        <w:t xml:space="preserve">:  We have not yet added (input) dosage information for all injectables or oral solution medications. For this reason, we assume </w:t>
      </w:r>
      <w:proofErr w:type="spellStart"/>
      <w:r w:rsidRPr="007D5E4F">
        <w:t>semaglutide</w:t>
      </w:r>
      <w:proofErr w:type="spellEnd"/>
      <w:r w:rsidRPr="007D5E4F">
        <w:t xml:space="preserv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77777777" w:rsidR="002821A1" w:rsidRPr="007D5E4F" w:rsidRDefault="002821A1" w:rsidP="002821A1">
      <w:pPr>
        <w:pStyle w:val="ListParagraph"/>
        <w:numPr>
          <w:ilvl w:val="1"/>
          <w:numId w:val="44"/>
        </w:numPr>
      </w:pPr>
      <w:r w:rsidRPr="007D5E4F">
        <w:t>Medullary thyroid cancer [need icd9/10 codes]   Omar</w:t>
      </w:r>
    </w:p>
    <w:p w14:paraId="494A387B" w14:textId="77777777" w:rsidR="002821A1" w:rsidRPr="007D5E4F" w:rsidRDefault="002821A1" w:rsidP="002821A1">
      <w:pPr>
        <w:pStyle w:val="ListParagraph"/>
        <w:numPr>
          <w:ilvl w:val="1"/>
          <w:numId w:val="44"/>
        </w:numPr>
      </w:pPr>
      <w:r w:rsidRPr="007D5E4F">
        <w:t>Multiple endocrine neoplasia syndrome type 2 [need icd9/10 codes]  Omar</w:t>
      </w:r>
    </w:p>
    <w:p w14:paraId="3F659F06" w14:textId="46D96948" w:rsidR="002821A1" w:rsidRPr="007D5E4F" w:rsidRDefault="002821A1" w:rsidP="002821A1">
      <w:pPr>
        <w:pStyle w:val="ListParagraph"/>
        <w:numPr>
          <w:ilvl w:val="0"/>
          <w:numId w:val="44"/>
        </w:numPr>
      </w:pPr>
      <w:r w:rsidRPr="007D5E4F">
        <w:t>Relative contraindication:</w:t>
      </w:r>
      <w:r w:rsidR="00DB0CC1" w:rsidRPr="007D5E4F">
        <w:t xml:space="preserve">  need messages for all relative contra’s</w:t>
      </w:r>
    </w:p>
    <w:p w14:paraId="389288F0" w14:textId="77777777" w:rsidR="002821A1" w:rsidRPr="007D5E4F" w:rsidRDefault="002821A1" w:rsidP="002821A1">
      <w:pPr>
        <w:pStyle w:val="ListParagraph"/>
        <w:numPr>
          <w:ilvl w:val="1"/>
          <w:numId w:val="44"/>
        </w:numPr>
      </w:pPr>
      <w:r w:rsidRPr="007D5E4F">
        <w:t xml:space="preserve">Gastroparesis  </w:t>
      </w:r>
    </w:p>
    <w:p w14:paraId="689C3E45" w14:textId="5E3F9DF9" w:rsidR="002821A1" w:rsidRPr="007D5E4F" w:rsidRDefault="00F517C5" w:rsidP="002821A1">
      <w:pPr>
        <w:pStyle w:val="ListParagraph"/>
        <w:numPr>
          <w:ilvl w:val="1"/>
          <w:numId w:val="44"/>
        </w:numPr>
      </w:pPr>
      <w:r w:rsidRPr="007D5E4F">
        <w:lastRenderedPageBreak/>
        <w:t xml:space="preserve">Most recent </w:t>
      </w:r>
      <w:r w:rsidR="002821A1" w:rsidRPr="007D5E4F">
        <w:t xml:space="preserve">Triglyceride&gt;1000  </w:t>
      </w:r>
      <w:r w:rsidR="009D34D3" w:rsidRPr="007D5E4F">
        <w:t xml:space="preserve"> </w:t>
      </w:r>
      <w:r w:rsidR="002821A1" w:rsidRPr="007D5E4F">
        <w:t xml:space="preserve">[CO:  need to map </w:t>
      </w:r>
      <w:proofErr w:type="spellStart"/>
      <w:r w:rsidR="002821A1" w:rsidRPr="007D5E4F">
        <w:t>loinc</w:t>
      </w:r>
      <w:proofErr w:type="spellEnd"/>
      <w:r w:rsidR="002821A1" w:rsidRPr="007D5E4F">
        <w:t>]</w:t>
      </w:r>
    </w:p>
    <w:p w14:paraId="4D0DCA29" w14:textId="77777777" w:rsidR="002821A1" w:rsidRPr="007D5E4F" w:rsidRDefault="002821A1" w:rsidP="002821A1">
      <w:pPr>
        <w:pStyle w:val="ListParagraph"/>
        <w:numPr>
          <w:ilvl w:val="1"/>
          <w:numId w:val="44"/>
        </w:numPr>
      </w:pPr>
      <w:r w:rsidRPr="007D5E4F">
        <w:t>Gallstones [need icd9/10]  Omar</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77777777" w:rsidR="002821A1" w:rsidRPr="007D5E4F" w:rsidRDefault="002821A1" w:rsidP="002821A1">
      <w:pPr>
        <w:pStyle w:val="ListParagraph"/>
        <w:numPr>
          <w:ilvl w:val="1"/>
          <w:numId w:val="44"/>
        </w:numPr>
      </w:pPr>
      <w:r w:rsidRPr="007D5E4F">
        <w:t xml:space="preserve">Other GLP-1 inhibitors: do not start </w:t>
      </w:r>
      <w:proofErr w:type="spellStart"/>
      <w:r w:rsidRPr="007D5E4F">
        <w:t>semaglutide</w:t>
      </w:r>
      <w:proofErr w:type="spellEnd"/>
      <w:r w:rsidRPr="007D5E4F">
        <w:t xml:space="preserve"> if patient has active prescriptions for other GLP-1 inhibitors.  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 xml:space="preserve">pe=General info, when recommending adding </w:t>
      </w:r>
      <w:proofErr w:type="spellStart"/>
      <w:r w:rsidR="00E7384E" w:rsidRPr="007D5E4F">
        <w:t>semgalutide</w:t>
      </w:r>
      <w:proofErr w:type="spellEnd"/>
      <w:r w:rsidR="00E7384E" w:rsidRPr="007D5E4F">
        <w:t>:</w:t>
      </w:r>
    </w:p>
    <w:p w14:paraId="49903EAB" w14:textId="48074FEE" w:rsidR="002821A1" w:rsidRPr="007D5E4F" w:rsidRDefault="00E7384E" w:rsidP="002821A1">
      <w:pPr>
        <w:pStyle w:val="ListParagraph"/>
        <w:numPr>
          <w:ilvl w:val="1"/>
          <w:numId w:val="44"/>
        </w:numPr>
      </w:pPr>
      <w:r w:rsidRPr="007D5E4F">
        <w:t>“</w:t>
      </w:r>
      <w:r w:rsidR="002821A1" w:rsidRPr="007D5E4F">
        <w:t xml:space="preserve">Consider </w:t>
      </w:r>
      <w:proofErr w:type="spellStart"/>
      <w:r w:rsidR="002821A1" w:rsidRPr="007D5E4F">
        <w:t>semaglutide</w:t>
      </w:r>
      <w:proofErr w:type="spellEnd"/>
      <w:r w:rsidR="002821A1" w:rsidRPr="007D5E4F">
        <w:t xml:space="preserve"> if </w:t>
      </w:r>
      <w:proofErr w:type="spellStart"/>
      <w:r w:rsidR="002821A1" w:rsidRPr="007D5E4F">
        <w:t>pt</w:t>
      </w:r>
      <w:proofErr w:type="spellEnd"/>
      <w:r w:rsidR="002821A1" w:rsidRPr="007D5E4F">
        <w:t xml:space="preserve"> is not good candidate for empagliflozin.</w:t>
      </w:r>
      <w:r w:rsidRPr="007D5E4F">
        <w:t>”</w:t>
      </w:r>
    </w:p>
    <w:p w14:paraId="64F2ECC9" w14:textId="581CD023" w:rsidR="00443A4A" w:rsidRPr="007D5E4F" w:rsidRDefault="00443A4A" w:rsidP="00443A4A">
      <w:pPr>
        <w:pStyle w:val="ListParagraph"/>
        <w:numPr>
          <w:ilvl w:val="1"/>
          <w:numId w:val="44"/>
        </w:numPr>
      </w:pPr>
      <w:r w:rsidRPr="007D5E4F">
        <w:t xml:space="preserve">“VA recommends GLP-1 agonists as second line therapy for </w:t>
      </w:r>
      <w:proofErr w:type="spellStart"/>
      <w:r w:rsidRPr="007D5E4F">
        <w:t>pt</w:t>
      </w:r>
      <w:proofErr w:type="spellEnd"/>
      <w:r w:rsidRPr="007D5E4F">
        <w:t xml:space="preserve"> with CVD and DM2.  Not all GLP-1 agonists have the same indications and </w:t>
      </w:r>
      <w:r w:rsidR="00490123" w:rsidRPr="007D5E4F">
        <w:t>contraindications</w:t>
      </w:r>
      <w:r w:rsidRPr="007D5E4F">
        <w:t xml:space="preserve">.  We have only evaluated </w:t>
      </w:r>
      <w:proofErr w:type="spellStart"/>
      <w:r w:rsidRPr="007D5E4F">
        <w:t>semaglutide</w:t>
      </w:r>
      <w:proofErr w:type="spellEnd"/>
      <w:r w:rsidRPr="007D5E4F">
        <w:t xml:space="preserve"> in this class.”</w:t>
      </w:r>
    </w:p>
    <w:p w14:paraId="6469BD02" w14:textId="0124A48A" w:rsidR="009F4F2C" w:rsidRPr="007D5E4F" w:rsidRDefault="009F4F2C" w:rsidP="00443A4A">
      <w:pPr>
        <w:pStyle w:val="ListParagraph"/>
        <w:numPr>
          <w:ilvl w:val="1"/>
          <w:numId w:val="44"/>
        </w:numPr>
      </w:pPr>
      <w:r w:rsidRPr="007D5E4F">
        <w:t>“</w:t>
      </w:r>
      <w:proofErr w:type="spellStart"/>
      <w:r w:rsidRPr="007D5E4F">
        <w:t>Semaglutide</w:t>
      </w:r>
      <w:proofErr w:type="spellEnd"/>
      <w:r w:rsidRPr="007D5E4F">
        <w:t xml:space="preserve"> should be given initially at a dose of 0.25 mg </w:t>
      </w:r>
      <w:proofErr w:type="spellStart"/>
      <w:r w:rsidRPr="007D5E4F">
        <w:t>sq</w:t>
      </w:r>
      <w:proofErr w:type="spellEnd"/>
      <w:r w:rsidRPr="007D5E4F">
        <w:t xml:space="preserve"> weekly for 4 weeks.  Then 0.5 mg weekly for four weeks.  Then 1 mg weekly if needed.”</w:t>
      </w:r>
    </w:p>
    <w:p w14:paraId="3DC0F612" w14:textId="77777777" w:rsidR="002821A1" w:rsidRPr="007D5E4F" w:rsidRDefault="002821A1" w:rsidP="002821A1">
      <w:pPr>
        <w:pStyle w:val="ListParagraph"/>
        <w:numPr>
          <w:ilvl w:val="0"/>
          <w:numId w:val="44"/>
        </w:numPr>
      </w:pPr>
      <w:r w:rsidRPr="007D5E4F">
        <w:t xml:space="preserve">Other messages, that are NOT collateral messages, related to </w:t>
      </w:r>
      <w:proofErr w:type="spellStart"/>
      <w:r w:rsidRPr="007D5E4F">
        <w:t>semaglutide</w:t>
      </w:r>
      <w:proofErr w:type="spellEnd"/>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 xml:space="preserve">If the patient has active prescriptions of both empagliflozin and </w:t>
      </w:r>
      <w:proofErr w:type="spellStart"/>
      <w:r w:rsidRPr="007D5E4F">
        <w:t>semaglutide</w:t>
      </w:r>
      <w:proofErr w:type="spellEnd"/>
      <w:r w:rsidRPr="007D5E4F">
        <w:t>, the following Drug-related message will be displayed</w:t>
      </w:r>
    </w:p>
    <w:p w14:paraId="3BA2F9BB" w14:textId="00F10B77" w:rsidR="00FF1772" w:rsidRPr="007D5E4F" w:rsidRDefault="00FF1772" w:rsidP="00FF1772">
      <w:pPr>
        <w:pStyle w:val="ListParagraph"/>
        <w:ind w:left="1800"/>
      </w:pPr>
      <w:r w:rsidRPr="007D5E4F">
        <w:lastRenderedPageBreak/>
        <w:t xml:space="preserve">“Pt has Rx for empagliflozin and </w:t>
      </w:r>
      <w:proofErr w:type="spellStart"/>
      <w:r w:rsidRPr="007D5E4F">
        <w:t>semaglutide</w:t>
      </w:r>
      <w:proofErr w:type="spellEnd"/>
      <w:r w:rsidRPr="007D5E4F">
        <w:t>.  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 xml:space="preserve">patient has active prescription of </w:t>
      </w:r>
      <w:proofErr w:type="spellStart"/>
      <w:r w:rsidRPr="007D5E4F">
        <w:t>semaglutide</w:t>
      </w:r>
      <w:proofErr w:type="spellEnd"/>
    </w:p>
    <w:p w14:paraId="1F5310A4" w14:textId="45C53EAC" w:rsidR="002821A1" w:rsidRPr="007D5E4F" w:rsidRDefault="00D00670" w:rsidP="00D00670">
      <w:pPr>
        <w:ind w:left="1800"/>
      </w:pPr>
      <w:r w:rsidRPr="007D5E4F">
        <w:t>“</w:t>
      </w:r>
      <w:proofErr w:type="spellStart"/>
      <w:r w:rsidRPr="007D5E4F">
        <w:t>Semaglutide</w:t>
      </w:r>
      <w:proofErr w:type="spellEnd"/>
      <w:r w:rsidRPr="007D5E4F">
        <w:t xml:space="preserve"> assumed to be at max dose.  CDS has not yet added dosage info for injectables.”</w:t>
      </w:r>
    </w:p>
    <w:p w14:paraId="11C117EE" w14:textId="77777777" w:rsidR="002821A1" w:rsidRPr="007D5E4F" w:rsidRDefault="002821A1" w:rsidP="009B60C9"/>
    <w:p w14:paraId="3A319EE2" w14:textId="77777777" w:rsidR="003A25E1" w:rsidRPr="007D5E4F" w:rsidRDefault="003A25E1" w:rsidP="003A25E1">
      <w:pPr>
        <w:pStyle w:val="Heading3"/>
      </w:pPr>
      <w:bookmarkStart w:id="54" w:name="_Toc6493014"/>
      <w:proofErr w:type="spellStart"/>
      <w:r w:rsidRPr="007D5E4F">
        <w:t>Alogliptin</w:t>
      </w:r>
      <w:proofErr w:type="spellEnd"/>
      <w:r w:rsidRPr="007D5E4F">
        <w:t>, second line therapy (if patient has Rx for another DM med)</w:t>
      </w:r>
      <w:bookmarkEnd w:id="54"/>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55" w:name="_Hlk1034097"/>
      <w:r w:rsidRPr="007D5E4F">
        <w:t>Recommendations based on VA Pharmacy Benefits Management Services “Criteria for Use”</w:t>
      </w:r>
      <w:sdt>
        <w:sdtPr>
          <w:id w:val="-2120363858"/>
          <w:citation/>
        </w:sdt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55"/>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77777777" w:rsidR="003A25E1" w:rsidRPr="007D5E4F" w:rsidRDefault="003A25E1" w:rsidP="003A25E1">
      <w:pPr>
        <w:pStyle w:val="ListParagraph"/>
        <w:ind w:left="1800"/>
      </w:pPr>
      <w:r w:rsidRPr="007D5E4F">
        <w:t>If a patient is missing an eGFR in the past 30 days, we will order a new eGFR and one of the following  collateral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lastRenderedPageBreak/>
        <w:t>if there is no eGFR, then the following message will be displayed:</w:t>
      </w:r>
    </w:p>
    <w:p w14:paraId="2372C429" w14:textId="77777777" w:rsidR="003A25E1" w:rsidRPr="007D5E4F" w:rsidRDefault="003A25E1" w:rsidP="003A25E1">
      <w:pPr>
        <w:pStyle w:val="FootnoteText"/>
        <w:ind w:left="2520"/>
        <w:rPr>
          <w:sz w:val="24"/>
          <w:szCs w:val="24"/>
        </w:rPr>
      </w:pPr>
      <w:r w:rsidRPr="007D5E4F">
        <w:rPr>
          <w:sz w:val="24"/>
          <w:szCs w:val="24"/>
        </w:rPr>
        <w:t xml:space="preserve">“Would add </w:t>
      </w:r>
      <w:proofErr w:type="spellStart"/>
      <w:r w:rsidRPr="007D5E4F">
        <w:rPr>
          <w:sz w:val="24"/>
          <w:szCs w:val="24"/>
        </w:rPr>
        <w:t>alogliptin</w:t>
      </w:r>
      <w:proofErr w:type="spellEnd"/>
      <w:r w:rsidRPr="007D5E4F">
        <w:rPr>
          <w:sz w:val="24"/>
          <w:szCs w:val="24"/>
        </w:rPr>
        <w:t>, but missing GFR.”</w:t>
      </w:r>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 xml:space="preserve">“Would add </w:t>
      </w:r>
      <w:proofErr w:type="spellStart"/>
      <w:r w:rsidRPr="007D5E4F">
        <w:rPr>
          <w:sz w:val="24"/>
          <w:szCs w:val="24"/>
        </w:rPr>
        <w:t>alogliptin</w:t>
      </w:r>
      <w:proofErr w:type="spellEnd"/>
      <w:r w:rsidRPr="007D5E4F">
        <w:rPr>
          <w:sz w:val="24"/>
          <w:szCs w:val="24"/>
        </w:rPr>
        <w:t>, but old GFR: ?value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t>Absence of eGFR in the past year</w:t>
      </w:r>
    </w:p>
    <w:p w14:paraId="66A2C4AB" w14:textId="77777777" w:rsidR="003A25E1" w:rsidRPr="007D5E4F" w:rsidRDefault="003A25E1" w:rsidP="003A25E1">
      <w:pPr>
        <w:pStyle w:val="ListParagraph"/>
        <w:ind w:left="1800"/>
      </w:pPr>
      <w:r w:rsidRPr="007D5E4F">
        <w:t>If a patient is missing an eGFR in the past year, we will order a new eGFR and one of the following collateral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r w:rsidRPr="007D5E4F">
        <w:rPr>
          <w:sz w:val="24"/>
          <w:szCs w:val="24"/>
        </w:rPr>
        <w:t xml:space="preserve">“Would increase </w:t>
      </w:r>
      <w:proofErr w:type="spellStart"/>
      <w:r w:rsidRPr="007D5E4F">
        <w:rPr>
          <w:sz w:val="24"/>
          <w:szCs w:val="24"/>
        </w:rPr>
        <w:t>alogliptin</w:t>
      </w:r>
      <w:proofErr w:type="spellEnd"/>
      <w:r w:rsidRPr="007D5E4F">
        <w:rPr>
          <w:sz w:val="24"/>
          <w:szCs w:val="24"/>
        </w:rPr>
        <w:t>, but missing GFR.”</w:t>
      </w:r>
    </w:p>
    <w:p w14:paraId="52A1F8D7" w14:textId="77777777" w:rsidR="003A25E1" w:rsidRPr="007D5E4F" w:rsidRDefault="003A25E1" w:rsidP="003A25E1">
      <w:pPr>
        <w:pStyle w:val="FootnoteText"/>
        <w:ind w:left="0"/>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 xml:space="preserve">“Would increase </w:t>
      </w:r>
      <w:proofErr w:type="spellStart"/>
      <w:r w:rsidRPr="007D5E4F">
        <w:rPr>
          <w:sz w:val="24"/>
          <w:szCs w:val="24"/>
        </w:rPr>
        <w:t>alogliptin</w:t>
      </w:r>
      <w:proofErr w:type="spellEnd"/>
      <w:r w:rsidRPr="007D5E4F">
        <w:rPr>
          <w:sz w:val="24"/>
          <w:szCs w:val="24"/>
        </w:rPr>
        <w:t>, but old GFR: ?value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402F7A8C" w:rsidR="003A25E1" w:rsidRPr="007D5E4F" w:rsidRDefault="003A25E1" w:rsidP="003A25E1">
      <w:pPr>
        <w:pStyle w:val="ListParagraph"/>
        <w:numPr>
          <w:ilvl w:val="1"/>
          <w:numId w:val="9"/>
        </w:numPr>
      </w:pPr>
      <w:r w:rsidRPr="007D5E4F">
        <w:t xml:space="preserve">Other DPP-4 inhibitors: do not start </w:t>
      </w:r>
      <w:proofErr w:type="spellStart"/>
      <w:r w:rsidR="002A5FBA">
        <w:t>alogliptin</w:t>
      </w:r>
      <w:proofErr w:type="spellEnd"/>
      <w:r w:rsidRPr="007D5E4F">
        <w:t xml:space="preserve"> if patient has an active prescription of other DPP-4 inhibitors.  See Drug-related message below.</w:t>
      </w:r>
    </w:p>
    <w:p w14:paraId="367CDCF0" w14:textId="77777777" w:rsidR="003A25E1" w:rsidRPr="007D5E4F" w:rsidRDefault="003A25E1" w:rsidP="003A25E1">
      <w:pPr>
        <w:pStyle w:val="ListParagraph"/>
        <w:numPr>
          <w:ilvl w:val="0"/>
          <w:numId w:val="9"/>
        </w:numPr>
      </w:pPr>
      <w:r w:rsidRPr="007D5E4F">
        <w:t xml:space="preserve">Other Collateral messages, of message type=General info, that are issued when we recommend adding </w:t>
      </w:r>
      <w:proofErr w:type="spellStart"/>
      <w:r w:rsidRPr="007D5E4F">
        <w:t>alogliptin</w:t>
      </w:r>
      <w:proofErr w:type="spellEnd"/>
      <w:r w:rsidRPr="007D5E4F">
        <w:t>:</w:t>
      </w:r>
    </w:p>
    <w:p w14:paraId="6F34AE7D" w14:textId="77777777" w:rsidR="003A25E1" w:rsidRPr="007D5E4F" w:rsidRDefault="003A25E1" w:rsidP="003A25E1">
      <w:pPr>
        <w:pStyle w:val="ListParagraph"/>
        <w:numPr>
          <w:ilvl w:val="0"/>
          <w:numId w:val="45"/>
        </w:numPr>
      </w:pPr>
      <w:r w:rsidRPr="007D5E4F">
        <w:t xml:space="preserve">“Adjust </w:t>
      </w:r>
      <w:proofErr w:type="spellStart"/>
      <w:r w:rsidRPr="007D5E4F">
        <w:t>alogliptin</w:t>
      </w:r>
      <w:proofErr w:type="spellEnd"/>
      <w:r w:rsidRPr="007D5E4F">
        <w:t xml:space="preserve"> dose for renal impairment.”</w:t>
      </w:r>
    </w:p>
    <w:p w14:paraId="5316E04E" w14:textId="53FC102E" w:rsidR="003A25E1" w:rsidRPr="007D5E4F" w:rsidRDefault="003A25E1" w:rsidP="003A25E1">
      <w:pPr>
        <w:pStyle w:val="ListParagraph"/>
        <w:numPr>
          <w:ilvl w:val="0"/>
          <w:numId w:val="45"/>
        </w:numPr>
      </w:pPr>
      <w:r w:rsidRPr="007D5E4F">
        <w:lastRenderedPageBreak/>
        <w:t xml:space="preserve">“VA recommends DPP4 inhibitors as second line therapy.  Not all DPP4 inhibitors  have the same indications and </w:t>
      </w:r>
      <w:r w:rsidR="00490123" w:rsidRPr="007D5E4F">
        <w:t>contraindications</w:t>
      </w:r>
      <w:r w:rsidRPr="007D5E4F">
        <w:t xml:space="preserve">.  We have only evaluated </w:t>
      </w:r>
      <w:proofErr w:type="spellStart"/>
      <w:r w:rsidRPr="007D5E4F">
        <w:t>alogliptin</w:t>
      </w:r>
      <w:proofErr w:type="spellEnd"/>
      <w:r w:rsidRPr="007D5E4F">
        <w:t xml:space="preserve"> and </w:t>
      </w:r>
      <w:proofErr w:type="spellStart"/>
      <w:r w:rsidRPr="007D5E4F">
        <w:t>saxagliptin</w:t>
      </w:r>
      <w:proofErr w:type="spellEnd"/>
      <w:r w:rsidRPr="007D5E4F">
        <w:t xml:space="preserve">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t xml:space="preserve">Other messages, that are NOT collateral messages, related to </w:t>
      </w:r>
      <w:proofErr w:type="spellStart"/>
      <w:r w:rsidRPr="007D5E4F">
        <w:t>alogliptin</w:t>
      </w:r>
      <w:proofErr w:type="spellEnd"/>
    </w:p>
    <w:p w14:paraId="68ED3CD3"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dose&gt;6.5 and eGFR &lt;30  in the past year, then the following Drug-related message will be displayed: </w:t>
      </w:r>
    </w:p>
    <w:p w14:paraId="704364A2" w14:textId="77777777" w:rsidR="003A25E1" w:rsidRPr="007D5E4F" w:rsidRDefault="003A25E1" w:rsidP="003A25E1">
      <w:pPr>
        <w:pStyle w:val="ListParagraph"/>
        <w:ind w:left="1800"/>
      </w:pPr>
      <w:r w:rsidRPr="007D5E4F">
        <w:t xml:space="preserve">“ALERT: GFR ?value (?date) less than 30.  Max dose </w:t>
      </w:r>
      <w:proofErr w:type="spellStart"/>
      <w:r w:rsidRPr="007D5E4F">
        <w:t>alogliptin</w:t>
      </w:r>
      <w:proofErr w:type="spellEnd"/>
      <w:r w:rsidRPr="007D5E4F">
        <w:t xml:space="preserve"> 6.25”</w:t>
      </w:r>
    </w:p>
    <w:p w14:paraId="64788FF6" w14:textId="77777777" w:rsidR="003A25E1" w:rsidRPr="007D5E4F" w:rsidRDefault="003A25E1" w:rsidP="003A25E1">
      <w:pPr>
        <w:pStyle w:val="ListParagraph"/>
        <w:numPr>
          <w:ilvl w:val="1"/>
          <w:numId w:val="37"/>
        </w:numPr>
      </w:pPr>
      <w:r w:rsidRPr="007D5E4F">
        <w:t xml:space="preserve">If patient has an active prescription of </w:t>
      </w:r>
      <w:proofErr w:type="spellStart"/>
      <w:r w:rsidRPr="007D5E4F">
        <w:t>alogliptin</w:t>
      </w:r>
      <w:proofErr w:type="spellEnd"/>
      <w:r w:rsidRPr="007D5E4F">
        <w:t xml:space="preserve"> and dose&gt;12.5 and 30&lt;= eGFR &lt;60  in the past year, then the following Drug-related message will be displayed: </w:t>
      </w:r>
    </w:p>
    <w:p w14:paraId="0037CCFA" w14:textId="77777777" w:rsidR="003A25E1" w:rsidRPr="007D5E4F" w:rsidRDefault="003A25E1" w:rsidP="003A25E1">
      <w:pPr>
        <w:pStyle w:val="ListParagraph"/>
        <w:ind w:left="1800"/>
      </w:pPr>
      <w:r w:rsidRPr="007D5E4F">
        <w:t xml:space="preserve">““ALERT: GFR ?value (?date) .  Max dose </w:t>
      </w:r>
      <w:proofErr w:type="spellStart"/>
      <w:r w:rsidRPr="007D5E4F">
        <w:t>alogliptin</w:t>
      </w:r>
      <w:proofErr w:type="spellEnd"/>
      <w:r w:rsidRPr="007D5E4F">
        <w:t xml:space="preserve"> 12.5”</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77777777" w:rsidR="003A25E1" w:rsidRPr="007D5E4F" w:rsidRDefault="003A25E1" w:rsidP="003A25E1">
      <w:pPr>
        <w:pStyle w:val="ListParagraph"/>
        <w:spacing w:after="0"/>
        <w:ind w:left="1800"/>
      </w:pPr>
      <w:r w:rsidRPr="007D5E4F">
        <w:t>“Not able to increase ?</w:t>
      </w:r>
      <w:proofErr w:type="spellStart"/>
      <w:r w:rsidRPr="007D5E4F">
        <w:t>notMaxDose</w:t>
      </w:r>
      <w:proofErr w:type="spellEnd"/>
      <w:r w:rsidRPr="007D5E4F">
        <w:t>.  Adding another DM med.”</w:t>
      </w:r>
    </w:p>
    <w:p w14:paraId="314B8B74" w14:textId="252C07FB" w:rsidR="003A25E1" w:rsidRPr="007D5E4F" w:rsidRDefault="003A25E1" w:rsidP="003A25E1">
      <w:pPr>
        <w:pStyle w:val="ListParagraph"/>
        <w:spacing w:after="0"/>
        <w:ind w:left="1800"/>
      </w:pPr>
      <w:r w:rsidRPr="007D5E4F">
        <w:t>Where ?</w:t>
      </w:r>
      <w:proofErr w:type="spellStart"/>
      <w:r w:rsidRPr="007D5E4F">
        <w:t>notMaxDose</w:t>
      </w:r>
      <w:proofErr w:type="spellEnd"/>
      <w:r w:rsidRPr="007D5E4F">
        <w:t xml:space="preserve"> is the name of the drug (</w:t>
      </w:r>
      <w:proofErr w:type="spellStart"/>
      <w:r w:rsidRPr="007D5E4F">
        <w:t>alogliptin</w:t>
      </w:r>
      <w:proofErr w:type="spellEnd"/>
      <w:r w:rsidRPr="007D5E4F">
        <w:t>)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56" w:name="_Toc6493015"/>
      <w:proofErr w:type="spellStart"/>
      <w:r w:rsidRPr="007D5E4F">
        <w:t>Saxagliptin</w:t>
      </w:r>
      <w:proofErr w:type="spellEnd"/>
      <w:r w:rsidRPr="007D5E4F">
        <w:t>, second line therapy (if patient has Rx for another DM med)</w:t>
      </w:r>
      <w:bookmarkEnd w:id="56"/>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6A1A02AE" w:rsidR="00D010DE" w:rsidRPr="007D5E4F" w:rsidRDefault="00D010DE" w:rsidP="00D010DE">
      <w:pPr>
        <w:rPr>
          <w:b/>
        </w:rPr>
      </w:pPr>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w:t>
      </w:r>
      <w:proofErr w:type="spellStart"/>
      <w:r w:rsidRPr="007D5E4F">
        <w:rPr>
          <w:rStyle w:val="Strong"/>
          <w:b w:val="0"/>
        </w:rPr>
        <w:t>saxagliptin</w:t>
      </w:r>
      <w:proofErr w:type="spellEnd"/>
      <w:r w:rsidR="00D9571E" w:rsidRPr="007D5E4F">
        <w:rPr>
          <w:rStyle w:val="Strong"/>
          <w:b w:val="0"/>
        </w:rPr>
        <w:t xml:space="preserve">.  It is not recommended as an addition; only </w:t>
      </w:r>
      <w:proofErr w:type="spellStart"/>
      <w:r w:rsidR="00D9571E" w:rsidRPr="007D5E4F">
        <w:rPr>
          <w:rStyle w:val="Strong"/>
          <w:b w:val="0"/>
        </w:rPr>
        <w:t>alogliptin</w:t>
      </w:r>
      <w:proofErr w:type="spellEnd"/>
      <w:r w:rsidR="00D9571E" w:rsidRPr="007D5E4F">
        <w:rPr>
          <w:rStyle w:val="Strong"/>
          <w:b w:val="0"/>
        </w:rPr>
        <w:t xml:space="preserve"> is recommended.</w:t>
      </w:r>
    </w:p>
    <w:p w14:paraId="631E782E" w14:textId="77777777" w:rsidR="00D010DE" w:rsidRPr="007D5E4F" w:rsidRDefault="00D010DE" w:rsidP="00D010DE">
      <w:pPr>
        <w:pStyle w:val="ListParagraph"/>
        <w:numPr>
          <w:ilvl w:val="0"/>
          <w:numId w:val="9"/>
        </w:numPr>
      </w:pPr>
      <w:r w:rsidRPr="007D5E4F">
        <w:lastRenderedPageBreak/>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77777777" w:rsidR="00D010DE" w:rsidRPr="007D5E4F" w:rsidRDefault="00D010DE" w:rsidP="00D010DE">
      <w:pPr>
        <w:pStyle w:val="ListParagraph"/>
        <w:ind w:left="1800"/>
      </w:pPr>
      <w:r w:rsidRPr="007D5E4F">
        <w:t>If a patient is missing an eGFR in the past 30 days, we will order a new eGFR and one of the following  collateral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r w:rsidRPr="007D5E4F">
        <w:rPr>
          <w:sz w:val="24"/>
          <w:szCs w:val="24"/>
        </w:rPr>
        <w:t xml:space="preserve">“Would add </w:t>
      </w:r>
      <w:proofErr w:type="spellStart"/>
      <w:r w:rsidRPr="007D5E4F">
        <w:rPr>
          <w:sz w:val="24"/>
          <w:szCs w:val="24"/>
        </w:rPr>
        <w:t>saxagliptin</w:t>
      </w:r>
      <w:proofErr w:type="spellEnd"/>
      <w:r w:rsidRPr="007D5E4F">
        <w:rPr>
          <w:sz w:val="24"/>
          <w:szCs w:val="24"/>
        </w:rPr>
        <w:t>, but missing GFR.”</w:t>
      </w:r>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 xml:space="preserve">“Would add </w:t>
      </w:r>
      <w:proofErr w:type="spellStart"/>
      <w:r w:rsidRPr="007D5E4F">
        <w:rPr>
          <w:sz w:val="24"/>
          <w:szCs w:val="24"/>
        </w:rPr>
        <w:t>saxagliptin</w:t>
      </w:r>
      <w:proofErr w:type="spellEnd"/>
      <w:r w:rsidRPr="007D5E4F">
        <w:rPr>
          <w:sz w:val="24"/>
          <w:szCs w:val="24"/>
        </w:rPr>
        <w:t>, but old GFR: ?value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If a patient is missing an eGFR in the past year, we will order a new eGFR and one of the following collateral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lastRenderedPageBreak/>
        <w:t>if there is no eGFR, then the following message will be displayed:</w:t>
      </w:r>
    </w:p>
    <w:p w14:paraId="2F10DAA4" w14:textId="77777777" w:rsidR="00D010DE" w:rsidRPr="007D5E4F" w:rsidRDefault="00D010DE" w:rsidP="00D010DE">
      <w:pPr>
        <w:pStyle w:val="FootnoteText"/>
        <w:ind w:left="2520"/>
        <w:rPr>
          <w:sz w:val="24"/>
          <w:szCs w:val="24"/>
        </w:rPr>
      </w:pPr>
      <w:r w:rsidRPr="007D5E4F">
        <w:rPr>
          <w:sz w:val="24"/>
          <w:szCs w:val="24"/>
        </w:rPr>
        <w:t xml:space="preserve">“Would increase </w:t>
      </w:r>
      <w:proofErr w:type="spellStart"/>
      <w:r w:rsidRPr="007D5E4F">
        <w:rPr>
          <w:sz w:val="24"/>
          <w:szCs w:val="24"/>
        </w:rPr>
        <w:t>saxagliptin</w:t>
      </w:r>
      <w:proofErr w:type="spellEnd"/>
      <w:r w:rsidRPr="007D5E4F">
        <w:rPr>
          <w:sz w:val="24"/>
          <w:szCs w:val="24"/>
        </w:rPr>
        <w:t>, but missing GFR.”</w:t>
      </w:r>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 xml:space="preserve">“Would increase </w:t>
      </w:r>
      <w:proofErr w:type="spellStart"/>
      <w:r w:rsidRPr="007D5E4F">
        <w:rPr>
          <w:sz w:val="24"/>
          <w:szCs w:val="24"/>
        </w:rPr>
        <w:t>saxagliptin</w:t>
      </w:r>
      <w:proofErr w:type="spellEnd"/>
      <w:r w:rsidRPr="007D5E4F">
        <w:rPr>
          <w:sz w:val="24"/>
          <w:szCs w:val="24"/>
        </w:rPr>
        <w:t>, but old GFR: ?value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77777777" w:rsidR="00D010DE" w:rsidRPr="007D5E4F" w:rsidRDefault="00D010DE" w:rsidP="00D010DE">
      <w:pPr>
        <w:pStyle w:val="ListParagraph"/>
        <w:numPr>
          <w:ilvl w:val="1"/>
          <w:numId w:val="9"/>
        </w:numPr>
      </w:pPr>
      <w:r w:rsidRPr="007D5E4F">
        <w:t xml:space="preserve">Other DPP-4 inhibitors: do not start </w:t>
      </w:r>
      <w:proofErr w:type="spellStart"/>
      <w:r w:rsidRPr="007D5E4F">
        <w:t>saxagliptin</w:t>
      </w:r>
      <w:proofErr w:type="spellEnd"/>
      <w:r w:rsidRPr="007D5E4F">
        <w:t xml:space="preserve"> if patient has an active prescription of other DPP-4 inhibitors.  See Drug-related message below.</w:t>
      </w:r>
    </w:p>
    <w:p w14:paraId="7A61083F" w14:textId="77777777" w:rsidR="00D010DE" w:rsidRPr="007D5E4F" w:rsidRDefault="00D010DE" w:rsidP="00D010DE">
      <w:pPr>
        <w:pStyle w:val="ListParagraph"/>
        <w:numPr>
          <w:ilvl w:val="0"/>
          <w:numId w:val="9"/>
        </w:numPr>
      </w:pPr>
      <w:r w:rsidRPr="007D5E4F">
        <w:t xml:space="preserve">Other Collateral messages, of message type=General info, that are issued when we recommend adding </w:t>
      </w:r>
      <w:proofErr w:type="spellStart"/>
      <w:r w:rsidRPr="007D5E4F">
        <w:t>saxagliptin</w:t>
      </w:r>
      <w:proofErr w:type="spellEnd"/>
      <w:r w:rsidRPr="007D5E4F">
        <w:t>:</w:t>
      </w:r>
    </w:p>
    <w:p w14:paraId="77864335" w14:textId="77777777" w:rsidR="00D010DE" w:rsidRPr="007D5E4F" w:rsidRDefault="00D010DE" w:rsidP="00D010DE">
      <w:pPr>
        <w:pStyle w:val="ListParagraph"/>
        <w:ind w:left="1440"/>
      </w:pPr>
      <w:r w:rsidRPr="007D5E4F">
        <w:t xml:space="preserve">“Adjust </w:t>
      </w:r>
      <w:proofErr w:type="spellStart"/>
      <w:r w:rsidRPr="007D5E4F">
        <w:t>saxagliptin</w:t>
      </w:r>
      <w:proofErr w:type="spellEnd"/>
      <w:r w:rsidRPr="007D5E4F">
        <w:t xml:space="preserve">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 xml:space="preserve">Other messages, that are NOT collateral messages, related to </w:t>
      </w:r>
      <w:proofErr w:type="spellStart"/>
      <w:r w:rsidRPr="007D5E4F">
        <w:t>saxagliptin</w:t>
      </w:r>
      <w:proofErr w:type="spellEnd"/>
    </w:p>
    <w:p w14:paraId="00F192CF" w14:textId="77777777" w:rsidR="00D010DE" w:rsidRPr="007D5E4F" w:rsidRDefault="00D010DE" w:rsidP="00D010DE">
      <w:pPr>
        <w:pStyle w:val="ListParagraph"/>
        <w:numPr>
          <w:ilvl w:val="1"/>
          <w:numId w:val="37"/>
        </w:numPr>
      </w:pPr>
      <w:r w:rsidRPr="007D5E4F">
        <w:t xml:space="preserve">If patient has an active prescription of </w:t>
      </w:r>
      <w:proofErr w:type="spellStart"/>
      <w:r w:rsidRPr="007D5E4F">
        <w:t>saxagliptin</w:t>
      </w:r>
      <w:proofErr w:type="spellEnd"/>
      <w:r w:rsidRPr="007D5E4F">
        <w:t xml:space="preserve"> and dose&gt;2.5 and eGFR &lt;45 in the past year, then the following Drug-related message will be displayed: </w:t>
      </w:r>
    </w:p>
    <w:p w14:paraId="4E99BFAD" w14:textId="77777777" w:rsidR="00D010DE" w:rsidRPr="007D5E4F" w:rsidRDefault="00D010DE" w:rsidP="00D010DE">
      <w:pPr>
        <w:pStyle w:val="ListParagraph"/>
        <w:ind w:left="1800"/>
      </w:pPr>
      <w:r w:rsidRPr="007D5E4F">
        <w:t xml:space="preserve">“ALERT: Decrease </w:t>
      </w:r>
      <w:proofErr w:type="spellStart"/>
      <w:r w:rsidRPr="007D5E4F">
        <w:t>saxagliptin</w:t>
      </w:r>
      <w:proofErr w:type="spellEnd"/>
      <w:r w:rsidRPr="007D5E4F">
        <w:t xml:space="preserve"> dose to 2.5 when GFR ?value (?date) less than 45.”</w:t>
      </w: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 xml:space="preserve">If patient is not at goal and the dose of </w:t>
      </w:r>
      <w:proofErr w:type="spellStart"/>
      <w:r w:rsidRPr="007D5E4F">
        <w:t>saxagliptin</w:t>
      </w:r>
      <w:proofErr w:type="spellEnd"/>
      <w:r w:rsidRPr="007D5E4F">
        <w:t>&gt;2.4, and we cannot increase the dose because eGFR &lt; 45 in the past year, we will recommend adding a new drug, and issue the following Drug related message:</w:t>
      </w:r>
    </w:p>
    <w:p w14:paraId="6C493B43" w14:textId="77777777" w:rsidR="00D010DE" w:rsidRPr="007D5E4F" w:rsidRDefault="00D010DE" w:rsidP="00D010DE">
      <w:pPr>
        <w:pStyle w:val="ListParagraph"/>
        <w:spacing w:after="0"/>
        <w:ind w:left="1800"/>
      </w:pPr>
      <w:r w:rsidRPr="007D5E4F">
        <w:lastRenderedPageBreak/>
        <w:t>“Not able to increase ?</w:t>
      </w:r>
      <w:proofErr w:type="spellStart"/>
      <w:r w:rsidRPr="007D5E4F">
        <w:t>notMaxDose</w:t>
      </w:r>
      <w:proofErr w:type="spellEnd"/>
      <w:r w:rsidRPr="007D5E4F">
        <w:t>.  Adding another DM med.”</w:t>
      </w:r>
    </w:p>
    <w:p w14:paraId="15FC3A70" w14:textId="03E90E13" w:rsidR="00D010DE" w:rsidRPr="007D5E4F" w:rsidRDefault="00D010DE" w:rsidP="00D010DE">
      <w:pPr>
        <w:pStyle w:val="ListParagraph"/>
        <w:spacing w:after="0"/>
        <w:ind w:left="1800"/>
      </w:pPr>
      <w:r w:rsidRPr="007D5E4F">
        <w:t>Where ?</w:t>
      </w:r>
      <w:proofErr w:type="spellStart"/>
      <w:r w:rsidRPr="007D5E4F">
        <w:t>notMaxDose</w:t>
      </w:r>
      <w:proofErr w:type="spellEnd"/>
      <w:r w:rsidRPr="007D5E4F">
        <w:t xml:space="preserve"> is the name of the drug (</w:t>
      </w:r>
      <w:proofErr w:type="spellStart"/>
      <w:r w:rsidRPr="007D5E4F">
        <w:t>saxagliptin</w:t>
      </w:r>
      <w:proofErr w:type="spellEnd"/>
      <w:r w:rsidRPr="007D5E4F">
        <w:t>) .</w:t>
      </w:r>
    </w:p>
    <w:p w14:paraId="00900F98" w14:textId="2C30D892" w:rsidR="003B1CF7" w:rsidRPr="007D5E4F" w:rsidRDefault="003B1CF7" w:rsidP="003B1CF7">
      <w:pPr>
        <w:ind w:left="0"/>
      </w:pPr>
    </w:p>
    <w:p w14:paraId="6DE72B6C" w14:textId="23A621C4" w:rsidR="00B31B95" w:rsidRPr="007D5E4F" w:rsidRDefault="00B31B95" w:rsidP="00F12FCF">
      <w:pPr>
        <w:pStyle w:val="Heading1"/>
      </w:pPr>
      <w:bookmarkStart w:id="57" w:name="_Ref491887023"/>
      <w:bookmarkStart w:id="58" w:name="_Ref491887026"/>
      <w:bookmarkStart w:id="59" w:name="_Ref491888513"/>
      <w:bookmarkStart w:id="60" w:name="_Ref491888516"/>
      <w:bookmarkStart w:id="61" w:name="_Toc6493016"/>
      <w:r w:rsidRPr="007D5E4F">
        <w:t>Behavior of the CDS</w:t>
      </w:r>
      <w:bookmarkEnd w:id="57"/>
      <w:bookmarkEnd w:id="58"/>
      <w:bookmarkEnd w:id="59"/>
      <w:bookmarkEnd w:id="60"/>
      <w:bookmarkEnd w:id="61"/>
    </w:p>
    <w:p w14:paraId="4F094906" w14:textId="7B5DDFD5" w:rsidR="00B31B95" w:rsidRPr="007D5E4F"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5B6DAEF5" w14:textId="119C7AF6" w:rsidR="00B31B95" w:rsidRPr="007D5E4F" w:rsidRDefault="00B31B95" w:rsidP="00801AD9">
      <w:r w:rsidRPr="007D5E4F">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706D3F1B" w:rsidR="00FD479D" w:rsidRPr="007D5E4F" w:rsidRDefault="00FD479D" w:rsidP="00FD479D">
      <w:pPr>
        <w:pStyle w:val="ListParagraph"/>
        <w:numPr>
          <w:ilvl w:val="0"/>
          <w:numId w:val="28"/>
        </w:numPr>
      </w:pPr>
      <w:r w:rsidRPr="007D5E4F">
        <w:t>If a patient is at goal.  Instead a message is issued,  “Pt at goal.  HbA1c=?value (?date)” where ?value is the most recent value of HbA1c and ?date is the date the values was measured.</w:t>
      </w:r>
    </w:p>
    <w:p w14:paraId="7914BCE4" w14:textId="106B4C04" w:rsidR="00ED61CD" w:rsidRPr="007D5E4F" w:rsidRDefault="00B31B95" w:rsidP="002E5BE6">
      <w:pPr>
        <w:pStyle w:val="ListParagraph"/>
        <w:numPr>
          <w:ilvl w:val="0"/>
          <w:numId w:val="28"/>
        </w:numPr>
      </w:pPr>
      <w:r w:rsidRPr="007D5E4F">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If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77777777" w:rsidR="00DB63A7" w:rsidRPr="007D5E4F" w:rsidRDefault="00DB63A7" w:rsidP="00DB63A7">
      <w:pPr>
        <w:ind w:left="1440"/>
      </w:pPr>
      <w:r w:rsidRPr="007D5E4F">
        <w:t>“Warning:  Pt has ICD code of long term insulin use (?</w:t>
      </w:r>
      <w:proofErr w:type="spellStart"/>
      <w:r w:rsidRPr="007D5E4F">
        <w:t>longTermInsulinDate</w:t>
      </w:r>
      <w:proofErr w:type="spellEnd"/>
      <w:r w:rsidRPr="007D5E4F">
        <w:t xml:space="preserve">) but no Rx for insulin.  Recommendations do not apply if </w:t>
      </w:r>
      <w:proofErr w:type="spellStart"/>
      <w:r w:rsidRPr="007D5E4F">
        <w:t>pt</w:t>
      </w:r>
      <w:proofErr w:type="spellEnd"/>
      <w:r w:rsidRPr="007D5E4F">
        <w:t xml:space="preserve"> taking insulin.”</w:t>
      </w:r>
    </w:p>
    <w:p w14:paraId="705B3279" w14:textId="77777777" w:rsidR="00DB63A7" w:rsidRPr="007D5E4F" w:rsidRDefault="00DB63A7" w:rsidP="00DB63A7">
      <w:pPr>
        <w:ind w:left="1440"/>
      </w:pPr>
      <w:r w:rsidRPr="007D5E4F">
        <w:t>Where ?</w:t>
      </w:r>
      <w:proofErr w:type="spellStart"/>
      <w:r w:rsidRPr="007D5E4F">
        <w:t>longTermInsulDate</w:t>
      </w:r>
      <w:proofErr w:type="spellEnd"/>
      <w:r w:rsidRPr="007D5E4F">
        <w:t xml:space="preserve"> is the date that the ICD code was entered.</w:t>
      </w: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507BF7BA" w:rsidR="007A38E9" w:rsidRPr="007D5E4F" w:rsidRDefault="007A38E9" w:rsidP="00DB63A7">
      <w:pPr>
        <w:ind w:left="1440"/>
      </w:pPr>
      <w:r w:rsidRPr="007D5E4F">
        <w:t xml:space="preserve">“Pt has Rx for insulin syringe without Rx for insulin.  This </w:t>
      </w:r>
      <w:proofErr w:type="spellStart"/>
      <w:r w:rsidRPr="007D5E4F">
        <w:t>pt</w:t>
      </w:r>
      <w:proofErr w:type="spellEnd"/>
      <w:r w:rsidRPr="007D5E4F">
        <w:t xml:space="preserve">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62" w:name="_Hlk509324731"/>
      <w:bookmarkStart w:id="63" w:name="_Hlk510531635"/>
      <w:r w:rsidRPr="007D5E4F">
        <w:lastRenderedPageBreak/>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62"/>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1F0F92BD" w:rsidR="00F71AC3" w:rsidRPr="007D5E4F" w:rsidRDefault="00F71AC3" w:rsidP="00F71AC3">
      <w:pPr>
        <w:pStyle w:val="ListParagraph"/>
        <w:ind w:left="2160"/>
      </w:pPr>
      <w:r w:rsidRPr="007D5E4F">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63"/>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9"/>
      </w:r>
      <w:r w:rsidR="00937559" w:rsidRPr="007D5E4F">
        <w:t>.</w:t>
      </w:r>
      <w:r w:rsidR="006A443B" w:rsidRPr="007D5E4F">
        <w:t>)</w:t>
      </w:r>
    </w:p>
    <w:p w14:paraId="7B748D93" w14:textId="77777777" w:rsidR="00E83F06" w:rsidRDefault="00E83F06" w:rsidP="00ED7A52"/>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348EE9A4" w:rsidR="00CE3675" w:rsidRPr="007D5E4F" w:rsidRDefault="00CE3675" w:rsidP="00ED7A52">
      <w:pPr>
        <w:rPr>
          <w:i/>
        </w:rPr>
      </w:pPr>
      <w:r w:rsidRPr="007D5E4F">
        <w:rPr>
          <w:i/>
        </w:rPr>
        <w:t>Addendum 1/7/2019:  The “out of scope” and “no drug recommendation” messages remain in the KB.  However, now, all these patients are filtered out in a post-EON processing step.  That is, while the messages are still encoded in the KB, they are not displayed.  The filtering was performed so that the provider would not needlessly click on patients who did not receive recommendations.  Previously, the thought was to provide a reason for the lack of recommendations, but his could lead to unnecessary clicking.</w:t>
      </w:r>
    </w:p>
    <w:p w14:paraId="237E5891" w14:textId="41682CC0" w:rsidR="00947C4D" w:rsidRPr="007D5E4F" w:rsidRDefault="002E5BE6" w:rsidP="00801AD9">
      <w:r w:rsidRPr="007D5E4F">
        <w:lastRenderedPageBreak/>
        <w:t xml:space="preserve">The order of the </w:t>
      </w:r>
      <w:r w:rsidR="00BD48AA" w:rsidRPr="007D5E4F">
        <w:t xml:space="preserve">listing of the </w:t>
      </w:r>
      <w:r w:rsidRPr="007D5E4F">
        <w:t xml:space="preserve">criteria above is significant.  The CDS processes to first find patients who are eligible.  If a patient is eligible, then it checks to see if the HbA1c or Glycosylated Hemoglobin is present within the past year (#1 above).  If </w:t>
      </w:r>
      <w:r w:rsidRPr="007D5E4F">
        <w:rPr>
          <w:i/>
        </w:rPr>
        <w:t>not</w:t>
      </w:r>
      <w:r w:rsidR="006A443B" w:rsidRPr="007D5E4F">
        <w:t>, then only an o</w:t>
      </w:r>
      <w:r w:rsidRPr="007D5E4F">
        <w:t>rder for an HbA1c is issued.  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 xml:space="preserve">.  If </w:t>
      </w:r>
      <w:r w:rsidR="002E571E" w:rsidRPr="007D5E4F">
        <w:t xml:space="preserve">patient is at goal, then no recommendations are given.  If not, then the CDS next checks </w:t>
      </w:r>
      <w:r w:rsidRPr="007D5E4F">
        <w:t>for</w:t>
      </w:r>
      <w:r w:rsidR="00ED61CD" w:rsidRPr="007D5E4F">
        <w:t xml:space="preserve"> the presence of insulin or insulin syringe.</w:t>
      </w:r>
      <w:r w:rsidRPr="007D5E4F">
        <w:t xml:space="preserve"> </w:t>
      </w:r>
      <w:r w:rsidR="002E571E" w:rsidRPr="007D5E4F">
        <w:t>(#3</w:t>
      </w:r>
      <w:r w:rsidR="00BD48AA" w:rsidRPr="007D5E4F">
        <w:t>)</w:t>
      </w:r>
      <w:r w:rsidRPr="007D5E4F">
        <w:t xml:space="preserve">.  If </w:t>
      </w:r>
      <w:r w:rsidR="00ED61CD" w:rsidRPr="007D5E4F">
        <w:t>there is an active prescription of insulin or insulin syringe, then the “insulin out of scope” message is issued and there is no more processing.  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BD48AA" w:rsidRPr="007D5E4F">
        <w:t xml:space="preserve"> </w:t>
      </w:r>
      <w:r w:rsidR="00ED61CD" w:rsidRPr="007D5E4F">
        <w:t xml:space="preserve"> </w:t>
      </w:r>
      <w:r w:rsidR="004976B3" w:rsidRPr="007D5E4F">
        <w:t xml:space="preserve">Multiple out of scope messages can be displayed, if multiple out of scope conditions are present.  For example, a patient may have active prescriptions of </w:t>
      </w:r>
      <w:r w:rsidR="00ED61CD" w:rsidRPr="007D5E4F">
        <w:t>3+ encoded drugs as well as an active prescription of</w:t>
      </w:r>
      <w:r w:rsidR="004976B3" w:rsidRPr="007D5E4F">
        <w:t xml:space="preserve"> non-encoded drugs; two out of scope messages are issued. </w:t>
      </w:r>
      <w:r w:rsidR="00BD48AA" w:rsidRPr="007D5E4F">
        <w:t xml:space="preserve"> 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AD7C2C" w:rsidRPr="007D5E4F">
        <w:t xml:space="preserve">  </w:t>
      </w:r>
      <w:r w:rsidR="004964A5" w:rsidRPr="007D5E4F">
        <w:t>See Figure 1</w:t>
      </w:r>
      <w:r w:rsidR="006F1523" w:rsidRPr="007D5E4F">
        <w:t xml:space="preserve"> (next page)</w:t>
      </w:r>
      <w:r w:rsidR="004964A5" w:rsidRPr="007D5E4F">
        <w:t>.</w:t>
      </w:r>
    </w:p>
    <w:p w14:paraId="579FD4D8" w14:textId="3B2BA19F" w:rsidR="00FC46F4" w:rsidRPr="007D5E4F" w:rsidRDefault="00FC46F4" w:rsidP="00801AD9"/>
    <w:p w14:paraId="13E434F2" w14:textId="77777777" w:rsidR="00FC46F4" w:rsidRPr="007D5E4F" w:rsidRDefault="00FC46F4" w:rsidP="00801AD9"/>
    <w:p w14:paraId="7446B635" w14:textId="2450088E" w:rsidR="002E5BE6" w:rsidRPr="007D5E4F" w:rsidRDefault="005C5576" w:rsidP="00801AD9">
      <w:r>
        <w:rPr>
          <w:noProof/>
        </w:rPr>
        <w:lastRenderedPageBreak/>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64" w:name="_Toc6493017"/>
      <w:r w:rsidRPr="007D5E4F">
        <w:lastRenderedPageBreak/>
        <w:t>Note on Drug Dosages</w:t>
      </w:r>
      <w:bookmarkEnd w:id="64"/>
    </w:p>
    <w:p w14:paraId="69389EAE" w14:textId="77777777" w:rsidR="00FA3160" w:rsidRPr="007D5E4F" w:rsidRDefault="00FA3160" w:rsidP="00FA3160">
      <w:r w:rsidRPr="007D5E4F">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w:t>
      </w:r>
      <w:proofErr w:type="spellStart"/>
      <w:r w:rsidRPr="007D5E4F">
        <w:t>drug_dup</w:t>
      </w:r>
      <w:proofErr w:type="spellEnd"/>
      <w:r w:rsidRPr="007D5E4F">
        <w:t>. The doses have been summed.” $</w:t>
      </w:r>
      <w:proofErr w:type="spellStart"/>
      <w:r w:rsidRPr="007D5E4F">
        <w:t>drug_dup</w:t>
      </w:r>
      <w:proofErr w:type="spellEnd"/>
      <w:r w:rsidRPr="007D5E4F">
        <w:t xml:space="preserve"> is a variable containing the name of the drug.</w:t>
      </w:r>
    </w:p>
    <w:p w14:paraId="0FF5D7CC" w14:textId="77777777" w:rsidR="00FA3160" w:rsidRPr="007D5E4F"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72C60B6E" w14:textId="5C0E6B3B" w:rsidR="00691C89" w:rsidRPr="007D5E4F" w:rsidRDefault="00691C89" w:rsidP="00691C89">
      <w:r w:rsidRPr="007D5E4F">
        <w:t>Also, at this time (March 2019) we do not have</w:t>
      </w:r>
      <w:r w:rsidR="008B6A9F">
        <w:t xml:space="preserve">, in the KB, </w:t>
      </w:r>
      <w:r w:rsidRPr="007D5E4F">
        <w:t xml:space="preserve">dosage info for injectable or oral meds.  For this reason, </w:t>
      </w:r>
      <w:r w:rsidR="008B6A9F">
        <w:t xml:space="preserve">for </w:t>
      </w:r>
      <w:bookmarkStart w:id="65" w:name="_GoBack"/>
      <w:bookmarkEnd w:id="65"/>
      <w:proofErr w:type="spellStart"/>
      <w:r w:rsidRPr="007D5E4F">
        <w:t>semaglutide</w:t>
      </w:r>
      <w:proofErr w:type="spellEnd"/>
      <w:r w:rsidRPr="007D5E4F">
        <w:t xml:space="preserve">, an injectable med, we do not recommend increase the dose of </w:t>
      </w:r>
      <w:proofErr w:type="spellStart"/>
      <w:r w:rsidRPr="007D5E4F">
        <w:t>semaglutide</w:t>
      </w:r>
      <w:proofErr w:type="spellEnd"/>
      <w:r w:rsidRPr="007D5E4F">
        <w:t>; it is assumed to be at max dose.</w:t>
      </w:r>
    </w:p>
    <w:p w14:paraId="65646574" w14:textId="77777777" w:rsidR="00FA3160" w:rsidRPr="007D5E4F" w:rsidRDefault="00FA3160" w:rsidP="00FA3160">
      <w:pPr>
        <w:pStyle w:val="Heading2"/>
      </w:pPr>
      <w:bookmarkStart w:id="66" w:name="_Toc6493018"/>
      <w:r w:rsidRPr="007D5E4F">
        <w:t>Scenarios Background</w:t>
      </w:r>
      <w:bookmarkEnd w:id="66"/>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t>Patient has active prescription of encoded oral drug</w:t>
      </w:r>
    </w:p>
    <w:p w14:paraId="6852CE0C" w14:textId="77777777" w:rsidR="006F1523" w:rsidRPr="007D5E4F" w:rsidRDefault="006F1523" w:rsidP="006F1523">
      <w:pPr>
        <w:pStyle w:val="ListParagraph"/>
        <w:numPr>
          <w:ilvl w:val="0"/>
          <w:numId w:val="14"/>
        </w:numPr>
      </w:pPr>
      <w:r w:rsidRPr="007D5E4F">
        <w:t>Patient has active prescriptions of two encoded drugs</w:t>
      </w:r>
    </w:p>
    <w:p w14:paraId="4BB78650" w14:textId="77777777" w:rsidR="006F1523" w:rsidRPr="007D5E4F" w:rsidRDefault="006F1523" w:rsidP="006F1523">
      <w:r w:rsidRPr="007D5E4F">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49C1EF00" w:rsidR="00064967" w:rsidRPr="007D5E4F" w:rsidRDefault="00805086" w:rsidP="00D532BB">
      <w:r w:rsidRPr="007D5E4F">
        <w:t xml:space="preserve">We wish to emphasize that the CDS and GUI display what it considers to be all possible therapeutic options.  </w:t>
      </w:r>
      <w:r w:rsidR="00746336" w:rsidRPr="007D5E4F">
        <w:t xml:space="preserve">For example, the phrase “add a drug” or “add a second line drug”, </w:t>
      </w:r>
      <w:r w:rsidR="00746336" w:rsidRPr="007D5E4F">
        <w:lastRenderedPageBreak/>
        <w:t xml:space="preserve">means that </w:t>
      </w:r>
      <w:r w:rsidR="00746336" w:rsidRPr="007D5E4F">
        <w:rPr>
          <w:i/>
        </w:rPr>
        <w:t>all</w:t>
      </w:r>
      <w:r w:rsidR="00746336" w:rsidRPr="007D5E4F">
        <w:t xml:space="preserve"> drugs that do not have an absolute contraindication or do not start uncontrollable condition will be displayed.  Similarly, the phrase, “increase drug dose” means that </w:t>
      </w:r>
      <w:r w:rsidR="00746336" w:rsidRPr="007D5E4F">
        <w:rPr>
          <w:i/>
        </w:rPr>
        <w:t>all</w:t>
      </w:r>
      <w:r w:rsidR="00746336" w:rsidRPr="007D5E4F">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 xml:space="preserve">to emphasize this point.  </w:t>
      </w:r>
    </w:p>
    <w:p w14:paraId="644E805D" w14:textId="4F340B1E" w:rsidR="00805086" w:rsidRPr="007D5E4F" w:rsidRDefault="00746336" w:rsidP="00064967">
      <w:pPr>
        <w:rPr>
          <w:rFonts w:ascii="Calibri" w:hAnsi="Calibri"/>
          <w:color w:val="000000"/>
          <w:szCs w:val="24"/>
        </w:rPr>
      </w:pPr>
      <w:r w:rsidRPr="007D5E4F">
        <w:t>Please note that w</w:t>
      </w:r>
      <w:r w:rsidR="00805086" w:rsidRPr="007D5E4F">
        <w:t xml:space="preserve">e use the term therapeutic options and therapeutic recommendations synonymously here.  </w:t>
      </w:r>
    </w:p>
    <w:p w14:paraId="099C0A87" w14:textId="2B2741D6" w:rsidR="00B31B95" w:rsidRPr="007D5E4F" w:rsidRDefault="00B31B95" w:rsidP="00A82931">
      <w:pPr>
        <w:pStyle w:val="Heading2"/>
      </w:pPr>
      <w:bookmarkStart w:id="67" w:name="_Toc6493019"/>
      <w:r w:rsidRPr="007D5E4F">
        <w:t>Scenario</w:t>
      </w:r>
      <w:r w:rsidR="00A44EF1" w:rsidRPr="007D5E4F">
        <w:t xml:space="preserve">: </w:t>
      </w:r>
      <w:r w:rsidRPr="007D5E4F">
        <w:t xml:space="preserve">No </w:t>
      </w:r>
      <w:r w:rsidR="006D4B1E" w:rsidRPr="007D5E4F">
        <w:t>DM</w:t>
      </w:r>
      <w:r w:rsidRPr="007D5E4F">
        <w:t xml:space="preserve"> drugs</w:t>
      </w:r>
      <w:bookmarkEnd w:id="67"/>
    </w:p>
    <w:p w14:paraId="7977C716" w14:textId="68D4821A" w:rsidR="00110171" w:rsidRPr="007D5E4F" w:rsidRDefault="00110171" w:rsidP="00D532BB">
      <w:r w:rsidRPr="007D5E4F">
        <w:t>Generally speaking, if a patient is not at goal, the protocol is to add one drug at a time at a low dose, and titrate the drug to its maximum dose before adding a second drug.</w:t>
      </w:r>
    </w:p>
    <w:p w14:paraId="4B75DDEA" w14:textId="69D0E8C3"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w:t>
      </w:r>
      <w:proofErr w:type="spellStart"/>
      <w:r w:rsidR="00FF5AD2" w:rsidRPr="007D5E4F">
        <w:t>alogliptin</w:t>
      </w:r>
      <w:proofErr w:type="spellEnd"/>
      <w:r w:rsidR="00FF5AD2" w:rsidRPr="007D5E4F">
        <w:t xml:space="preserve">, and only if patient has a prescription for another DM and </w:t>
      </w:r>
      <w:proofErr w:type="spellStart"/>
      <w:r w:rsidR="00FF5AD2" w:rsidRPr="007D5E4F">
        <w:t>AND</w:t>
      </w:r>
      <w:proofErr w:type="spellEnd"/>
      <w:r w:rsidR="00FF5AD2" w:rsidRPr="007D5E4F">
        <w:t xml:space="preserve"> </w:t>
      </w:r>
      <w:r w:rsidRPr="007D5E4F">
        <w:t>has CVD, empagliflozin</w:t>
      </w:r>
      <w:r w:rsidR="00FF5AD2" w:rsidRPr="007D5E4F">
        <w:t xml:space="preserve"> and </w:t>
      </w:r>
      <w:proofErr w:type="spellStart"/>
      <w:r w:rsidR="00FF5AD2" w:rsidRPr="007D5E4F">
        <w:t>sem</w:t>
      </w:r>
      <w:r w:rsidR="00B77920" w:rsidRPr="007D5E4F">
        <w:t>a</w:t>
      </w:r>
      <w:r w:rsidR="00FF5AD2" w:rsidRPr="007D5E4F">
        <w:t>glutide</w:t>
      </w:r>
      <w:proofErr w:type="spellEnd"/>
      <w:r w:rsidRPr="007D5E4F">
        <w:t>.</w:t>
      </w:r>
      <w:r w:rsidR="00E812D6" w:rsidRPr="007D5E4F">
        <w:t xml:space="preserve"> </w:t>
      </w:r>
      <w:r w:rsidR="007926AB" w:rsidRPr="007D5E4F">
        <w:t xml:space="preserve"> </w:t>
      </w:r>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 xml:space="preserve">CVD Codes for use with </w:t>
      </w:r>
      <w:proofErr w:type="spellStart"/>
      <w:r w:rsidR="00566AAF" w:rsidRPr="007D5E4F">
        <w:rPr>
          <w:rStyle w:val="IntenseEmphasis"/>
        </w:rPr>
        <w:t>Empaglifozin</w:t>
      </w:r>
      <w:proofErr w:type="spellEnd"/>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If the first and second lines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68" w:name="_Ref491899111"/>
      <w:bookmarkStart w:id="69" w:name="_Ref491899115"/>
      <w:bookmarkStart w:id="70" w:name="_Toc6493020"/>
      <w:r w:rsidRPr="007D5E4F">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68"/>
      <w:bookmarkEnd w:id="69"/>
      <w:bookmarkEnd w:id="70"/>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lastRenderedPageBreak/>
        <w:t xml:space="preserve">Has an Absolute </w:t>
      </w:r>
      <w:r w:rsidR="00ED7E84" w:rsidRPr="007D5E4F">
        <w:t>Contraindicat</w:t>
      </w:r>
      <w:r w:rsidRPr="007D5E4F">
        <w:t>ion or</w:t>
      </w:r>
    </w:p>
    <w:p w14:paraId="4D09152A" w14:textId="0975C54D" w:rsidR="00D50E0C" w:rsidRPr="007D5E4F" w:rsidRDefault="008D3DC8" w:rsidP="00BF22F2">
      <w:pPr>
        <w:pStyle w:val="ListParagraph"/>
        <w:numPr>
          <w:ilvl w:val="0"/>
          <w:numId w:val="15"/>
        </w:numPr>
      </w:pPr>
      <w:r w:rsidRPr="007D5E4F">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557EF19F" w14:textId="08058975" w:rsidR="00475A3C"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 xml:space="preserve">The five possible recommendations, when the patient has an active prescription of metformin, are indicated with alphabetical labels (e.g. Case A, Case B, </w:t>
      </w:r>
      <w:proofErr w:type="spellStart"/>
      <w:r w:rsidR="009F7041" w:rsidRPr="007D5E4F">
        <w:t>etc</w:t>
      </w:r>
      <w:proofErr w:type="spellEnd"/>
      <w:r w:rsidR="009F7041" w:rsidRPr="007D5E4F">
        <w:t xml:space="preserve">).  </w:t>
      </w:r>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6BF3D0EC" w14:textId="77777777" w:rsidR="00ED7A52" w:rsidRPr="007D5E4F" w:rsidRDefault="00ED7A52"/>
    <w:p w14:paraId="2898C89B" w14:textId="57A955A9" w:rsidR="00B31B95" w:rsidRPr="007D5E4F" w:rsidRDefault="00B31B95" w:rsidP="00C00247">
      <w:pPr>
        <w:pStyle w:val="Heading3"/>
      </w:pPr>
      <w:bookmarkStart w:id="71" w:name="_Toc6493021"/>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71"/>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28488729" w14:textId="5E78D9CE" w:rsidR="00590398" w:rsidRPr="007D5E4F" w:rsidRDefault="000F7CFA" w:rsidP="00BF22F2">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59E5ACC6" w14:textId="209CF64A" w:rsidR="00590398" w:rsidRPr="007D5E4F" w:rsidRDefault="008D3DC8" w:rsidP="00BF22F2">
      <w:pPr>
        <w:pStyle w:val="ListParagraph"/>
        <w:numPr>
          <w:ilvl w:val="0"/>
          <w:numId w:val="16"/>
        </w:numPr>
      </w:pPr>
      <w:r w:rsidRPr="007D5E4F">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6BF69813"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r w:rsidR="009906A4" w:rsidRPr="007D5E4F">
        <w:t xml:space="preserve"> </w:t>
      </w:r>
      <w:r w:rsidRPr="007D5E4F">
        <w:t xml:space="preserve">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lastRenderedPageBreak/>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19619975"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 xml:space="preserve">.   </w:t>
      </w:r>
      <w:proofErr w:type="spellStart"/>
      <w:r w:rsidR="00821FC4" w:rsidRPr="007D5E4F">
        <w:t>Alogliptin</w:t>
      </w:r>
      <w:proofErr w:type="spellEnd"/>
      <w:r w:rsidR="00821FC4" w:rsidRPr="007D5E4F">
        <w:t>, empagliflozin and</w:t>
      </w:r>
      <w:r w:rsidR="00CA05AD" w:rsidRPr="007D5E4F">
        <w:t xml:space="preserve"> </w:t>
      </w:r>
      <w:proofErr w:type="spellStart"/>
      <w:r w:rsidR="00CA05AD" w:rsidRPr="007D5E4F">
        <w:t>semaglutide</w:t>
      </w:r>
      <w:proofErr w:type="spellEnd"/>
      <w:r w:rsidR="00CA05AD" w:rsidRPr="007D5E4F">
        <w:t xml:space="preserv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 xml:space="preserve">DM med) </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72" w:name="_Toc6493022"/>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72"/>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73" w:name="_Hlk518385919"/>
      <w:r w:rsidRPr="007D5E4F">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glipizide and </w:t>
      </w:r>
      <w:proofErr w:type="spellStart"/>
      <w:r w:rsidR="009B1ACF" w:rsidRPr="007D5E4F">
        <w:t>pio</w:t>
      </w:r>
      <w:proofErr w:type="spellEnd"/>
      <w:r w:rsidR="009B1ACF" w:rsidRPr="007D5E4F">
        <w:t xml:space="preserve"> only.</w:t>
      </w:r>
    </w:p>
    <w:bookmarkEnd w:id="73"/>
    <w:p w14:paraId="3C2238A3" w14:textId="54898E67" w:rsidR="00CA0881" w:rsidRPr="007D5E4F" w:rsidRDefault="00ED7E84" w:rsidP="00E83F06">
      <w:r w:rsidRPr="007D5E4F">
        <w:lastRenderedPageBreak/>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74" w:name="_Ref491900690"/>
      <w:bookmarkStart w:id="75" w:name="_Ref491900694"/>
      <w:bookmarkStart w:id="76" w:name="_Toc6493023"/>
      <w:r w:rsidRPr="007D5E4F">
        <w:t>Scenario</w:t>
      </w:r>
      <w:r w:rsidR="00910307" w:rsidRPr="007D5E4F">
        <w:t xml:space="preserve">: </w:t>
      </w:r>
      <w:r w:rsidRPr="007D5E4F">
        <w:t xml:space="preserve">Two </w:t>
      </w:r>
      <w:r w:rsidR="006D4B1E" w:rsidRPr="007D5E4F">
        <w:t>DM</w:t>
      </w:r>
      <w:r w:rsidRPr="007D5E4F">
        <w:t xml:space="preserve"> drugs</w:t>
      </w:r>
      <w:bookmarkEnd w:id="74"/>
      <w:bookmarkEnd w:id="75"/>
      <w:bookmarkEnd w:id="76"/>
    </w:p>
    <w:p w14:paraId="6E89F5A4" w14:textId="34926647"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 xml:space="preserve">One Drug Scenario.  </w:t>
      </w:r>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77" w:name="_Ref491900335"/>
      <w:bookmarkStart w:id="78" w:name="_Toc6493024"/>
      <w:r w:rsidRPr="007D5E4F">
        <w:lastRenderedPageBreak/>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77"/>
      <w:r w:rsidR="00C13489" w:rsidRPr="007D5E4F">
        <w:t xml:space="preserve"> (Two currently prescribed drugs)</w:t>
      </w:r>
      <w:bookmarkEnd w:id="78"/>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7D5E4F"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noProof/>
                <w:color w:val="000000"/>
              </w:rPr>
              <mc:AlternateContent>
                <mc:Choice Requires="wps">
                  <w:drawing>
                    <wp:anchor distT="0" distB="0" distL="114300" distR="114300" simplePos="0" relativeHeight="251657216"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0825C2" w:rsidRDefault="000825C2"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0825C2" w:rsidRDefault="000825C2"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021A5A">
                  <w:pPr>
                    <w:keepNext/>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r>
      <w:tr w:rsidR="002819F5" w:rsidRPr="007D5E4F"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ncr</w:t>
            </w:r>
            <w:proofErr w:type="spellEnd"/>
            <w:r w:rsidRPr="007D5E4F">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r>
      <w:tr w:rsidR="002819F5" w:rsidRPr="007D5E4F"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r>
      <w:tr w:rsidR="002819F5" w:rsidRPr="007D5E4F"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7D5E4F" w:rsidRDefault="00CF5C5D"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7D5E4F" w:rsidRDefault="00CE11C1"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r>
      <w:tr w:rsidR="002819F5" w:rsidRPr="007D5E4F"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7D5E4F" w:rsidRDefault="002819F5" w:rsidP="00021A5A">
            <w:pPr>
              <w:keepNext/>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7D5E4F" w:rsidRDefault="002819F5"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7D5E4F" w:rsidRDefault="002406C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7D5E4F" w:rsidRDefault="004B2AD0" w:rsidP="00021A5A">
            <w:pPr>
              <w:keepNext/>
              <w:spacing w:line="240" w:lineRule="auto"/>
              <w:ind w:left="0"/>
              <w:jc w:val="center"/>
              <w:rPr>
                <w:rFonts w:ascii="Calibri" w:eastAsia="Times New Roman" w:hAnsi="Calibri" w:cs="Times New Roman"/>
                <w:color w:val="000000"/>
              </w:rPr>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79" w:name="_Toc6493025"/>
      <w:r w:rsidRPr="007D5E4F">
        <w:t>Possible Actions</w:t>
      </w:r>
      <w:bookmarkEnd w:id="79"/>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r w:rsidR="009B1ACF" w:rsidRPr="007D5E4F">
        <w:t xml:space="preserve">glipizide and </w:t>
      </w:r>
      <w:proofErr w:type="spellStart"/>
      <w:r w:rsidR="009B1ACF" w:rsidRPr="007D5E4F">
        <w:t>pio</w:t>
      </w:r>
      <w:proofErr w:type="spellEnd"/>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r w:rsidRPr="007D5E4F">
        <w:t>if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5C92E2A6" w:rsidR="001538CB" w:rsidRPr="007D5E4F" w:rsidRDefault="0003140D" w:rsidP="001538CB">
      <w:pPr>
        <w:ind w:left="1080"/>
        <w:rPr>
          <w:szCs w:val="24"/>
        </w:rPr>
      </w:pPr>
      <w:r w:rsidRPr="007D5E4F">
        <w:rPr>
          <w:szCs w:val="24"/>
        </w:rPr>
        <w:lastRenderedPageBreak/>
        <w:t xml:space="preserve">Reminder:  </w:t>
      </w:r>
      <w:proofErr w:type="spellStart"/>
      <w:r w:rsidRPr="007D5E4F">
        <w:rPr>
          <w:szCs w:val="24"/>
        </w:rPr>
        <w:t>alogliptin</w:t>
      </w:r>
      <w:proofErr w:type="spellEnd"/>
      <w:r w:rsidRPr="007D5E4F">
        <w:rPr>
          <w:szCs w:val="24"/>
        </w:rPr>
        <w:t xml:space="preserve">, </w:t>
      </w:r>
      <w:proofErr w:type="spellStart"/>
      <w:r w:rsidRPr="007D5E4F">
        <w:rPr>
          <w:szCs w:val="24"/>
        </w:rPr>
        <w:t>empa</w:t>
      </w:r>
      <w:proofErr w:type="spellEnd"/>
      <w:r w:rsidRPr="007D5E4F">
        <w:rPr>
          <w:szCs w:val="24"/>
        </w:rPr>
        <w:t xml:space="preserve"> and </w:t>
      </w:r>
      <w:proofErr w:type="spellStart"/>
      <w:r w:rsidRPr="007D5E4F">
        <w:rPr>
          <w:szCs w:val="24"/>
        </w:rPr>
        <w:t>semaglutide</w:t>
      </w:r>
      <w:proofErr w:type="spellEnd"/>
      <w:r w:rsidRPr="007D5E4F">
        <w:rPr>
          <w:szCs w:val="24"/>
        </w:rPr>
        <w:t xml:space="preserve"> are</w:t>
      </w:r>
      <w:r w:rsidR="001538CB" w:rsidRPr="007D5E4F">
        <w:rPr>
          <w:szCs w:val="24"/>
        </w:rPr>
        <w:t xml:space="preserve"> only recommended if patient already has an Rx for another DM med.  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w:t>
      </w:r>
      <w:r w:rsidR="00C92403" w:rsidRPr="007D5E4F">
        <w:lastRenderedPageBreak/>
        <w:t>“do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24BE32F2"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 xml:space="preserve">the </w:t>
      </w:r>
      <w:r w:rsidR="00C92403" w:rsidRPr="007D5E4F">
        <w:t xml:space="preserve"> 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7F90A3FC"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 xml:space="preserve">the </w:t>
      </w:r>
      <w:r w:rsidRPr="007D5E4F">
        <w:t xml:space="preserve"> dosage increased, then increase the dose of the drug</w:t>
      </w:r>
      <w:r w:rsidR="003D494E" w:rsidRPr="007D5E4F">
        <w:t>;</w:t>
      </w:r>
      <w:r w:rsidR="00A927BD" w:rsidRPr="007D5E4F">
        <w:t xml:space="preserve"> </w:t>
      </w:r>
      <w:r w:rsidR="003D494E" w:rsidRPr="007D5E4F">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292FE980" w:rsidR="00B31B95" w:rsidRPr="007D5E4F" w:rsidRDefault="00B31B95" w:rsidP="00B31B95">
      <w:pPr>
        <w:rPr>
          <w:szCs w:val="24"/>
        </w:rPr>
      </w:pPr>
      <w:r w:rsidRPr="007D5E4F">
        <w:rPr>
          <w:szCs w:val="24"/>
        </w:rPr>
        <w:t xml:space="preserve">Whenever a third drug is added, there is a </w:t>
      </w:r>
      <w:r w:rsidR="00ED7A52" w:rsidRPr="007D5E4F">
        <w:rPr>
          <w:szCs w:val="24"/>
        </w:rPr>
        <w:t>message to consider a referral</w:t>
      </w:r>
      <w:r w:rsidRPr="007D5E4F">
        <w:rPr>
          <w:szCs w:val="24"/>
        </w:rPr>
        <w:t xml:space="preserve"> to an endocrinologist.</w:t>
      </w:r>
      <w:r w:rsidR="00A927BD" w:rsidRPr="007D5E4F">
        <w:rPr>
          <w:szCs w:val="24"/>
        </w:rPr>
        <w:t xml:space="preserve"> </w:t>
      </w:r>
      <w:r w:rsidR="00ED7A52" w:rsidRPr="007D5E4F">
        <w:rPr>
          <w:szCs w:val="24"/>
        </w:rPr>
        <w:t xml:space="preserve"> </w:t>
      </w:r>
    </w:p>
    <w:p w14:paraId="34D8C31C" w14:textId="77777777" w:rsidR="00CA0881" w:rsidRPr="007D5E4F" w:rsidRDefault="00CA0881" w:rsidP="00CA0881">
      <w:pPr>
        <w:pStyle w:val="Heading3"/>
      </w:pPr>
      <w:bookmarkStart w:id="80" w:name="_Toc6493026"/>
      <w:bookmarkStart w:id="81" w:name="_Hlk510532432"/>
      <w:r w:rsidRPr="007D5E4F">
        <w:t>Actions in the presence of bad drug partner</w:t>
      </w:r>
      <w:bookmarkEnd w:id="80"/>
    </w:p>
    <w:p w14:paraId="1E15B7F6" w14:textId="3B5F5D2D"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  In addition,</w:t>
      </w:r>
    </w:p>
    <w:p w14:paraId="54865785" w14:textId="0350D5D6" w:rsidR="0039707B" w:rsidRPr="007D5E4F" w:rsidRDefault="0039707B" w:rsidP="0039707B">
      <w:pPr>
        <w:pStyle w:val="ListParagraph"/>
        <w:numPr>
          <w:ilvl w:val="2"/>
          <w:numId w:val="6"/>
        </w:numPr>
      </w:pPr>
      <w:r w:rsidRPr="007D5E4F">
        <w:rPr>
          <w:szCs w:val="24"/>
        </w:rPr>
        <w:lastRenderedPageBreak/>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82" w:name="_Hlk511040886"/>
      <w:bookmarkEnd w:id="81"/>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 xml:space="preserve">If the bad drug partners are from different DM medication classes (e.g. empagliflozin and </w:t>
      </w:r>
      <w:proofErr w:type="spellStart"/>
      <w:r w:rsidRPr="007D5E4F">
        <w:rPr>
          <w:szCs w:val="24"/>
        </w:rPr>
        <w:t>semaglutide</w:t>
      </w:r>
      <w:proofErr w:type="spellEnd"/>
      <w:r w:rsidRPr="007D5E4F">
        <w:rPr>
          <w:szCs w:val="24"/>
        </w:rPr>
        <w:t>), we will still give recommendations for each of the drugs separately, as well as issue the following message:</w:t>
      </w:r>
    </w:p>
    <w:p w14:paraId="74D7964F" w14:textId="164105B3" w:rsidR="000F70E7" w:rsidRPr="007D5E4F" w:rsidRDefault="000F70E7" w:rsidP="000F70E7">
      <w:pPr>
        <w:pStyle w:val="ListParagraph"/>
        <w:ind w:left="1440"/>
      </w:pPr>
      <w:r w:rsidRPr="007D5E4F">
        <w:rPr>
          <w:szCs w:val="24"/>
        </w:rPr>
        <w:t xml:space="preserve">“Pt has Rx for empagliflozin and </w:t>
      </w:r>
      <w:proofErr w:type="spellStart"/>
      <w:r w:rsidRPr="007D5E4F">
        <w:rPr>
          <w:szCs w:val="24"/>
        </w:rPr>
        <w:t>semaglutide</w:t>
      </w:r>
      <w:proofErr w:type="spellEnd"/>
      <w:r w:rsidRPr="007D5E4F">
        <w:rPr>
          <w:szCs w:val="24"/>
        </w:rPr>
        <w:t>.  Stop one.’</w:t>
      </w:r>
    </w:p>
    <w:bookmarkEnd w:id="82"/>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83" w:name="_Ref511734083"/>
      <w:bookmarkStart w:id="84" w:name="_Toc6493027"/>
      <w:r w:rsidRPr="007D5E4F">
        <w:t>Additional Messages</w:t>
      </w:r>
      <w:bookmarkEnd w:id="83"/>
      <w:bookmarkEnd w:id="84"/>
    </w:p>
    <w:p w14:paraId="6EE72F64" w14:textId="40433302" w:rsidR="00C23500" w:rsidRPr="007D5E4F" w:rsidRDefault="00294614" w:rsidP="00294614">
      <w:r w:rsidRPr="007D5E4F">
        <w:t xml:space="preserve">As described previously, “Collateral messages” appear next to the drug recommendation.  There are also other messages that do not appear next to a therapeutic option.  </w:t>
      </w:r>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r w:rsidRPr="007D5E4F">
        <w:t xml:space="preserve"> </w:t>
      </w:r>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t>The use of different message types is, in part, to determine where the messages is displayed on the GUI (when they are not Collateral messages).</w:t>
      </w:r>
    </w:p>
    <w:p w14:paraId="3DE174B5" w14:textId="6B142FBA" w:rsidR="00417D72" w:rsidRPr="007D5E4F" w:rsidRDefault="001A6709" w:rsidP="001A6709">
      <w:pPr>
        <w:spacing w:before="0" w:after="0"/>
      </w:pPr>
      <w:r w:rsidRPr="007D5E4F">
        <w:t xml:space="preserve">Patients who are out of scope, receive Out of scope messages and no drug recommendations.  </w:t>
      </w:r>
      <w:r w:rsidR="00362CC5" w:rsidRPr="007D5E4F">
        <w:t xml:space="preserve">Patients who are not out of scope, who also do not receive drug recommendations, receive a “No Drug recommendation” message.  </w:t>
      </w:r>
      <w:r w:rsidRPr="007D5E4F">
        <w:t>Patients with drug recommendations can receive messages that are Primary recommendation and Drug-</w:t>
      </w:r>
      <w:r w:rsidRPr="007D5E4F">
        <w:lastRenderedPageBreak/>
        <w:t xml:space="preserve">related messages; both high priority messages.  The separation into these different types is to enable the aggregation of drug-related messages together.  </w:t>
      </w:r>
      <w:r w:rsidR="00417D72" w:rsidRPr="007D5E4F">
        <w:t xml:space="preserve">Patients can also receive </w:t>
      </w:r>
      <w:r w:rsidRPr="007D5E4F">
        <w:t>General info message</w:t>
      </w:r>
      <w:r w:rsidR="00417D72" w:rsidRPr="007D5E4F">
        <w:t>s that</w:t>
      </w:r>
      <w:r w:rsidRPr="007D5E4F">
        <w:t xml:space="preserve"> are of lower priority.  </w:t>
      </w:r>
    </w:p>
    <w:p w14:paraId="7D2A37AC" w14:textId="77777777" w:rsidR="00417D72" w:rsidRPr="007D5E4F" w:rsidRDefault="00417D72" w:rsidP="001A6709">
      <w:pPr>
        <w:spacing w:before="0" w:after="0"/>
      </w:pPr>
    </w:p>
    <w:p w14:paraId="57A6AE94" w14:textId="7E3DD57B" w:rsidR="00417D72" w:rsidRPr="007D5E4F" w:rsidRDefault="00417D72" w:rsidP="001A6709">
      <w:pPr>
        <w:spacing w:before="0" w:after="0"/>
      </w:pPr>
      <w:r w:rsidRPr="007D5E4F">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140E8FD3" w:rsidR="001A6709" w:rsidRPr="007D5E4F" w:rsidRDefault="001A6709" w:rsidP="001A6709">
      <w:pPr>
        <w:spacing w:before="0" w:after="0"/>
      </w:pPr>
      <w:r w:rsidRPr="007D5E4F">
        <w:t>We list below,</w:t>
      </w:r>
      <w:r w:rsidR="00417D72" w:rsidRPr="007D5E4F">
        <w:t xml:space="preserve"> Out of scope messages, </w:t>
      </w:r>
      <w:r w:rsidRPr="007D5E4F">
        <w:t xml:space="preserve"> </w:t>
      </w:r>
      <w:r w:rsidR="00362CC5" w:rsidRPr="007D5E4F">
        <w:t xml:space="preserve">No Drug recommendation messages, </w:t>
      </w:r>
      <w:r w:rsidRPr="007D5E4F">
        <w:t>Primary recommendations, Drug-related messages, and General info messages, in that order.  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77777777" w:rsidR="001A6709" w:rsidRPr="007D5E4F" w:rsidRDefault="001A6709" w:rsidP="001A6709">
      <w:pPr>
        <w:tabs>
          <w:tab w:val="left" w:pos="360"/>
        </w:tabs>
        <w:spacing w:before="0" w:after="0" w:line="276" w:lineRule="auto"/>
        <w:ind w:left="720"/>
      </w:pPr>
      <w:r w:rsidRPr="007D5E4F">
        <w:t>“Pt has Rx for ?</w:t>
      </w:r>
      <w:proofErr w:type="spellStart"/>
      <w:r w:rsidRPr="007D5E4F">
        <w:t>Not_Encoded_DM_drug</w:t>
      </w:r>
      <w:proofErr w:type="spellEnd"/>
      <w:r w:rsidRPr="007D5E4F">
        <w:t xml:space="preserve">  that we have not evaluated and cannot give recommendations.  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r w:rsidRPr="007D5E4F">
        <w:t>Where ?</w:t>
      </w:r>
      <w:proofErr w:type="spellStart"/>
      <w:r w:rsidRPr="007D5E4F">
        <w:t>Not_Encoded_DM_drug</w:t>
      </w:r>
      <w:proofErr w:type="spellEnd"/>
      <w:r w:rsidRPr="007D5E4F">
        <w:t xml:space="preserve">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77777777" w:rsidR="001A6709" w:rsidRPr="007D5E4F" w:rsidRDefault="001A6709" w:rsidP="001A6709">
      <w:pPr>
        <w:pStyle w:val="ListParagraph"/>
        <w:tabs>
          <w:tab w:val="left" w:pos="360"/>
        </w:tabs>
        <w:spacing w:before="0" w:after="0" w:line="276" w:lineRule="auto"/>
        <w:ind w:left="720"/>
      </w:pPr>
      <w:r w:rsidRPr="007D5E4F">
        <w:t>“Pt has Rx for 3+ DM drugs: ?</w:t>
      </w:r>
      <w:proofErr w:type="spellStart"/>
      <w:r w:rsidRPr="007D5E4F">
        <w:t>Encoded_DM_drug</w:t>
      </w:r>
      <w:proofErr w:type="spellEnd"/>
      <w:r w:rsidRPr="007D5E4F">
        <w:t>.  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E83F06">
      <w:pPr>
        <w:spacing w:after="0"/>
        <w:ind w:left="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lastRenderedPageBreak/>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w:t>
      </w:r>
      <w:proofErr w:type="spellStart"/>
      <w:r w:rsidRPr="007D5E4F">
        <w:t>pt</w:t>
      </w:r>
      <w:proofErr w:type="spellEnd"/>
      <w:r w:rsidRPr="007D5E4F">
        <w:t xml:space="preserve"> </w:t>
      </w:r>
      <w:r w:rsidR="001055FB" w:rsidRPr="007D5E4F">
        <w:t xml:space="preserve">truly </w:t>
      </w:r>
      <w:r w:rsidRPr="007D5E4F">
        <w:t>has type 1 DM, these recommendations</w:t>
      </w:r>
      <w:r w:rsidR="00CB7E14" w:rsidRPr="007D5E4F">
        <w:t xml:space="preserve"> DO NOT APPLY</w:t>
      </w:r>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2684333E" w:rsidR="00F0147A" w:rsidRPr="007D5E4F" w:rsidRDefault="00F0147A" w:rsidP="00F0147A">
      <w:pPr>
        <w:pStyle w:val="ListParagraph"/>
        <w:ind w:left="720"/>
      </w:pPr>
      <w:r w:rsidRPr="007D5E4F">
        <w:t>“Pt has Rx for DM med but no DM Dx.  Will assume Dx of DM2.”</w:t>
      </w:r>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77777777" w:rsidR="00E00DA4" w:rsidRPr="007D5E4F" w:rsidRDefault="00E00DA4" w:rsidP="001A6709">
      <w:pPr>
        <w:ind w:left="720"/>
      </w:pPr>
      <w:r w:rsidRPr="007D5E4F">
        <w:t xml:space="preserve">ALERT:  </w:t>
      </w:r>
      <w:proofErr w:type="spellStart"/>
      <w:r w:rsidRPr="007D5E4F">
        <w:t>pt</w:t>
      </w:r>
      <w:proofErr w:type="spellEnd"/>
      <w:r w:rsidRPr="007D5E4F">
        <w:t xml:space="preserve"> is not adherent to one or more meds; please evaluate.  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bromocriptine or </w:t>
      </w:r>
      <w:proofErr w:type="spellStart"/>
      <w:r w:rsidR="00E54A06" w:rsidRPr="007D5E4F">
        <w:t>colesevelam</w:t>
      </w:r>
      <w:proofErr w:type="spellEnd"/>
      <w:r w:rsidR="00E54A06" w:rsidRPr="007D5E4F">
        <w:t xml:space="preserve"> </w:t>
      </w:r>
    </w:p>
    <w:p w14:paraId="524F7B0C" w14:textId="3D131915" w:rsidR="00E54A06" w:rsidRPr="007D5E4F" w:rsidRDefault="000B05F4" w:rsidP="001A6709">
      <w:pPr>
        <w:pStyle w:val="ListParagraph"/>
        <w:spacing w:before="0" w:after="120"/>
        <w:ind w:left="720"/>
      </w:pPr>
      <w:r w:rsidRPr="007D5E4F">
        <w:t>“</w:t>
      </w:r>
      <w:r w:rsidR="00497290" w:rsidRPr="007D5E4F">
        <w:t xml:space="preserve">Warning: bromocriptine and </w:t>
      </w:r>
      <w:proofErr w:type="spellStart"/>
      <w:r w:rsidR="00497290" w:rsidRPr="007D5E4F">
        <w:t>colesevelam</w:t>
      </w:r>
      <w:proofErr w:type="spellEnd"/>
      <w:r w:rsidR="00497290" w:rsidRPr="007D5E4F">
        <w:t xml:space="preserve">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 xml:space="preserve">“There are multiple </w:t>
      </w:r>
      <w:proofErr w:type="spellStart"/>
      <w:r w:rsidRPr="007D5E4F">
        <w:t>Rxs</w:t>
      </w:r>
      <w:proofErr w:type="spellEnd"/>
      <w:r w:rsidRPr="007D5E4F">
        <w:t xml:space="preserve"> for ?</w:t>
      </w:r>
      <w:proofErr w:type="spellStart"/>
      <w:r w:rsidRPr="007D5E4F">
        <w:t>dup_GL_drug</w:t>
      </w:r>
      <w:proofErr w:type="spellEnd"/>
      <w:r w:rsidRPr="007D5E4F">
        <w:t xml:space="preserve">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r w:rsidRPr="007D5E4F">
        <w:t>Where ?</w:t>
      </w:r>
      <w:proofErr w:type="spellStart"/>
      <w:r w:rsidRPr="007D5E4F">
        <w:t>dup_GL_drug</w:t>
      </w:r>
      <w:proofErr w:type="spellEnd"/>
      <w:r w:rsidRPr="007D5E4F">
        <w:t xml:space="preserve">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2422EA03" w:rsidR="000B05F4" w:rsidRPr="007D5E4F" w:rsidRDefault="000B05F4" w:rsidP="000B05F4">
      <w:pPr>
        <w:spacing w:before="0" w:after="0"/>
        <w:ind w:left="720"/>
      </w:pPr>
      <w:r w:rsidRPr="007D5E4F">
        <w:t>“ALERT:  bicarbonate level low: ?value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r w:rsidRPr="007D5E4F">
        <w:t>“ ?</w:t>
      </w:r>
      <w:proofErr w:type="spellStart"/>
      <w:r w:rsidRPr="007D5E4F">
        <w:t>drugName</w:t>
      </w:r>
      <w:proofErr w:type="spellEnd"/>
      <w:r w:rsidRPr="007D5E4F">
        <w:t xml:space="preserve"> dose (?</w:t>
      </w:r>
      <w:proofErr w:type="spellStart"/>
      <w:r w:rsidRPr="007D5E4F">
        <w:t>dailyDose</w:t>
      </w:r>
      <w:proofErr w:type="spellEnd"/>
      <w:r w:rsidRPr="007D5E4F">
        <w:t>) greater than max dose.”</w:t>
      </w:r>
    </w:p>
    <w:p w14:paraId="7DD98B7D" w14:textId="565BE567" w:rsidR="000B05F4" w:rsidRPr="007D5E4F" w:rsidRDefault="00477175" w:rsidP="001A6709">
      <w:pPr>
        <w:ind w:left="720"/>
      </w:pPr>
      <w:r w:rsidRPr="007D5E4F">
        <w:t>where $</w:t>
      </w:r>
      <w:proofErr w:type="spellStart"/>
      <w:r w:rsidRPr="007D5E4F">
        <w:t>drug_name</w:t>
      </w:r>
      <w:proofErr w:type="spellEnd"/>
      <w:r w:rsidRPr="007D5E4F">
        <w:t xml:space="preserve"> is a variable containing the name of the drug and ?</w:t>
      </w:r>
      <w:proofErr w:type="spellStart"/>
      <w:r w:rsidRPr="007D5E4F">
        <w:t>dailyDose</w:t>
      </w:r>
      <w:proofErr w:type="spellEnd"/>
      <w:r w:rsidRPr="007D5E4F">
        <w:t xml:space="preserv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lastRenderedPageBreak/>
        <w:t>Drug-related message</w:t>
      </w:r>
      <w:r w:rsidR="00DE6F0D" w:rsidRPr="007D5E4F">
        <w:t>, when we cannot recommend any first or second line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 xml:space="preserve">“Cannot recommend metformin, glipizide, pioglitazone, </w:t>
      </w:r>
      <w:proofErr w:type="spellStart"/>
      <w:r w:rsidRPr="007D5E4F">
        <w:t>saxagliptin</w:t>
      </w:r>
      <w:proofErr w:type="spellEnd"/>
      <w:r w:rsidRPr="007D5E4F">
        <w:t xml:space="preserve"> or, if CVD present, </w:t>
      </w:r>
      <w:proofErr w:type="spellStart"/>
      <w:r w:rsidRPr="007D5E4F">
        <w:t>empaglifozin</w:t>
      </w:r>
      <w:proofErr w:type="spellEnd"/>
      <w:r w:rsidRPr="007D5E4F">
        <w:t>. Please consider other drugs from Appendix B of the VA 2017 DM Guidelines.”</w:t>
      </w:r>
    </w:p>
    <w:p w14:paraId="66D8356D" w14:textId="326D2E19" w:rsidR="00DE6F0D" w:rsidRPr="007D5E4F" w:rsidRDefault="00DE6F0D" w:rsidP="001A6709">
      <w:pPr>
        <w:tabs>
          <w:tab w:val="left" w:pos="360"/>
        </w:tabs>
        <w:spacing w:before="0" w:after="0" w:line="276" w:lineRule="auto"/>
        <w:ind w:left="0"/>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 xml:space="preserve">“If </w:t>
      </w:r>
      <w:proofErr w:type="spellStart"/>
      <w:r w:rsidRPr="007D5E4F">
        <w:t>pt</w:t>
      </w:r>
      <w:proofErr w:type="spellEnd"/>
      <w:r w:rsidRPr="007D5E4F">
        <w:t xml:space="preserve">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77777777" w:rsidR="001A6709" w:rsidRPr="007D5E4F" w:rsidRDefault="001A6709" w:rsidP="001A6709">
      <w:pPr>
        <w:spacing w:before="0" w:after="0"/>
        <w:ind w:left="720"/>
      </w:pPr>
      <w:r w:rsidRPr="007D5E4F">
        <w:t xml:space="preserve">“Strongly recommend shared decision making process, where </w:t>
      </w:r>
      <w:proofErr w:type="spellStart"/>
      <w:r w:rsidRPr="007D5E4F">
        <w:t>pt</w:t>
      </w:r>
      <w:proofErr w:type="spellEnd"/>
      <w:r w:rsidRPr="007D5E4F">
        <w:t>, family and provider agree to plan of care and treatment. Info available .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77777777" w:rsidR="001A6709" w:rsidRPr="007D5E4F" w:rsidRDefault="001A6709" w:rsidP="001A6709">
      <w:pPr>
        <w:spacing w:before="0" w:after="0" w:line="276" w:lineRule="auto"/>
        <w:ind w:left="720"/>
      </w:pPr>
      <w:r w:rsidRPr="007D5E4F">
        <w:rPr>
          <w:szCs w:val="24"/>
        </w:rPr>
        <w:t xml:space="preserve">“Lifestyle changes to control DM.  Info available  </w:t>
      </w:r>
      <w:r w:rsidRPr="007D5E4F">
        <w:t>&lt;link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85" w:name="_Ref491886639"/>
      <w:bookmarkStart w:id="86" w:name="_Ref491886644"/>
      <w:bookmarkStart w:id="87" w:name="_Ref491886748"/>
      <w:bookmarkStart w:id="88" w:name="_Toc6493028"/>
      <w:r w:rsidRPr="007D5E4F">
        <w:lastRenderedPageBreak/>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85"/>
      <w:bookmarkEnd w:id="86"/>
      <w:bookmarkEnd w:id="87"/>
      <w:bookmarkEnd w:id="88"/>
    </w:p>
    <w:p w14:paraId="0279E45C" w14:textId="2453FCE0" w:rsidR="00CD13CD" w:rsidRPr="007D5E4F" w:rsidRDefault="00CD13CD" w:rsidP="00200FA9">
      <w:pPr>
        <w:pStyle w:val="Heading2"/>
        <w:numPr>
          <w:ilvl w:val="0"/>
          <w:numId w:val="0"/>
        </w:numPr>
        <w:ind w:left="360"/>
      </w:pPr>
      <w:bookmarkStart w:id="89" w:name="_Toc6493029"/>
      <w:r w:rsidRPr="007D5E4F">
        <w:t>ICD</w:t>
      </w:r>
      <w:r w:rsidR="00200FA9" w:rsidRPr="007D5E4F">
        <w:t>-</w:t>
      </w:r>
      <w:r w:rsidRPr="007D5E4F">
        <w:t>9</w:t>
      </w:r>
      <w:bookmarkEnd w:id="89"/>
    </w:p>
    <w:tbl>
      <w:tblPr>
        <w:tblW w:w="9465" w:type="dxa"/>
        <w:tblInd w:w="93" w:type="dxa"/>
        <w:tblLook w:val="04A0" w:firstRow="1" w:lastRow="0" w:firstColumn="1" w:lastColumn="0" w:noHBand="0" w:noVBand="1"/>
      </w:tblPr>
      <w:tblGrid>
        <w:gridCol w:w="1220"/>
        <w:gridCol w:w="1075"/>
        <w:gridCol w:w="7170"/>
      </w:tblGrid>
      <w:tr w:rsidR="003237E6" w:rsidRPr="007D5E4F"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7D5E4F" w:rsidRDefault="00373A07"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7D5E4F" w:rsidRDefault="003237E6" w:rsidP="003237E6">
            <w:pPr>
              <w:spacing w:line="240" w:lineRule="auto"/>
              <w:ind w:left="0"/>
              <w:rPr>
                <w:rFonts w:ascii="Calibri" w:eastAsia="Times New Roman" w:hAnsi="Calibri" w:cs="Times New Roman"/>
                <w:b/>
                <w:bCs/>
                <w:color w:val="000000"/>
              </w:rPr>
            </w:pPr>
            <w:proofErr w:type="spellStart"/>
            <w:r w:rsidRPr="007D5E4F">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7D5E4F" w:rsidRDefault="003237E6" w:rsidP="003237E6">
            <w:pPr>
              <w:spacing w:line="240" w:lineRule="auto"/>
              <w:ind w:left="0"/>
              <w:rPr>
                <w:rFonts w:ascii="Calibri" w:eastAsia="Times New Roman" w:hAnsi="Calibri" w:cs="Times New Roman"/>
                <w:b/>
                <w:bCs/>
                <w:color w:val="000000"/>
              </w:rPr>
            </w:pPr>
            <w:r w:rsidRPr="007D5E4F">
              <w:rPr>
                <w:rFonts w:ascii="Calibri" w:eastAsia="Times New Roman" w:hAnsi="Calibri" w:cs="Times New Roman"/>
                <w:b/>
                <w:bCs/>
                <w:color w:val="000000"/>
              </w:rPr>
              <w:t>Description</w:t>
            </w:r>
          </w:p>
        </w:tc>
      </w:tr>
      <w:tr w:rsidR="00C16D0D" w:rsidRPr="007D5E4F"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7D5E4F" w:rsidRDefault="00C16D0D"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7D5E4F" w:rsidRDefault="003237E6" w:rsidP="003237E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7D5E4F" w:rsidRDefault="00CD13CD" w:rsidP="00200FA9">
      <w:pPr>
        <w:pStyle w:val="Heading2"/>
        <w:numPr>
          <w:ilvl w:val="0"/>
          <w:numId w:val="0"/>
        </w:numPr>
        <w:ind w:left="360"/>
      </w:pPr>
      <w:bookmarkStart w:id="90" w:name="_Toc6493030"/>
      <w:r w:rsidRPr="007D5E4F">
        <w:lastRenderedPageBreak/>
        <w:t>ICD</w:t>
      </w:r>
      <w:r w:rsidR="00200FA9" w:rsidRPr="007D5E4F">
        <w:t>-</w:t>
      </w:r>
      <w:r w:rsidRPr="007D5E4F">
        <w:t>10</w:t>
      </w:r>
      <w:bookmarkEnd w:id="90"/>
    </w:p>
    <w:tbl>
      <w:tblPr>
        <w:tblW w:w="9483" w:type="dxa"/>
        <w:tblInd w:w="93" w:type="dxa"/>
        <w:tblLook w:val="04A0" w:firstRow="1" w:lastRow="0" w:firstColumn="1" w:lastColumn="0" w:noHBand="0" w:noVBand="1"/>
      </w:tblPr>
      <w:tblGrid>
        <w:gridCol w:w="919"/>
        <w:gridCol w:w="1620"/>
        <w:gridCol w:w="6944"/>
      </w:tblGrid>
      <w:tr w:rsidR="0017775B" w:rsidRPr="007D5E4F"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17775B" w:rsidRPr="007D5E4F"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17775B" w:rsidRPr="007D5E4F"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17775B" w:rsidRPr="007D5E4F"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17775B" w:rsidRPr="007D5E4F"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KIDNEY COMPLICATION</w:t>
            </w:r>
          </w:p>
        </w:tc>
      </w:tr>
      <w:tr w:rsidR="0017775B" w:rsidRPr="007D5E4F"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17775B" w:rsidRPr="007D5E4F"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17775B" w:rsidRPr="007D5E4F"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17775B" w:rsidRPr="007D5E4F"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17775B" w:rsidRPr="007D5E4F"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17775B" w:rsidRPr="007D5E4F"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17775B" w:rsidRPr="007D5E4F"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17775B" w:rsidRPr="007D5E4F"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17775B" w:rsidRPr="007D5E4F"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17775B" w:rsidRPr="007D5E4F"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17775B" w:rsidRPr="007D5E4F"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17775B" w:rsidRPr="007D5E4F"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17775B" w:rsidRPr="007D5E4F"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17775B" w:rsidRPr="007D5E4F"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17775B" w:rsidRPr="007D5E4F"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17775B" w:rsidRPr="007D5E4F"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17775B" w:rsidRPr="007D5E4F"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17775B" w:rsidRPr="007D5E4F"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17775B" w:rsidRPr="007D5E4F"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17775B" w:rsidRPr="007D5E4F"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17775B" w:rsidRPr="007D5E4F"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17775B" w:rsidRPr="007D5E4F"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17775B" w:rsidRPr="007D5E4F"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17775B" w:rsidRPr="007D5E4F"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17775B" w:rsidRPr="007D5E4F"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17775B" w:rsidRPr="007D5E4F"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17775B" w:rsidRPr="007D5E4F"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17775B" w:rsidRPr="007D5E4F"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17775B" w:rsidRPr="007D5E4F"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17775B" w:rsidRPr="007D5E4F"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17775B" w:rsidRPr="007D5E4F"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17775B" w:rsidRPr="007D5E4F"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17775B" w:rsidRPr="007D5E4F"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17775B" w:rsidRPr="007D5E4F"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17775B" w:rsidRPr="007D5E4F"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17775B" w:rsidRPr="007D5E4F"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17775B" w:rsidRPr="007D5E4F"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17775B" w:rsidRPr="007D5E4F"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7D5E4F"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7D5E4F"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7D5E4F"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7D5E4F"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7D5E4F"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7D5E4F"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7D5E4F"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7D5E4F"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7D5E4F"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7D5E4F"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7D5E4F"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7D5E4F"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17775B" w:rsidRPr="007D5E4F"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17775B" w:rsidRPr="007D5E4F"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17775B" w:rsidRPr="007D5E4F"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17775B" w:rsidRPr="007D5E4F"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17775B" w:rsidRPr="007D5E4F"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17775B" w:rsidRPr="007D5E4F"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17775B" w:rsidRPr="007D5E4F"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17775B" w:rsidRPr="007D5E4F"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17775B" w:rsidRPr="007D5E4F"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17775B" w:rsidRPr="007D5E4F"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RIGHT EYE</w:t>
            </w:r>
          </w:p>
        </w:tc>
      </w:tr>
      <w:tr w:rsidR="0017775B" w:rsidRPr="007D5E4F"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17775B" w:rsidRPr="007D5E4F"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17775B" w:rsidRPr="007D5E4F"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17775B" w:rsidRPr="007D5E4F"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17775B" w:rsidRPr="007D5E4F"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17775B" w:rsidRPr="007D5E4F"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17775B" w:rsidRPr="007D5E4F"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17775B" w:rsidRPr="007D5E4F"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17775B" w:rsidRPr="007D5E4F"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17775B" w:rsidRPr="007D5E4F"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17775B" w:rsidRPr="007D5E4F"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DM-</w:t>
            </w:r>
            <w:r w:rsidRPr="007D5E4F">
              <w:rPr>
                <w:rFonts w:ascii="Calibri" w:eastAsia="Times New Roman" w:hAnsi="Calibri" w:cs="Times New Roman"/>
                <w:color w:val="000000"/>
              </w:rPr>
              <w:lastRenderedPageBreak/>
              <w:t xml:space="preserve">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TYPE 2 DIABETES MELLITUS WITH DIABETIC PERIPHERAL </w:t>
            </w:r>
            <w:r w:rsidRPr="007D5E4F">
              <w:rPr>
                <w:rFonts w:ascii="Calibri" w:eastAsia="Times New Roman" w:hAnsi="Calibri" w:cs="Times New Roman"/>
                <w:color w:val="000000"/>
              </w:rPr>
              <w:lastRenderedPageBreak/>
              <w:t>ANGIOPATHY WITHOUT GANGRENE</w:t>
            </w:r>
          </w:p>
        </w:tc>
      </w:tr>
      <w:tr w:rsidR="0017775B" w:rsidRPr="007D5E4F"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17775B" w:rsidRPr="007D5E4F"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17775B" w:rsidRPr="007D5E4F"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17775B" w:rsidRPr="007D5E4F"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17775B" w:rsidRPr="007D5E4F"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17775B" w:rsidRPr="007D5E4F"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17775B" w:rsidRPr="007D5E4F"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17775B" w:rsidRPr="007D5E4F"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17775B" w:rsidRPr="007D5E4F"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17775B" w:rsidRPr="007D5E4F"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17775B" w:rsidRPr="007D5E4F"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17775B" w:rsidRPr="007D5E4F"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17775B" w:rsidRPr="007D5E4F"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17775B" w:rsidRPr="007D5E4F"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17775B" w:rsidRPr="007D5E4F"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17775B" w:rsidRPr="007D5E4F"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5B4A5507" w14:textId="77777777" w:rsidR="003237E6" w:rsidRPr="007D5E4F" w:rsidRDefault="003237E6" w:rsidP="00325B2E">
      <w:pPr>
        <w:rPr>
          <w:szCs w:val="24"/>
        </w:rPr>
      </w:pPr>
    </w:p>
    <w:p w14:paraId="4DACC522" w14:textId="77777777" w:rsidR="003237E6" w:rsidRPr="007D5E4F" w:rsidRDefault="003237E6" w:rsidP="00325B2E">
      <w:pPr>
        <w:rPr>
          <w:szCs w:val="24"/>
        </w:rPr>
      </w:pPr>
    </w:p>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91" w:name="_Ref491886805"/>
      <w:bookmarkStart w:id="92" w:name="_Ref491886809"/>
      <w:bookmarkStart w:id="93" w:name="_Toc6493031"/>
      <w:r w:rsidRPr="007D5E4F">
        <w:lastRenderedPageBreak/>
        <w:t>Glycemic Control Medications</w:t>
      </w:r>
      <w:bookmarkEnd w:id="91"/>
      <w:bookmarkEnd w:id="92"/>
      <w:bookmarkEnd w:id="93"/>
    </w:p>
    <w:p w14:paraId="17C02BA9" w14:textId="386BFFD7" w:rsidR="00F95D28" w:rsidRPr="007D5E4F" w:rsidRDefault="00F95D28" w:rsidP="00E47D55">
      <w:r w:rsidRPr="007D5E4F">
        <w:t>albiglutide</w:t>
      </w:r>
    </w:p>
    <w:p w14:paraId="4257A9EB" w14:textId="77777777" w:rsidR="00F95D28" w:rsidRPr="007D5E4F" w:rsidRDefault="00F95D28" w:rsidP="00E96886">
      <w:r w:rsidRPr="007D5E4F">
        <w:t>acarbose</w:t>
      </w:r>
    </w:p>
    <w:p w14:paraId="381E66B3" w14:textId="77777777" w:rsidR="00F95D28" w:rsidRPr="007D5E4F" w:rsidRDefault="00F95D28" w:rsidP="00E96886">
      <w:r w:rsidRPr="007D5E4F">
        <w:t>acetohexamide</w:t>
      </w:r>
    </w:p>
    <w:p w14:paraId="0156C210" w14:textId="77777777" w:rsidR="00F95D28" w:rsidRPr="007D5E4F" w:rsidRDefault="00F95D28" w:rsidP="00E96886">
      <w:proofErr w:type="spellStart"/>
      <w:r w:rsidRPr="007D5E4F">
        <w:t>alogliptin</w:t>
      </w:r>
      <w:proofErr w:type="spellEnd"/>
    </w:p>
    <w:p w14:paraId="785F9BE7" w14:textId="77777777" w:rsidR="00F95D28" w:rsidRPr="007D5E4F" w:rsidRDefault="00F95D28" w:rsidP="00E96886">
      <w:r w:rsidRPr="007D5E4F">
        <w:t>canagliflozin</w:t>
      </w:r>
    </w:p>
    <w:p w14:paraId="06ECE0B0" w14:textId="77777777" w:rsidR="00F95D28" w:rsidRPr="007D5E4F" w:rsidRDefault="00F95D28" w:rsidP="00E96886">
      <w:r w:rsidRPr="007D5E4F">
        <w:t>chlorpropamide</w:t>
      </w:r>
    </w:p>
    <w:p w14:paraId="48747104" w14:textId="77777777" w:rsidR="00F95D28" w:rsidRPr="007D5E4F" w:rsidRDefault="00F95D28" w:rsidP="00E96886">
      <w:r w:rsidRPr="007D5E4F">
        <w:t>dapagliflozin</w:t>
      </w:r>
    </w:p>
    <w:p w14:paraId="36207F52" w14:textId="77777777" w:rsidR="00F95D28" w:rsidRPr="007D5E4F" w:rsidRDefault="00F95D28" w:rsidP="00E96886">
      <w:r w:rsidRPr="007D5E4F">
        <w:t>dulaglutide</w:t>
      </w:r>
    </w:p>
    <w:p w14:paraId="17C1309A" w14:textId="77777777" w:rsidR="00F95D28" w:rsidRPr="007D5E4F" w:rsidRDefault="00F95D28" w:rsidP="00E96886">
      <w:r w:rsidRPr="007D5E4F">
        <w:t>empagliflozin</w:t>
      </w:r>
    </w:p>
    <w:p w14:paraId="2617FBE3" w14:textId="3F30BE34" w:rsidR="009204BD" w:rsidRDefault="009204BD" w:rsidP="00E96886">
      <w:r>
        <w:t>ertugliflozin</w:t>
      </w:r>
    </w:p>
    <w:p w14:paraId="6972462E" w14:textId="66BAC4AD" w:rsidR="00F95D28" w:rsidRPr="007D5E4F" w:rsidRDefault="00F95D28" w:rsidP="00E96886">
      <w:r w:rsidRPr="007D5E4F">
        <w:t>exenatide</w:t>
      </w:r>
    </w:p>
    <w:p w14:paraId="5FFB426D" w14:textId="64CAC7AF" w:rsidR="00F95D28" w:rsidRPr="007D5E4F" w:rsidRDefault="00F95D28" w:rsidP="00E96886">
      <w:proofErr w:type="spellStart"/>
      <w:r w:rsidRPr="007D5E4F">
        <w:t>glibenclamide</w:t>
      </w:r>
      <w:proofErr w:type="spellEnd"/>
      <w:r w:rsidRPr="007D5E4F">
        <w:t xml:space="preserve"> (aka glyburide)</w:t>
      </w:r>
    </w:p>
    <w:p w14:paraId="45304922" w14:textId="77777777" w:rsidR="00F95D28" w:rsidRPr="007D5E4F" w:rsidRDefault="00F95D28" w:rsidP="00E96886">
      <w:r w:rsidRPr="007D5E4F">
        <w:t>glimepiride</w:t>
      </w:r>
    </w:p>
    <w:p w14:paraId="687268A7" w14:textId="77777777" w:rsidR="00F95D28" w:rsidRPr="007D5E4F" w:rsidRDefault="00F95D28" w:rsidP="00E96886">
      <w:r w:rsidRPr="007D5E4F">
        <w:t>glipizide</w:t>
      </w:r>
    </w:p>
    <w:p w14:paraId="0825BD91" w14:textId="77777777" w:rsidR="00F95D28" w:rsidRPr="007D5E4F" w:rsidRDefault="00F95D28" w:rsidP="00E96886">
      <w:proofErr w:type="spellStart"/>
      <w:r w:rsidRPr="007D5E4F">
        <w:t>glipizide_xl</w:t>
      </w:r>
      <w:proofErr w:type="spellEnd"/>
    </w:p>
    <w:p w14:paraId="2AE6108F" w14:textId="77777777" w:rsidR="00F95D28" w:rsidRPr="007D5E4F" w:rsidRDefault="00F95D28" w:rsidP="00E96886">
      <w:r w:rsidRPr="007D5E4F">
        <w:t>glyburide</w:t>
      </w:r>
    </w:p>
    <w:p w14:paraId="57161038" w14:textId="77777777" w:rsidR="00F95D28" w:rsidRPr="007D5E4F" w:rsidRDefault="00F95D28" w:rsidP="00E96886">
      <w:r w:rsidRPr="007D5E4F">
        <w:t>insulin</w:t>
      </w:r>
    </w:p>
    <w:p w14:paraId="04791F1F" w14:textId="77777777" w:rsidR="00F95D28" w:rsidRPr="007D5E4F" w:rsidRDefault="00F95D28" w:rsidP="00E96886">
      <w:r w:rsidRPr="007D5E4F">
        <w:lastRenderedPageBreak/>
        <w:t>linagliptin</w:t>
      </w:r>
    </w:p>
    <w:p w14:paraId="35AB9585" w14:textId="77777777" w:rsidR="00F95D28" w:rsidRPr="007D5E4F" w:rsidRDefault="00F95D28" w:rsidP="00E96886">
      <w:r w:rsidRPr="007D5E4F">
        <w:t>liraglutide</w:t>
      </w:r>
    </w:p>
    <w:p w14:paraId="1293DE12" w14:textId="77777777" w:rsidR="00F95D28" w:rsidRPr="007D5E4F" w:rsidRDefault="00F95D28" w:rsidP="00E96886">
      <w:proofErr w:type="spellStart"/>
      <w:r w:rsidRPr="007D5E4F">
        <w:t>lixisenatide</w:t>
      </w:r>
      <w:proofErr w:type="spellEnd"/>
    </w:p>
    <w:p w14:paraId="4DBB0858" w14:textId="77777777" w:rsidR="00F95D28" w:rsidRPr="007D5E4F" w:rsidRDefault="00F95D28" w:rsidP="00E96886">
      <w:r w:rsidRPr="007D5E4F">
        <w:t>metformin</w:t>
      </w:r>
    </w:p>
    <w:p w14:paraId="1B3BED77" w14:textId="77777777" w:rsidR="00F95D28" w:rsidRPr="007D5E4F" w:rsidRDefault="00F95D28" w:rsidP="00E96886">
      <w:proofErr w:type="spellStart"/>
      <w:r w:rsidRPr="007D5E4F">
        <w:t>metformin_er</w:t>
      </w:r>
      <w:proofErr w:type="spellEnd"/>
    </w:p>
    <w:p w14:paraId="6511AB5F" w14:textId="77777777" w:rsidR="00F95D28" w:rsidRPr="007D5E4F" w:rsidRDefault="00F95D28" w:rsidP="00E96886">
      <w:r w:rsidRPr="007D5E4F">
        <w:t>miglitol</w:t>
      </w:r>
    </w:p>
    <w:p w14:paraId="71E83DBD" w14:textId="77777777" w:rsidR="00F95D28" w:rsidRPr="007D5E4F" w:rsidRDefault="00F95D28" w:rsidP="00E96886">
      <w:proofErr w:type="spellStart"/>
      <w:r w:rsidRPr="007D5E4F">
        <w:t>nateglinide</w:t>
      </w:r>
      <w:proofErr w:type="spellEnd"/>
    </w:p>
    <w:p w14:paraId="037E3672" w14:textId="77777777" w:rsidR="00F95D28" w:rsidRPr="007D5E4F" w:rsidRDefault="00F95D28" w:rsidP="00E96886">
      <w:r w:rsidRPr="007D5E4F">
        <w:t>pioglitazone</w:t>
      </w:r>
    </w:p>
    <w:p w14:paraId="1BFB6CE3" w14:textId="77777777" w:rsidR="00F95D28" w:rsidRPr="007D5E4F" w:rsidRDefault="00F95D28" w:rsidP="00E96886">
      <w:r w:rsidRPr="007D5E4F">
        <w:t>pramlintide</w:t>
      </w:r>
    </w:p>
    <w:p w14:paraId="178D0028" w14:textId="77777777" w:rsidR="00F95D28" w:rsidRPr="007D5E4F" w:rsidRDefault="00F95D28" w:rsidP="00E96886">
      <w:r w:rsidRPr="007D5E4F">
        <w:t>repaglinide</w:t>
      </w:r>
    </w:p>
    <w:p w14:paraId="174BC125" w14:textId="77777777" w:rsidR="00F95D28" w:rsidRPr="007D5E4F" w:rsidRDefault="00F95D28" w:rsidP="00E96886">
      <w:r w:rsidRPr="007D5E4F">
        <w:t>rosiglitazone</w:t>
      </w:r>
    </w:p>
    <w:p w14:paraId="503D6E46" w14:textId="77777777" w:rsidR="00F95D28" w:rsidRPr="007D5E4F" w:rsidRDefault="00F95D28" w:rsidP="00E96886">
      <w:proofErr w:type="spellStart"/>
      <w:r w:rsidRPr="007D5E4F">
        <w:t>saxagliptin</w:t>
      </w:r>
      <w:proofErr w:type="spellEnd"/>
    </w:p>
    <w:p w14:paraId="5FBC585B" w14:textId="77777777" w:rsidR="00F95D28" w:rsidRPr="007D5E4F" w:rsidRDefault="00F95D28" w:rsidP="00E96886">
      <w:r w:rsidRPr="007D5E4F">
        <w:t>sitagliptin</w:t>
      </w:r>
    </w:p>
    <w:p w14:paraId="57968E99" w14:textId="77777777" w:rsidR="00F95D28" w:rsidRPr="007D5E4F" w:rsidRDefault="00F95D28" w:rsidP="00E96886">
      <w:r w:rsidRPr="007D5E4F">
        <w:t>tolazamide</w:t>
      </w:r>
    </w:p>
    <w:p w14:paraId="45E960DE" w14:textId="77777777" w:rsidR="00F95D28" w:rsidRPr="007D5E4F" w:rsidRDefault="00F95D28" w:rsidP="00E96886">
      <w:r w:rsidRPr="007D5E4F">
        <w:t>tolbutamide</w:t>
      </w:r>
    </w:p>
    <w:p w14:paraId="3544D0A6" w14:textId="6D78F86B" w:rsidR="00E96886" w:rsidRPr="007D5E4F" w:rsidRDefault="00F95D28" w:rsidP="00AC012E">
      <w:r w:rsidRPr="007D5E4F">
        <w:t>vildagliptin</w:t>
      </w:r>
      <w:bookmarkStart w:id="94" w:name="_Ref491888402"/>
      <w:bookmarkStart w:id="95" w:name="_Ref491888405"/>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96" w:name="_Toc494704348"/>
      <w:bookmarkStart w:id="97" w:name="_Toc494704392"/>
      <w:bookmarkStart w:id="98" w:name="_Ref491905172"/>
      <w:bookmarkStart w:id="99" w:name="_Ref491905175"/>
      <w:bookmarkStart w:id="100" w:name="_Toc6493032"/>
      <w:bookmarkEnd w:id="96"/>
      <w:bookmarkEnd w:id="97"/>
      <w:r w:rsidRPr="007D5E4F">
        <w:lastRenderedPageBreak/>
        <w:t>List of Encoded D</w:t>
      </w:r>
      <w:r w:rsidR="00A01537" w:rsidRPr="007D5E4F">
        <w:t>rugs</w:t>
      </w:r>
      <w:bookmarkEnd w:id="94"/>
      <w:bookmarkEnd w:id="95"/>
      <w:bookmarkEnd w:id="98"/>
      <w:bookmarkEnd w:id="99"/>
      <w:bookmarkEnd w:id="100"/>
    </w:p>
    <w:p w14:paraId="3BD92F81" w14:textId="34F77C64" w:rsidR="00F95D28" w:rsidRPr="007D5E4F" w:rsidRDefault="00F95D28" w:rsidP="00E47D55">
      <w:r w:rsidRPr="007D5E4F">
        <w:t>metformin (biguanide)</w:t>
      </w:r>
    </w:p>
    <w:p w14:paraId="1600362B" w14:textId="77777777" w:rsidR="00F95D28" w:rsidRPr="007D5E4F" w:rsidRDefault="00F95D28" w:rsidP="00E96886">
      <w:proofErr w:type="spellStart"/>
      <w:r w:rsidRPr="007D5E4F">
        <w:t>metformin_er</w:t>
      </w:r>
      <w:proofErr w:type="spellEnd"/>
      <w:r w:rsidRPr="007D5E4F">
        <w:t xml:space="preserve"> (biguanide)</w:t>
      </w:r>
    </w:p>
    <w:p w14:paraId="212ABBFB" w14:textId="77777777" w:rsidR="00F95D28" w:rsidRPr="007D5E4F" w:rsidRDefault="00F95D28" w:rsidP="00E96886">
      <w:r w:rsidRPr="007D5E4F">
        <w:t xml:space="preserve">glipizide (sulfonylurea) </w:t>
      </w:r>
    </w:p>
    <w:p w14:paraId="7F7A5409" w14:textId="77777777" w:rsidR="00F95D28" w:rsidRPr="007D5E4F" w:rsidRDefault="00F95D28" w:rsidP="00E96886">
      <w:r w:rsidRPr="007D5E4F">
        <w:t>glipizide xl (sulfonylurea)</w:t>
      </w:r>
    </w:p>
    <w:p w14:paraId="12F6E4E5" w14:textId="44FA2E77" w:rsidR="00F95D28" w:rsidRPr="007D5E4F" w:rsidRDefault="00F95D28" w:rsidP="00E96886">
      <w:r w:rsidRPr="007D5E4F">
        <w:t>empagliflozin (</w:t>
      </w:r>
      <w:r w:rsidR="003D7AC8" w:rsidRPr="007D5E4F">
        <w:t>SGLT</w:t>
      </w:r>
      <w:r w:rsidRPr="007D5E4F">
        <w:t>2 inhibitor)</w:t>
      </w:r>
    </w:p>
    <w:p w14:paraId="24B7CFFA" w14:textId="77777777" w:rsidR="00F95D28" w:rsidRPr="007D5E4F" w:rsidRDefault="00F95D28" w:rsidP="00E96886">
      <w:r w:rsidRPr="007D5E4F">
        <w:t>pioglitazone (thiazolidinedione)</w:t>
      </w:r>
    </w:p>
    <w:p w14:paraId="3560173D" w14:textId="225E68B3" w:rsidR="00E47D55" w:rsidRPr="007D5E4F" w:rsidRDefault="00F95D28" w:rsidP="00E47D55">
      <w:proofErr w:type="spellStart"/>
      <w:r w:rsidRPr="007D5E4F">
        <w:t>saxagliptin</w:t>
      </w:r>
      <w:proofErr w:type="spellEnd"/>
      <w:r w:rsidRPr="007D5E4F">
        <w:t xml:space="preserve"> (</w:t>
      </w:r>
      <w:r w:rsidR="003D7AC8" w:rsidRPr="007D5E4F">
        <w:t>DPP-4</w:t>
      </w:r>
      <w:r w:rsidRPr="007D5E4F">
        <w:t xml:space="preserve"> inhibitor)</w:t>
      </w:r>
      <w:bookmarkStart w:id="101" w:name="_Ref491888459"/>
      <w:bookmarkStart w:id="102" w:name="_Ref491888461"/>
      <w:bookmarkStart w:id="103" w:name="_Ref491905209"/>
      <w:bookmarkStart w:id="104" w:name="_Ref491905211"/>
    </w:p>
    <w:p w14:paraId="1AE360B7" w14:textId="2173D320" w:rsidR="008401B7" w:rsidRPr="007D5E4F" w:rsidRDefault="008401B7" w:rsidP="00E47D55">
      <w:proofErr w:type="spellStart"/>
      <w:r w:rsidRPr="007D5E4F">
        <w:t>alogliptin</w:t>
      </w:r>
      <w:proofErr w:type="spellEnd"/>
      <w:r w:rsidRPr="007D5E4F">
        <w:t xml:space="preserve"> (DPP-4 inhibitor)</w:t>
      </w:r>
    </w:p>
    <w:p w14:paraId="5070FECD" w14:textId="19EBD4F1" w:rsidR="00CA05AD" w:rsidRPr="007D5E4F" w:rsidRDefault="00CA05AD" w:rsidP="00E47D55">
      <w:proofErr w:type="spellStart"/>
      <w:r w:rsidRPr="007D5E4F">
        <w:t>semaglutide</w:t>
      </w:r>
      <w:proofErr w:type="spellEnd"/>
      <w:r w:rsidRPr="007D5E4F">
        <w:t xml:space="preserv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105" w:name="_Toc494704350"/>
      <w:bookmarkStart w:id="106" w:name="_Toc494704394"/>
      <w:bookmarkStart w:id="107" w:name="_Ref491906036"/>
      <w:bookmarkStart w:id="108" w:name="_Ref491906038"/>
      <w:bookmarkStart w:id="109" w:name="_Toc6493033"/>
      <w:bookmarkEnd w:id="105"/>
      <w:bookmarkEnd w:id="106"/>
      <w:r w:rsidRPr="007D5E4F">
        <w:lastRenderedPageBreak/>
        <w:t xml:space="preserve">List of </w:t>
      </w:r>
      <w:r w:rsidR="0035130B" w:rsidRPr="007D5E4F">
        <w:t>N</w:t>
      </w:r>
      <w:r w:rsidRPr="007D5E4F">
        <w:t xml:space="preserve">on-encoded </w:t>
      </w:r>
      <w:r w:rsidR="0035130B" w:rsidRPr="007D5E4F">
        <w:t>D</w:t>
      </w:r>
      <w:r w:rsidRPr="007D5E4F">
        <w:t>rugs</w:t>
      </w:r>
      <w:bookmarkEnd w:id="101"/>
      <w:bookmarkEnd w:id="102"/>
      <w:bookmarkEnd w:id="103"/>
      <w:bookmarkEnd w:id="104"/>
      <w:bookmarkEnd w:id="107"/>
      <w:bookmarkEnd w:id="108"/>
      <w:bookmarkEnd w:id="109"/>
    </w:p>
    <w:p w14:paraId="2E089910" w14:textId="1A99B617" w:rsidR="00F95D28" w:rsidRPr="007D5E4F" w:rsidRDefault="00F95D28" w:rsidP="00E96886">
      <w:r w:rsidRPr="007D5E4F">
        <w:t>albiglutide</w:t>
      </w:r>
    </w:p>
    <w:p w14:paraId="1AE4D27B" w14:textId="77777777" w:rsidR="00F95D28" w:rsidRPr="007D5E4F" w:rsidRDefault="00F95D28" w:rsidP="00E96886">
      <w:r w:rsidRPr="007D5E4F">
        <w:t>acarbose</w:t>
      </w:r>
    </w:p>
    <w:p w14:paraId="576B8017" w14:textId="77777777" w:rsidR="00F95D28" w:rsidRPr="007D5E4F" w:rsidRDefault="00F95D28" w:rsidP="00E96886">
      <w:r w:rsidRPr="007D5E4F">
        <w:t>acetohexamide</w:t>
      </w:r>
    </w:p>
    <w:p w14:paraId="5CC7C4FB" w14:textId="77777777" w:rsidR="00F95D28" w:rsidRPr="007D5E4F" w:rsidRDefault="00F95D28" w:rsidP="00E96886">
      <w:r w:rsidRPr="007D5E4F">
        <w:t>canagliflozin</w:t>
      </w:r>
    </w:p>
    <w:p w14:paraId="76DCB655" w14:textId="77777777" w:rsidR="00F95D28" w:rsidRPr="007D5E4F" w:rsidRDefault="00F95D28" w:rsidP="00E96886">
      <w:r w:rsidRPr="007D5E4F">
        <w:t>chlorpropamide</w:t>
      </w:r>
    </w:p>
    <w:p w14:paraId="0C4BE354" w14:textId="77777777" w:rsidR="00F95D28" w:rsidRPr="007D5E4F" w:rsidRDefault="00F95D28" w:rsidP="00E96886">
      <w:r w:rsidRPr="007D5E4F">
        <w:t>dapagliflozin</w:t>
      </w:r>
    </w:p>
    <w:p w14:paraId="565CB826" w14:textId="77777777" w:rsidR="00F95D28" w:rsidRPr="007D5E4F" w:rsidRDefault="00F95D28" w:rsidP="00E96886">
      <w:r w:rsidRPr="007D5E4F">
        <w:t>dulaglutide</w:t>
      </w:r>
    </w:p>
    <w:p w14:paraId="3E117135" w14:textId="77777777" w:rsidR="00F95D28" w:rsidRPr="007D5E4F" w:rsidRDefault="00F95D28" w:rsidP="00E96886">
      <w:r w:rsidRPr="007D5E4F">
        <w:t>exenatide</w:t>
      </w:r>
    </w:p>
    <w:p w14:paraId="3E30CB35" w14:textId="56D40CD2" w:rsidR="00F95D28" w:rsidRPr="007D5E4F" w:rsidRDefault="00F95D28" w:rsidP="00E96886">
      <w:proofErr w:type="spellStart"/>
      <w:r w:rsidRPr="007D5E4F">
        <w:t>glibenclamide</w:t>
      </w:r>
      <w:proofErr w:type="spellEnd"/>
      <w:r w:rsidR="00A927BD" w:rsidRPr="007D5E4F">
        <w:t xml:space="preserve"> </w:t>
      </w:r>
      <w:r w:rsidRPr="007D5E4F">
        <w:t>(aka glyburide)</w:t>
      </w:r>
    </w:p>
    <w:p w14:paraId="70F078A2" w14:textId="77777777" w:rsidR="00F95D28" w:rsidRPr="007D5E4F" w:rsidRDefault="00F95D28" w:rsidP="00E96886">
      <w:r w:rsidRPr="007D5E4F">
        <w:t>glimepiride</w:t>
      </w:r>
    </w:p>
    <w:p w14:paraId="5450CA86" w14:textId="77777777" w:rsidR="00F95D28" w:rsidRPr="007D5E4F" w:rsidRDefault="00F95D28" w:rsidP="00E96886">
      <w:r w:rsidRPr="007D5E4F">
        <w:t>glyburide</w:t>
      </w:r>
    </w:p>
    <w:p w14:paraId="3A765145" w14:textId="77777777" w:rsidR="00F95D28" w:rsidRPr="007D5E4F" w:rsidRDefault="00F95D28" w:rsidP="00E96886">
      <w:r w:rsidRPr="007D5E4F">
        <w:t>insulin</w:t>
      </w:r>
    </w:p>
    <w:p w14:paraId="68188EB1" w14:textId="77777777" w:rsidR="00F95D28" w:rsidRPr="007D5E4F" w:rsidRDefault="00F95D28" w:rsidP="00E96886">
      <w:r w:rsidRPr="007D5E4F">
        <w:t>linagliptin</w:t>
      </w:r>
    </w:p>
    <w:p w14:paraId="11271936" w14:textId="77777777" w:rsidR="00F95D28" w:rsidRPr="007D5E4F" w:rsidRDefault="00F95D28" w:rsidP="00E96886">
      <w:r w:rsidRPr="007D5E4F">
        <w:t>liraglutide</w:t>
      </w:r>
    </w:p>
    <w:p w14:paraId="23FED83A" w14:textId="77777777" w:rsidR="00F95D28" w:rsidRPr="007D5E4F" w:rsidRDefault="00F95D28" w:rsidP="00E96886">
      <w:proofErr w:type="spellStart"/>
      <w:r w:rsidRPr="007D5E4F">
        <w:t>lixisenatide</w:t>
      </w:r>
      <w:proofErr w:type="spellEnd"/>
    </w:p>
    <w:p w14:paraId="02B9F7F9" w14:textId="77777777" w:rsidR="00F95D28" w:rsidRPr="007D5E4F" w:rsidRDefault="00F95D28" w:rsidP="00E96886">
      <w:r w:rsidRPr="007D5E4F">
        <w:t>miglitol</w:t>
      </w:r>
    </w:p>
    <w:p w14:paraId="336AC933" w14:textId="77777777" w:rsidR="00F95D28" w:rsidRPr="007D5E4F" w:rsidRDefault="00F95D28" w:rsidP="00E96886">
      <w:proofErr w:type="spellStart"/>
      <w:r w:rsidRPr="007D5E4F">
        <w:t>nateglinide</w:t>
      </w:r>
      <w:proofErr w:type="spellEnd"/>
    </w:p>
    <w:p w14:paraId="0CCD9614" w14:textId="13480330" w:rsidR="00C677AB" w:rsidRPr="007D5E4F" w:rsidRDefault="00F95D28" w:rsidP="00C677AB">
      <w:r w:rsidRPr="007D5E4F">
        <w:lastRenderedPageBreak/>
        <w:t>pramlintide</w:t>
      </w:r>
    </w:p>
    <w:p w14:paraId="16B41259" w14:textId="7B365041" w:rsidR="00F95D28" w:rsidRPr="007D5E4F" w:rsidRDefault="00F95D28" w:rsidP="00E96886">
      <w:r w:rsidRPr="007D5E4F">
        <w:t>repaglinide</w:t>
      </w:r>
    </w:p>
    <w:p w14:paraId="6DB1D05C" w14:textId="25E53545" w:rsidR="00C677AB" w:rsidRPr="007D5E4F" w:rsidRDefault="00C677AB" w:rsidP="00E96886">
      <w:r w:rsidRPr="007D5E4F">
        <w:t>rosiglitazone</w:t>
      </w:r>
    </w:p>
    <w:p w14:paraId="153096CF" w14:textId="77777777" w:rsidR="00F95D28" w:rsidRPr="007D5E4F" w:rsidRDefault="00F95D28" w:rsidP="00E96886">
      <w:r w:rsidRPr="007D5E4F">
        <w:t>sitagliptin</w:t>
      </w:r>
    </w:p>
    <w:p w14:paraId="041638B4" w14:textId="77777777" w:rsidR="00F95D28" w:rsidRPr="007D5E4F" w:rsidRDefault="00F95D28" w:rsidP="00E96886">
      <w:r w:rsidRPr="007D5E4F">
        <w:t>tolazamide</w:t>
      </w:r>
    </w:p>
    <w:p w14:paraId="6389F907" w14:textId="77777777" w:rsidR="00F95D28" w:rsidRPr="007D5E4F" w:rsidRDefault="00F95D28" w:rsidP="00E96886">
      <w:r w:rsidRPr="007D5E4F">
        <w:t>tolbutamide</w:t>
      </w:r>
    </w:p>
    <w:p w14:paraId="6935FE17" w14:textId="3242C906" w:rsidR="006D7647" w:rsidRPr="007D5E4F" w:rsidRDefault="00F95D28" w:rsidP="006D7647">
      <w:r w:rsidRPr="007D5E4F">
        <w:t>vildagliptin</w:t>
      </w:r>
      <w:bookmarkStart w:id="110" w:name="_Ref491896663"/>
      <w:bookmarkStart w:id="111" w:name="_Ref491896666"/>
      <w:bookmarkStart w:id="112" w:name="_Ref491898141"/>
      <w:bookmarkStart w:id="113" w:name="_Ref491898145"/>
      <w:bookmarkStart w:id="114" w:name="_Ref491904897"/>
      <w:bookmarkStart w:id="115" w:name="_Ref491904922"/>
      <w:bookmarkStart w:id="116" w:name="_Ref491904925"/>
      <w:bookmarkStart w:id="117" w:name="_Ref491905365"/>
      <w:bookmarkStart w:id="118" w:name="_Ref491905368"/>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119" w:name="_Toc494704352"/>
      <w:bookmarkStart w:id="120" w:name="_Toc494704396"/>
      <w:bookmarkStart w:id="121" w:name="_Ref491894367"/>
      <w:bookmarkStart w:id="122" w:name="_Ref491894370"/>
      <w:bookmarkStart w:id="123" w:name="_Toc6493034"/>
      <w:bookmarkEnd w:id="119"/>
      <w:bookmarkEnd w:id="120"/>
      <w:r w:rsidRPr="007D5E4F">
        <w:lastRenderedPageBreak/>
        <w:t>List of First-generation Sulfonylureas</w:t>
      </w:r>
      <w:bookmarkEnd w:id="121"/>
      <w:bookmarkEnd w:id="122"/>
      <w:bookmarkEnd w:id="123"/>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r w:rsidRPr="007D5E4F">
        <w:t>acet</w:t>
      </w:r>
      <w:r w:rsidR="00284310" w:rsidRPr="007D5E4F">
        <w:t>ohexamide</w:t>
      </w:r>
    </w:p>
    <w:p w14:paraId="3890EBDB" w14:textId="77777777" w:rsidR="00B47060" w:rsidRPr="007D5E4F" w:rsidRDefault="00B47060" w:rsidP="00B47060">
      <w:r w:rsidRPr="007D5E4F">
        <w:t>chlorpropamide</w:t>
      </w:r>
    </w:p>
    <w:p w14:paraId="2AB5059B" w14:textId="77777777" w:rsidR="00B47060" w:rsidRPr="007D5E4F" w:rsidRDefault="00B47060" w:rsidP="00B47060">
      <w:r w:rsidRPr="007D5E4F">
        <w:t>tolazamide</w:t>
      </w:r>
    </w:p>
    <w:p w14:paraId="7DA4C500" w14:textId="77777777" w:rsidR="00B47060" w:rsidRPr="007D5E4F" w:rsidRDefault="00B47060" w:rsidP="00B47060">
      <w:r w:rsidRPr="007D5E4F">
        <w:t>tolbutamide</w:t>
      </w:r>
    </w:p>
    <w:p w14:paraId="35268BF5" w14:textId="77777777" w:rsidR="00B47060" w:rsidRPr="007D5E4F" w:rsidRDefault="00B47060" w:rsidP="00B47060">
      <w:pPr>
        <w:pStyle w:val="Heading1"/>
        <w:numPr>
          <w:ilvl w:val="0"/>
          <w:numId w:val="3"/>
        </w:numPr>
        <w:ind w:left="2160" w:hanging="2160"/>
      </w:pPr>
      <w:bookmarkStart w:id="124" w:name="_Ref491894378"/>
      <w:bookmarkStart w:id="125" w:name="_Ref491894381"/>
      <w:bookmarkStart w:id="126" w:name="_Toc6493035"/>
      <w:r w:rsidRPr="007D5E4F">
        <w:t>List of Sulfa Drugs</w:t>
      </w:r>
      <w:bookmarkEnd w:id="124"/>
      <w:bookmarkEnd w:id="125"/>
      <w:bookmarkEnd w:id="126"/>
    </w:p>
    <w:p w14:paraId="354E10B3" w14:textId="0F879339" w:rsidR="000513F1" w:rsidRPr="007D5E4F" w:rsidRDefault="00284310" w:rsidP="00B47060">
      <w:r w:rsidRPr="007D5E4F">
        <w:t>acetazolamide</w:t>
      </w:r>
    </w:p>
    <w:p w14:paraId="22D412B1" w14:textId="3A4CF489" w:rsidR="00B47060" w:rsidRPr="007D5E4F" w:rsidRDefault="00B47060" w:rsidP="00B47060">
      <w:proofErr w:type="spellStart"/>
      <w:r w:rsidRPr="007D5E4F">
        <w:t>bendroflumethiazide</w:t>
      </w:r>
      <w:proofErr w:type="spellEnd"/>
    </w:p>
    <w:p w14:paraId="3CDDDE3A" w14:textId="77777777" w:rsidR="00B47060" w:rsidRPr="007D5E4F" w:rsidRDefault="00B47060" w:rsidP="00B47060">
      <w:proofErr w:type="spellStart"/>
      <w:r w:rsidRPr="007D5E4F">
        <w:t>benzthiazide</w:t>
      </w:r>
      <w:proofErr w:type="spellEnd"/>
    </w:p>
    <w:p w14:paraId="26A32D51" w14:textId="77777777" w:rsidR="00B47060" w:rsidRPr="007D5E4F" w:rsidRDefault="00B47060" w:rsidP="00B47060">
      <w:r w:rsidRPr="007D5E4F">
        <w:t>bumetanide</w:t>
      </w:r>
    </w:p>
    <w:p w14:paraId="5D0E3286" w14:textId="77777777" w:rsidR="00B47060" w:rsidRPr="007D5E4F" w:rsidRDefault="00B47060" w:rsidP="00B47060">
      <w:r w:rsidRPr="007D5E4F">
        <w:t>celecoxib</w:t>
      </w:r>
    </w:p>
    <w:p w14:paraId="04B51E11" w14:textId="77777777" w:rsidR="00B47060" w:rsidRPr="007D5E4F" w:rsidRDefault="00B47060" w:rsidP="00B47060">
      <w:r w:rsidRPr="007D5E4F">
        <w:t>chlorthalidone</w:t>
      </w:r>
    </w:p>
    <w:p w14:paraId="334F2E6B" w14:textId="77777777" w:rsidR="00B47060" w:rsidRPr="007D5E4F" w:rsidRDefault="00B47060" w:rsidP="00B47060">
      <w:proofErr w:type="spellStart"/>
      <w:r w:rsidRPr="007D5E4F">
        <w:t>cyclothiazide</w:t>
      </w:r>
      <w:proofErr w:type="spellEnd"/>
    </w:p>
    <w:p w14:paraId="7FB49A35" w14:textId="77777777" w:rsidR="00B47060" w:rsidRPr="007D5E4F" w:rsidRDefault="00B47060" w:rsidP="00B47060">
      <w:r w:rsidRPr="007D5E4F">
        <w:t>furosemide</w:t>
      </w:r>
    </w:p>
    <w:p w14:paraId="4E8CCD34" w14:textId="77777777" w:rsidR="00B47060" w:rsidRPr="007D5E4F" w:rsidRDefault="00B47060" w:rsidP="00B47060">
      <w:r w:rsidRPr="007D5E4F">
        <w:t>hydrochlorothiazide</w:t>
      </w:r>
    </w:p>
    <w:p w14:paraId="0AA917BD" w14:textId="77777777" w:rsidR="00B47060" w:rsidRPr="007D5E4F" w:rsidRDefault="00B47060" w:rsidP="00B47060">
      <w:proofErr w:type="spellStart"/>
      <w:r w:rsidRPr="007D5E4F">
        <w:t>hydroflumethiazide</w:t>
      </w:r>
      <w:proofErr w:type="spellEnd"/>
    </w:p>
    <w:p w14:paraId="14006AF4" w14:textId="77777777" w:rsidR="00B47060" w:rsidRPr="007D5E4F" w:rsidRDefault="00B47060" w:rsidP="00B47060">
      <w:r w:rsidRPr="007D5E4F">
        <w:lastRenderedPageBreak/>
        <w:t>indapamide</w:t>
      </w:r>
    </w:p>
    <w:p w14:paraId="6F13DC71" w14:textId="77777777" w:rsidR="00B47060" w:rsidRPr="007D5E4F" w:rsidRDefault="00B47060" w:rsidP="00B47060">
      <w:r w:rsidRPr="007D5E4F">
        <w:t>methazolamide</w:t>
      </w:r>
    </w:p>
    <w:p w14:paraId="67FCD807" w14:textId="77777777" w:rsidR="00B47060" w:rsidRPr="007D5E4F" w:rsidRDefault="00B47060" w:rsidP="00B47060">
      <w:r w:rsidRPr="007D5E4F">
        <w:t>methyclothiazide</w:t>
      </w:r>
    </w:p>
    <w:p w14:paraId="69F883D8" w14:textId="77777777" w:rsidR="00B47060" w:rsidRPr="007D5E4F" w:rsidRDefault="00B47060" w:rsidP="00B47060">
      <w:r w:rsidRPr="007D5E4F">
        <w:t>metolazone</w:t>
      </w:r>
    </w:p>
    <w:p w14:paraId="7DE6E69B" w14:textId="77777777" w:rsidR="00B47060" w:rsidRPr="007D5E4F" w:rsidRDefault="00B47060" w:rsidP="00B47060">
      <w:r w:rsidRPr="007D5E4F">
        <w:t>polythiazide</w:t>
      </w:r>
    </w:p>
    <w:p w14:paraId="1E29D327" w14:textId="77777777" w:rsidR="00B47060" w:rsidRPr="007D5E4F" w:rsidRDefault="00B47060" w:rsidP="00B47060">
      <w:r w:rsidRPr="007D5E4F">
        <w:t>probenecid</w:t>
      </w:r>
    </w:p>
    <w:p w14:paraId="459648F9" w14:textId="77777777" w:rsidR="00B47060" w:rsidRPr="007D5E4F" w:rsidRDefault="00B47060" w:rsidP="00B47060">
      <w:r w:rsidRPr="007D5E4F">
        <w:t>quinethazone</w:t>
      </w:r>
    </w:p>
    <w:p w14:paraId="317A4F13" w14:textId="77777777" w:rsidR="00B47060" w:rsidRPr="007D5E4F" w:rsidRDefault="00B47060" w:rsidP="00B47060">
      <w:r w:rsidRPr="007D5E4F">
        <w:t>sulfacetamide (lotion or drops)</w:t>
      </w:r>
    </w:p>
    <w:p w14:paraId="3C3864D8" w14:textId="77777777" w:rsidR="00B47060" w:rsidRPr="007D5E4F" w:rsidRDefault="00B47060" w:rsidP="00B47060">
      <w:r w:rsidRPr="007D5E4F">
        <w:t>sulfadiazine</w:t>
      </w:r>
    </w:p>
    <w:p w14:paraId="5A817D3F" w14:textId="77777777" w:rsidR="00B47060" w:rsidRPr="007D5E4F" w:rsidRDefault="00B47060" w:rsidP="00B47060">
      <w:r w:rsidRPr="007D5E4F">
        <w:t>sulfamethoxazole</w:t>
      </w:r>
    </w:p>
    <w:p w14:paraId="34AEBE5E" w14:textId="77777777" w:rsidR="00B47060" w:rsidRPr="007D5E4F" w:rsidRDefault="00B47060" w:rsidP="00B47060">
      <w:r w:rsidRPr="007D5E4F">
        <w:t>sulfasalazine</w:t>
      </w:r>
    </w:p>
    <w:p w14:paraId="2EC9E5E1" w14:textId="77777777" w:rsidR="00B47060" w:rsidRPr="007D5E4F" w:rsidRDefault="00B47060" w:rsidP="00B47060">
      <w:r w:rsidRPr="007D5E4F">
        <w:t>sumatriptan</w:t>
      </w:r>
    </w:p>
    <w:p w14:paraId="0908814D" w14:textId="4E248F57" w:rsidR="00B47060" w:rsidRPr="007D5E4F" w:rsidRDefault="00B47060" w:rsidP="00B47060">
      <w:r w:rsidRPr="007D5E4F">
        <w:t>trichlormethiazide</w:t>
      </w:r>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127" w:name="_Toc494704355"/>
      <w:bookmarkStart w:id="128" w:name="_Toc494704399"/>
      <w:bookmarkStart w:id="129" w:name="_Ref491906565"/>
      <w:bookmarkStart w:id="130" w:name="_Ref491906567"/>
      <w:bookmarkStart w:id="131" w:name="_Ref491906695"/>
      <w:bookmarkStart w:id="132" w:name="_Ref491906697"/>
      <w:bookmarkStart w:id="133" w:name="_Toc6493036"/>
      <w:bookmarkEnd w:id="127"/>
      <w:bookmarkEnd w:id="128"/>
      <w:r w:rsidRPr="007D5E4F">
        <w:lastRenderedPageBreak/>
        <w:t>CVD C</w:t>
      </w:r>
      <w:r w:rsidR="008876A2" w:rsidRPr="007D5E4F">
        <w:t xml:space="preserve">odes for use with </w:t>
      </w:r>
      <w:proofErr w:type="spellStart"/>
      <w:r w:rsidRPr="007D5E4F">
        <w:t>E</w:t>
      </w:r>
      <w:r w:rsidR="008876A2" w:rsidRPr="007D5E4F">
        <w:t>mpaglifozin</w:t>
      </w:r>
      <w:bookmarkEnd w:id="110"/>
      <w:bookmarkEnd w:id="111"/>
      <w:bookmarkEnd w:id="112"/>
      <w:bookmarkEnd w:id="113"/>
      <w:bookmarkEnd w:id="114"/>
      <w:bookmarkEnd w:id="115"/>
      <w:bookmarkEnd w:id="116"/>
      <w:bookmarkEnd w:id="117"/>
      <w:bookmarkEnd w:id="118"/>
      <w:bookmarkEnd w:id="129"/>
      <w:bookmarkEnd w:id="130"/>
      <w:bookmarkEnd w:id="131"/>
      <w:bookmarkEnd w:id="132"/>
      <w:bookmarkEnd w:id="133"/>
      <w:proofErr w:type="spellEnd"/>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134" w:name="_Toc6493037"/>
      <w:r w:rsidRPr="007D5E4F">
        <w:t>ICD</w:t>
      </w:r>
      <w:r w:rsidR="00200FA9" w:rsidRPr="007D5E4F">
        <w:t>-</w:t>
      </w:r>
      <w:r w:rsidRPr="007D5E4F">
        <w:t>9</w:t>
      </w:r>
      <w:bookmarkEnd w:id="134"/>
    </w:p>
    <w:tbl>
      <w:tblPr>
        <w:tblW w:w="9390" w:type="dxa"/>
        <w:tblInd w:w="93" w:type="dxa"/>
        <w:tblLook w:val="04A0" w:firstRow="1" w:lastRow="0" w:firstColumn="1" w:lastColumn="0" w:noHBand="0" w:noVBand="1"/>
      </w:tblPr>
      <w:tblGrid>
        <w:gridCol w:w="1858"/>
        <w:gridCol w:w="886"/>
        <w:gridCol w:w="6739"/>
      </w:tblGrid>
      <w:tr w:rsidR="000B7316" w:rsidRPr="007D5E4F"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POSTSURGICAL AORTOCORONARY BYPASS STATUS</w:t>
            </w:r>
          </w:p>
        </w:tc>
      </w:tr>
      <w:tr w:rsidR="000B7316" w:rsidRPr="007D5E4F"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w:t>
            </w:r>
            <w:r w:rsidRPr="007D5E4F">
              <w:rPr>
                <w:rFonts w:ascii="Calibri" w:eastAsia="Times New Roman" w:hAnsi="Calibri" w:cs="Times New Roman"/>
                <w:color w:val="000000"/>
                <w:szCs w:val="24"/>
              </w:rPr>
              <w:lastRenderedPageBreak/>
              <w:t>GRAFT OF THE EXTREMITIES</w:t>
            </w:r>
          </w:p>
        </w:tc>
      </w:tr>
      <w:tr w:rsidR="000B7316" w:rsidRPr="007D5E4F"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7D5E4F" w:rsidRDefault="000B7316" w:rsidP="000B7316">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7D5E4F" w:rsidRDefault="000B7316" w:rsidP="000B7316">
            <w:pPr>
              <w:spacing w:line="240" w:lineRule="auto"/>
              <w:ind w:left="0"/>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7D5E4F" w:rsidRDefault="000B7316" w:rsidP="000B7316">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0B7316">
      <w:pPr>
        <w:ind w:left="0" w:firstLine="360"/>
        <w:rPr>
          <w:b/>
          <w:sz w:val="28"/>
          <w:szCs w:val="28"/>
        </w:rPr>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135" w:name="_Toc6493038"/>
      <w:r w:rsidRPr="007D5E4F">
        <w:lastRenderedPageBreak/>
        <w:t>ICD</w:t>
      </w:r>
      <w:r w:rsidR="00200FA9" w:rsidRPr="007D5E4F">
        <w:t>-</w:t>
      </w:r>
      <w:r w:rsidRPr="007D5E4F">
        <w:t>10</w:t>
      </w:r>
      <w:bookmarkEnd w:id="135"/>
    </w:p>
    <w:tbl>
      <w:tblPr>
        <w:tblW w:w="9390" w:type="dxa"/>
        <w:tblInd w:w="93" w:type="dxa"/>
        <w:tblLook w:val="04A0" w:firstRow="1" w:lastRow="0" w:firstColumn="1" w:lastColumn="0" w:noHBand="0" w:noVBand="1"/>
      </w:tblPr>
      <w:tblGrid>
        <w:gridCol w:w="1004"/>
        <w:gridCol w:w="1052"/>
        <w:gridCol w:w="7427"/>
      </w:tblGrid>
      <w:tr w:rsidR="0017775B" w:rsidRPr="007D5E4F"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17775B" w:rsidRPr="007D5E4F"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AMAUROSIS FUGAX</w:t>
            </w:r>
          </w:p>
        </w:tc>
      </w:tr>
      <w:tr w:rsidR="0017775B" w:rsidRPr="007D5E4F"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GLOBAL AMNESIA</w:t>
            </w:r>
          </w:p>
        </w:tc>
      </w:tr>
      <w:tr w:rsidR="0017775B" w:rsidRPr="007D5E4F"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MIDDLE CEREBRAL ARTERY SYNDROME</w:t>
            </w:r>
          </w:p>
        </w:tc>
      </w:tr>
      <w:tr w:rsidR="0017775B" w:rsidRPr="007D5E4F"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BRAIN STEM STROKE SYNDROME</w:t>
            </w:r>
          </w:p>
        </w:tc>
      </w:tr>
      <w:tr w:rsidR="0017775B" w:rsidRPr="007D5E4F"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CEREBELLAR STROKE SYNDROME</w:t>
            </w:r>
          </w:p>
        </w:tc>
      </w:tr>
      <w:tr w:rsidR="0017775B" w:rsidRPr="007D5E4F"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MOTOR LACUNAR SYNDROME</w:t>
            </w:r>
          </w:p>
        </w:tc>
      </w:tr>
      <w:tr w:rsidR="0017775B" w:rsidRPr="007D5E4F"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PURE SENSORY LACUNAR SYNDROME</w:t>
            </w:r>
          </w:p>
        </w:tc>
      </w:tr>
      <w:tr w:rsidR="0017775B" w:rsidRPr="007D5E4F"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LACUNAR SYNDROMES</w:t>
            </w:r>
          </w:p>
        </w:tc>
      </w:tr>
      <w:tr w:rsidR="0017775B" w:rsidRPr="007D5E4F"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UNSTABLE ANGINA</w:t>
            </w:r>
          </w:p>
        </w:tc>
      </w:tr>
      <w:tr w:rsidR="0017775B" w:rsidRPr="007D5E4F"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ANGINA PECTORIS</w:t>
            </w:r>
          </w:p>
        </w:tc>
      </w:tr>
      <w:tr w:rsidR="0017775B" w:rsidRPr="007D5E4F"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UNSPECIFIED</w:t>
            </w:r>
          </w:p>
        </w:tc>
      </w:tr>
      <w:tr w:rsidR="0017775B" w:rsidRPr="007D5E4F"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ANTERIOR WALL</w:t>
            </w:r>
          </w:p>
        </w:tc>
      </w:tr>
      <w:tr w:rsidR="0017775B" w:rsidRPr="007D5E4F"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ANTERIOR WALL</w:t>
            </w:r>
          </w:p>
        </w:tc>
      </w:tr>
      <w:tr w:rsidR="0017775B" w:rsidRPr="007D5E4F"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INFERIOR WALL</w:t>
            </w:r>
          </w:p>
        </w:tc>
      </w:tr>
      <w:tr w:rsidR="0017775B" w:rsidRPr="007D5E4F"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INFERIOR WALL</w:t>
            </w:r>
          </w:p>
        </w:tc>
      </w:tr>
      <w:tr w:rsidR="0017775B" w:rsidRPr="007D5E4F"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NON-ST ELEVATION (NSTEMI) MYOCARDIAL INFARCTION</w:t>
            </w:r>
          </w:p>
        </w:tc>
      </w:tr>
      <w:tr w:rsidR="0017775B" w:rsidRPr="007D5E4F"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POSTINFARCTION ANGINA</w:t>
            </w:r>
          </w:p>
        </w:tc>
      </w:tr>
      <w:tr w:rsidR="0017775B" w:rsidRPr="007D5E4F"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DRESSLER'S SYNDROME</w:t>
            </w:r>
          </w:p>
        </w:tc>
      </w:tr>
      <w:tr w:rsidR="0017775B" w:rsidRPr="007D5E4F"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17775B" w:rsidRPr="007D5E4F"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17775B" w:rsidRPr="007D5E4F"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ANEURYSM</w:t>
            </w:r>
          </w:p>
        </w:tc>
      </w:tr>
      <w:tr w:rsidR="0017775B" w:rsidRPr="007D5E4F"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DISSECTION</w:t>
            </w:r>
          </w:p>
        </w:tc>
      </w:tr>
      <w:tr w:rsidR="0017775B" w:rsidRPr="007D5E4F"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ISCHEMIC CARDIOMYOPATHY</w:t>
            </w:r>
          </w:p>
        </w:tc>
      </w:tr>
      <w:tr w:rsidR="0017775B" w:rsidRPr="007D5E4F"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SILENT MYOCARDIAL ISCHEMIA</w:t>
            </w:r>
          </w:p>
        </w:tc>
      </w:tr>
      <w:tr w:rsidR="0017775B" w:rsidRPr="007D5E4F"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CORONARY ARTERY BYPASS </w:t>
            </w:r>
            <w:r w:rsidRPr="007D5E4F">
              <w:rPr>
                <w:rFonts w:ascii="Calibri" w:eastAsia="Times New Roman" w:hAnsi="Calibri" w:cs="Times New Roman"/>
                <w:color w:val="000000"/>
                <w:szCs w:val="24"/>
              </w:rPr>
              <w:lastRenderedPageBreak/>
              <w:t>GRAFT(S) WITH UNSTABLE ANGINA PECTORIS</w:t>
            </w:r>
          </w:p>
        </w:tc>
      </w:tr>
      <w:tr w:rsidR="0017775B" w:rsidRPr="007D5E4F"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NONTRAUMATIC SUBARACHNOID HEMORRHAGE FROM LEFT CAROTID </w:t>
            </w:r>
            <w:r w:rsidRPr="007D5E4F">
              <w:rPr>
                <w:rFonts w:ascii="Calibri" w:eastAsia="Times New Roman" w:hAnsi="Calibri" w:cs="Times New Roman"/>
                <w:color w:val="000000"/>
                <w:szCs w:val="24"/>
              </w:rPr>
              <w:lastRenderedPageBreak/>
              <w:t>SIPHON AND BIFURCATION</w:t>
            </w:r>
          </w:p>
        </w:tc>
      </w:tr>
      <w:tr w:rsidR="0017775B" w:rsidRPr="007D5E4F"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THROMBOSIS OF LEFT MIDDLE CEREBRAL </w:t>
            </w:r>
            <w:r w:rsidRPr="007D5E4F">
              <w:rPr>
                <w:rFonts w:ascii="Calibri" w:eastAsia="Times New Roman" w:hAnsi="Calibri" w:cs="Times New Roman"/>
                <w:color w:val="000000"/>
                <w:szCs w:val="24"/>
              </w:rPr>
              <w:lastRenderedPageBreak/>
              <w:t>ARTERY</w:t>
            </w:r>
          </w:p>
        </w:tc>
      </w:tr>
      <w:tr w:rsidR="0017775B" w:rsidRPr="007D5E4F"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CEREBRAL ARTERY</w:t>
            </w:r>
          </w:p>
        </w:tc>
      </w:tr>
      <w:tr w:rsidR="0017775B" w:rsidRPr="007D5E4F"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EMBOLISM OF BILATERAL ANTERIOR </w:t>
            </w:r>
            <w:r w:rsidRPr="007D5E4F">
              <w:rPr>
                <w:rFonts w:ascii="Calibri" w:eastAsia="Times New Roman" w:hAnsi="Calibri" w:cs="Times New Roman"/>
                <w:color w:val="000000"/>
                <w:szCs w:val="24"/>
              </w:rPr>
              <w:lastRenderedPageBreak/>
              <w:t>CEREBRAL ARTERIES</w:t>
            </w:r>
          </w:p>
        </w:tc>
      </w:tr>
      <w:tr w:rsidR="0017775B" w:rsidRPr="007D5E4F"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CEREBRAL ARTERY</w:t>
            </w:r>
          </w:p>
        </w:tc>
      </w:tr>
      <w:tr w:rsidR="0017775B" w:rsidRPr="007D5E4F"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UNSPECIFIED OCCLUSION OR STENOSIS </w:t>
            </w:r>
            <w:r w:rsidRPr="007D5E4F">
              <w:rPr>
                <w:rFonts w:ascii="Calibri" w:eastAsia="Times New Roman" w:hAnsi="Calibri" w:cs="Times New Roman"/>
                <w:color w:val="000000"/>
                <w:szCs w:val="24"/>
              </w:rPr>
              <w:lastRenderedPageBreak/>
              <w:t>OF UNSPECIFIED POSTERIOR CEREBRAL ARTERY</w:t>
            </w:r>
          </w:p>
        </w:tc>
      </w:tr>
      <w:tr w:rsidR="0017775B" w:rsidRPr="007D5E4F"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CEREBRAL ARTERY</w:t>
            </w:r>
          </w:p>
        </w:tc>
      </w:tr>
      <w:tr w:rsidR="0017775B" w:rsidRPr="007D5E4F"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CEREBRAL INFARCTION</w:t>
            </w:r>
          </w:p>
        </w:tc>
      </w:tr>
      <w:tr w:rsidR="0017775B" w:rsidRPr="007D5E4F"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UNSPECIFIED</w:t>
            </w:r>
          </w:p>
        </w:tc>
      </w:tr>
      <w:tr w:rsidR="0017775B" w:rsidRPr="007D5E4F"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ANEURYSM, NONRUPTURED</w:t>
            </w:r>
          </w:p>
        </w:tc>
      </w:tr>
      <w:tr w:rsidR="0017775B" w:rsidRPr="007D5E4F"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17775B" w:rsidRPr="007D5E4F"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HYPERTENSIVE ENCEPHALOPATHY</w:t>
            </w:r>
          </w:p>
        </w:tc>
      </w:tr>
      <w:tr w:rsidR="0017775B" w:rsidRPr="007D5E4F"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MOYAMOYA DISEASE</w:t>
            </w:r>
          </w:p>
        </w:tc>
      </w:tr>
      <w:tr w:rsidR="0017775B" w:rsidRPr="007D5E4F"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ISCHEMIA</w:t>
            </w:r>
          </w:p>
        </w:tc>
      </w:tr>
      <w:tr w:rsidR="0017775B" w:rsidRPr="007D5E4F"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VASOSPASM AND VASOCONSTRICTION</w:t>
            </w:r>
          </w:p>
        </w:tc>
      </w:tr>
      <w:tr w:rsidR="0017775B" w:rsidRPr="007D5E4F"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17775B" w:rsidRPr="007D5E4F"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AMYLOID ANGIOPATHY</w:t>
            </w:r>
          </w:p>
        </w:tc>
      </w:tr>
      <w:tr w:rsidR="0017775B" w:rsidRPr="007D5E4F"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NONTRAUMATIC </w:t>
            </w:r>
            <w:r w:rsidRPr="007D5E4F">
              <w:rPr>
                <w:rFonts w:ascii="Calibri" w:eastAsia="Times New Roman" w:hAnsi="Calibri" w:cs="Times New Roman"/>
                <w:color w:val="000000"/>
                <w:szCs w:val="24"/>
              </w:rPr>
              <w:lastRenderedPageBreak/>
              <w:t>SUBARACHNOID HEMORRHAGE AFFECTING LEFT DOMINANT SIDE</w:t>
            </w:r>
          </w:p>
        </w:tc>
      </w:tr>
      <w:tr w:rsidR="0017775B" w:rsidRPr="007D5E4F"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LOWER LIMB FOLLOWING NONTRAUMATIC </w:t>
            </w:r>
            <w:r w:rsidRPr="007D5E4F">
              <w:rPr>
                <w:rFonts w:ascii="Calibri" w:eastAsia="Times New Roman" w:hAnsi="Calibri" w:cs="Times New Roman"/>
                <w:color w:val="000000"/>
                <w:szCs w:val="24"/>
              </w:rPr>
              <w:lastRenderedPageBreak/>
              <w:t>INTRACEREBRAL HEMORRHAGE AFFECTING LEFT DOMINANT SIDE</w:t>
            </w:r>
          </w:p>
        </w:tc>
      </w:tr>
      <w:tr w:rsidR="0017775B" w:rsidRPr="007D5E4F"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MEMORY DEFICIT FOLLOWING OTHER NONTRAUMATIC INTRACRANIAL </w:t>
            </w:r>
            <w:r w:rsidRPr="007D5E4F">
              <w:rPr>
                <w:rFonts w:ascii="Calibri" w:eastAsia="Times New Roman" w:hAnsi="Calibri" w:cs="Times New Roman"/>
                <w:color w:val="000000"/>
                <w:szCs w:val="24"/>
              </w:rPr>
              <w:lastRenderedPageBreak/>
              <w:t>HEMORRHAGE</w:t>
            </w:r>
          </w:p>
        </w:tc>
      </w:tr>
      <w:tr w:rsidR="0017775B" w:rsidRPr="007D5E4F"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HEMIPLEGIA AND HEMIPARESIS FOLLOWING OTHER NONTRAUMATIC </w:t>
            </w:r>
            <w:r w:rsidRPr="007D5E4F">
              <w:rPr>
                <w:rFonts w:ascii="Calibri" w:eastAsia="Times New Roman" w:hAnsi="Calibri" w:cs="Times New Roman"/>
                <w:color w:val="000000"/>
                <w:szCs w:val="24"/>
              </w:rPr>
              <w:lastRenderedPageBreak/>
              <w:t>INTRACRANIAL HEMORRHAGE AFFECTING LEFT DOMINANT SIDE</w:t>
            </w:r>
          </w:p>
        </w:tc>
      </w:tr>
      <w:tr w:rsidR="0017775B" w:rsidRPr="007D5E4F"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SYMPTOMS AND SIGNS INVOLVING COGNITIVE FUNCTIONS </w:t>
            </w:r>
            <w:r w:rsidRPr="007D5E4F">
              <w:rPr>
                <w:rFonts w:ascii="Calibri" w:eastAsia="Times New Roman" w:hAnsi="Calibri" w:cs="Times New Roman"/>
                <w:color w:val="000000"/>
                <w:szCs w:val="24"/>
              </w:rPr>
              <w:lastRenderedPageBreak/>
              <w:t>FOLLOWING CEREBRAL INFARCTION</w:t>
            </w:r>
          </w:p>
        </w:tc>
      </w:tr>
      <w:tr w:rsidR="0017775B" w:rsidRPr="007D5E4F"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PARALYTIC SYNDROME FOLLOWING CEREBRAL INFARCTION </w:t>
            </w:r>
            <w:r w:rsidRPr="007D5E4F">
              <w:rPr>
                <w:rFonts w:ascii="Calibri" w:eastAsia="Times New Roman" w:hAnsi="Calibri" w:cs="Times New Roman"/>
                <w:color w:val="000000"/>
                <w:szCs w:val="24"/>
              </w:rPr>
              <w:lastRenderedPageBreak/>
              <w:t>AFFECTING LEFT DOMINANT SIDE</w:t>
            </w:r>
          </w:p>
        </w:tc>
      </w:tr>
      <w:tr w:rsidR="0017775B" w:rsidRPr="007D5E4F"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BILATERAL</w:t>
            </w:r>
          </w:p>
        </w:tc>
      </w:tr>
      <w:tr w:rsidR="0017775B" w:rsidRPr="007D5E4F"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UNSPECIFIED </w:t>
            </w:r>
            <w:r w:rsidRPr="007D5E4F">
              <w:rPr>
                <w:rFonts w:ascii="Calibri" w:eastAsia="Times New Roman" w:hAnsi="Calibri" w:cs="Times New Roman"/>
                <w:color w:val="000000"/>
                <w:szCs w:val="24"/>
              </w:rPr>
              <w:lastRenderedPageBreak/>
              <w:t>CEREBROVASCULAR DISEASE AFFECTING LEFT NON-DOMINANT SIDE</w:t>
            </w:r>
          </w:p>
        </w:tc>
      </w:tr>
      <w:tr w:rsidR="0017775B" w:rsidRPr="007D5E4F"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17775B" w:rsidRPr="007D5E4F"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17775B" w:rsidRPr="007D5E4F"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NATIVE ARTERIES OF RIGHT LEG WITH </w:t>
            </w:r>
            <w:r w:rsidRPr="007D5E4F">
              <w:rPr>
                <w:rFonts w:ascii="Calibri" w:eastAsia="Times New Roman" w:hAnsi="Calibri" w:cs="Times New Roman"/>
                <w:color w:val="000000"/>
                <w:szCs w:val="24"/>
              </w:rPr>
              <w:lastRenderedPageBreak/>
              <w:t>ULCERATION OF UNSPECIFIED SITE</w:t>
            </w:r>
          </w:p>
        </w:tc>
      </w:tr>
      <w:tr w:rsidR="0017775B" w:rsidRPr="007D5E4F"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UNSPECIFIED TYPE OF BYPASS </w:t>
            </w:r>
            <w:r w:rsidRPr="007D5E4F">
              <w:rPr>
                <w:rFonts w:ascii="Calibri" w:eastAsia="Times New Roman" w:hAnsi="Calibri" w:cs="Times New Roman"/>
                <w:color w:val="000000"/>
                <w:szCs w:val="24"/>
              </w:rPr>
              <w:lastRenderedPageBreak/>
              <w:t>GRAFT(S) OF THE EXTREMITIES, UNSPECIFIED EXTREMITY</w:t>
            </w:r>
          </w:p>
        </w:tc>
      </w:tr>
      <w:tr w:rsidR="0017775B" w:rsidRPr="007D5E4F"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UNSPECIFIED TYPE OF BYPASS GRAFT(S) OF THE </w:t>
            </w:r>
            <w:r w:rsidRPr="007D5E4F">
              <w:rPr>
                <w:rFonts w:ascii="Calibri" w:eastAsia="Times New Roman" w:hAnsi="Calibri" w:cs="Times New Roman"/>
                <w:color w:val="000000"/>
                <w:szCs w:val="24"/>
              </w:rPr>
              <w:lastRenderedPageBreak/>
              <w:t>LEFT LEG WITH ULCERATION OF OTHER PART OF LOWER LEG</w:t>
            </w:r>
          </w:p>
        </w:tc>
      </w:tr>
      <w:tr w:rsidR="0017775B" w:rsidRPr="007D5E4F"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BYPASS GRAFT(S) OF THE </w:t>
            </w:r>
            <w:r w:rsidRPr="007D5E4F">
              <w:rPr>
                <w:rFonts w:ascii="Calibri" w:eastAsia="Times New Roman" w:hAnsi="Calibri" w:cs="Times New Roman"/>
                <w:color w:val="000000"/>
                <w:szCs w:val="24"/>
              </w:rPr>
              <w:lastRenderedPageBreak/>
              <w:t>RIGHT LEG WITH ULCERATION OF UNSPECIFIED SITE</w:t>
            </w:r>
          </w:p>
        </w:tc>
      </w:tr>
      <w:tr w:rsidR="0017775B" w:rsidRPr="007D5E4F"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NONAUTOLOGOUS BIOLOGICAL </w:t>
            </w:r>
            <w:r w:rsidRPr="007D5E4F">
              <w:rPr>
                <w:rFonts w:ascii="Calibri" w:eastAsia="Times New Roman" w:hAnsi="Calibri" w:cs="Times New Roman"/>
                <w:color w:val="000000"/>
                <w:szCs w:val="24"/>
              </w:rPr>
              <w:lastRenderedPageBreak/>
              <w:t>BYPASS GRAFT(S) OF THE EXTREMITIES, UNSPECIFIED EXTREMITY</w:t>
            </w:r>
          </w:p>
        </w:tc>
      </w:tr>
      <w:tr w:rsidR="0017775B" w:rsidRPr="007D5E4F"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GRAFT(S) </w:t>
            </w:r>
            <w:r w:rsidRPr="007D5E4F">
              <w:rPr>
                <w:rFonts w:ascii="Calibri" w:eastAsia="Times New Roman" w:hAnsi="Calibri" w:cs="Times New Roman"/>
                <w:color w:val="000000"/>
                <w:szCs w:val="24"/>
              </w:rPr>
              <w:lastRenderedPageBreak/>
              <w:t>OF THE LEFT LEG WITH ULCERATION OF OTHER PART OF FOOT</w:t>
            </w:r>
          </w:p>
        </w:tc>
      </w:tr>
      <w:tr w:rsidR="0017775B" w:rsidRPr="007D5E4F"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EXTREMITIES WITH INTERMITTENT CLAUDICATION, UNSPECIFIED </w:t>
            </w:r>
            <w:r w:rsidRPr="007D5E4F">
              <w:rPr>
                <w:rFonts w:ascii="Calibri" w:eastAsia="Times New Roman" w:hAnsi="Calibri" w:cs="Times New Roman"/>
                <w:color w:val="000000"/>
                <w:szCs w:val="24"/>
              </w:rPr>
              <w:lastRenderedPageBreak/>
              <w:t>EXTREMITY</w:t>
            </w:r>
          </w:p>
        </w:tc>
      </w:tr>
      <w:tr w:rsidR="0017775B" w:rsidRPr="007D5E4F"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w:t>
            </w:r>
            <w:r w:rsidRPr="007D5E4F">
              <w:rPr>
                <w:rFonts w:ascii="Calibri" w:eastAsia="Times New Roman" w:hAnsi="Calibri" w:cs="Times New Roman"/>
                <w:color w:val="000000"/>
                <w:szCs w:val="24"/>
              </w:rPr>
              <w:lastRenderedPageBreak/>
              <w:t>EXTREMITIES WITH GANGRENE, BILATERAL LEGS</w:t>
            </w:r>
          </w:p>
        </w:tc>
      </w:tr>
      <w:tr w:rsidR="0017775B" w:rsidRPr="007D5E4F"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OTHER TYPE OF BYPASS GRAFT(S) OF THE LEFT LEG </w:t>
            </w:r>
            <w:r w:rsidRPr="007D5E4F">
              <w:rPr>
                <w:rFonts w:ascii="Calibri" w:eastAsia="Times New Roman" w:hAnsi="Calibri" w:cs="Times New Roman"/>
                <w:color w:val="000000"/>
                <w:szCs w:val="24"/>
              </w:rPr>
              <w:lastRenderedPageBreak/>
              <w:t>WITH ULCERATION OF OTHER PART OF FOOT</w:t>
            </w:r>
          </w:p>
        </w:tc>
      </w:tr>
      <w:tr w:rsidR="0017775B" w:rsidRPr="007D5E4F"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w:t>
            </w:r>
          </w:p>
        </w:tc>
      </w:tr>
      <w:tr w:rsidR="0017775B" w:rsidRPr="007D5E4F"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ATHEROSCLEROSIS</w:t>
            </w:r>
          </w:p>
        </w:tc>
      </w:tr>
      <w:tr w:rsidR="0017775B" w:rsidRPr="007D5E4F"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7D5E4F" w:rsidRDefault="0017775B" w:rsidP="0017775B">
            <w:pPr>
              <w:spacing w:line="240" w:lineRule="auto"/>
              <w:ind w:left="0"/>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T82.212</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DISPLACEMENT OF CORONARY ARTERY BYPASS GRAFT, SUBSEQUENT </w:t>
            </w:r>
            <w:r w:rsidRPr="007D5E4F">
              <w:rPr>
                <w:rFonts w:ascii="Calibri" w:eastAsia="Times New Roman" w:hAnsi="Calibri" w:cs="Times New Roman"/>
                <w:color w:val="000000"/>
                <w:szCs w:val="24"/>
              </w:rPr>
              <w:lastRenderedPageBreak/>
              <w:t>ENCOUNTER</w:t>
            </w:r>
          </w:p>
        </w:tc>
      </w:tr>
      <w:tr w:rsidR="0017775B" w:rsidRPr="007D5E4F"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T82.311</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BREAKDOWN (MECHANICAL) OF CAROTID ARTERIAL GRAFT (BYPASS), </w:t>
            </w:r>
            <w:r w:rsidRPr="007D5E4F">
              <w:rPr>
                <w:rFonts w:ascii="Calibri" w:eastAsia="Times New Roman" w:hAnsi="Calibri" w:cs="Times New Roman"/>
                <w:color w:val="000000"/>
                <w:szCs w:val="24"/>
              </w:rPr>
              <w:lastRenderedPageBreak/>
              <w:t>INITIAL ENCOUNTER</w:t>
            </w:r>
          </w:p>
        </w:tc>
      </w:tr>
      <w:tr w:rsidR="0017775B" w:rsidRPr="007D5E4F"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T82.328</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DISPLACEMENT OF OTHER VASCULAR GRAFTS, SEQUELA</w:t>
            </w:r>
          </w:p>
        </w:tc>
      </w:tr>
      <w:tr w:rsidR="0017775B" w:rsidRPr="007D5E4F"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T82.391</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OTHER MECHANICAL COMPLICATION OF CAROTID ARTERIAL GRAFT </w:t>
            </w:r>
            <w:r w:rsidRPr="007D5E4F">
              <w:rPr>
                <w:rFonts w:ascii="Calibri" w:eastAsia="Times New Roman" w:hAnsi="Calibri" w:cs="Times New Roman"/>
                <w:color w:val="000000"/>
                <w:szCs w:val="24"/>
              </w:rPr>
              <w:lastRenderedPageBreak/>
              <w:t>(BYPASS), SUBSEQUENT ENCOUNTER</w:t>
            </w:r>
          </w:p>
        </w:tc>
      </w:tr>
      <w:tr w:rsidR="0017775B" w:rsidRPr="007D5E4F"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T82.828</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FIBROSIS DUE TO VASCULAR PROSTHETIC DEVICES, IMPLANTS AND </w:t>
            </w:r>
            <w:r w:rsidRPr="007D5E4F">
              <w:rPr>
                <w:rFonts w:ascii="Calibri" w:eastAsia="Times New Roman" w:hAnsi="Calibri" w:cs="Times New Roman"/>
                <w:color w:val="000000"/>
                <w:szCs w:val="24"/>
              </w:rPr>
              <w:lastRenderedPageBreak/>
              <w:t>GRAFTS, INITIAL ENCOUNTER</w:t>
            </w:r>
          </w:p>
        </w:tc>
      </w:tr>
      <w:tr w:rsidR="0017775B" w:rsidRPr="007D5E4F"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T82.857</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STENOSIS OF CARDIAC PROSTHETIC DEVICES, IMPLANTS AND GRAFTS, </w:t>
            </w:r>
            <w:r w:rsidRPr="007D5E4F">
              <w:rPr>
                <w:rFonts w:ascii="Calibri" w:eastAsia="Times New Roman" w:hAnsi="Calibri" w:cs="Times New Roman"/>
                <w:color w:val="000000"/>
                <w:szCs w:val="24"/>
              </w:rPr>
              <w:lastRenderedPageBreak/>
              <w:t>SEQUELA</w:t>
            </w:r>
          </w:p>
        </w:tc>
      </w:tr>
      <w:tr w:rsidR="0017775B" w:rsidRPr="007D5E4F"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7D5E4F" w:rsidRDefault="0017775B" w:rsidP="0017775B">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7D5E4F" w:rsidRDefault="0017775B" w:rsidP="0017775B">
            <w:pPr>
              <w:spacing w:line="240" w:lineRule="auto"/>
              <w:ind w:left="0"/>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136" w:name="_Ref491897722"/>
      <w:bookmarkStart w:id="137" w:name="_Ref491897725"/>
      <w:bookmarkStart w:id="138" w:name="_Ref491905446"/>
      <w:bookmarkStart w:id="139" w:name="_Ref491905448"/>
      <w:bookmarkStart w:id="140" w:name="_Ref491905530"/>
      <w:bookmarkStart w:id="141" w:name="_Ref491905533"/>
      <w:bookmarkStart w:id="142" w:name="_Toc6493039"/>
      <w:r w:rsidRPr="007D5E4F">
        <w:t xml:space="preserve">Medication </w:t>
      </w:r>
      <w:r w:rsidR="0035130B" w:rsidRPr="007D5E4F">
        <w:t>C</w:t>
      </w:r>
      <w:r w:rsidRPr="007D5E4F">
        <w:t xml:space="preserve">utoff </w:t>
      </w:r>
      <w:r w:rsidR="0035130B" w:rsidRPr="007D5E4F">
        <w:t>D</w:t>
      </w:r>
      <w:r w:rsidRPr="007D5E4F">
        <w:t>oses</w:t>
      </w:r>
      <w:bookmarkEnd w:id="136"/>
      <w:bookmarkEnd w:id="137"/>
      <w:bookmarkEnd w:id="138"/>
      <w:bookmarkEnd w:id="139"/>
      <w:bookmarkEnd w:id="140"/>
      <w:bookmarkEnd w:id="141"/>
      <w:bookmarkEnd w:id="142"/>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 xml:space="preserve">dose that is greater than </w:t>
      </w:r>
      <w:r w:rsidR="00251CA7" w:rsidRPr="007D5E4F">
        <w:lastRenderedPageBreak/>
        <w:t>the “maximum 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
      <w:tblGrid>
        <w:gridCol w:w="1843"/>
        <w:gridCol w:w="1659"/>
        <w:gridCol w:w="1620"/>
      </w:tblGrid>
      <w:tr w:rsidR="00AC33C6" w:rsidRPr="007D5E4F"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7D5E4F" w:rsidRDefault="00AC33C6" w:rsidP="00771968">
            <w:pPr>
              <w:spacing w:line="240" w:lineRule="auto"/>
              <w:ind w:left="0"/>
              <w:rPr>
                <w:rFonts w:ascii="Calibri" w:eastAsia="Times New Roman" w:hAnsi="Calibri" w:cs="Times New Roman"/>
                <w:b/>
                <w:color w:val="000000"/>
              </w:rPr>
            </w:pPr>
            <w:r w:rsidRPr="007D5E4F">
              <w:rPr>
                <w:rFonts w:ascii="Calibri" w:eastAsia="Times New Roman" w:hAnsi="Calibri" w:cs="Times New Roman"/>
                <w:b/>
                <w:color w:val="000000"/>
              </w:rPr>
              <w:t>Maximum dose (mg)</w:t>
            </w:r>
          </w:p>
        </w:tc>
      </w:tr>
      <w:tr w:rsidR="00AC33C6" w:rsidRPr="007D5E4F"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r w:rsidR="00AC33C6" w:rsidRPr="007D5E4F"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5.1</w:t>
            </w:r>
          </w:p>
        </w:tc>
      </w:tr>
      <w:tr w:rsidR="00AC33C6" w:rsidRPr="007D5E4F"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40.1</w:t>
            </w:r>
          </w:p>
        </w:tc>
      </w:tr>
      <w:tr w:rsidR="00AC33C6" w:rsidRPr="007D5E4F"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20.1</w:t>
            </w:r>
          </w:p>
        </w:tc>
      </w:tr>
      <w:tr w:rsidR="00AC33C6" w:rsidRPr="007D5E4F"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7D5E4F" w:rsidRDefault="00AC33C6"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6EDD0E17" w:rsidR="00AC33C6" w:rsidRPr="007D5E4F" w:rsidRDefault="005E529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7D5E4F" w:rsidRDefault="00A10362"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7D5E4F" w:rsidRDefault="00AC33C6"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49B8253"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2499</w:t>
            </w:r>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13EC5587" w:rsidR="00AC33C6" w:rsidRPr="007D5E4F" w:rsidRDefault="000A598E"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2500</w:t>
            </w:r>
            <w:r w:rsidR="00AC33C6" w:rsidRPr="007D5E4F">
              <w:rPr>
                <w:rFonts w:ascii="Calibri" w:eastAsia="Times New Roman" w:hAnsi="Calibri" w:cs="Times New Roman"/>
                <w:color w:val="000000"/>
              </w:rPr>
              <w:t>.1</w:t>
            </w:r>
          </w:p>
        </w:tc>
      </w:tr>
      <w:tr w:rsidR="00AC33C6" w:rsidRPr="007D5E4F"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7D5E4F" w:rsidRDefault="00A10362" w:rsidP="00771968">
            <w:pPr>
              <w:spacing w:line="240" w:lineRule="auto"/>
              <w:ind w:left="0"/>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7D5E4F" w:rsidRDefault="00AC33C6"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45.1</w:t>
            </w:r>
          </w:p>
        </w:tc>
      </w:tr>
      <w:tr w:rsidR="005B4912" w:rsidRPr="007D5E4F"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Pr="007D5E4F" w:rsidRDefault="005B4912" w:rsidP="00771968">
            <w:pPr>
              <w:spacing w:line="240" w:lineRule="auto"/>
              <w:ind w:left="0"/>
              <w:rPr>
                <w:rFonts w:ascii="Calibri" w:eastAsia="Times New Roman" w:hAnsi="Calibri" w:cs="Times New Roman"/>
                <w:color w:val="000000"/>
              </w:rPr>
            </w:pPr>
            <w:proofErr w:type="spellStart"/>
            <w:r w:rsidRPr="007D5E4F">
              <w:rPr>
                <w:rFonts w:ascii="Calibri" w:eastAsia="Times New Roman" w:hAnsi="Calibri" w:cs="Times New Roman"/>
                <w:color w:val="000000"/>
              </w:rPr>
              <w:t>Alogliptin</w:t>
            </w:r>
            <w:proofErr w:type="spellEnd"/>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7D5E4F" w:rsidRDefault="00DF484F" w:rsidP="00771968">
            <w:pPr>
              <w:spacing w:line="240" w:lineRule="auto"/>
              <w:ind w:left="0"/>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 xml:space="preserve">We have not yet added (input) dosage information for injectables or oral solution medications. For this reason, we assume </w:t>
      </w:r>
      <w:proofErr w:type="spellStart"/>
      <w:r w:rsidRPr="007D5E4F">
        <w:t>semaglutide</w:t>
      </w:r>
      <w:proofErr w:type="spellEnd"/>
      <w:r w:rsidRPr="007D5E4F">
        <w:t xml:space="preserv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143" w:name="_Toc494704360"/>
      <w:bookmarkStart w:id="144" w:name="_Toc494704404"/>
      <w:bookmarkStart w:id="145" w:name="_Ref491895090"/>
      <w:bookmarkStart w:id="146" w:name="_Ref491895093"/>
      <w:bookmarkStart w:id="147" w:name="_Ref491895201"/>
      <w:bookmarkStart w:id="148" w:name="_Ref491895204"/>
      <w:bookmarkStart w:id="149" w:name="_Toc6493040"/>
      <w:bookmarkEnd w:id="143"/>
      <w:bookmarkEnd w:id="144"/>
      <w:r w:rsidRPr="007D5E4F">
        <w:lastRenderedPageBreak/>
        <w:t>Dealing with Adverse Reactions (ADRs)</w:t>
      </w:r>
      <w:bookmarkEnd w:id="145"/>
      <w:bookmarkEnd w:id="146"/>
      <w:bookmarkEnd w:id="147"/>
      <w:bookmarkEnd w:id="148"/>
      <w:bookmarkEnd w:id="149"/>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a cross-reactivity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anaphylaxis, to the drugs glipizide, glyburide, glimepiride (all second generation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150" w:name="_Toc494704362"/>
      <w:bookmarkStart w:id="151" w:name="_Toc494704406"/>
      <w:bookmarkStart w:id="152" w:name="_Ref491898712"/>
      <w:bookmarkStart w:id="153" w:name="_Ref491898724"/>
      <w:bookmarkStart w:id="154" w:name="_Ref491900009"/>
      <w:bookmarkStart w:id="155" w:name="_Ref491900047"/>
      <w:bookmarkStart w:id="156" w:name="_Toc6493041"/>
      <w:bookmarkEnd w:id="150"/>
      <w:bookmarkEnd w:id="151"/>
      <w:r w:rsidRPr="007D5E4F">
        <w:lastRenderedPageBreak/>
        <w:t>Example</w:t>
      </w:r>
      <w:r w:rsidR="00590398" w:rsidRPr="007D5E4F">
        <w:t>s using Sample</w:t>
      </w:r>
      <w:r w:rsidR="0035130B" w:rsidRPr="007D5E4F">
        <w:t xml:space="preserve"> Patient Characteristics</w:t>
      </w:r>
      <w:bookmarkEnd w:id="152"/>
      <w:bookmarkEnd w:id="153"/>
      <w:bookmarkEnd w:id="154"/>
      <w:bookmarkEnd w:id="155"/>
      <w:bookmarkEnd w:id="156"/>
    </w:p>
    <w:p w14:paraId="10D04B6F" w14:textId="0D6E8847" w:rsidR="00C22F9F" w:rsidRPr="007D5E4F" w:rsidRDefault="00C22F9F" w:rsidP="0035130B">
      <w:pPr>
        <w:pStyle w:val="Heading2"/>
        <w:numPr>
          <w:ilvl w:val="0"/>
          <w:numId w:val="0"/>
        </w:numPr>
        <w:ind w:left="360"/>
      </w:pPr>
      <w:bookmarkStart w:id="157" w:name="_Toc6493042"/>
      <w:r w:rsidRPr="007D5E4F">
        <w:t>One drug Scenario</w:t>
      </w:r>
      <w:bookmarkEnd w:id="157"/>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158" w:name="_Ref491899671"/>
      <w:bookmarkStart w:id="159" w:name="_Toc6493043"/>
      <w:r w:rsidRPr="007D5E4F">
        <w:t>Case A</w:t>
      </w:r>
      <w:bookmarkEnd w:id="158"/>
      <w:bookmarkEnd w:id="159"/>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160" w:name="_Ref491899685"/>
      <w:bookmarkStart w:id="161" w:name="_Toc6493044"/>
      <w:r w:rsidRPr="007D5E4F">
        <w:t>Case B</w:t>
      </w:r>
      <w:bookmarkEnd w:id="160"/>
      <w:bookmarkEnd w:id="161"/>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162" w:name="_Ref491899696"/>
      <w:bookmarkStart w:id="163" w:name="_Toc6493045"/>
      <w:r w:rsidRPr="007D5E4F">
        <w:t>Case C</w:t>
      </w:r>
      <w:bookmarkEnd w:id="162"/>
      <w:bookmarkEnd w:id="163"/>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lastRenderedPageBreak/>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xml:space="preserve">,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228ACA6A" w14:textId="70C3C28D" w:rsidR="001430DE" w:rsidRPr="007D5E4F" w:rsidRDefault="001430DE" w:rsidP="001430DE">
      <w:pPr>
        <w:pStyle w:val="Heading3"/>
      </w:pPr>
      <w:bookmarkStart w:id="164" w:name="_Toc6493046"/>
      <w:r w:rsidRPr="007D5E4F">
        <w:t>Case C1</w:t>
      </w:r>
      <w:bookmarkEnd w:id="164"/>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 xml:space="preserve">Recommendation is to add second line drug, glipizide, </w:t>
      </w:r>
      <w:proofErr w:type="spellStart"/>
      <w:r w:rsidRPr="007D5E4F">
        <w:t>pio</w:t>
      </w:r>
      <w:proofErr w:type="spellEnd"/>
      <w:r w:rsidRPr="007D5E4F">
        <w:t xml:space="preserve">, </w:t>
      </w:r>
      <w:proofErr w:type="spellStart"/>
      <w:r w:rsidRPr="007D5E4F">
        <w:t>alogliptin</w:t>
      </w:r>
      <w:proofErr w:type="spellEnd"/>
      <w:r w:rsidRPr="007D5E4F">
        <w:t xml:space="preserve">, </w:t>
      </w:r>
      <w:proofErr w:type="spellStart"/>
      <w:r w:rsidRPr="007D5E4F">
        <w:t>semaglutide</w:t>
      </w:r>
      <w:proofErr w:type="spellEnd"/>
      <w:r w:rsidRPr="007D5E4F">
        <w:t xml:space="preserv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165" w:name="_Ref491899707"/>
      <w:bookmarkStart w:id="166" w:name="_Toc6493047"/>
      <w:r w:rsidRPr="007D5E4F">
        <w:t>Case D</w:t>
      </w:r>
      <w:bookmarkEnd w:id="165"/>
      <w:bookmarkEnd w:id="166"/>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r w:rsidR="001430DE" w:rsidRPr="007D5E4F">
        <w:t xml:space="preserve">, , glipizide, </w:t>
      </w:r>
      <w:proofErr w:type="spellStart"/>
      <w:r w:rsidR="001430DE" w:rsidRPr="007D5E4F">
        <w:t>pio</w:t>
      </w:r>
      <w:proofErr w:type="spellEnd"/>
      <w:r w:rsidR="001430DE" w:rsidRPr="007D5E4F">
        <w:t xml:space="preserve">, </w:t>
      </w:r>
      <w:proofErr w:type="spellStart"/>
      <w:r w:rsidR="001430DE" w:rsidRPr="007D5E4F">
        <w:t>alogliptin</w:t>
      </w:r>
      <w:proofErr w:type="spellEnd"/>
    </w:p>
    <w:p w14:paraId="78F7FA83" w14:textId="3DD22B83" w:rsidR="001430DE" w:rsidRPr="007D5E4F" w:rsidRDefault="001430DE" w:rsidP="001430DE">
      <w:pPr>
        <w:pStyle w:val="Heading3"/>
      </w:pPr>
      <w:bookmarkStart w:id="167" w:name="_Toc6493048"/>
      <w:r w:rsidRPr="007D5E4F">
        <w:t>Case D1</w:t>
      </w:r>
      <w:bookmarkEnd w:id="167"/>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lastRenderedPageBreak/>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 xml:space="preserve">Recommendation is to add second line drug, , glipizide, </w:t>
      </w:r>
      <w:proofErr w:type="spellStart"/>
      <w:r w:rsidRPr="007D5E4F">
        <w:t>pio</w:t>
      </w:r>
      <w:proofErr w:type="spellEnd"/>
      <w:r w:rsidRPr="007D5E4F">
        <w:t xml:space="preserve">, </w:t>
      </w:r>
      <w:proofErr w:type="spellStart"/>
      <w:r w:rsidRPr="007D5E4F">
        <w:t>alogliptin</w:t>
      </w:r>
      <w:proofErr w:type="spellEnd"/>
      <w:r w:rsidRPr="007D5E4F">
        <w:t>, empa</w:t>
      </w:r>
      <w:r w:rsidR="00994905" w:rsidRPr="007D5E4F">
        <w:t>gliflozin</w:t>
      </w:r>
      <w:r w:rsidRPr="007D5E4F">
        <w:t xml:space="preserve">, </w:t>
      </w:r>
      <w:proofErr w:type="spellStart"/>
      <w:r w:rsidRPr="007D5E4F">
        <w:t>semaglutide</w:t>
      </w:r>
      <w:proofErr w:type="spellEnd"/>
    </w:p>
    <w:p w14:paraId="4B042478" w14:textId="77777777" w:rsidR="001430DE" w:rsidRPr="007D5E4F" w:rsidRDefault="001430DE" w:rsidP="00590398"/>
    <w:p w14:paraId="1CA3ADF7" w14:textId="77777777" w:rsidR="00BD2D27" w:rsidRPr="007D5E4F" w:rsidRDefault="000C6B40" w:rsidP="00BD2D27">
      <w:pPr>
        <w:pStyle w:val="Heading3"/>
      </w:pPr>
      <w:bookmarkStart w:id="168" w:name="_Ref491899718"/>
      <w:bookmarkStart w:id="169" w:name="_Toc6493049"/>
      <w:r w:rsidRPr="007D5E4F">
        <w:t>Case E</w:t>
      </w:r>
      <w:bookmarkEnd w:id="168"/>
      <w:bookmarkEnd w:id="169"/>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170" w:name="_Two_drug_Scenario"/>
      <w:bookmarkStart w:id="171" w:name="_Ref494706368"/>
      <w:bookmarkStart w:id="172" w:name="_Toc6493050"/>
      <w:bookmarkEnd w:id="170"/>
      <w:r w:rsidRPr="007D5E4F">
        <w:lastRenderedPageBreak/>
        <w:t>Two drug Scenario</w:t>
      </w:r>
      <w:bookmarkEnd w:id="171"/>
      <w:bookmarkEnd w:id="172"/>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173" w:name="_Ref491901006"/>
      <w:bookmarkStart w:id="174" w:name="_Toc6493051"/>
      <w:r w:rsidRPr="007D5E4F">
        <w:t>Case 1</w:t>
      </w:r>
      <w:bookmarkEnd w:id="173"/>
      <w:bookmarkEnd w:id="174"/>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r w:rsidRPr="007D5E4F">
        <w:t>labs: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r w:rsidRPr="007D5E4F">
        <w:t>diagnosis:</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175" w:name="_Ref491901016"/>
      <w:bookmarkStart w:id="176" w:name="_Toc6493052"/>
      <w:r w:rsidRPr="007D5E4F">
        <w:t>Case 2</w:t>
      </w:r>
      <w:bookmarkEnd w:id="175"/>
      <w:bookmarkEnd w:id="176"/>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177" w:name="_Ref491901104"/>
      <w:bookmarkStart w:id="178" w:name="_Toc6493053"/>
      <w:r w:rsidRPr="007D5E4F">
        <w:t>Case 3</w:t>
      </w:r>
      <w:bookmarkEnd w:id="177"/>
      <w:bookmarkEnd w:id="178"/>
    </w:p>
    <w:p w14:paraId="75C4314C" w14:textId="038EE4B0" w:rsidR="00AF3FA2" w:rsidRPr="007D5E4F" w:rsidRDefault="00333EEC" w:rsidP="00333EEC">
      <w:r w:rsidRPr="007D5E4F">
        <w:t>O</w:t>
      </w:r>
      <w:r w:rsidR="00AF3FA2" w:rsidRPr="007D5E4F">
        <w:t>ne drug</w:t>
      </w:r>
      <w:r w:rsidRPr="007D5E4F">
        <w:t xml:space="preserve"> is contraindicated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lastRenderedPageBreak/>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179" w:name="_Ref491901113"/>
      <w:bookmarkStart w:id="180" w:name="_Toc6493054"/>
      <w:r w:rsidRPr="007D5E4F">
        <w:t>Case 4</w:t>
      </w:r>
      <w:bookmarkEnd w:id="179"/>
      <w:bookmarkEnd w:id="180"/>
    </w:p>
    <w:p w14:paraId="68FCBD62" w14:textId="7EEB23C3" w:rsidR="00CF5C5D" w:rsidRPr="007D5E4F" w:rsidRDefault="00CF5C5D" w:rsidP="00CF5C5D">
      <w:r w:rsidRPr="007D5E4F">
        <w:t>One drug is contraindicated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181" w:name="_Ref491901127"/>
      <w:bookmarkStart w:id="182" w:name="_Toc6493055"/>
      <w:r w:rsidRPr="007D5E4F">
        <w:t>Case 5</w:t>
      </w:r>
      <w:bookmarkEnd w:id="181"/>
      <w:bookmarkEnd w:id="182"/>
    </w:p>
    <w:p w14:paraId="3C9E8917" w14:textId="0342CCD7" w:rsidR="00AF3FA2" w:rsidRPr="007D5E4F" w:rsidRDefault="00333EEC" w:rsidP="00333EEC">
      <w:r w:rsidRPr="007D5E4F">
        <w:t>O</w:t>
      </w:r>
      <w:r w:rsidR="00AF3FA2" w:rsidRPr="007D5E4F">
        <w:t>ne drug</w:t>
      </w:r>
      <w:r w:rsidRPr="007D5E4F">
        <w:t xml:space="preserve"> is contraindicated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183" w:name="_Ref491901978"/>
      <w:bookmarkStart w:id="184" w:name="_Toc6493056"/>
      <w:r w:rsidRPr="007D5E4F">
        <w:t>Case 6</w:t>
      </w:r>
      <w:bookmarkEnd w:id="183"/>
      <w:bookmarkEnd w:id="184"/>
    </w:p>
    <w:p w14:paraId="2625AF34" w14:textId="42073156" w:rsidR="00AF3FA2" w:rsidRPr="007D5E4F" w:rsidRDefault="00AF3FA2" w:rsidP="00333EEC">
      <w:r w:rsidRPr="007D5E4F">
        <w:t xml:space="preserve">Both drugs </w:t>
      </w:r>
      <w:r w:rsidR="00E2554C" w:rsidRPr="007D5E4F">
        <w:t xml:space="preserve">are </w:t>
      </w:r>
      <w:r w:rsidRPr="007D5E4F">
        <w:t>not contraindicated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185" w:name="_Ref491901987"/>
      <w:bookmarkStart w:id="186" w:name="_Toc6493057"/>
      <w:r w:rsidRPr="007D5E4F">
        <w:lastRenderedPageBreak/>
        <w:t>Case 7</w:t>
      </w:r>
      <w:bookmarkEnd w:id="185"/>
      <w:bookmarkEnd w:id="186"/>
    </w:p>
    <w:p w14:paraId="27A57F75" w14:textId="0358CD3C" w:rsidR="00BB007E" w:rsidRPr="007D5E4F" w:rsidRDefault="00BB007E"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187" w:name="_Ref491902001"/>
      <w:bookmarkStart w:id="188" w:name="_Toc6493058"/>
      <w:r w:rsidRPr="007D5E4F">
        <w:t>Case 8</w:t>
      </w:r>
      <w:bookmarkEnd w:id="187"/>
      <w:bookmarkEnd w:id="188"/>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189" w:name="_Ref491902013"/>
      <w:bookmarkStart w:id="190" w:name="_Toc6493059"/>
      <w:r w:rsidRPr="007D5E4F">
        <w:t>Case 9</w:t>
      </w:r>
      <w:bookmarkEnd w:id="189"/>
      <w:bookmarkEnd w:id="190"/>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191" w:name="_Ref491902023"/>
      <w:bookmarkStart w:id="192" w:name="_Toc6493060"/>
      <w:r w:rsidRPr="007D5E4F">
        <w:lastRenderedPageBreak/>
        <w:t>Case 10</w:t>
      </w:r>
      <w:bookmarkEnd w:id="191"/>
      <w:bookmarkEnd w:id="192"/>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193" w:name="_Ref491902035"/>
      <w:bookmarkStart w:id="194" w:name="_Toc6493061"/>
      <w:r w:rsidRPr="007D5E4F">
        <w:t>Case 11</w:t>
      </w:r>
      <w:bookmarkEnd w:id="193"/>
      <w:bookmarkEnd w:id="194"/>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195" w:name="_Ref491902049"/>
      <w:bookmarkStart w:id="196" w:name="_Toc6493062"/>
      <w:r w:rsidRPr="007D5E4F">
        <w:t>Case 12</w:t>
      </w:r>
      <w:bookmarkEnd w:id="195"/>
      <w:bookmarkEnd w:id="196"/>
    </w:p>
    <w:p w14:paraId="14BCC4E8" w14:textId="64549B08"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197" w:name="_Ref491902061"/>
      <w:bookmarkStart w:id="198" w:name="_Toc6493063"/>
      <w:r w:rsidRPr="007D5E4F">
        <w:lastRenderedPageBreak/>
        <w:t>Case 13</w:t>
      </w:r>
      <w:bookmarkEnd w:id="197"/>
      <w:bookmarkEnd w:id="198"/>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199" w:name="_Ref491902071"/>
      <w:bookmarkStart w:id="200" w:name="_Toc6493064"/>
      <w:r w:rsidRPr="007D5E4F">
        <w:t>Case 14</w:t>
      </w:r>
      <w:bookmarkEnd w:id="199"/>
      <w:bookmarkEnd w:id="200"/>
    </w:p>
    <w:p w14:paraId="08AF163D" w14:textId="3FE90369"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is add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201" w:name="_Ref491902083"/>
      <w:bookmarkStart w:id="202" w:name="_Toc6493065"/>
      <w:r w:rsidRPr="007D5E4F">
        <w:t>Case 15</w:t>
      </w:r>
      <w:bookmarkEnd w:id="201"/>
      <w:bookmarkEnd w:id="202"/>
    </w:p>
    <w:p w14:paraId="211E56C2" w14:textId="5B19B4CC" w:rsidR="00962B2A" w:rsidRPr="007D5E4F" w:rsidRDefault="00962B2A" w:rsidP="00333EEC">
      <w:r w:rsidRPr="007D5E4F">
        <w:t>Both drugs</w:t>
      </w:r>
      <w:r w:rsidR="00E2554C" w:rsidRPr="007D5E4F">
        <w:t xml:space="preserve"> are not contraindicated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Recommendation is add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203" w:name="_Toc6493066" w:displacedByCustomXml="next"/>
    <w:bookmarkStart w:id="204"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203"/>
        </w:p>
        <w:p w14:paraId="6C32AB34" w14:textId="77777777" w:rsidR="00640EF3" w:rsidRPr="007D5E4F" w:rsidRDefault="00640EF3" w:rsidP="00640EF3">
          <w:pPr>
            <w:spacing w:before="0" w:after="0" w:line="276" w:lineRule="auto"/>
            <w:ind w:left="0"/>
            <w:rPr>
              <w:b/>
            </w:rPr>
          </w:pPr>
        </w:p>
        <w:p w14:paraId="204008E0" w14:textId="77777777" w:rsidR="00640EF3" w:rsidRPr="007D5E4F" w:rsidRDefault="00640EF3" w:rsidP="00640EF3">
          <w:pPr>
            <w:spacing w:before="0" w:after="0" w:line="276" w:lineRule="auto"/>
            <w:ind w:left="0"/>
            <w:rPr>
              <w:b/>
            </w:rPr>
          </w:pPr>
        </w:p>
        <w:sdt>
          <w:sdtPr>
            <w:id w:val="1072242032"/>
            <w:bibliography/>
          </w:sdt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lastRenderedPageBreak/>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205" w:name="_Toc6493067"/>
          <w:r w:rsidRPr="007D5E4F">
            <w:lastRenderedPageBreak/>
            <w:t>Wish list/To do’s</w:t>
          </w:r>
        </w:p>
        <w:bookmarkEnd w:id="204" w:displacedByCustomXml="next"/>
      </w:sdtContent>
    </w:sdt>
    <w:bookmarkEnd w:id="205" w:displacedByCustomXml="prev"/>
    <w:p w14:paraId="467982B8" w14:textId="581A9BB6" w:rsidR="00640EF3" w:rsidRPr="007D5E4F" w:rsidRDefault="00640EF3" w:rsidP="00640EF3">
      <w:pPr>
        <w:pStyle w:val="ListParagraph"/>
        <w:numPr>
          <w:ilvl w:val="0"/>
          <w:numId w:val="24"/>
        </w:numPr>
        <w:spacing w:before="0" w:after="0" w:line="276" w:lineRule="auto"/>
      </w:pPr>
      <w:r w:rsidRPr="007D5E4F">
        <w:t>Check with allergist or pharmacy:  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70A89033"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  This will impac</w:t>
      </w:r>
      <w:r w:rsidR="009F769A" w:rsidRPr="007D5E4F">
        <w:t>t encoding of bad drug partners, which, in turn impacts count of number of encoded drugs in same drug class.</w:t>
      </w:r>
      <w:r w:rsidR="00E223A4" w:rsidRPr="007D5E4F">
        <w:t xml:space="preserve"> </w:t>
      </w:r>
    </w:p>
    <w:p w14:paraId="027E4D08" w14:textId="38BABA75" w:rsidR="002A74BF" w:rsidRPr="007D5E4F" w:rsidRDefault="002A74BF" w:rsidP="002A74BF">
      <w:pPr>
        <w:pStyle w:val="ListParagraph"/>
        <w:ind w:left="720"/>
      </w:pPr>
      <w:r w:rsidRPr="007D5E4F">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550452">
            <w:pPr>
              <w:spacing w:before="0" w:after="0" w:line="240" w:lineRule="auto"/>
              <w:ind w:left="0"/>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550452">
            <w:pPr>
              <w:spacing w:before="0" w:after="0" w:line="240" w:lineRule="auto"/>
              <w:ind w:left="0"/>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lastRenderedPageBreak/>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
      <w:tblGrid>
        <w:gridCol w:w="1552"/>
        <w:gridCol w:w="960"/>
        <w:gridCol w:w="960"/>
      </w:tblGrid>
      <w:tr w:rsidR="00550452" w:rsidRPr="007D5E4F"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7D5E4F"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5402</w:t>
            </w:r>
          </w:p>
        </w:tc>
      </w:tr>
      <w:tr w:rsidR="00550452" w:rsidRPr="007D5E4F"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2590</w:t>
            </w:r>
          </w:p>
        </w:tc>
      </w:tr>
      <w:tr w:rsidR="00550452" w:rsidRPr="007D5E4F"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464</w:t>
            </w:r>
          </w:p>
        </w:tc>
      </w:tr>
      <w:tr w:rsidR="00550452" w:rsidRPr="007D5E4F"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7D5E4F" w:rsidRDefault="00550452" w:rsidP="00550452">
            <w:pPr>
              <w:spacing w:before="0" w:after="0" w:line="240" w:lineRule="auto"/>
              <w:ind w:left="0"/>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329</w:t>
            </w:r>
          </w:p>
        </w:tc>
      </w:tr>
      <w:tr w:rsidR="00550452" w:rsidRPr="007D5E4F"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w:t>
            </w:r>
          </w:p>
        </w:tc>
      </w:tr>
      <w:tr w:rsidR="00550452" w:rsidRPr="007D5E4F"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4824</w:t>
            </w:r>
          </w:p>
        </w:tc>
      </w:tr>
      <w:tr w:rsidR="00550452" w:rsidRPr="007D5E4F"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191</w:t>
            </w:r>
          </w:p>
        </w:tc>
      </w:tr>
      <w:tr w:rsidR="00550452" w:rsidRPr="007D5E4F"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74</w:t>
            </w:r>
          </w:p>
        </w:tc>
      </w:tr>
      <w:tr w:rsidR="00550452" w:rsidRPr="007D5E4F"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w:t>
            </w:r>
          </w:p>
        </w:tc>
      </w:tr>
      <w:tr w:rsidR="00550452" w:rsidRPr="007D5E4F"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85</w:t>
            </w:r>
          </w:p>
        </w:tc>
      </w:tr>
      <w:tr w:rsidR="00550452" w:rsidRPr="007D5E4F"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20</w:t>
            </w:r>
          </w:p>
        </w:tc>
      </w:tr>
      <w:tr w:rsidR="00550452" w:rsidRPr="007D5E4F"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r>
      <w:tr w:rsidR="00550452" w:rsidRPr="007D5E4F"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r>
      <w:tr w:rsidR="00550452" w:rsidRPr="007D5E4F"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w:t>
            </w:r>
          </w:p>
        </w:tc>
      </w:tr>
      <w:tr w:rsidR="00550452" w:rsidRPr="007D5E4F"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7D5E4F" w:rsidRDefault="00550452" w:rsidP="00550452">
            <w:pPr>
              <w:spacing w:before="0" w:after="0" w:line="240" w:lineRule="auto"/>
              <w:ind w:left="0"/>
              <w:rPr>
                <w:rFonts w:ascii="Calibri" w:eastAsia="Times New Roman" w:hAnsi="Calibri" w:cs="Times New Roman"/>
                <w:color w:val="000000"/>
                <w:sz w:val="22"/>
              </w:rPr>
            </w:pPr>
            <w:proofErr w:type="spellStart"/>
            <w:r w:rsidRPr="007D5E4F">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7D5E4F" w:rsidRDefault="00550452" w:rsidP="00550452">
            <w:pPr>
              <w:spacing w:before="0" w:after="0" w:line="240" w:lineRule="auto"/>
              <w:ind w:left="0"/>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7D5E4F" w:rsidRDefault="00550452" w:rsidP="00550452">
            <w:pPr>
              <w:spacing w:before="0" w:after="0" w:line="240" w:lineRule="auto"/>
              <w:ind w:left="0"/>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7D5E4F"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7D5E4F"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7D5E4F" w:rsidRDefault="00550452" w:rsidP="00550452">
            <w:pPr>
              <w:spacing w:before="0" w:after="0" w:line="240" w:lineRule="auto"/>
              <w:ind w:left="0"/>
              <w:jc w:val="right"/>
              <w:rPr>
                <w:rFonts w:ascii="Calibri" w:eastAsia="Times New Roman" w:hAnsi="Calibri" w:cs="Times New Roman"/>
                <w:color w:val="000000"/>
                <w:sz w:val="22"/>
              </w:rPr>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r w:rsidRPr="007D5E4F">
        <w:t>Non DM medication has been stopped</w:t>
      </w:r>
    </w:p>
    <w:p w14:paraId="4C1A9D91" w14:textId="77777777" w:rsidR="00550452" w:rsidRPr="007D5E4F" w:rsidRDefault="00550452" w:rsidP="00550452">
      <w:pPr>
        <w:pStyle w:val="ListParagraph"/>
        <w:spacing w:before="0" w:after="0" w:line="276" w:lineRule="auto"/>
        <w:ind w:left="2520"/>
      </w:pPr>
    </w:p>
    <w:p w14:paraId="6BFF8C08" w14:textId="3F69DE8B" w:rsidR="00550452" w:rsidRPr="007D5E4F" w:rsidRDefault="00550452" w:rsidP="00550452">
      <w:pPr>
        <w:spacing w:before="0" w:after="0" w:line="276" w:lineRule="auto"/>
        <w:ind w:left="720"/>
      </w:pPr>
      <w:r w:rsidRPr="007D5E4F">
        <w:t xml:space="preserve">Specific case:  presence of pioglitazone and gemfibrozil.  </w:t>
      </w:r>
      <w:r w:rsidR="00575901" w:rsidRPr="007D5E4F">
        <w:t xml:space="preserve">This is a </w:t>
      </w:r>
      <w:r w:rsidR="006B55C1" w:rsidRPr="007D5E4F">
        <w:t xml:space="preserve">Susana request; </w:t>
      </w:r>
      <w:r w:rsidRPr="007D5E4F">
        <w:t>Not clear to me (CO) how this would be done</w:t>
      </w:r>
    </w:p>
    <w:p w14:paraId="16C74473" w14:textId="44CF1ADF" w:rsidR="00527FDF" w:rsidRPr="007D5E4F" w:rsidRDefault="00527FDF" w:rsidP="002D2317"/>
    <w:p w14:paraId="63B983F2" w14:textId="77335AE3" w:rsidR="00A03892" w:rsidRPr="007D5E4F" w:rsidRDefault="00A03892" w:rsidP="00A03892">
      <w:pPr>
        <w:pStyle w:val="ListParagraph"/>
        <w:numPr>
          <w:ilvl w:val="0"/>
          <w:numId w:val="24"/>
        </w:numPr>
      </w:pPr>
      <w:r w:rsidRPr="007D5E4F">
        <w:lastRenderedPageBreak/>
        <w:t>Currently, if patient has active prescription of &gt;=3 encoded drugs any dose, patient is out of scope.  Change this out of scope criterion to ‘3 encoded drugs at max dose”.</w:t>
      </w:r>
    </w:p>
    <w:p w14:paraId="3DE0C294" w14:textId="3D8D157C" w:rsidR="00A03892" w:rsidRPr="007D5E4F" w:rsidRDefault="00A03892" w:rsidP="00A03892">
      <w:pPr>
        <w:ind w:left="1440"/>
      </w:pPr>
      <w:r w:rsidRPr="007D5E4F">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1C2BE681" w:rsidR="00A03892" w:rsidRPr="007D5E4F" w:rsidRDefault="00A03892" w:rsidP="00A03892">
      <w:pPr>
        <w:ind w:left="1440"/>
      </w:pPr>
      <w:r w:rsidRPr="007D5E4F">
        <w:t>Also, how to deal with metformin if eGFR&lt;45 in the past year and is not at max dose, but cannot increase dose.   How to integrate this situation with criterion above “at max do</w:t>
      </w:r>
      <w:r w:rsidR="00575901" w:rsidRPr="007D5E4F">
        <w:t xml:space="preserve">se”.  Similarly for </w:t>
      </w:r>
      <w:proofErr w:type="spellStart"/>
      <w:r w:rsidR="00575901" w:rsidRPr="007D5E4F">
        <w:t>saxigliptin</w:t>
      </w:r>
      <w:proofErr w:type="spellEnd"/>
      <w:r w:rsidR="00575901" w:rsidRPr="007D5E4F">
        <w:t xml:space="preserve"> and </w:t>
      </w:r>
      <w:proofErr w:type="spellStart"/>
      <w:r w:rsidR="00575901" w:rsidRPr="007D5E4F">
        <w:t>alogliptin</w:t>
      </w:r>
      <w:proofErr w:type="spellEnd"/>
    </w:p>
    <w:p w14:paraId="6BE1E13F" w14:textId="77777777" w:rsidR="00F2571D" w:rsidRPr="007D5E4F" w:rsidRDefault="00A01F56" w:rsidP="00A03892">
      <w:pPr>
        <w:ind w:left="1440"/>
      </w:pPr>
      <w:r w:rsidRPr="007D5E4F">
        <w:t xml:space="preserve">What if we have “decrease dose situation” when drug at max dose?  </w:t>
      </w:r>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7CDC80CF" w:rsidR="00B654A9" w:rsidRPr="007D5E4F" w:rsidRDefault="00B654A9" w:rsidP="00A03892">
      <w:pPr>
        <w:ind w:left="1440"/>
      </w:pPr>
      <w:r w:rsidRPr="007D5E4F">
        <w:t>CO question:  why not make out of scope &gt;=4 drugs? What are issues?</w:t>
      </w:r>
    </w:p>
    <w:p w14:paraId="45F082DC" w14:textId="06940D7D" w:rsidR="00862038" w:rsidRPr="007D5E4F" w:rsidRDefault="00B654A9" w:rsidP="00862038">
      <w:r w:rsidRPr="007D5E4F">
        <w:t xml:space="preserve">Put on </w:t>
      </w:r>
      <w:proofErr w:type="spellStart"/>
      <w:r w:rsidRPr="007D5E4F">
        <w:t>wishlist</w:t>
      </w:r>
      <w:proofErr w:type="spellEnd"/>
      <w:r w:rsidR="00862038" w:rsidRPr="007D5E4F">
        <w:t xml:space="preserve"> </w:t>
      </w:r>
      <w:r w:rsidR="00C31CF6" w:rsidRPr="007D5E4F">
        <w:t xml:space="preserve">at 8/14/2018 </w:t>
      </w:r>
      <w:proofErr w:type="spellStart"/>
      <w:r w:rsidR="00C31CF6" w:rsidRPr="007D5E4F">
        <w:t>medsafe</w:t>
      </w:r>
      <w:proofErr w:type="spellEnd"/>
      <w:r w:rsidR="00C31CF6" w:rsidRPr="007D5E4F">
        <w:t xml:space="preserv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 xml:space="preserve">Display order of drug recommendations (from 4/24/2018 </w:t>
      </w:r>
      <w:proofErr w:type="spellStart"/>
      <w:r w:rsidRPr="007D5E4F">
        <w:t>medsafe</w:t>
      </w:r>
      <w:proofErr w:type="spellEnd"/>
      <w:r w:rsidRPr="007D5E4F">
        <w:t xml:space="preserve"> Tuesday meeting)</w:t>
      </w:r>
    </w:p>
    <w:p w14:paraId="68B85842"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  would prefer that, when there is an “add drug” and “increase dose”, display “add drug” first.</w:t>
      </w:r>
    </w:p>
    <w:p w14:paraId="031EBFDC" w14:textId="77777777"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11470C19"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  added fine grain priority to DM Substitute=100, Add=200, Increase=300.  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F98310A"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lastRenderedPageBreak/>
        <w:t>Decrease dose of Sax if &gt;2.5 and eGFR&lt;45 in past year</w:t>
      </w:r>
    </w:p>
    <w:p w14:paraId="1C9E3C34" w14:textId="0611AD66"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 xml:space="preserve">Dependency:  need </w:t>
      </w:r>
      <w:proofErr w:type="spellStart"/>
      <w:r w:rsidRPr="007D5E4F">
        <w:rPr>
          <w:rFonts w:ascii="Calibri" w:eastAsia="Times New Roman" w:hAnsi="Calibri" w:cs="Times New Roman"/>
          <w:szCs w:val="24"/>
        </w:rPr>
        <w:t>Drug_Usage</w:t>
      </w:r>
      <w:proofErr w:type="spellEnd"/>
      <w:r w:rsidRPr="007D5E4F">
        <w:rPr>
          <w:rFonts w:ascii="Calibri" w:eastAsia="Times New Roman" w:hAnsi="Calibri" w:cs="Times New Roman"/>
          <w:szCs w:val="24"/>
        </w:rPr>
        <w:t xml:space="preserv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YES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means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Applies more to algorithm paths.</w:t>
      </w:r>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25E0A07C"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05E02B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Patient on Sax, dose 5, GFR </w:t>
      </w:r>
      <w:proofErr w:type="spellStart"/>
      <w:r w:rsidRPr="007D5E4F">
        <w:rPr>
          <w:rFonts w:asciiTheme="minorHAnsi" w:hAnsiTheme="minorHAnsi"/>
        </w:rPr>
        <w:t>OLDer</w:t>
      </w:r>
      <w:proofErr w:type="spellEnd"/>
      <w:r w:rsidRPr="007D5E4F">
        <w:rPr>
          <w:rFonts w:asciiTheme="minorHAnsi" w:hAnsiTheme="minorHAnsi"/>
        </w:rPr>
        <w:t xml:space="preserve"> than 1 year, =40&lt;45</w:t>
      </w:r>
    </w:p>
    <w:p w14:paraId="119A1B9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blocked decrease dose  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0CF1D229"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metformin dose 1000</w:t>
      </w:r>
    </w:p>
    <w:p w14:paraId="34181E1A"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1C478F8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476CA33A"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40 (max)</w:t>
      </w:r>
    </w:p>
    <w:p w14:paraId="2DBEB3AD"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07FFB1E4"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75584CF" w14:textId="77777777" w:rsidR="00A16178" w:rsidRPr="007D5E4F" w:rsidRDefault="00A16178" w:rsidP="00A16178">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20 (not max)</w:t>
      </w:r>
    </w:p>
    <w:p w14:paraId="06D4ED7E"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rec decrease dose Sax   YES</w:t>
      </w:r>
    </w:p>
    <w:p w14:paraId="31A7AAA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               rec </w:t>
      </w:r>
      <w:proofErr w:type="spellStart"/>
      <w:r w:rsidRPr="007D5E4F">
        <w:rPr>
          <w:rFonts w:asciiTheme="minorHAnsi" w:hAnsiTheme="minorHAnsi"/>
        </w:rPr>
        <w:t>incr</w:t>
      </w:r>
      <w:proofErr w:type="spellEnd"/>
      <w:r w:rsidRPr="007D5E4F">
        <w:rPr>
          <w:rFonts w:asciiTheme="minorHAnsi" w:hAnsiTheme="minorHAnsi"/>
        </w:rPr>
        <w:t xml:space="preserve"> dose </w:t>
      </w:r>
      <w:proofErr w:type="spellStart"/>
      <w:r w:rsidRPr="007D5E4F">
        <w:rPr>
          <w:rFonts w:asciiTheme="minorHAnsi" w:hAnsiTheme="minorHAnsi"/>
        </w:rPr>
        <w:t>glip</w:t>
      </w:r>
      <w:proofErr w:type="spellEnd"/>
      <w:r w:rsidRPr="007D5E4F">
        <w:rPr>
          <w:rFonts w:asciiTheme="minorHAnsi" w:hAnsiTheme="minorHAnsi"/>
        </w:rPr>
        <w:t>  YES</w:t>
      </w:r>
    </w:p>
    <w:p w14:paraId="6A5AFA19" w14:textId="1CAFEE88" w:rsidR="00521967" w:rsidRPr="007D5E4F" w:rsidRDefault="00521967" w:rsidP="00144079">
      <w:pPr>
        <w:rPr>
          <w:szCs w:val="24"/>
        </w:rPr>
      </w:pPr>
    </w:p>
    <w:p w14:paraId="245EAB1A" w14:textId="59081704"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r w:rsidR="00C06CB7" w:rsidRPr="007D5E4F">
        <w:rPr>
          <w:rFonts w:ascii="Calibri" w:eastAsia="Times New Roman" w:hAnsi="Calibri" w:cs="Times New Roman"/>
          <w:szCs w:val="24"/>
        </w:rPr>
        <w:t xml:space="preserve">  Questions similar to sax.</w:t>
      </w:r>
    </w:p>
    <w:p w14:paraId="1A792B80" w14:textId="35A917CF" w:rsidR="003C69AB" w:rsidRPr="007D5E4F" w:rsidRDefault="003C69AB" w:rsidP="00144079">
      <w:pPr>
        <w:pStyle w:val="ListParagraph"/>
        <w:numPr>
          <w:ilvl w:val="0"/>
          <w:numId w:val="24"/>
        </w:numPr>
        <w:rPr>
          <w:szCs w:val="24"/>
        </w:rPr>
      </w:pPr>
      <w:r w:rsidRPr="007D5E4F">
        <w:rPr>
          <w:rFonts w:ascii="Calibri" w:eastAsia="Times New Roman" w:hAnsi="Calibri" w:cs="Times New Roman"/>
          <w:szCs w:val="24"/>
        </w:rPr>
        <w:t xml:space="preserve">Added 3/2019 now that we have </w:t>
      </w:r>
      <w:proofErr w:type="spellStart"/>
      <w:r w:rsidRPr="007D5E4F">
        <w:rPr>
          <w:rFonts w:ascii="Calibri" w:eastAsia="Times New Roman" w:hAnsi="Calibri" w:cs="Times New Roman"/>
          <w:szCs w:val="24"/>
        </w:rPr>
        <w:t>aloglipin</w:t>
      </w:r>
      <w:proofErr w:type="spellEnd"/>
      <w:r w:rsidRPr="007D5E4F">
        <w:rPr>
          <w:rFonts w:ascii="Calibri" w:eastAsia="Times New Roman" w:hAnsi="Calibri" w:cs="Times New Roman"/>
          <w:szCs w:val="24"/>
        </w:rPr>
        <w:t xml:space="preserve">.  Decrease dose of </w:t>
      </w:r>
      <w:proofErr w:type="spellStart"/>
      <w:r w:rsidRPr="007D5E4F">
        <w:rPr>
          <w:rFonts w:ascii="Calibri" w:eastAsia="Times New Roman" w:hAnsi="Calibri" w:cs="Times New Roman"/>
          <w:szCs w:val="24"/>
        </w:rPr>
        <w:t>alogliptin</w:t>
      </w:r>
      <w:proofErr w:type="spellEnd"/>
      <w:r w:rsidRPr="007D5E4F">
        <w:rPr>
          <w:rFonts w:ascii="Calibri" w:eastAsia="Times New Roman" w:hAnsi="Calibri" w:cs="Times New Roman"/>
          <w:szCs w:val="24"/>
        </w:rPr>
        <w:t xml:space="preserve"> as function of GFR.</w:t>
      </w:r>
    </w:p>
    <w:p w14:paraId="379F73C7" w14:textId="4A963AD7"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t xml:space="preserve">From clinical and </w:t>
      </w:r>
      <w:proofErr w:type="spellStart"/>
      <w:r w:rsidRPr="007D5E4F">
        <w:rPr>
          <w:rFonts w:ascii="Calibri" w:eastAsia="Times New Roman" w:hAnsi="Calibri" w:cs="Times New Roman"/>
          <w:szCs w:val="24"/>
        </w:rPr>
        <w:t>medsafe</w:t>
      </w:r>
      <w:proofErr w:type="spellEnd"/>
      <w:r w:rsidRPr="007D5E4F">
        <w:rPr>
          <w:rFonts w:ascii="Calibri" w:eastAsia="Times New Roman" w:hAnsi="Calibri" w:cs="Times New Roman"/>
          <w:szCs w:val="24"/>
        </w:rPr>
        <w:t xml:space="preserve"> meeting 6/26/2028)  </w:t>
      </w:r>
      <w:r w:rsidR="00834A5E" w:rsidRPr="007D5E4F">
        <w:rPr>
          <w:rFonts w:ascii="Calibri" w:eastAsia="Times New Roman" w:hAnsi="Calibri" w:cs="Times New Roman"/>
          <w:szCs w:val="24"/>
        </w:rPr>
        <w:t xml:space="preserve">Consider date of prescription of DM med relative to session date or date recommendations are provided.  Currently we do </w:t>
      </w:r>
      <w:r w:rsidR="00834A5E" w:rsidRPr="007D5E4F">
        <w:rPr>
          <w:rFonts w:ascii="Calibri" w:eastAsia="Times New Roman" w:hAnsi="Calibri" w:cs="Times New Roman"/>
          <w:szCs w:val="24"/>
        </w:rPr>
        <w:lastRenderedPageBreak/>
        <w:t>not do this, so patient could have received new med a few days ago, and CDS rec’s are pre-mature.</w:t>
      </w:r>
      <w:r w:rsidR="007209BD" w:rsidRPr="007D5E4F">
        <w:rPr>
          <w:rFonts w:ascii="Calibri" w:eastAsia="Times New Roman" w:hAnsi="Calibri" w:cs="Times New Roman"/>
          <w:szCs w:val="24"/>
        </w:rPr>
        <w:t xml:space="preserve">  Need to consider:</w:t>
      </w:r>
    </w:p>
    <w:p w14:paraId="072A0C21" w14:textId="3788E359"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  Date of prescription?  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060D3B63" w:rsidR="00C06CB7" w:rsidRPr="007D5E4F" w:rsidRDefault="00C06CB7" w:rsidP="00C06CB7">
      <w:pPr>
        <w:pStyle w:val="ListParagraph"/>
        <w:numPr>
          <w:ilvl w:val="0"/>
          <w:numId w:val="24"/>
        </w:numPr>
        <w:rPr>
          <w:szCs w:val="24"/>
        </w:rPr>
      </w:pPr>
      <w:r w:rsidRPr="007D5E4F">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Pr="007D5E4F" w:rsidRDefault="00AB1627" w:rsidP="00C06CB7">
      <w:pPr>
        <w:pStyle w:val="ListParagraph"/>
        <w:numPr>
          <w:ilvl w:val="0"/>
          <w:numId w:val="24"/>
        </w:numPr>
        <w:rPr>
          <w:szCs w:val="24"/>
        </w:rPr>
      </w:pPr>
      <w:r w:rsidRPr="007D5E4F">
        <w:rPr>
          <w:szCs w:val="24"/>
        </w:rPr>
        <w:t>From offline testing 7/10/2018.  Display low MPR message for encoded drugs if patient doesn’t receive rec’s and has old HbA1c</w:t>
      </w:r>
    </w:p>
    <w:p w14:paraId="5CD54BFA" w14:textId="70BA8573" w:rsidR="00AB1627" w:rsidRPr="007D5E4F" w:rsidRDefault="00AB1627" w:rsidP="00C06CB7">
      <w:pPr>
        <w:pStyle w:val="ListParagraph"/>
        <w:numPr>
          <w:ilvl w:val="0"/>
          <w:numId w:val="24"/>
        </w:numPr>
        <w:rPr>
          <w:szCs w:val="24"/>
        </w:rPr>
      </w:pPr>
      <w:r w:rsidRPr="007D5E4F">
        <w:rPr>
          <w:szCs w:val="24"/>
        </w:rPr>
        <w:t xml:space="preserve"> From offline testing 7/10/2018.  Display low MPR message for encoded drugs if patient doesn’t receive rec’s and has active prescriptions of 3+ encoded meds.</w:t>
      </w:r>
    </w:p>
    <w:p w14:paraId="3E9E8E67" w14:textId="169014C1"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  Mike request that we only recommend metformin; if metformin has absolute contra, then rec second line drugs.</w:t>
      </w:r>
    </w:p>
    <w:p w14:paraId="52FE33D4" w14:textId="5A3D99FE" w:rsidR="000F1788" w:rsidRPr="007D5E4F" w:rsidRDefault="00EF5DD6" w:rsidP="00C06CB7">
      <w:pPr>
        <w:pStyle w:val="ListParagraph"/>
        <w:numPr>
          <w:ilvl w:val="0"/>
          <w:numId w:val="24"/>
        </w:numPr>
        <w:rPr>
          <w:szCs w:val="24"/>
        </w:rPr>
      </w:pPr>
      <w:bookmarkStart w:id="206" w:name="_Hlk529272924"/>
      <w:r w:rsidRPr="007D5E4F">
        <w:rPr>
          <w:szCs w:val="24"/>
        </w:rPr>
        <w:t xml:space="preserve">11/6/2018 </w:t>
      </w:r>
      <w:r w:rsidR="000F1788" w:rsidRPr="007D5E4F">
        <w:rPr>
          <w:szCs w:val="24"/>
        </w:rPr>
        <w:t xml:space="preserve">Update </w:t>
      </w:r>
      <w:proofErr w:type="spellStart"/>
      <w:r w:rsidR="000F1788" w:rsidRPr="007D5E4F">
        <w:rPr>
          <w:szCs w:val="24"/>
        </w:rPr>
        <w:t>loinc</w:t>
      </w:r>
      <w:proofErr w:type="spellEnd"/>
      <w:r w:rsidR="000F1788" w:rsidRPr="007D5E4F">
        <w:rPr>
          <w:szCs w:val="24"/>
        </w:rPr>
        <w:t xml:space="preserve"> codes for B12, then create message, if patient has Rx for metformin or metformin XL and B12 is older than 1 year, then issue message to order b12, </w:t>
      </w:r>
      <w:r w:rsidR="000F1788" w:rsidRPr="007D5E4F">
        <w:rPr>
          <w:strike/>
          <w:szCs w:val="24"/>
        </w:rPr>
        <w:t>order b12</w:t>
      </w:r>
      <w:r w:rsidR="000F1788" w:rsidRPr="007D5E4F">
        <w:rPr>
          <w:szCs w:val="24"/>
        </w:rPr>
        <w:t>.</w:t>
      </w:r>
    </w:p>
    <w:p w14:paraId="08498C3B" w14:textId="0681E2DB" w:rsidR="00D9693C" w:rsidRPr="007D5E4F" w:rsidRDefault="00D9693C" w:rsidP="00C06CB7">
      <w:pPr>
        <w:pStyle w:val="ListParagraph"/>
        <w:numPr>
          <w:ilvl w:val="0"/>
          <w:numId w:val="24"/>
        </w:numPr>
        <w:rPr>
          <w:szCs w:val="24"/>
        </w:rPr>
      </w:pPr>
      <w:r w:rsidRPr="007D5E4F">
        <w:rPr>
          <w:szCs w:val="24"/>
        </w:rPr>
        <w:t xml:space="preserve">Clean up Bad Drug Partner for glipizide; Samson added slot “should prescribe at most one=true” for SU;  that -should- mean we don’t have to include other SU as bad drug partners for glipizide.  </w:t>
      </w:r>
      <w:r w:rsidR="00937779" w:rsidRPr="007D5E4F">
        <w:rPr>
          <w:szCs w:val="24"/>
        </w:rPr>
        <w:t xml:space="preserve">Now only SU has this encoded.  </w:t>
      </w:r>
    </w:p>
    <w:bookmarkEnd w:id="206"/>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76EF1720" w:rsidR="006E0198" w:rsidRPr="007D5E4F" w:rsidRDefault="006E0198" w:rsidP="006E0198">
      <w:pPr>
        <w:pStyle w:val="ListParagraph"/>
        <w:ind w:left="720"/>
      </w:pPr>
      <w:proofErr w:type="spellStart"/>
      <w:r w:rsidRPr="007D5E4F">
        <w:t>Semaglutide</w:t>
      </w:r>
      <w:proofErr w:type="spellEnd"/>
      <w:r w:rsidRPr="007D5E4F">
        <w:t xml:space="preserve"> Doses are 0.25 mg/.5/1mg   syringe single use </w:t>
      </w:r>
    </w:p>
    <w:p w14:paraId="2581BB58" w14:textId="77777777" w:rsidR="006E0198" w:rsidRPr="007D5E4F" w:rsidRDefault="006E0198" w:rsidP="006E0198">
      <w:pPr>
        <w:pStyle w:val="ListParagraph"/>
        <w:ind w:left="720"/>
      </w:pPr>
      <w:r w:rsidRPr="007D5E4F">
        <w:t xml:space="preserve">Start .25 mg once </w:t>
      </w:r>
      <w:proofErr w:type="spellStart"/>
      <w:r w:rsidRPr="007D5E4F">
        <w:t>wk</w:t>
      </w:r>
      <w:proofErr w:type="spellEnd"/>
      <w:r w:rsidRPr="007D5E4F">
        <w:t xml:space="preserve"> for 4 </w:t>
      </w:r>
      <w:proofErr w:type="spellStart"/>
      <w:r w:rsidRPr="007D5E4F">
        <w:t>wks</w:t>
      </w:r>
      <w:proofErr w:type="spellEnd"/>
      <w:r w:rsidRPr="007D5E4F">
        <w:t xml:space="preserve">;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59F86857" w:rsidR="0090238C" w:rsidRPr="007D5E4F" w:rsidRDefault="0090238C" w:rsidP="0090238C">
      <w:pPr>
        <w:pStyle w:val="ListParagraph"/>
        <w:numPr>
          <w:ilvl w:val="0"/>
          <w:numId w:val="24"/>
        </w:numPr>
      </w:pPr>
      <w:r w:rsidRPr="007D5E4F">
        <w:t xml:space="preserve">3/14/2019  </w:t>
      </w:r>
      <w:proofErr w:type="spellStart"/>
      <w:r w:rsidRPr="007D5E4F">
        <w:t>Semaglutide</w:t>
      </w:r>
      <w:proofErr w:type="spellEnd"/>
      <w:r w:rsidRPr="007D5E4F">
        <w:t xml:space="preserve"> has max dose =0.0; increase dose ceiling=0.0, otherwise there will be an error thrown.  Check for drugs with dose&gt;max dose excludes </w:t>
      </w:r>
      <w:proofErr w:type="spellStart"/>
      <w:r w:rsidRPr="007D5E4F">
        <w:t>semaglutide</w:t>
      </w:r>
      <w:proofErr w:type="spellEnd"/>
      <w:r w:rsidRPr="007D5E4F">
        <w:t xml:space="preserve">.  When dose info added for </w:t>
      </w:r>
      <w:proofErr w:type="spellStart"/>
      <w:r w:rsidRPr="007D5E4F">
        <w:t>semaglutide</w:t>
      </w:r>
      <w:proofErr w:type="spellEnd"/>
      <w:r w:rsidRPr="007D5E4F">
        <w:t xml:space="preserve"> in </w:t>
      </w:r>
      <w:proofErr w:type="spellStart"/>
      <w:r w:rsidRPr="007D5E4F">
        <w:t>db</w:t>
      </w:r>
      <w:proofErr w:type="spellEnd"/>
      <w:r w:rsidRPr="007D5E4F">
        <w:t xml:space="preserve"> as well as KB, then this exclusion should be removed.  Have kept original </w:t>
      </w:r>
      <w:proofErr w:type="spellStart"/>
      <w:r w:rsidRPr="007D5E4F">
        <w:t>StrucQuery,QueryResultCriterion,VariableValueSet</w:t>
      </w:r>
      <w:proofErr w:type="spellEnd"/>
      <w:r w:rsidRPr="007D5E4F">
        <w:t xml:space="preserve"> in KB.</w:t>
      </w:r>
    </w:p>
    <w:p w14:paraId="450BD02A" w14:textId="516B6EDA" w:rsidR="00952C1E" w:rsidRPr="007D5E4F" w:rsidRDefault="00952C1E" w:rsidP="00952C1E">
      <w:pPr>
        <w:pStyle w:val="ListParagraph"/>
        <w:numPr>
          <w:ilvl w:val="0"/>
          <w:numId w:val="24"/>
        </w:numPr>
      </w:pPr>
      <w:r w:rsidRPr="007D5E4F">
        <w:t xml:space="preserve">3/21/2019:  </w:t>
      </w:r>
      <w:r w:rsidR="00D46DB7">
        <w:t xml:space="preserve">Add third line drugs to algorithm.  </w:t>
      </w:r>
      <w:proofErr w:type="spellStart"/>
      <w:r w:rsidRPr="007D5E4F">
        <w:t>empa</w:t>
      </w:r>
      <w:proofErr w:type="spellEnd"/>
      <w:r w:rsidRPr="007D5E4F">
        <w:t xml:space="preserve"> and </w:t>
      </w:r>
      <w:proofErr w:type="spellStart"/>
      <w:r w:rsidRPr="007D5E4F">
        <w:t>semaglutide</w:t>
      </w:r>
      <w:proofErr w:type="spellEnd"/>
      <w:r w:rsidRPr="007D5E4F">
        <w:t xml:space="preserve"> are third line drugs for patients without CVD.  </w:t>
      </w:r>
      <w:proofErr w:type="spellStart"/>
      <w:r w:rsidRPr="007D5E4F">
        <w:t>Drug_usage</w:t>
      </w:r>
      <w:proofErr w:type="spellEnd"/>
      <w:r w:rsidRPr="007D5E4F">
        <w:t xml:space="preserve"> class exists, without “</w:t>
      </w:r>
      <w:proofErr w:type="spellStart"/>
      <w:r w:rsidRPr="007D5E4F">
        <w:t>is_third_line_drug</w:t>
      </w:r>
      <w:proofErr w:type="spellEnd"/>
      <w:r w:rsidRPr="007D5E4F">
        <w:t xml:space="preserve">”.  </w:t>
      </w:r>
      <w:r w:rsidRPr="007D5E4F">
        <w:lastRenderedPageBreak/>
        <w:t>To add 3</w:t>
      </w:r>
      <w:r w:rsidRPr="007D5E4F">
        <w:rPr>
          <w:vertAlign w:val="superscript"/>
        </w:rPr>
        <w:t xml:space="preserve">rd </w:t>
      </w:r>
      <w:r w:rsidRPr="007D5E4F">
        <w:t xml:space="preserve">line drugs to the algorithm, need more </w:t>
      </w:r>
      <w:proofErr w:type="spellStart"/>
      <w:r w:rsidRPr="007D5E4F">
        <w:t>ActionChoice’s</w:t>
      </w:r>
      <w:proofErr w:type="spellEnd"/>
      <w:r w:rsidRPr="007D5E4F">
        <w:t xml:space="preserve"> with </w:t>
      </w:r>
      <w:proofErr w:type="spellStart"/>
      <w:r w:rsidRPr="007D5E4F">
        <w:t>EvaluateStarts</w:t>
      </w:r>
      <w:proofErr w:type="spellEnd"/>
      <w:r w:rsidRPr="007D5E4F">
        <w:t xml:space="preserve"> in the algorithm.</w:t>
      </w:r>
    </w:p>
    <w:p w14:paraId="4EC67590" w14:textId="4014F86E" w:rsidR="009939EF" w:rsidRDefault="009939EF" w:rsidP="009939EF">
      <w:pPr>
        <w:pStyle w:val="ListParagraph"/>
        <w:numPr>
          <w:ilvl w:val="0"/>
          <w:numId w:val="24"/>
        </w:numPr>
      </w:pPr>
      <w:ins w:id="207" w:author="Author">
        <w:r>
          <w:t xml:space="preserve"> </w:t>
        </w:r>
      </w:ins>
      <w:r w:rsidR="00D21719">
        <w:t xml:space="preserve">4/9/2019 </w:t>
      </w:r>
      <w:r>
        <w:t xml:space="preserve">We issue the following message </w:t>
      </w:r>
      <w:r w:rsidRPr="007D5E4F">
        <w:t xml:space="preserve">when the patient has an active prescription for metformin, empagliflozin,  </w:t>
      </w:r>
      <w:proofErr w:type="spellStart"/>
      <w:r w:rsidRPr="007D5E4F">
        <w:t>alogliptin</w:t>
      </w:r>
      <w:proofErr w:type="spellEnd"/>
      <w:r w:rsidRPr="007D5E4F">
        <w:t xml:space="preserve"> or </w:t>
      </w:r>
      <w:proofErr w:type="spellStart"/>
      <w:r w:rsidRPr="007D5E4F">
        <w:t>saxagliptin</w:t>
      </w:r>
      <w:proofErr w:type="spellEnd"/>
      <w:r w:rsidRPr="007D5E4F">
        <w:t xml:space="preserve"> </w:t>
      </w:r>
    </w:p>
    <w:p w14:paraId="2E98F765" w14:textId="16B3B6CB" w:rsidR="009939EF" w:rsidRDefault="009939EF" w:rsidP="009939EF">
      <w:pPr>
        <w:pStyle w:val="ListParagraph"/>
        <w:ind w:left="720"/>
      </w:pPr>
      <w:r>
        <w:t>“</w:t>
      </w:r>
      <w:r w:rsidRPr="00C84A6F">
        <w:t xml:space="preserve">Pt has Rx for metformin, </w:t>
      </w:r>
      <w:proofErr w:type="spellStart"/>
      <w:r w:rsidRPr="00C84A6F">
        <w:t>empgliglozin</w:t>
      </w:r>
      <w:proofErr w:type="spellEnd"/>
      <w:r w:rsidRPr="00C84A6F">
        <w:t xml:space="preserve">, </w:t>
      </w:r>
      <w:proofErr w:type="spellStart"/>
      <w:r w:rsidRPr="00C84A6F">
        <w:t>alogliptin</w:t>
      </w:r>
      <w:proofErr w:type="spellEnd"/>
      <w:r w:rsidRPr="00C84A6F">
        <w:t xml:space="preserve"> or </w:t>
      </w:r>
      <w:proofErr w:type="spellStart"/>
      <w:r w:rsidRPr="00C84A6F">
        <w:t>saxagliptin</w:t>
      </w:r>
      <w:proofErr w:type="spellEnd"/>
      <w:r w:rsidRPr="00C84A6F">
        <w:t xml:space="preserve">. If </w:t>
      </w:r>
      <w:proofErr w:type="spellStart"/>
      <w:r w:rsidRPr="00C84A6F">
        <w:t>pt</w:t>
      </w:r>
      <w:proofErr w:type="spellEnd"/>
      <w:r w:rsidRPr="00C84A6F">
        <w:t xml:space="preserve"> on dialysis, these meds are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r w:rsidRPr="00C84A6F">
        <w:t xml:space="preserve">Pt has Rx </w:t>
      </w:r>
      <w:proofErr w:type="spellStart"/>
      <w:r w:rsidRPr="00C84A6F">
        <w:t>for</w:t>
      </w:r>
      <w:r>
        <w:t>?medContraDialysis</w:t>
      </w:r>
      <w:proofErr w:type="spellEnd"/>
      <w:r w:rsidRPr="00C84A6F">
        <w:t xml:space="preserve">. If </w:t>
      </w:r>
      <w:proofErr w:type="spellStart"/>
      <w:r w:rsidRPr="00C84A6F">
        <w:t>pt</w:t>
      </w:r>
      <w:proofErr w:type="spellEnd"/>
      <w:r w:rsidRPr="00C84A6F">
        <w:t xml:space="preserve"> on dialysis, th</w:t>
      </w:r>
      <w:r>
        <w:t>is</w:t>
      </w:r>
      <w:r w:rsidRPr="00C84A6F">
        <w:t xml:space="preserve"> meds are contraindicated.</w:t>
      </w:r>
      <w:r>
        <w:t>”</w:t>
      </w:r>
    </w:p>
    <w:p w14:paraId="61C46EED" w14:textId="7AA980A3" w:rsidR="009939EF" w:rsidRPr="007D5E4F" w:rsidRDefault="009939EF" w:rsidP="009939EF">
      <w:pPr>
        <w:ind w:left="720"/>
      </w:pPr>
      <w:r>
        <w:t>Where ?</w:t>
      </w:r>
      <w:proofErr w:type="spellStart"/>
      <w:r>
        <w:t>medContraDialysis</w:t>
      </w:r>
      <w:proofErr w:type="spellEnd"/>
      <w:r>
        <w:t xml:space="preserve"> is metformin, </w:t>
      </w:r>
      <w:r w:rsidRPr="009939EF">
        <w:t>empagliflozin</w:t>
      </w:r>
      <w:r>
        <w:t xml:space="preserve">, </w:t>
      </w:r>
      <w:proofErr w:type="spellStart"/>
      <w:r>
        <w:t>alogliptin</w:t>
      </w:r>
      <w:proofErr w:type="spellEnd"/>
      <w:r>
        <w:t xml:space="preserve"> or </w:t>
      </w:r>
      <w:proofErr w:type="spellStart"/>
      <w:r>
        <w:t>saxagliptin</w:t>
      </w:r>
      <w:proofErr w:type="spellEnd"/>
      <w:r>
        <w:t>.</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pPr>
        <w:pStyle w:val="ListParagraph"/>
        <w:ind w:left="720"/>
        <w:rPr>
          <w:ins w:id="208" w:author="Author"/>
        </w:rPr>
        <w:pPrChange w:id="209" w:author="Author">
          <w:pPr>
            <w:pStyle w:val="ListParagraph"/>
            <w:numPr>
              <w:numId w:val="24"/>
            </w:numPr>
            <w:ind w:left="720" w:hanging="360"/>
          </w:pPr>
        </w:pPrChange>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10A8703A" w:rsidR="00144079" w:rsidRDefault="00431183" w:rsidP="00E46264">
      <w:pPr>
        <w:pStyle w:val="Heading1"/>
        <w:numPr>
          <w:ilvl w:val="0"/>
          <w:numId w:val="0"/>
        </w:numPr>
        <w:ind w:left="780"/>
      </w:pPr>
      <w:bookmarkStart w:id="210" w:name="_Toc6493068"/>
      <w:bookmarkStart w:id="211" w:name="_Hlk5884131"/>
      <w:r>
        <w:t>Appendix M:  Clinical Dashboard Selection Criteria for DM patients</w:t>
      </w:r>
      <w:bookmarkEnd w:id="210"/>
    </w:p>
    <w:p w14:paraId="28E615AC" w14:textId="1DDA2E98" w:rsidR="00431183" w:rsidRDefault="00431183" w:rsidP="00431183"/>
    <w:p w14:paraId="67B43193" w14:textId="1014E7BC" w:rsidR="004B02C6" w:rsidRDefault="00431183" w:rsidP="00431183">
      <w:r>
        <w:t>Patients are included</w:t>
      </w:r>
      <w:r w:rsidR="004B02C6">
        <w:t xml:space="preserve"> by the Clinical Dashboard</w:t>
      </w:r>
      <w:r>
        <w:t xml:space="preserve"> if </w:t>
      </w:r>
      <w:r w:rsidR="004B02C6">
        <w:t>they have</w:t>
      </w:r>
    </w:p>
    <w:p w14:paraId="1B407EBA" w14:textId="144A5D9F" w:rsidR="00594F74" w:rsidRDefault="00431183" w:rsidP="00594F74">
      <w:pPr>
        <w:pStyle w:val="ListParagraph"/>
        <w:numPr>
          <w:ilvl w:val="1"/>
          <w:numId w:val="17"/>
        </w:numPr>
      </w:pPr>
      <w:r>
        <w:t>a</w:t>
      </w:r>
      <w:r w:rsidR="004B02C6">
        <w:t>n</w:t>
      </w:r>
      <w:r>
        <w:t xml:space="preserve"> </w:t>
      </w:r>
      <w:r w:rsidR="004B02C6">
        <w:t>R</w:t>
      </w:r>
      <w:r>
        <w:t>x of DM drugs</w:t>
      </w:r>
      <w:r w:rsidR="00594F74">
        <w:rPr>
          <w:rStyle w:val="FootnoteReference"/>
        </w:rPr>
        <w:footnoteReference w:id="10"/>
      </w:r>
      <w:r>
        <w:t xml:space="preserve"> </w:t>
      </w:r>
    </w:p>
    <w:p w14:paraId="062BBDA8" w14:textId="513FE4FC" w:rsidR="004B02C6" w:rsidRDefault="004B02C6" w:rsidP="00594F74">
      <w:pPr>
        <w:pStyle w:val="ListParagraph"/>
        <w:ind w:left="1800"/>
      </w:pPr>
      <w:r>
        <w:t>OR</w:t>
      </w:r>
    </w:p>
    <w:p w14:paraId="17D31DDB" w14:textId="4A1D2426" w:rsidR="00983552" w:rsidRDefault="00983552" w:rsidP="00983552">
      <w:pPr>
        <w:pStyle w:val="ListParagraph"/>
        <w:numPr>
          <w:ilvl w:val="1"/>
          <w:numId w:val="17"/>
        </w:numPr>
      </w:pPr>
      <w:r>
        <w:t>an ICD9/10 code for DM that is not excluded (list below) that is active on the patient problem list</w:t>
      </w:r>
    </w:p>
    <w:p w14:paraId="4F060846" w14:textId="5EE80203" w:rsidR="00983552" w:rsidRDefault="00983552" w:rsidP="00983552">
      <w:pPr>
        <w:pStyle w:val="ListParagraph"/>
        <w:ind w:left="1800"/>
      </w:pPr>
      <w:r>
        <w:t>OR</w:t>
      </w:r>
    </w:p>
    <w:p w14:paraId="4D6736F5" w14:textId="7B4567F2" w:rsidR="004B02C6" w:rsidRDefault="004B02C6" w:rsidP="004B02C6">
      <w:pPr>
        <w:pStyle w:val="ListParagraph"/>
        <w:numPr>
          <w:ilvl w:val="1"/>
          <w:numId w:val="17"/>
        </w:numPr>
      </w:pPr>
      <w:r>
        <w:t>an ICD9/10 code for DM that is not excluded (list below) in the past 2 years derived from</w:t>
      </w:r>
    </w:p>
    <w:p w14:paraId="1DA22F40" w14:textId="24D2E55A" w:rsidR="004B02C6" w:rsidRDefault="004B02C6" w:rsidP="004B02C6">
      <w:pPr>
        <w:pStyle w:val="ListParagraph"/>
        <w:numPr>
          <w:ilvl w:val="2"/>
          <w:numId w:val="17"/>
        </w:numPr>
      </w:pPr>
      <w:r>
        <w:t>two outpatient encounters OR</w:t>
      </w:r>
    </w:p>
    <w:p w14:paraId="49B57374" w14:textId="6D8E4B81" w:rsidR="004B02C6" w:rsidRDefault="004B02C6" w:rsidP="004B02C6">
      <w:pPr>
        <w:pStyle w:val="ListParagraph"/>
        <w:numPr>
          <w:ilvl w:val="2"/>
          <w:numId w:val="17"/>
        </w:numPr>
      </w:pPr>
      <w:r>
        <w:t>VA inpatient diagnosis (primary or secondary) OR</w:t>
      </w:r>
    </w:p>
    <w:p w14:paraId="06F37ABE" w14:textId="5B3ED8B7" w:rsidR="004B02C6" w:rsidRDefault="004B02C6" w:rsidP="004B02C6">
      <w:pPr>
        <w:pStyle w:val="ListParagraph"/>
        <w:numPr>
          <w:ilvl w:val="2"/>
          <w:numId w:val="17"/>
        </w:numPr>
      </w:pPr>
      <w:r>
        <w:t>Fee Basis Inpatient stay</w:t>
      </w:r>
    </w:p>
    <w:p w14:paraId="150CC750" w14:textId="1AD6E0EF" w:rsidR="004B02C6" w:rsidRDefault="000825C2" w:rsidP="004B02C6">
      <w:r>
        <w:t>The Clinical</w:t>
      </w:r>
      <w:r w:rsidR="004B02C6">
        <w:t xml:space="preserve"> Dashboard </w:t>
      </w:r>
      <w:r>
        <w:t xml:space="preserve">uses these criteria to </w:t>
      </w:r>
      <w:r w:rsidR="004B02C6">
        <w:t xml:space="preserve">provide the initial list of </w:t>
      </w:r>
      <w:r>
        <w:t xml:space="preserve">DM </w:t>
      </w:r>
      <w:r w:rsidR="004B02C6">
        <w:t xml:space="preserve">patients </w:t>
      </w:r>
      <w:r>
        <w:t>for evaluation by the CDS.</w:t>
      </w:r>
      <w:r w:rsidR="004B02C6">
        <w:t xml:space="preserve"> </w:t>
      </w:r>
      <w:r>
        <w:t xml:space="preserve"> Note that </w:t>
      </w:r>
      <w:r w:rsidR="004B02C6">
        <w:t xml:space="preserve">there is a two year time frame for the </w:t>
      </w:r>
      <w:r w:rsidR="00983552">
        <w:t xml:space="preserve">some of the </w:t>
      </w:r>
      <w:r w:rsidR="004B02C6">
        <w:t>Dx and ICD codes for DM includes Type 1 Diabete</w:t>
      </w:r>
      <w:r>
        <w:t xml:space="preserve">s, as well as Diabetes of unspecified type (in the ICD code) and </w:t>
      </w:r>
      <w:r w:rsidR="00AE7536">
        <w:t>diseases that are indicative of DM, but are not DM.</w:t>
      </w:r>
    </w:p>
    <w:p w14:paraId="2B220906" w14:textId="567AD855" w:rsidR="004B02C6" w:rsidRDefault="00983552" w:rsidP="004B02C6">
      <w:proofErr w:type="spellStart"/>
      <w:r>
        <w:t>Medsafe</w:t>
      </w:r>
      <w:proofErr w:type="spellEnd"/>
      <w:r>
        <w:t xml:space="preserve"> CDS extracts all active prescriptions </w:t>
      </w:r>
      <w:r w:rsidR="00AE7536">
        <w:t xml:space="preserve">and is consistent with the Dashboard.  In contrast, </w:t>
      </w:r>
      <w:proofErr w:type="spellStart"/>
      <w:r w:rsidR="00AE7536">
        <w:t>Medsafe</w:t>
      </w:r>
      <w:proofErr w:type="spellEnd"/>
      <w:r w:rsidR="00AE7536">
        <w:t xml:space="preserve"> CDS  extracts all </w:t>
      </w:r>
      <w:r>
        <w:t>ICD data that is needed by EON</w:t>
      </w:r>
      <w:r w:rsidR="00AE7536">
        <w:t xml:space="preserve"> (independent of performance measures)</w:t>
      </w:r>
      <w:r>
        <w:t xml:space="preserve">; </w:t>
      </w:r>
      <w:r w:rsidR="00AE7536">
        <w:t xml:space="preserve">and </w:t>
      </w:r>
      <w:r>
        <w:t xml:space="preserve">there is no time limit on </w:t>
      </w:r>
      <w:r w:rsidR="00C26697">
        <w:t>the ICD codes</w:t>
      </w:r>
      <w:r>
        <w:t xml:space="preserve">. The ICD codes are </w:t>
      </w:r>
      <w:r>
        <w:lastRenderedPageBreak/>
        <w:t>de</w:t>
      </w:r>
      <w:r w:rsidR="00C26697">
        <w:t>r</w:t>
      </w:r>
      <w:r>
        <w:t>ived from the problem list, as well as VA encounters (visits)</w:t>
      </w:r>
      <w:r w:rsidR="00C26697">
        <w:t>, as well as VA inpatient Dx.  But, ICD from “Fee Basis Inpatient stay” are not loaded.</w:t>
      </w:r>
      <w:bookmarkEnd w:id="211"/>
    </w:p>
    <w:p w14:paraId="235D9AED" w14:textId="5CD324BC" w:rsidR="00AC030F" w:rsidRDefault="00AE7536" w:rsidP="004B02C6">
      <w:r>
        <w:t>The ICD codes use by the Dashboard are listed below, with Diabetes inclusion codes listed first (first column=Diabetes); and Diabetes exclusion codes listed next (first column=Diabetes Exclusion).  Note that many for the first few rows of the inclusion list is also listed in the exclusion list; this means that these codes are excluded.</w:t>
      </w:r>
    </w:p>
    <w:p w14:paraId="755610F9" w14:textId="26D2B2B9" w:rsidR="002A6293" w:rsidRPr="002A6293" w:rsidRDefault="00AE7536" w:rsidP="002A6293">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 xml:space="preserve">”.  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p w14:paraId="6ACCA961" w14:textId="79C2B7BE" w:rsidR="00AC030F" w:rsidRDefault="00AC030F" w:rsidP="004B02C6"/>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070"/>
        <w:gridCol w:w="9016"/>
      </w:tblGrid>
      <w:tr w:rsidR="00CB7244" w:rsidRPr="005A25E4" w14:paraId="6304B4BA" w14:textId="77777777" w:rsidTr="000825C2">
        <w:trPr>
          <w:trHeight w:val="300"/>
        </w:trPr>
        <w:tc>
          <w:tcPr>
            <w:tcW w:w="2274" w:type="dxa"/>
            <w:shd w:val="clear" w:color="auto" w:fill="auto"/>
            <w:hideMark/>
          </w:tcPr>
          <w:p w14:paraId="47E5A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3092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E08.00</w:t>
            </w:r>
          </w:p>
        </w:tc>
        <w:tc>
          <w:tcPr>
            <w:tcW w:w="9016" w:type="dxa"/>
            <w:shd w:val="clear" w:color="auto" w:fill="auto"/>
            <w:hideMark/>
          </w:tcPr>
          <w:p w14:paraId="4F6B50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without nonketotic hyperglycemic-hyperosmolar coma (NKHHC)</w:t>
            </w:r>
          </w:p>
        </w:tc>
      </w:tr>
      <w:tr w:rsidR="00CB7244" w:rsidRPr="005A25E4" w14:paraId="787DCA93" w14:textId="77777777" w:rsidTr="000825C2">
        <w:trPr>
          <w:trHeight w:val="300"/>
        </w:trPr>
        <w:tc>
          <w:tcPr>
            <w:tcW w:w="2274" w:type="dxa"/>
            <w:shd w:val="clear" w:color="auto" w:fill="auto"/>
            <w:hideMark/>
          </w:tcPr>
          <w:p w14:paraId="46963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B60B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E08.01</w:t>
            </w:r>
          </w:p>
        </w:tc>
        <w:tc>
          <w:tcPr>
            <w:tcW w:w="9016" w:type="dxa"/>
            <w:shd w:val="clear" w:color="auto" w:fill="auto"/>
            <w:hideMark/>
          </w:tcPr>
          <w:p w14:paraId="61E3B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hyperosmolarity with coma</w:t>
            </w:r>
          </w:p>
        </w:tc>
      </w:tr>
      <w:tr w:rsidR="00CB7244" w:rsidRPr="005A25E4" w14:paraId="12E41B0B" w14:textId="77777777" w:rsidTr="000825C2">
        <w:trPr>
          <w:trHeight w:val="300"/>
        </w:trPr>
        <w:tc>
          <w:tcPr>
            <w:tcW w:w="2274" w:type="dxa"/>
            <w:shd w:val="clear" w:color="auto" w:fill="auto"/>
            <w:hideMark/>
          </w:tcPr>
          <w:p w14:paraId="0CD16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DD9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E08.10</w:t>
            </w:r>
          </w:p>
        </w:tc>
        <w:tc>
          <w:tcPr>
            <w:tcW w:w="9016" w:type="dxa"/>
            <w:shd w:val="clear" w:color="auto" w:fill="auto"/>
            <w:hideMark/>
          </w:tcPr>
          <w:p w14:paraId="0C1B6A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without coma</w:t>
            </w:r>
          </w:p>
        </w:tc>
      </w:tr>
      <w:tr w:rsidR="00CB7244" w:rsidRPr="005A25E4" w14:paraId="3AA1F845" w14:textId="77777777" w:rsidTr="000825C2">
        <w:trPr>
          <w:trHeight w:val="300"/>
        </w:trPr>
        <w:tc>
          <w:tcPr>
            <w:tcW w:w="2274" w:type="dxa"/>
            <w:shd w:val="clear" w:color="auto" w:fill="auto"/>
            <w:hideMark/>
          </w:tcPr>
          <w:p w14:paraId="53EE32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4A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E08.11</w:t>
            </w:r>
          </w:p>
        </w:tc>
        <w:tc>
          <w:tcPr>
            <w:tcW w:w="9016" w:type="dxa"/>
            <w:shd w:val="clear" w:color="auto" w:fill="auto"/>
            <w:hideMark/>
          </w:tcPr>
          <w:p w14:paraId="307604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ketoacidosis with coma</w:t>
            </w:r>
          </w:p>
        </w:tc>
      </w:tr>
      <w:tr w:rsidR="00CB7244" w:rsidRPr="005A25E4" w14:paraId="38A18805" w14:textId="77777777" w:rsidTr="000825C2">
        <w:trPr>
          <w:trHeight w:val="300"/>
        </w:trPr>
        <w:tc>
          <w:tcPr>
            <w:tcW w:w="2274" w:type="dxa"/>
            <w:shd w:val="clear" w:color="auto" w:fill="auto"/>
            <w:hideMark/>
          </w:tcPr>
          <w:p w14:paraId="72BE4ED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2D3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E08.21</w:t>
            </w:r>
          </w:p>
        </w:tc>
        <w:tc>
          <w:tcPr>
            <w:tcW w:w="9016" w:type="dxa"/>
            <w:shd w:val="clear" w:color="auto" w:fill="auto"/>
            <w:hideMark/>
          </w:tcPr>
          <w:p w14:paraId="5DE1C0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nephropathy</w:t>
            </w:r>
          </w:p>
        </w:tc>
      </w:tr>
      <w:tr w:rsidR="00CB7244" w:rsidRPr="005A25E4" w14:paraId="0A486046" w14:textId="77777777" w:rsidTr="000825C2">
        <w:trPr>
          <w:trHeight w:val="300"/>
        </w:trPr>
        <w:tc>
          <w:tcPr>
            <w:tcW w:w="2274" w:type="dxa"/>
            <w:shd w:val="clear" w:color="auto" w:fill="auto"/>
            <w:hideMark/>
          </w:tcPr>
          <w:p w14:paraId="27EC0C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9AC9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E08.22</w:t>
            </w:r>
          </w:p>
        </w:tc>
        <w:tc>
          <w:tcPr>
            <w:tcW w:w="9016" w:type="dxa"/>
            <w:shd w:val="clear" w:color="auto" w:fill="auto"/>
            <w:hideMark/>
          </w:tcPr>
          <w:p w14:paraId="3E34CA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chronic kidney disease</w:t>
            </w:r>
          </w:p>
        </w:tc>
      </w:tr>
      <w:tr w:rsidR="00CB7244" w:rsidRPr="005A25E4" w14:paraId="3D61B96C" w14:textId="77777777" w:rsidTr="000825C2">
        <w:trPr>
          <w:trHeight w:val="300"/>
        </w:trPr>
        <w:tc>
          <w:tcPr>
            <w:tcW w:w="2274" w:type="dxa"/>
            <w:shd w:val="clear" w:color="auto" w:fill="auto"/>
            <w:hideMark/>
          </w:tcPr>
          <w:p w14:paraId="15A2088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D74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E08.29</w:t>
            </w:r>
          </w:p>
        </w:tc>
        <w:tc>
          <w:tcPr>
            <w:tcW w:w="9016" w:type="dxa"/>
            <w:shd w:val="clear" w:color="auto" w:fill="auto"/>
            <w:hideMark/>
          </w:tcPr>
          <w:p w14:paraId="5ED8C7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kidney complication</w:t>
            </w:r>
          </w:p>
        </w:tc>
      </w:tr>
      <w:tr w:rsidR="00CB7244" w:rsidRPr="005A25E4" w14:paraId="6897810C" w14:textId="77777777" w:rsidTr="000825C2">
        <w:trPr>
          <w:trHeight w:val="300"/>
        </w:trPr>
        <w:tc>
          <w:tcPr>
            <w:tcW w:w="2274" w:type="dxa"/>
            <w:shd w:val="clear" w:color="auto" w:fill="auto"/>
            <w:hideMark/>
          </w:tcPr>
          <w:p w14:paraId="69133A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C2B6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E08.311</w:t>
            </w:r>
          </w:p>
        </w:tc>
        <w:tc>
          <w:tcPr>
            <w:tcW w:w="9016" w:type="dxa"/>
            <w:shd w:val="clear" w:color="auto" w:fill="auto"/>
            <w:hideMark/>
          </w:tcPr>
          <w:p w14:paraId="45D71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 macular edema</w:t>
            </w:r>
          </w:p>
        </w:tc>
      </w:tr>
      <w:tr w:rsidR="00CB7244" w:rsidRPr="005A25E4" w14:paraId="167A695A" w14:textId="77777777" w:rsidTr="000825C2">
        <w:trPr>
          <w:trHeight w:val="300"/>
        </w:trPr>
        <w:tc>
          <w:tcPr>
            <w:tcW w:w="2274" w:type="dxa"/>
            <w:shd w:val="clear" w:color="auto" w:fill="auto"/>
            <w:hideMark/>
          </w:tcPr>
          <w:p w14:paraId="173E9C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18E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E08.319</w:t>
            </w:r>
          </w:p>
        </w:tc>
        <w:tc>
          <w:tcPr>
            <w:tcW w:w="9016" w:type="dxa"/>
            <w:shd w:val="clear" w:color="auto" w:fill="auto"/>
            <w:hideMark/>
          </w:tcPr>
          <w:p w14:paraId="4D718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diabetic retinopathy without macular edema</w:t>
            </w:r>
          </w:p>
        </w:tc>
      </w:tr>
      <w:tr w:rsidR="00CB7244" w:rsidRPr="005A25E4" w14:paraId="2E23CAE1" w14:textId="77777777" w:rsidTr="000825C2">
        <w:trPr>
          <w:trHeight w:val="300"/>
        </w:trPr>
        <w:tc>
          <w:tcPr>
            <w:tcW w:w="2274" w:type="dxa"/>
            <w:shd w:val="clear" w:color="auto" w:fill="auto"/>
            <w:hideMark/>
          </w:tcPr>
          <w:p w14:paraId="712857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A8C70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E08.321</w:t>
            </w:r>
          </w:p>
        </w:tc>
        <w:tc>
          <w:tcPr>
            <w:tcW w:w="9016" w:type="dxa"/>
            <w:shd w:val="clear" w:color="auto" w:fill="auto"/>
            <w:hideMark/>
          </w:tcPr>
          <w:p w14:paraId="6CE87D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3A3CE16" w14:textId="77777777" w:rsidTr="000825C2">
        <w:trPr>
          <w:trHeight w:val="300"/>
        </w:trPr>
        <w:tc>
          <w:tcPr>
            <w:tcW w:w="2274" w:type="dxa"/>
            <w:shd w:val="clear" w:color="auto" w:fill="auto"/>
            <w:hideMark/>
          </w:tcPr>
          <w:p w14:paraId="2E2AED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FF4D0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E08.329</w:t>
            </w:r>
          </w:p>
        </w:tc>
        <w:tc>
          <w:tcPr>
            <w:tcW w:w="9016" w:type="dxa"/>
            <w:shd w:val="clear" w:color="auto" w:fill="auto"/>
            <w:hideMark/>
          </w:tcPr>
          <w:p w14:paraId="2DE6A0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19F97E65" w14:textId="77777777" w:rsidTr="000825C2">
        <w:trPr>
          <w:trHeight w:val="300"/>
        </w:trPr>
        <w:tc>
          <w:tcPr>
            <w:tcW w:w="2274" w:type="dxa"/>
            <w:shd w:val="clear" w:color="auto" w:fill="auto"/>
            <w:hideMark/>
          </w:tcPr>
          <w:p w14:paraId="3E25C6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3C48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E08.331</w:t>
            </w:r>
          </w:p>
        </w:tc>
        <w:tc>
          <w:tcPr>
            <w:tcW w:w="9016" w:type="dxa"/>
            <w:shd w:val="clear" w:color="auto" w:fill="auto"/>
            <w:hideMark/>
          </w:tcPr>
          <w:p w14:paraId="05A80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6FAB9FA0" w14:textId="77777777" w:rsidTr="000825C2">
        <w:trPr>
          <w:trHeight w:val="300"/>
        </w:trPr>
        <w:tc>
          <w:tcPr>
            <w:tcW w:w="2274" w:type="dxa"/>
            <w:shd w:val="clear" w:color="auto" w:fill="auto"/>
            <w:hideMark/>
          </w:tcPr>
          <w:p w14:paraId="13729B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D26FD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E08.339</w:t>
            </w:r>
          </w:p>
        </w:tc>
        <w:tc>
          <w:tcPr>
            <w:tcW w:w="9016" w:type="dxa"/>
            <w:shd w:val="clear" w:color="auto" w:fill="auto"/>
            <w:hideMark/>
          </w:tcPr>
          <w:p w14:paraId="5A184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0FF849" w14:textId="77777777" w:rsidTr="000825C2">
        <w:trPr>
          <w:trHeight w:val="300"/>
        </w:trPr>
        <w:tc>
          <w:tcPr>
            <w:tcW w:w="2274" w:type="dxa"/>
            <w:shd w:val="clear" w:color="auto" w:fill="auto"/>
            <w:hideMark/>
          </w:tcPr>
          <w:p w14:paraId="2617BD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7C711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E08.341</w:t>
            </w:r>
          </w:p>
        </w:tc>
        <w:tc>
          <w:tcPr>
            <w:tcW w:w="9016" w:type="dxa"/>
            <w:shd w:val="clear" w:color="auto" w:fill="auto"/>
            <w:hideMark/>
          </w:tcPr>
          <w:p w14:paraId="2AEE17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3A8F022" w14:textId="77777777" w:rsidTr="000825C2">
        <w:trPr>
          <w:trHeight w:val="300"/>
        </w:trPr>
        <w:tc>
          <w:tcPr>
            <w:tcW w:w="2274" w:type="dxa"/>
            <w:shd w:val="clear" w:color="auto" w:fill="auto"/>
            <w:hideMark/>
          </w:tcPr>
          <w:p w14:paraId="7EB4BC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A596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E08.349</w:t>
            </w:r>
          </w:p>
        </w:tc>
        <w:tc>
          <w:tcPr>
            <w:tcW w:w="9016" w:type="dxa"/>
            <w:shd w:val="clear" w:color="auto" w:fill="auto"/>
            <w:hideMark/>
          </w:tcPr>
          <w:p w14:paraId="499BA8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Diabetes Mellitus due to underlying Condition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B7D6B5F" w14:textId="77777777" w:rsidTr="000825C2">
        <w:trPr>
          <w:trHeight w:val="300"/>
        </w:trPr>
        <w:tc>
          <w:tcPr>
            <w:tcW w:w="2274" w:type="dxa"/>
            <w:shd w:val="clear" w:color="auto" w:fill="auto"/>
            <w:hideMark/>
          </w:tcPr>
          <w:p w14:paraId="331132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D4C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E08.351</w:t>
            </w:r>
          </w:p>
        </w:tc>
        <w:tc>
          <w:tcPr>
            <w:tcW w:w="9016" w:type="dxa"/>
            <w:shd w:val="clear" w:color="auto" w:fill="auto"/>
            <w:hideMark/>
          </w:tcPr>
          <w:p w14:paraId="3EDEFC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 Macular Edema</w:t>
            </w:r>
          </w:p>
        </w:tc>
      </w:tr>
      <w:tr w:rsidR="00CB7244" w:rsidRPr="005A25E4" w14:paraId="11ED626F" w14:textId="77777777" w:rsidTr="000825C2">
        <w:trPr>
          <w:trHeight w:val="300"/>
        </w:trPr>
        <w:tc>
          <w:tcPr>
            <w:tcW w:w="2274" w:type="dxa"/>
            <w:shd w:val="clear" w:color="auto" w:fill="auto"/>
            <w:hideMark/>
          </w:tcPr>
          <w:p w14:paraId="658CDC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67EA5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E08.359</w:t>
            </w:r>
          </w:p>
        </w:tc>
        <w:tc>
          <w:tcPr>
            <w:tcW w:w="9016" w:type="dxa"/>
            <w:shd w:val="clear" w:color="auto" w:fill="auto"/>
            <w:hideMark/>
          </w:tcPr>
          <w:p w14:paraId="24A61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Proliferative Diabetic Retinopathy without Macular Edema</w:t>
            </w:r>
          </w:p>
        </w:tc>
      </w:tr>
      <w:tr w:rsidR="00CB7244" w:rsidRPr="005A25E4" w14:paraId="0BB3CA8D" w14:textId="77777777" w:rsidTr="000825C2">
        <w:trPr>
          <w:trHeight w:val="300"/>
        </w:trPr>
        <w:tc>
          <w:tcPr>
            <w:tcW w:w="2274" w:type="dxa"/>
            <w:shd w:val="clear" w:color="auto" w:fill="auto"/>
            <w:hideMark/>
          </w:tcPr>
          <w:p w14:paraId="5AE5FE8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63A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E08.36</w:t>
            </w:r>
          </w:p>
        </w:tc>
        <w:tc>
          <w:tcPr>
            <w:tcW w:w="9016" w:type="dxa"/>
            <w:shd w:val="clear" w:color="auto" w:fill="auto"/>
            <w:hideMark/>
          </w:tcPr>
          <w:p w14:paraId="3D8AAA4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cataract</w:t>
            </w:r>
          </w:p>
        </w:tc>
      </w:tr>
      <w:tr w:rsidR="00CB7244" w:rsidRPr="005A25E4" w14:paraId="425D2E13" w14:textId="77777777" w:rsidTr="000825C2">
        <w:trPr>
          <w:trHeight w:val="300"/>
        </w:trPr>
        <w:tc>
          <w:tcPr>
            <w:tcW w:w="2274" w:type="dxa"/>
            <w:shd w:val="clear" w:color="auto" w:fill="auto"/>
            <w:hideMark/>
          </w:tcPr>
          <w:p w14:paraId="0B6E4B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5CF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E08.39</w:t>
            </w:r>
          </w:p>
        </w:tc>
        <w:tc>
          <w:tcPr>
            <w:tcW w:w="9016" w:type="dxa"/>
            <w:shd w:val="clear" w:color="auto" w:fill="auto"/>
            <w:hideMark/>
          </w:tcPr>
          <w:p w14:paraId="0796E1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ophthalmic complication</w:t>
            </w:r>
          </w:p>
        </w:tc>
      </w:tr>
      <w:tr w:rsidR="00CB7244" w:rsidRPr="005A25E4" w14:paraId="3590B6A2" w14:textId="77777777" w:rsidTr="000825C2">
        <w:trPr>
          <w:trHeight w:val="300"/>
        </w:trPr>
        <w:tc>
          <w:tcPr>
            <w:tcW w:w="2274" w:type="dxa"/>
            <w:shd w:val="clear" w:color="auto" w:fill="auto"/>
            <w:hideMark/>
          </w:tcPr>
          <w:p w14:paraId="0BBD62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797D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E08.40</w:t>
            </w:r>
          </w:p>
        </w:tc>
        <w:tc>
          <w:tcPr>
            <w:tcW w:w="9016" w:type="dxa"/>
            <w:shd w:val="clear" w:color="auto" w:fill="auto"/>
            <w:hideMark/>
          </w:tcPr>
          <w:p w14:paraId="7ECDBB2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neuropathy, unspecified</w:t>
            </w:r>
          </w:p>
        </w:tc>
      </w:tr>
      <w:tr w:rsidR="00CB7244" w:rsidRPr="005A25E4" w14:paraId="4B455551" w14:textId="77777777" w:rsidTr="000825C2">
        <w:trPr>
          <w:trHeight w:val="300"/>
        </w:trPr>
        <w:tc>
          <w:tcPr>
            <w:tcW w:w="2274" w:type="dxa"/>
            <w:shd w:val="clear" w:color="auto" w:fill="auto"/>
            <w:hideMark/>
          </w:tcPr>
          <w:p w14:paraId="0BBB300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72D77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E08.41</w:t>
            </w:r>
          </w:p>
        </w:tc>
        <w:tc>
          <w:tcPr>
            <w:tcW w:w="9016" w:type="dxa"/>
            <w:shd w:val="clear" w:color="auto" w:fill="auto"/>
            <w:hideMark/>
          </w:tcPr>
          <w:p w14:paraId="164760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mononeuropathy</w:t>
            </w:r>
          </w:p>
        </w:tc>
      </w:tr>
      <w:tr w:rsidR="00CB7244" w:rsidRPr="005A25E4" w14:paraId="52248BFF" w14:textId="77777777" w:rsidTr="000825C2">
        <w:trPr>
          <w:trHeight w:val="300"/>
        </w:trPr>
        <w:tc>
          <w:tcPr>
            <w:tcW w:w="2274" w:type="dxa"/>
            <w:shd w:val="clear" w:color="auto" w:fill="auto"/>
            <w:hideMark/>
          </w:tcPr>
          <w:p w14:paraId="3DE6CFE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C1C1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E08.42</w:t>
            </w:r>
          </w:p>
        </w:tc>
        <w:tc>
          <w:tcPr>
            <w:tcW w:w="9016" w:type="dxa"/>
            <w:shd w:val="clear" w:color="auto" w:fill="auto"/>
            <w:hideMark/>
          </w:tcPr>
          <w:p w14:paraId="561DD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polyneuropathy</w:t>
            </w:r>
          </w:p>
        </w:tc>
      </w:tr>
      <w:tr w:rsidR="00CB7244" w:rsidRPr="005A25E4" w14:paraId="66B5B3BF" w14:textId="77777777" w:rsidTr="000825C2">
        <w:trPr>
          <w:trHeight w:val="300"/>
        </w:trPr>
        <w:tc>
          <w:tcPr>
            <w:tcW w:w="2274" w:type="dxa"/>
            <w:shd w:val="clear" w:color="auto" w:fill="auto"/>
            <w:hideMark/>
          </w:tcPr>
          <w:p w14:paraId="5F1B99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0D77B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E08.43</w:t>
            </w:r>
          </w:p>
        </w:tc>
        <w:tc>
          <w:tcPr>
            <w:tcW w:w="9016" w:type="dxa"/>
            <w:shd w:val="clear" w:color="auto" w:fill="auto"/>
            <w:hideMark/>
          </w:tcPr>
          <w:p w14:paraId="25B9DF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autonomic (poly)neuropathy</w:t>
            </w:r>
          </w:p>
        </w:tc>
      </w:tr>
      <w:tr w:rsidR="00CB7244" w:rsidRPr="005A25E4" w14:paraId="238EC257" w14:textId="77777777" w:rsidTr="000825C2">
        <w:trPr>
          <w:trHeight w:val="300"/>
        </w:trPr>
        <w:tc>
          <w:tcPr>
            <w:tcW w:w="2274" w:type="dxa"/>
            <w:shd w:val="clear" w:color="auto" w:fill="auto"/>
            <w:hideMark/>
          </w:tcPr>
          <w:p w14:paraId="63BD94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AE3E0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E08.44</w:t>
            </w:r>
          </w:p>
        </w:tc>
        <w:tc>
          <w:tcPr>
            <w:tcW w:w="9016" w:type="dxa"/>
            <w:shd w:val="clear" w:color="auto" w:fill="auto"/>
            <w:hideMark/>
          </w:tcPr>
          <w:p w14:paraId="132C3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amyotrophy</w:t>
            </w:r>
          </w:p>
        </w:tc>
      </w:tr>
      <w:tr w:rsidR="00CB7244" w:rsidRPr="005A25E4" w14:paraId="58D8C33B" w14:textId="77777777" w:rsidTr="000825C2">
        <w:trPr>
          <w:trHeight w:val="300"/>
        </w:trPr>
        <w:tc>
          <w:tcPr>
            <w:tcW w:w="2274" w:type="dxa"/>
            <w:shd w:val="clear" w:color="auto" w:fill="auto"/>
            <w:hideMark/>
          </w:tcPr>
          <w:p w14:paraId="36C24D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1DAB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E08.49</w:t>
            </w:r>
          </w:p>
        </w:tc>
        <w:tc>
          <w:tcPr>
            <w:tcW w:w="9016" w:type="dxa"/>
            <w:shd w:val="clear" w:color="auto" w:fill="auto"/>
            <w:hideMark/>
          </w:tcPr>
          <w:p w14:paraId="285826E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neurological complication</w:t>
            </w:r>
          </w:p>
        </w:tc>
      </w:tr>
      <w:tr w:rsidR="00CB7244" w:rsidRPr="005A25E4" w14:paraId="438DCB71" w14:textId="77777777" w:rsidTr="000825C2">
        <w:trPr>
          <w:trHeight w:val="300"/>
        </w:trPr>
        <w:tc>
          <w:tcPr>
            <w:tcW w:w="2274" w:type="dxa"/>
            <w:shd w:val="clear" w:color="auto" w:fill="auto"/>
            <w:hideMark/>
          </w:tcPr>
          <w:p w14:paraId="0EC696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85FE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E08.51</w:t>
            </w:r>
          </w:p>
        </w:tc>
        <w:tc>
          <w:tcPr>
            <w:tcW w:w="9016" w:type="dxa"/>
            <w:shd w:val="clear" w:color="auto" w:fill="auto"/>
            <w:hideMark/>
          </w:tcPr>
          <w:p w14:paraId="76876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without gangrene</w:t>
            </w:r>
          </w:p>
        </w:tc>
      </w:tr>
      <w:tr w:rsidR="00CB7244" w:rsidRPr="005A25E4" w14:paraId="28679E8F" w14:textId="77777777" w:rsidTr="000825C2">
        <w:trPr>
          <w:trHeight w:val="300"/>
        </w:trPr>
        <w:tc>
          <w:tcPr>
            <w:tcW w:w="2274" w:type="dxa"/>
            <w:shd w:val="clear" w:color="auto" w:fill="auto"/>
            <w:hideMark/>
          </w:tcPr>
          <w:p w14:paraId="31C27A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DE9E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E08.52</w:t>
            </w:r>
          </w:p>
        </w:tc>
        <w:tc>
          <w:tcPr>
            <w:tcW w:w="9016" w:type="dxa"/>
            <w:shd w:val="clear" w:color="auto" w:fill="auto"/>
            <w:hideMark/>
          </w:tcPr>
          <w:p w14:paraId="537E1E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peripheral angiopathy with gangrene</w:t>
            </w:r>
          </w:p>
        </w:tc>
      </w:tr>
      <w:tr w:rsidR="00CB7244" w:rsidRPr="005A25E4" w14:paraId="25CF18F4" w14:textId="77777777" w:rsidTr="000825C2">
        <w:trPr>
          <w:trHeight w:val="300"/>
        </w:trPr>
        <w:tc>
          <w:tcPr>
            <w:tcW w:w="2274" w:type="dxa"/>
            <w:shd w:val="clear" w:color="auto" w:fill="auto"/>
            <w:hideMark/>
          </w:tcPr>
          <w:p w14:paraId="2A3A8D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35027E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E08.59</w:t>
            </w:r>
          </w:p>
        </w:tc>
        <w:tc>
          <w:tcPr>
            <w:tcW w:w="9016" w:type="dxa"/>
            <w:shd w:val="clear" w:color="auto" w:fill="auto"/>
            <w:hideMark/>
          </w:tcPr>
          <w:p w14:paraId="551871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circulatory complications</w:t>
            </w:r>
          </w:p>
        </w:tc>
      </w:tr>
      <w:tr w:rsidR="00CB7244" w:rsidRPr="005A25E4" w14:paraId="00EDF633" w14:textId="77777777" w:rsidTr="000825C2">
        <w:trPr>
          <w:trHeight w:val="300"/>
        </w:trPr>
        <w:tc>
          <w:tcPr>
            <w:tcW w:w="2274" w:type="dxa"/>
            <w:shd w:val="clear" w:color="auto" w:fill="auto"/>
            <w:hideMark/>
          </w:tcPr>
          <w:p w14:paraId="14FD07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A49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E08.610</w:t>
            </w:r>
          </w:p>
        </w:tc>
        <w:tc>
          <w:tcPr>
            <w:tcW w:w="9016" w:type="dxa"/>
            <w:shd w:val="clear" w:color="auto" w:fill="auto"/>
            <w:hideMark/>
          </w:tcPr>
          <w:p w14:paraId="07AFD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neuropathic arthropathy</w:t>
            </w:r>
          </w:p>
        </w:tc>
      </w:tr>
      <w:tr w:rsidR="00CB7244" w:rsidRPr="005A25E4" w14:paraId="6845E2B2" w14:textId="77777777" w:rsidTr="000825C2">
        <w:trPr>
          <w:trHeight w:val="300"/>
        </w:trPr>
        <w:tc>
          <w:tcPr>
            <w:tcW w:w="2274" w:type="dxa"/>
            <w:shd w:val="clear" w:color="auto" w:fill="auto"/>
            <w:hideMark/>
          </w:tcPr>
          <w:p w14:paraId="440AB7C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A3A12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E08.618</w:t>
            </w:r>
          </w:p>
        </w:tc>
        <w:tc>
          <w:tcPr>
            <w:tcW w:w="9016" w:type="dxa"/>
            <w:shd w:val="clear" w:color="auto" w:fill="auto"/>
            <w:hideMark/>
          </w:tcPr>
          <w:p w14:paraId="50F529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diabetic arthropathy</w:t>
            </w:r>
          </w:p>
        </w:tc>
      </w:tr>
      <w:tr w:rsidR="00CB7244" w:rsidRPr="005A25E4" w14:paraId="35119D7B" w14:textId="77777777" w:rsidTr="000825C2">
        <w:trPr>
          <w:trHeight w:val="300"/>
        </w:trPr>
        <w:tc>
          <w:tcPr>
            <w:tcW w:w="2274" w:type="dxa"/>
            <w:shd w:val="clear" w:color="auto" w:fill="auto"/>
            <w:hideMark/>
          </w:tcPr>
          <w:p w14:paraId="5C16C6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CF64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E08.620</w:t>
            </w:r>
          </w:p>
        </w:tc>
        <w:tc>
          <w:tcPr>
            <w:tcW w:w="9016" w:type="dxa"/>
            <w:shd w:val="clear" w:color="auto" w:fill="auto"/>
            <w:hideMark/>
          </w:tcPr>
          <w:p w14:paraId="5F575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diabetic dermatitis</w:t>
            </w:r>
          </w:p>
        </w:tc>
      </w:tr>
      <w:tr w:rsidR="00CB7244" w:rsidRPr="005A25E4" w14:paraId="18428775" w14:textId="77777777" w:rsidTr="000825C2">
        <w:trPr>
          <w:trHeight w:val="300"/>
        </w:trPr>
        <w:tc>
          <w:tcPr>
            <w:tcW w:w="2274" w:type="dxa"/>
            <w:shd w:val="clear" w:color="auto" w:fill="auto"/>
            <w:hideMark/>
          </w:tcPr>
          <w:p w14:paraId="7FD335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4BB23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E08.621</w:t>
            </w:r>
          </w:p>
        </w:tc>
        <w:tc>
          <w:tcPr>
            <w:tcW w:w="9016" w:type="dxa"/>
            <w:shd w:val="clear" w:color="auto" w:fill="auto"/>
            <w:hideMark/>
          </w:tcPr>
          <w:p w14:paraId="7A5133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foot ulcer</w:t>
            </w:r>
          </w:p>
        </w:tc>
      </w:tr>
      <w:tr w:rsidR="00CB7244" w:rsidRPr="005A25E4" w14:paraId="2FFD85FD" w14:textId="77777777" w:rsidTr="000825C2">
        <w:trPr>
          <w:trHeight w:val="300"/>
        </w:trPr>
        <w:tc>
          <w:tcPr>
            <w:tcW w:w="2274" w:type="dxa"/>
            <w:shd w:val="clear" w:color="auto" w:fill="auto"/>
            <w:hideMark/>
          </w:tcPr>
          <w:p w14:paraId="4B5364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3DAA2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E08.622</w:t>
            </w:r>
          </w:p>
        </w:tc>
        <w:tc>
          <w:tcPr>
            <w:tcW w:w="9016" w:type="dxa"/>
            <w:shd w:val="clear" w:color="auto" w:fill="auto"/>
            <w:hideMark/>
          </w:tcPr>
          <w:p w14:paraId="2DB5BC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ulcer</w:t>
            </w:r>
          </w:p>
        </w:tc>
      </w:tr>
      <w:tr w:rsidR="00CB7244" w:rsidRPr="005A25E4" w14:paraId="5B2D3EDA" w14:textId="77777777" w:rsidTr="000825C2">
        <w:trPr>
          <w:trHeight w:val="300"/>
        </w:trPr>
        <w:tc>
          <w:tcPr>
            <w:tcW w:w="2274" w:type="dxa"/>
            <w:shd w:val="clear" w:color="auto" w:fill="auto"/>
            <w:hideMark/>
          </w:tcPr>
          <w:p w14:paraId="2C0A074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7C572B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E08.628</w:t>
            </w:r>
          </w:p>
        </w:tc>
        <w:tc>
          <w:tcPr>
            <w:tcW w:w="9016" w:type="dxa"/>
            <w:shd w:val="clear" w:color="auto" w:fill="auto"/>
            <w:hideMark/>
          </w:tcPr>
          <w:p w14:paraId="0CCE234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skin complications</w:t>
            </w:r>
          </w:p>
        </w:tc>
      </w:tr>
      <w:tr w:rsidR="00CB7244" w:rsidRPr="005A25E4" w14:paraId="6C2B4AD0" w14:textId="77777777" w:rsidTr="000825C2">
        <w:trPr>
          <w:trHeight w:val="300"/>
        </w:trPr>
        <w:tc>
          <w:tcPr>
            <w:tcW w:w="2274" w:type="dxa"/>
            <w:shd w:val="clear" w:color="auto" w:fill="auto"/>
            <w:hideMark/>
          </w:tcPr>
          <w:p w14:paraId="71D111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871F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E08.630</w:t>
            </w:r>
          </w:p>
        </w:tc>
        <w:tc>
          <w:tcPr>
            <w:tcW w:w="9016" w:type="dxa"/>
            <w:shd w:val="clear" w:color="auto" w:fill="auto"/>
            <w:hideMark/>
          </w:tcPr>
          <w:p w14:paraId="66D3F3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periodontal disease</w:t>
            </w:r>
          </w:p>
        </w:tc>
      </w:tr>
      <w:tr w:rsidR="00CB7244" w:rsidRPr="005A25E4" w14:paraId="10DE16F5" w14:textId="77777777" w:rsidTr="000825C2">
        <w:trPr>
          <w:trHeight w:val="300"/>
        </w:trPr>
        <w:tc>
          <w:tcPr>
            <w:tcW w:w="2274" w:type="dxa"/>
            <w:shd w:val="clear" w:color="auto" w:fill="auto"/>
            <w:hideMark/>
          </w:tcPr>
          <w:p w14:paraId="53E1F13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DEFBB4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E08.638</w:t>
            </w:r>
          </w:p>
        </w:tc>
        <w:tc>
          <w:tcPr>
            <w:tcW w:w="9016" w:type="dxa"/>
            <w:shd w:val="clear" w:color="auto" w:fill="auto"/>
            <w:hideMark/>
          </w:tcPr>
          <w:p w14:paraId="10F137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oral complications</w:t>
            </w:r>
          </w:p>
        </w:tc>
      </w:tr>
      <w:tr w:rsidR="00CB7244" w:rsidRPr="005A25E4" w14:paraId="038FEF3F" w14:textId="77777777" w:rsidTr="000825C2">
        <w:trPr>
          <w:trHeight w:val="300"/>
        </w:trPr>
        <w:tc>
          <w:tcPr>
            <w:tcW w:w="2274" w:type="dxa"/>
            <w:shd w:val="clear" w:color="auto" w:fill="auto"/>
            <w:hideMark/>
          </w:tcPr>
          <w:p w14:paraId="33238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06BED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E08.641</w:t>
            </w:r>
          </w:p>
        </w:tc>
        <w:tc>
          <w:tcPr>
            <w:tcW w:w="9016" w:type="dxa"/>
            <w:shd w:val="clear" w:color="auto" w:fill="auto"/>
            <w:hideMark/>
          </w:tcPr>
          <w:p w14:paraId="41D42B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 coma</w:t>
            </w:r>
          </w:p>
        </w:tc>
      </w:tr>
      <w:tr w:rsidR="00CB7244" w:rsidRPr="005A25E4" w14:paraId="157F378E" w14:textId="77777777" w:rsidTr="000825C2">
        <w:trPr>
          <w:trHeight w:val="300"/>
        </w:trPr>
        <w:tc>
          <w:tcPr>
            <w:tcW w:w="2274" w:type="dxa"/>
            <w:shd w:val="clear" w:color="auto" w:fill="auto"/>
            <w:hideMark/>
          </w:tcPr>
          <w:p w14:paraId="43D9E5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3EBB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E08.649</w:t>
            </w:r>
          </w:p>
        </w:tc>
        <w:tc>
          <w:tcPr>
            <w:tcW w:w="9016" w:type="dxa"/>
            <w:shd w:val="clear" w:color="auto" w:fill="auto"/>
            <w:hideMark/>
          </w:tcPr>
          <w:p w14:paraId="16B0BE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hypoglycemia without coma</w:t>
            </w:r>
          </w:p>
        </w:tc>
      </w:tr>
      <w:tr w:rsidR="00CB7244" w:rsidRPr="005A25E4" w14:paraId="17E56092" w14:textId="77777777" w:rsidTr="000825C2">
        <w:trPr>
          <w:trHeight w:val="300"/>
        </w:trPr>
        <w:tc>
          <w:tcPr>
            <w:tcW w:w="2274" w:type="dxa"/>
            <w:shd w:val="clear" w:color="auto" w:fill="auto"/>
            <w:hideMark/>
          </w:tcPr>
          <w:p w14:paraId="4C82ECB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BF45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E08.65</w:t>
            </w:r>
          </w:p>
        </w:tc>
        <w:tc>
          <w:tcPr>
            <w:tcW w:w="9016" w:type="dxa"/>
            <w:shd w:val="clear" w:color="auto" w:fill="auto"/>
            <w:hideMark/>
          </w:tcPr>
          <w:p w14:paraId="25DFDB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hyperglycemia</w:t>
            </w:r>
          </w:p>
        </w:tc>
      </w:tr>
      <w:tr w:rsidR="00CB7244" w:rsidRPr="005A25E4" w14:paraId="7BF5DD54" w14:textId="77777777" w:rsidTr="000825C2">
        <w:trPr>
          <w:trHeight w:val="300"/>
        </w:trPr>
        <w:tc>
          <w:tcPr>
            <w:tcW w:w="2274" w:type="dxa"/>
            <w:shd w:val="clear" w:color="auto" w:fill="auto"/>
            <w:hideMark/>
          </w:tcPr>
          <w:p w14:paraId="55B678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3ED6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E08.69</w:t>
            </w:r>
          </w:p>
        </w:tc>
        <w:tc>
          <w:tcPr>
            <w:tcW w:w="9016" w:type="dxa"/>
            <w:shd w:val="clear" w:color="auto" w:fill="auto"/>
            <w:hideMark/>
          </w:tcPr>
          <w:p w14:paraId="09B83C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other specified complication</w:t>
            </w:r>
          </w:p>
        </w:tc>
      </w:tr>
      <w:tr w:rsidR="00CB7244" w:rsidRPr="005A25E4" w14:paraId="12C772F0" w14:textId="77777777" w:rsidTr="000825C2">
        <w:trPr>
          <w:trHeight w:val="300"/>
        </w:trPr>
        <w:tc>
          <w:tcPr>
            <w:tcW w:w="2274" w:type="dxa"/>
            <w:shd w:val="clear" w:color="auto" w:fill="auto"/>
            <w:hideMark/>
          </w:tcPr>
          <w:p w14:paraId="2238CF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8723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E08.8</w:t>
            </w:r>
          </w:p>
        </w:tc>
        <w:tc>
          <w:tcPr>
            <w:tcW w:w="9016" w:type="dxa"/>
            <w:shd w:val="clear" w:color="auto" w:fill="auto"/>
            <w:hideMark/>
          </w:tcPr>
          <w:p w14:paraId="735EB1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 unspecified complications</w:t>
            </w:r>
          </w:p>
        </w:tc>
      </w:tr>
      <w:tr w:rsidR="00CB7244" w:rsidRPr="005A25E4" w14:paraId="1C50EE21" w14:textId="77777777" w:rsidTr="000825C2">
        <w:trPr>
          <w:trHeight w:val="300"/>
        </w:trPr>
        <w:tc>
          <w:tcPr>
            <w:tcW w:w="2274" w:type="dxa"/>
            <w:shd w:val="clear" w:color="auto" w:fill="auto"/>
            <w:hideMark/>
          </w:tcPr>
          <w:p w14:paraId="08912A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419E9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E08.9</w:t>
            </w:r>
          </w:p>
        </w:tc>
        <w:tc>
          <w:tcPr>
            <w:tcW w:w="9016" w:type="dxa"/>
            <w:shd w:val="clear" w:color="auto" w:fill="auto"/>
            <w:hideMark/>
          </w:tcPr>
          <w:p w14:paraId="312610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due to underlying condition without complications</w:t>
            </w:r>
          </w:p>
        </w:tc>
      </w:tr>
      <w:tr w:rsidR="00CB7244" w:rsidRPr="005A25E4" w14:paraId="001892E7" w14:textId="77777777" w:rsidTr="000825C2">
        <w:trPr>
          <w:trHeight w:val="300"/>
        </w:trPr>
        <w:tc>
          <w:tcPr>
            <w:tcW w:w="2274" w:type="dxa"/>
            <w:shd w:val="clear" w:color="auto" w:fill="auto"/>
            <w:hideMark/>
          </w:tcPr>
          <w:p w14:paraId="67CC3B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1093F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E09.00</w:t>
            </w:r>
          </w:p>
        </w:tc>
        <w:tc>
          <w:tcPr>
            <w:tcW w:w="9016" w:type="dxa"/>
            <w:shd w:val="clear" w:color="auto" w:fill="auto"/>
            <w:hideMark/>
          </w:tcPr>
          <w:p w14:paraId="7AC559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without nonketotic hyperglycemic-hyperosmolar coma (NKHHC)</w:t>
            </w:r>
          </w:p>
        </w:tc>
      </w:tr>
      <w:tr w:rsidR="00CB7244" w:rsidRPr="005A25E4" w14:paraId="78A9B706" w14:textId="77777777" w:rsidTr="000825C2">
        <w:trPr>
          <w:trHeight w:val="300"/>
        </w:trPr>
        <w:tc>
          <w:tcPr>
            <w:tcW w:w="2274" w:type="dxa"/>
            <w:shd w:val="clear" w:color="auto" w:fill="auto"/>
            <w:hideMark/>
          </w:tcPr>
          <w:p w14:paraId="49C85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4BD9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E09.01</w:t>
            </w:r>
          </w:p>
        </w:tc>
        <w:tc>
          <w:tcPr>
            <w:tcW w:w="9016" w:type="dxa"/>
            <w:shd w:val="clear" w:color="auto" w:fill="auto"/>
            <w:hideMark/>
          </w:tcPr>
          <w:p w14:paraId="1843B5F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hyperosmolarity with coma</w:t>
            </w:r>
          </w:p>
        </w:tc>
      </w:tr>
      <w:tr w:rsidR="00CB7244" w:rsidRPr="005A25E4" w14:paraId="1CFDD9F0" w14:textId="77777777" w:rsidTr="000825C2">
        <w:trPr>
          <w:trHeight w:val="300"/>
        </w:trPr>
        <w:tc>
          <w:tcPr>
            <w:tcW w:w="2274" w:type="dxa"/>
            <w:shd w:val="clear" w:color="auto" w:fill="auto"/>
            <w:hideMark/>
          </w:tcPr>
          <w:p w14:paraId="21DF54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BF14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E09.10</w:t>
            </w:r>
          </w:p>
        </w:tc>
        <w:tc>
          <w:tcPr>
            <w:tcW w:w="9016" w:type="dxa"/>
            <w:shd w:val="clear" w:color="auto" w:fill="auto"/>
            <w:hideMark/>
          </w:tcPr>
          <w:p w14:paraId="307BEB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without coma</w:t>
            </w:r>
          </w:p>
        </w:tc>
      </w:tr>
      <w:tr w:rsidR="00CB7244" w:rsidRPr="005A25E4" w14:paraId="15FC53AD" w14:textId="77777777" w:rsidTr="000825C2">
        <w:trPr>
          <w:trHeight w:val="300"/>
        </w:trPr>
        <w:tc>
          <w:tcPr>
            <w:tcW w:w="2274" w:type="dxa"/>
            <w:shd w:val="clear" w:color="auto" w:fill="auto"/>
            <w:hideMark/>
          </w:tcPr>
          <w:p w14:paraId="519E89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A017E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E09.11</w:t>
            </w:r>
          </w:p>
        </w:tc>
        <w:tc>
          <w:tcPr>
            <w:tcW w:w="9016" w:type="dxa"/>
            <w:shd w:val="clear" w:color="auto" w:fill="auto"/>
            <w:hideMark/>
          </w:tcPr>
          <w:p w14:paraId="364BD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ketoacidosis with coma</w:t>
            </w:r>
          </w:p>
        </w:tc>
      </w:tr>
      <w:tr w:rsidR="00CB7244" w:rsidRPr="005A25E4" w14:paraId="411CE596" w14:textId="77777777" w:rsidTr="000825C2">
        <w:trPr>
          <w:trHeight w:val="300"/>
        </w:trPr>
        <w:tc>
          <w:tcPr>
            <w:tcW w:w="2274" w:type="dxa"/>
            <w:shd w:val="clear" w:color="auto" w:fill="auto"/>
            <w:hideMark/>
          </w:tcPr>
          <w:p w14:paraId="0C22C65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202E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E09.21</w:t>
            </w:r>
          </w:p>
        </w:tc>
        <w:tc>
          <w:tcPr>
            <w:tcW w:w="9016" w:type="dxa"/>
            <w:shd w:val="clear" w:color="auto" w:fill="auto"/>
            <w:hideMark/>
          </w:tcPr>
          <w:p w14:paraId="46A4F3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nephropathy</w:t>
            </w:r>
          </w:p>
        </w:tc>
      </w:tr>
      <w:tr w:rsidR="00CB7244" w:rsidRPr="005A25E4" w14:paraId="39015C37" w14:textId="77777777" w:rsidTr="000825C2">
        <w:trPr>
          <w:trHeight w:val="300"/>
        </w:trPr>
        <w:tc>
          <w:tcPr>
            <w:tcW w:w="2274" w:type="dxa"/>
            <w:shd w:val="clear" w:color="auto" w:fill="auto"/>
            <w:hideMark/>
          </w:tcPr>
          <w:p w14:paraId="0CA07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4280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E09.22</w:t>
            </w:r>
          </w:p>
        </w:tc>
        <w:tc>
          <w:tcPr>
            <w:tcW w:w="9016" w:type="dxa"/>
            <w:shd w:val="clear" w:color="auto" w:fill="auto"/>
            <w:hideMark/>
          </w:tcPr>
          <w:p w14:paraId="0F3D2D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chronic kidney disease</w:t>
            </w:r>
          </w:p>
        </w:tc>
      </w:tr>
      <w:tr w:rsidR="00CB7244" w:rsidRPr="005A25E4" w14:paraId="1B4D3A3A" w14:textId="77777777" w:rsidTr="000825C2">
        <w:trPr>
          <w:trHeight w:val="300"/>
        </w:trPr>
        <w:tc>
          <w:tcPr>
            <w:tcW w:w="2274" w:type="dxa"/>
            <w:shd w:val="clear" w:color="auto" w:fill="auto"/>
            <w:hideMark/>
          </w:tcPr>
          <w:p w14:paraId="043B7C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1A8E0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E09.29</w:t>
            </w:r>
          </w:p>
        </w:tc>
        <w:tc>
          <w:tcPr>
            <w:tcW w:w="9016" w:type="dxa"/>
            <w:shd w:val="clear" w:color="auto" w:fill="auto"/>
            <w:hideMark/>
          </w:tcPr>
          <w:p w14:paraId="0AC74F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kidney complication</w:t>
            </w:r>
          </w:p>
        </w:tc>
      </w:tr>
      <w:tr w:rsidR="00CB7244" w:rsidRPr="005A25E4" w14:paraId="7E537244" w14:textId="77777777" w:rsidTr="000825C2">
        <w:trPr>
          <w:trHeight w:val="300"/>
        </w:trPr>
        <w:tc>
          <w:tcPr>
            <w:tcW w:w="2274" w:type="dxa"/>
            <w:shd w:val="clear" w:color="auto" w:fill="auto"/>
            <w:hideMark/>
          </w:tcPr>
          <w:p w14:paraId="7CBF72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A6D0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E09.311</w:t>
            </w:r>
          </w:p>
        </w:tc>
        <w:tc>
          <w:tcPr>
            <w:tcW w:w="9016" w:type="dxa"/>
            <w:shd w:val="clear" w:color="auto" w:fill="auto"/>
            <w:hideMark/>
          </w:tcPr>
          <w:p w14:paraId="35A7B83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 macular edema</w:t>
            </w:r>
          </w:p>
        </w:tc>
      </w:tr>
      <w:tr w:rsidR="00CB7244" w:rsidRPr="005A25E4" w14:paraId="35E6AE75" w14:textId="77777777" w:rsidTr="000825C2">
        <w:trPr>
          <w:trHeight w:val="300"/>
        </w:trPr>
        <w:tc>
          <w:tcPr>
            <w:tcW w:w="2274" w:type="dxa"/>
            <w:shd w:val="clear" w:color="auto" w:fill="auto"/>
            <w:hideMark/>
          </w:tcPr>
          <w:p w14:paraId="62539B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8D067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E09.319</w:t>
            </w:r>
          </w:p>
        </w:tc>
        <w:tc>
          <w:tcPr>
            <w:tcW w:w="9016" w:type="dxa"/>
            <w:shd w:val="clear" w:color="auto" w:fill="auto"/>
            <w:hideMark/>
          </w:tcPr>
          <w:p w14:paraId="093E4B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diabetic retinopathy without macular edema</w:t>
            </w:r>
          </w:p>
        </w:tc>
      </w:tr>
      <w:tr w:rsidR="00CB7244" w:rsidRPr="005A25E4" w14:paraId="536D358A" w14:textId="77777777" w:rsidTr="000825C2">
        <w:trPr>
          <w:trHeight w:val="300"/>
        </w:trPr>
        <w:tc>
          <w:tcPr>
            <w:tcW w:w="2274" w:type="dxa"/>
            <w:shd w:val="clear" w:color="auto" w:fill="auto"/>
            <w:hideMark/>
          </w:tcPr>
          <w:p w14:paraId="6DBF86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A0B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E09.321</w:t>
            </w:r>
          </w:p>
        </w:tc>
        <w:tc>
          <w:tcPr>
            <w:tcW w:w="9016" w:type="dxa"/>
            <w:shd w:val="clear" w:color="auto" w:fill="auto"/>
            <w:hideMark/>
          </w:tcPr>
          <w:p w14:paraId="1BC0ED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AD5A9B" w14:textId="77777777" w:rsidTr="000825C2">
        <w:trPr>
          <w:trHeight w:val="300"/>
        </w:trPr>
        <w:tc>
          <w:tcPr>
            <w:tcW w:w="2274" w:type="dxa"/>
            <w:shd w:val="clear" w:color="auto" w:fill="auto"/>
            <w:hideMark/>
          </w:tcPr>
          <w:p w14:paraId="1FABC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CD98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E09.329</w:t>
            </w:r>
          </w:p>
        </w:tc>
        <w:tc>
          <w:tcPr>
            <w:tcW w:w="9016" w:type="dxa"/>
            <w:shd w:val="clear" w:color="auto" w:fill="auto"/>
            <w:hideMark/>
          </w:tcPr>
          <w:p w14:paraId="5F9CDBE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t>
            </w:r>
            <w:r w:rsidRPr="005A25E4">
              <w:rPr>
                <w:rFonts w:ascii="Segoe UI" w:eastAsia="Times New Roman" w:hAnsi="Segoe UI" w:cs="Segoe UI"/>
                <w:color w:val="000000"/>
                <w:sz w:val="20"/>
                <w:szCs w:val="20"/>
              </w:rPr>
              <w:lastRenderedPageBreak/>
              <w:t>without Macular Edema</w:t>
            </w:r>
          </w:p>
        </w:tc>
      </w:tr>
      <w:tr w:rsidR="00CB7244" w:rsidRPr="005A25E4" w14:paraId="7C9C46FC" w14:textId="77777777" w:rsidTr="000825C2">
        <w:trPr>
          <w:trHeight w:val="300"/>
        </w:trPr>
        <w:tc>
          <w:tcPr>
            <w:tcW w:w="2274" w:type="dxa"/>
            <w:shd w:val="clear" w:color="auto" w:fill="auto"/>
            <w:hideMark/>
          </w:tcPr>
          <w:p w14:paraId="5879A1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4D32F0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E09.331</w:t>
            </w:r>
          </w:p>
        </w:tc>
        <w:tc>
          <w:tcPr>
            <w:tcW w:w="9016" w:type="dxa"/>
            <w:shd w:val="clear" w:color="auto" w:fill="auto"/>
            <w:hideMark/>
          </w:tcPr>
          <w:p w14:paraId="364E80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B589618" w14:textId="77777777" w:rsidTr="000825C2">
        <w:trPr>
          <w:trHeight w:val="300"/>
        </w:trPr>
        <w:tc>
          <w:tcPr>
            <w:tcW w:w="2274" w:type="dxa"/>
            <w:shd w:val="clear" w:color="auto" w:fill="auto"/>
            <w:hideMark/>
          </w:tcPr>
          <w:p w14:paraId="125C22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B43E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E09.339</w:t>
            </w:r>
          </w:p>
        </w:tc>
        <w:tc>
          <w:tcPr>
            <w:tcW w:w="9016" w:type="dxa"/>
            <w:shd w:val="clear" w:color="auto" w:fill="auto"/>
            <w:hideMark/>
          </w:tcPr>
          <w:p w14:paraId="64BF562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BCF8389" w14:textId="77777777" w:rsidTr="000825C2">
        <w:trPr>
          <w:trHeight w:val="300"/>
        </w:trPr>
        <w:tc>
          <w:tcPr>
            <w:tcW w:w="2274" w:type="dxa"/>
            <w:shd w:val="clear" w:color="auto" w:fill="auto"/>
            <w:hideMark/>
          </w:tcPr>
          <w:p w14:paraId="3082E9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481BA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E09.341</w:t>
            </w:r>
          </w:p>
        </w:tc>
        <w:tc>
          <w:tcPr>
            <w:tcW w:w="9016" w:type="dxa"/>
            <w:shd w:val="clear" w:color="auto" w:fill="auto"/>
            <w:hideMark/>
          </w:tcPr>
          <w:p w14:paraId="4E5988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6B8384A" w14:textId="77777777" w:rsidTr="000825C2">
        <w:trPr>
          <w:trHeight w:val="300"/>
        </w:trPr>
        <w:tc>
          <w:tcPr>
            <w:tcW w:w="2274" w:type="dxa"/>
            <w:shd w:val="clear" w:color="auto" w:fill="auto"/>
            <w:hideMark/>
          </w:tcPr>
          <w:p w14:paraId="42F5FF2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2495F1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E09.349</w:t>
            </w:r>
          </w:p>
        </w:tc>
        <w:tc>
          <w:tcPr>
            <w:tcW w:w="9016" w:type="dxa"/>
            <w:shd w:val="clear" w:color="auto" w:fill="auto"/>
            <w:hideMark/>
          </w:tcPr>
          <w:p w14:paraId="03D1E7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Drug or Chemical Induced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0C297A84" w14:textId="77777777" w:rsidTr="000825C2">
        <w:trPr>
          <w:trHeight w:val="300"/>
        </w:trPr>
        <w:tc>
          <w:tcPr>
            <w:tcW w:w="2274" w:type="dxa"/>
            <w:shd w:val="clear" w:color="auto" w:fill="auto"/>
            <w:hideMark/>
          </w:tcPr>
          <w:p w14:paraId="04543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6E6A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E09.351</w:t>
            </w:r>
          </w:p>
        </w:tc>
        <w:tc>
          <w:tcPr>
            <w:tcW w:w="9016" w:type="dxa"/>
            <w:shd w:val="clear" w:color="auto" w:fill="auto"/>
            <w:hideMark/>
          </w:tcPr>
          <w:p w14:paraId="5CF05C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 Macular Edema</w:t>
            </w:r>
          </w:p>
        </w:tc>
      </w:tr>
      <w:tr w:rsidR="00CB7244" w:rsidRPr="005A25E4" w14:paraId="22B5F881" w14:textId="77777777" w:rsidTr="000825C2">
        <w:trPr>
          <w:trHeight w:val="300"/>
        </w:trPr>
        <w:tc>
          <w:tcPr>
            <w:tcW w:w="2274" w:type="dxa"/>
            <w:shd w:val="clear" w:color="auto" w:fill="auto"/>
            <w:hideMark/>
          </w:tcPr>
          <w:p w14:paraId="2E4DD6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B3BD6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E09.359</w:t>
            </w:r>
          </w:p>
        </w:tc>
        <w:tc>
          <w:tcPr>
            <w:tcW w:w="9016" w:type="dxa"/>
            <w:shd w:val="clear" w:color="auto" w:fill="auto"/>
            <w:hideMark/>
          </w:tcPr>
          <w:p w14:paraId="4195965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Proliferative Diabetic Retinopathy without Macular Edema</w:t>
            </w:r>
          </w:p>
        </w:tc>
      </w:tr>
      <w:tr w:rsidR="00CB7244" w:rsidRPr="005A25E4" w14:paraId="3A7DC2AA" w14:textId="77777777" w:rsidTr="000825C2">
        <w:trPr>
          <w:trHeight w:val="300"/>
        </w:trPr>
        <w:tc>
          <w:tcPr>
            <w:tcW w:w="2274" w:type="dxa"/>
            <w:shd w:val="clear" w:color="auto" w:fill="auto"/>
            <w:hideMark/>
          </w:tcPr>
          <w:p w14:paraId="3A0B1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BF1C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E09.36</w:t>
            </w:r>
          </w:p>
        </w:tc>
        <w:tc>
          <w:tcPr>
            <w:tcW w:w="9016" w:type="dxa"/>
            <w:shd w:val="clear" w:color="auto" w:fill="auto"/>
            <w:hideMark/>
          </w:tcPr>
          <w:p w14:paraId="59C6CB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cataract</w:t>
            </w:r>
          </w:p>
        </w:tc>
      </w:tr>
      <w:tr w:rsidR="00CB7244" w:rsidRPr="005A25E4" w14:paraId="5688E58B" w14:textId="77777777" w:rsidTr="000825C2">
        <w:trPr>
          <w:trHeight w:val="300"/>
        </w:trPr>
        <w:tc>
          <w:tcPr>
            <w:tcW w:w="2274" w:type="dxa"/>
            <w:shd w:val="clear" w:color="auto" w:fill="auto"/>
            <w:hideMark/>
          </w:tcPr>
          <w:p w14:paraId="05A1C6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5963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E09.39</w:t>
            </w:r>
          </w:p>
        </w:tc>
        <w:tc>
          <w:tcPr>
            <w:tcW w:w="9016" w:type="dxa"/>
            <w:shd w:val="clear" w:color="auto" w:fill="auto"/>
            <w:hideMark/>
          </w:tcPr>
          <w:p w14:paraId="42551EB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ophthalmic complication</w:t>
            </w:r>
          </w:p>
        </w:tc>
      </w:tr>
      <w:tr w:rsidR="00CB7244" w:rsidRPr="005A25E4" w14:paraId="73B523CC" w14:textId="77777777" w:rsidTr="000825C2">
        <w:trPr>
          <w:trHeight w:val="300"/>
        </w:trPr>
        <w:tc>
          <w:tcPr>
            <w:tcW w:w="2274" w:type="dxa"/>
            <w:shd w:val="clear" w:color="auto" w:fill="auto"/>
            <w:hideMark/>
          </w:tcPr>
          <w:p w14:paraId="5CDAD7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9464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E09.40</w:t>
            </w:r>
          </w:p>
        </w:tc>
        <w:tc>
          <w:tcPr>
            <w:tcW w:w="9016" w:type="dxa"/>
            <w:shd w:val="clear" w:color="auto" w:fill="auto"/>
            <w:hideMark/>
          </w:tcPr>
          <w:p w14:paraId="21F29E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neuropathy, unspecified</w:t>
            </w:r>
          </w:p>
        </w:tc>
      </w:tr>
      <w:tr w:rsidR="00CB7244" w:rsidRPr="005A25E4" w14:paraId="332DA402" w14:textId="77777777" w:rsidTr="000825C2">
        <w:trPr>
          <w:trHeight w:val="300"/>
        </w:trPr>
        <w:tc>
          <w:tcPr>
            <w:tcW w:w="2274" w:type="dxa"/>
            <w:shd w:val="clear" w:color="auto" w:fill="auto"/>
            <w:hideMark/>
          </w:tcPr>
          <w:p w14:paraId="072B45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1B7A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E09.41</w:t>
            </w:r>
          </w:p>
        </w:tc>
        <w:tc>
          <w:tcPr>
            <w:tcW w:w="9016" w:type="dxa"/>
            <w:shd w:val="clear" w:color="auto" w:fill="auto"/>
            <w:hideMark/>
          </w:tcPr>
          <w:p w14:paraId="132CA7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mononeuropathy</w:t>
            </w:r>
          </w:p>
        </w:tc>
      </w:tr>
      <w:tr w:rsidR="00CB7244" w:rsidRPr="005A25E4" w14:paraId="5C4927EA" w14:textId="77777777" w:rsidTr="000825C2">
        <w:trPr>
          <w:trHeight w:val="300"/>
        </w:trPr>
        <w:tc>
          <w:tcPr>
            <w:tcW w:w="2274" w:type="dxa"/>
            <w:shd w:val="clear" w:color="auto" w:fill="auto"/>
            <w:hideMark/>
          </w:tcPr>
          <w:p w14:paraId="78F9C05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5474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E09.42</w:t>
            </w:r>
          </w:p>
        </w:tc>
        <w:tc>
          <w:tcPr>
            <w:tcW w:w="9016" w:type="dxa"/>
            <w:shd w:val="clear" w:color="auto" w:fill="auto"/>
            <w:hideMark/>
          </w:tcPr>
          <w:p w14:paraId="6301E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polyneuropathy</w:t>
            </w:r>
          </w:p>
        </w:tc>
      </w:tr>
      <w:tr w:rsidR="00CB7244" w:rsidRPr="005A25E4" w14:paraId="349C8049" w14:textId="77777777" w:rsidTr="000825C2">
        <w:trPr>
          <w:trHeight w:val="300"/>
        </w:trPr>
        <w:tc>
          <w:tcPr>
            <w:tcW w:w="2274" w:type="dxa"/>
            <w:shd w:val="clear" w:color="auto" w:fill="auto"/>
            <w:hideMark/>
          </w:tcPr>
          <w:p w14:paraId="7D8D27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2C99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E09.43</w:t>
            </w:r>
          </w:p>
        </w:tc>
        <w:tc>
          <w:tcPr>
            <w:tcW w:w="9016" w:type="dxa"/>
            <w:shd w:val="clear" w:color="auto" w:fill="auto"/>
            <w:hideMark/>
          </w:tcPr>
          <w:p w14:paraId="68FFB3A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autonomic (poly)neuropathy</w:t>
            </w:r>
          </w:p>
        </w:tc>
      </w:tr>
      <w:tr w:rsidR="00CB7244" w:rsidRPr="005A25E4" w14:paraId="7A14FF36" w14:textId="77777777" w:rsidTr="000825C2">
        <w:trPr>
          <w:trHeight w:val="300"/>
        </w:trPr>
        <w:tc>
          <w:tcPr>
            <w:tcW w:w="2274" w:type="dxa"/>
            <w:shd w:val="clear" w:color="auto" w:fill="auto"/>
            <w:hideMark/>
          </w:tcPr>
          <w:p w14:paraId="72F2503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4FBB3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E09.44</w:t>
            </w:r>
          </w:p>
        </w:tc>
        <w:tc>
          <w:tcPr>
            <w:tcW w:w="9016" w:type="dxa"/>
            <w:shd w:val="clear" w:color="auto" w:fill="auto"/>
            <w:hideMark/>
          </w:tcPr>
          <w:p w14:paraId="570F1E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diabetic amyotrophy</w:t>
            </w:r>
          </w:p>
        </w:tc>
      </w:tr>
      <w:tr w:rsidR="00CB7244" w:rsidRPr="005A25E4" w14:paraId="43CFC4D8" w14:textId="77777777" w:rsidTr="000825C2">
        <w:trPr>
          <w:trHeight w:val="300"/>
        </w:trPr>
        <w:tc>
          <w:tcPr>
            <w:tcW w:w="2274" w:type="dxa"/>
            <w:shd w:val="clear" w:color="auto" w:fill="auto"/>
            <w:hideMark/>
          </w:tcPr>
          <w:p w14:paraId="128FA6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F6BE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E09.49</w:t>
            </w:r>
          </w:p>
        </w:tc>
        <w:tc>
          <w:tcPr>
            <w:tcW w:w="9016" w:type="dxa"/>
            <w:shd w:val="clear" w:color="auto" w:fill="auto"/>
            <w:hideMark/>
          </w:tcPr>
          <w:p w14:paraId="34087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neurological complications with other diabetic neurological complication</w:t>
            </w:r>
          </w:p>
        </w:tc>
      </w:tr>
      <w:tr w:rsidR="00CB7244" w:rsidRPr="005A25E4" w14:paraId="15EDAD8D" w14:textId="77777777" w:rsidTr="000825C2">
        <w:trPr>
          <w:trHeight w:val="300"/>
        </w:trPr>
        <w:tc>
          <w:tcPr>
            <w:tcW w:w="2274" w:type="dxa"/>
            <w:shd w:val="clear" w:color="auto" w:fill="auto"/>
            <w:hideMark/>
          </w:tcPr>
          <w:p w14:paraId="14BF7C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2068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E09.51</w:t>
            </w:r>
          </w:p>
        </w:tc>
        <w:tc>
          <w:tcPr>
            <w:tcW w:w="9016" w:type="dxa"/>
            <w:shd w:val="clear" w:color="auto" w:fill="auto"/>
            <w:hideMark/>
          </w:tcPr>
          <w:p w14:paraId="23447F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without gangrene</w:t>
            </w:r>
          </w:p>
        </w:tc>
      </w:tr>
      <w:tr w:rsidR="00CB7244" w:rsidRPr="005A25E4" w14:paraId="24F95F0C" w14:textId="77777777" w:rsidTr="000825C2">
        <w:trPr>
          <w:trHeight w:val="300"/>
        </w:trPr>
        <w:tc>
          <w:tcPr>
            <w:tcW w:w="2274" w:type="dxa"/>
            <w:shd w:val="clear" w:color="auto" w:fill="auto"/>
            <w:hideMark/>
          </w:tcPr>
          <w:p w14:paraId="5A27C2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24A7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E09.52</w:t>
            </w:r>
          </w:p>
        </w:tc>
        <w:tc>
          <w:tcPr>
            <w:tcW w:w="9016" w:type="dxa"/>
            <w:shd w:val="clear" w:color="auto" w:fill="auto"/>
            <w:hideMark/>
          </w:tcPr>
          <w:p w14:paraId="3E502D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peripheral angiopathy with gangrene</w:t>
            </w:r>
          </w:p>
        </w:tc>
      </w:tr>
      <w:tr w:rsidR="00CB7244" w:rsidRPr="005A25E4" w14:paraId="77E3B83F" w14:textId="77777777" w:rsidTr="000825C2">
        <w:trPr>
          <w:trHeight w:val="300"/>
        </w:trPr>
        <w:tc>
          <w:tcPr>
            <w:tcW w:w="2274" w:type="dxa"/>
            <w:shd w:val="clear" w:color="auto" w:fill="auto"/>
            <w:hideMark/>
          </w:tcPr>
          <w:p w14:paraId="0DC01F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920B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E09.59</w:t>
            </w:r>
          </w:p>
        </w:tc>
        <w:tc>
          <w:tcPr>
            <w:tcW w:w="9016" w:type="dxa"/>
            <w:shd w:val="clear" w:color="auto" w:fill="auto"/>
            <w:hideMark/>
          </w:tcPr>
          <w:p w14:paraId="63CAD89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circulatory complications</w:t>
            </w:r>
          </w:p>
        </w:tc>
      </w:tr>
      <w:tr w:rsidR="00CB7244" w:rsidRPr="005A25E4" w14:paraId="41D28FDB" w14:textId="77777777" w:rsidTr="000825C2">
        <w:trPr>
          <w:trHeight w:val="300"/>
        </w:trPr>
        <w:tc>
          <w:tcPr>
            <w:tcW w:w="2274" w:type="dxa"/>
            <w:shd w:val="clear" w:color="auto" w:fill="auto"/>
            <w:hideMark/>
          </w:tcPr>
          <w:p w14:paraId="76204D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3EE2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E09.610</w:t>
            </w:r>
          </w:p>
        </w:tc>
        <w:tc>
          <w:tcPr>
            <w:tcW w:w="9016" w:type="dxa"/>
            <w:shd w:val="clear" w:color="auto" w:fill="auto"/>
            <w:hideMark/>
          </w:tcPr>
          <w:p w14:paraId="17736A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neuropathic arthropathy</w:t>
            </w:r>
          </w:p>
        </w:tc>
      </w:tr>
      <w:tr w:rsidR="00CB7244" w:rsidRPr="005A25E4" w14:paraId="1A922F48" w14:textId="77777777" w:rsidTr="000825C2">
        <w:trPr>
          <w:trHeight w:val="300"/>
        </w:trPr>
        <w:tc>
          <w:tcPr>
            <w:tcW w:w="2274" w:type="dxa"/>
            <w:shd w:val="clear" w:color="auto" w:fill="auto"/>
            <w:hideMark/>
          </w:tcPr>
          <w:p w14:paraId="45E58B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4E2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E09.618</w:t>
            </w:r>
          </w:p>
        </w:tc>
        <w:tc>
          <w:tcPr>
            <w:tcW w:w="9016" w:type="dxa"/>
            <w:shd w:val="clear" w:color="auto" w:fill="auto"/>
            <w:hideMark/>
          </w:tcPr>
          <w:p w14:paraId="463281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diabetic arthropathy</w:t>
            </w:r>
          </w:p>
        </w:tc>
      </w:tr>
      <w:tr w:rsidR="00CB7244" w:rsidRPr="005A25E4" w14:paraId="54DB5F9D" w14:textId="77777777" w:rsidTr="000825C2">
        <w:trPr>
          <w:trHeight w:val="300"/>
        </w:trPr>
        <w:tc>
          <w:tcPr>
            <w:tcW w:w="2274" w:type="dxa"/>
            <w:shd w:val="clear" w:color="auto" w:fill="auto"/>
            <w:hideMark/>
          </w:tcPr>
          <w:p w14:paraId="752C9CC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8713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E09.620</w:t>
            </w:r>
          </w:p>
        </w:tc>
        <w:tc>
          <w:tcPr>
            <w:tcW w:w="9016" w:type="dxa"/>
            <w:shd w:val="clear" w:color="auto" w:fill="auto"/>
            <w:hideMark/>
          </w:tcPr>
          <w:p w14:paraId="1806B8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diabetic dermatitis</w:t>
            </w:r>
          </w:p>
        </w:tc>
      </w:tr>
      <w:tr w:rsidR="00CB7244" w:rsidRPr="005A25E4" w14:paraId="7A25763C" w14:textId="77777777" w:rsidTr="000825C2">
        <w:trPr>
          <w:trHeight w:val="300"/>
        </w:trPr>
        <w:tc>
          <w:tcPr>
            <w:tcW w:w="2274" w:type="dxa"/>
            <w:shd w:val="clear" w:color="auto" w:fill="auto"/>
            <w:hideMark/>
          </w:tcPr>
          <w:p w14:paraId="7EEFDAB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A729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E09.621</w:t>
            </w:r>
          </w:p>
        </w:tc>
        <w:tc>
          <w:tcPr>
            <w:tcW w:w="9016" w:type="dxa"/>
            <w:shd w:val="clear" w:color="auto" w:fill="auto"/>
            <w:hideMark/>
          </w:tcPr>
          <w:p w14:paraId="71FC61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foot ulcer</w:t>
            </w:r>
          </w:p>
        </w:tc>
      </w:tr>
      <w:tr w:rsidR="00CB7244" w:rsidRPr="005A25E4" w14:paraId="4A56A075" w14:textId="77777777" w:rsidTr="000825C2">
        <w:trPr>
          <w:trHeight w:val="300"/>
        </w:trPr>
        <w:tc>
          <w:tcPr>
            <w:tcW w:w="2274" w:type="dxa"/>
            <w:shd w:val="clear" w:color="auto" w:fill="auto"/>
            <w:hideMark/>
          </w:tcPr>
          <w:p w14:paraId="0A35D5B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5448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E09.622</w:t>
            </w:r>
          </w:p>
        </w:tc>
        <w:tc>
          <w:tcPr>
            <w:tcW w:w="9016" w:type="dxa"/>
            <w:shd w:val="clear" w:color="auto" w:fill="auto"/>
            <w:hideMark/>
          </w:tcPr>
          <w:p w14:paraId="127269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ulcer</w:t>
            </w:r>
          </w:p>
        </w:tc>
      </w:tr>
      <w:tr w:rsidR="00CB7244" w:rsidRPr="005A25E4" w14:paraId="29321BE4" w14:textId="77777777" w:rsidTr="000825C2">
        <w:trPr>
          <w:trHeight w:val="300"/>
        </w:trPr>
        <w:tc>
          <w:tcPr>
            <w:tcW w:w="2274" w:type="dxa"/>
            <w:shd w:val="clear" w:color="auto" w:fill="auto"/>
            <w:hideMark/>
          </w:tcPr>
          <w:p w14:paraId="78568F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BDB84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E09.628</w:t>
            </w:r>
          </w:p>
        </w:tc>
        <w:tc>
          <w:tcPr>
            <w:tcW w:w="9016" w:type="dxa"/>
            <w:shd w:val="clear" w:color="auto" w:fill="auto"/>
            <w:hideMark/>
          </w:tcPr>
          <w:p w14:paraId="1F6CBA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skin complications</w:t>
            </w:r>
          </w:p>
        </w:tc>
      </w:tr>
      <w:tr w:rsidR="00CB7244" w:rsidRPr="005A25E4" w14:paraId="09BDA39F" w14:textId="77777777" w:rsidTr="000825C2">
        <w:trPr>
          <w:trHeight w:val="300"/>
        </w:trPr>
        <w:tc>
          <w:tcPr>
            <w:tcW w:w="2274" w:type="dxa"/>
            <w:shd w:val="clear" w:color="auto" w:fill="auto"/>
            <w:hideMark/>
          </w:tcPr>
          <w:p w14:paraId="0264D0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94DE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E09.630</w:t>
            </w:r>
          </w:p>
        </w:tc>
        <w:tc>
          <w:tcPr>
            <w:tcW w:w="9016" w:type="dxa"/>
            <w:shd w:val="clear" w:color="auto" w:fill="auto"/>
            <w:hideMark/>
          </w:tcPr>
          <w:p w14:paraId="1A31F62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periodontal disease</w:t>
            </w:r>
          </w:p>
        </w:tc>
      </w:tr>
      <w:tr w:rsidR="00CB7244" w:rsidRPr="005A25E4" w14:paraId="58188340" w14:textId="77777777" w:rsidTr="000825C2">
        <w:trPr>
          <w:trHeight w:val="300"/>
        </w:trPr>
        <w:tc>
          <w:tcPr>
            <w:tcW w:w="2274" w:type="dxa"/>
            <w:shd w:val="clear" w:color="auto" w:fill="auto"/>
            <w:hideMark/>
          </w:tcPr>
          <w:p w14:paraId="4B3AA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57075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E09.638</w:t>
            </w:r>
          </w:p>
        </w:tc>
        <w:tc>
          <w:tcPr>
            <w:tcW w:w="9016" w:type="dxa"/>
            <w:shd w:val="clear" w:color="auto" w:fill="auto"/>
            <w:hideMark/>
          </w:tcPr>
          <w:p w14:paraId="66474B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oral complications</w:t>
            </w:r>
          </w:p>
        </w:tc>
      </w:tr>
      <w:tr w:rsidR="00CB7244" w:rsidRPr="005A25E4" w14:paraId="5D05E367" w14:textId="77777777" w:rsidTr="000825C2">
        <w:trPr>
          <w:trHeight w:val="300"/>
        </w:trPr>
        <w:tc>
          <w:tcPr>
            <w:tcW w:w="2274" w:type="dxa"/>
            <w:shd w:val="clear" w:color="auto" w:fill="auto"/>
            <w:hideMark/>
          </w:tcPr>
          <w:p w14:paraId="3F701C8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B03E8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E09.641</w:t>
            </w:r>
          </w:p>
        </w:tc>
        <w:tc>
          <w:tcPr>
            <w:tcW w:w="9016" w:type="dxa"/>
            <w:shd w:val="clear" w:color="auto" w:fill="auto"/>
            <w:hideMark/>
          </w:tcPr>
          <w:p w14:paraId="7003CE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 coma</w:t>
            </w:r>
          </w:p>
        </w:tc>
      </w:tr>
      <w:tr w:rsidR="00CB7244" w:rsidRPr="005A25E4" w14:paraId="6A23A880" w14:textId="77777777" w:rsidTr="000825C2">
        <w:trPr>
          <w:trHeight w:val="300"/>
        </w:trPr>
        <w:tc>
          <w:tcPr>
            <w:tcW w:w="2274" w:type="dxa"/>
            <w:shd w:val="clear" w:color="auto" w:fill="auto"/>
            <w:hideMark/>
          </w:tcPr>
          <w:p w14:paraId="45F1D64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B68F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E09.649</w:t>
            </w:r>
          </w:p>
        </w:tc>
        <w:tc>
          <w:tcPr>
            <w:tcW w:w="9016" w:type="dxa"/>
            <w:shd w:val="clear" w:color="auto" w:fill="auto"/>
            <w:hideMark/>
          </w:tcPr>
          <w:p w14:paraId="1BB0D6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hypoglycemia without coma</w:t>
            </w:r>
          </w:p>
        </w:tc>
      </w:tr>
      <w:tr w:rsidR="00CB7244" w:rsidRPr="005A25E4" w14:paraId="1819E837" w14:textId="77777777" w:rsidTr="000825C2">
        <w:trPr>
          <w:trHeight w:val="300"/>
        </w:trPr>
        <w:tc>
          <w:tcPr>
            <w:tcW w:w="2274" w:type="dxa"/>
            <w:shd w:val="clear" w:color="auto" w:fill="auto"/>
            <w:hideMark/>
          </w:tcPr>
          <w:p w14:paraId="750429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BA840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E09.65</w:t>
            </w:r>
          </w:p>
        </w:tc>
        <w:tc>
          <w:tcPr>
            <w:tcW w:w="9016" w:type="dxa"/>
            <w:shd w:val="clear" w:color="auto" w:fill="auto"/>
            <w:hideMark/>
          </w:tcPr>
          <w:p w14:paraId="40C31C1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hyperglycemia</w:t>
            </w:r>
          </w:p>
        </w:tc>
      </w:tr>
      <w:tr w:rsidR="00CB7244" w:rsidRPr="005A25E4" w14:paraId="1105462B" w14:textId="77777777" w:rsidTr="000825C2">
        <w:trPr>
          <w:trHeight w:val="300"/>
        </w:trPr>
        <w:tc>
          <w:tcPr>
            <w:tcW w:w="2274" w:type="dxa"/>
            <w:shd w:val="clear" w:color="auto" w:fill="auto"/>
            <w:hideMark/>
          </w:tcPr>
          <w:p w14:paraId="34EE46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1338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E09.69</w:t>
            </w:r>
          </w:p>
        </w:tc>
        <w:tc>
          <w:tcPr>
            <w:tcW w:w="9016" w:type="dxa"/>
            <w:shd w:val="clear" w:color="auto" w:fill="auto"/>
            <w:hideMark/>
          </w:tcPr>
          <w:p w14:paraId="607203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other specified complication</w:t>
            </w:r>
          </w:p>
        </w:tc>
      </w:tr>
      <w:tr w:rsidR="00CB7244" w:rsidRPr="005A25E4" w14:paraId="315D87A0" w14:textId="77777777" w:rsidTr="000825C2">
        <w:trPr>
          <w:trHeight w:val="300"/>
        </w:trPr>
        <w:tc>
          <w:tcPr>
            <w:tcW w:w="2274" w:type="dxa"/>
            <w:shd w:val="clear" w:color="auto" w:fill="auto"/>
            <w:hideMark/>
          </w:tcPr>
          <w:p w14:paraId="1261AC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8208C0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E09.8</w:t>
            </w:r>
          </w:p>
        </w:tc>
        <w:tc>
          <w:tcPr>
            <w:tcW w:w="9016" w:type="dxa"/>
            <w:shd w:val="clear" w:color="auto" w:fill="auto"/>
            <w:hideMark/>
          </w:tcPr>
          <w:p w14:paraId="23A94F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 unspecified complications</w:t>
            </w:r>
          </w:p>
        </w:tc>
      </w:tr>
      <w:tr w:rsidR="00CB7244" w:rsidRPr="005A25E4" w14:paraId="2088458B" w14:textId="77777777" w:rsidTr="000825C2">
        <w:trPr>
          <w:trHeight w:val="300"/>
        </w:trPr>
        <w:tc>
          <w:tcPr>
            <w:tcW w:w="2274" w:type="dxa"/>
            <w:shd w:val="clear" w:color="auto" w:fill="auto"/>
            <w:hideMark/>
          </w:tcPr>
          <w:p w14:paraId="6C28CF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B9D5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E09.9</w:t>
            </w:r>
          </w:p>
        </w:tc>
        <w:tc>
          <w:tcPr>
            <w:tcW w:w="9016" w:type="dxa"/>
            <w:shd w:val="clear" w:color="auto" w:fill="auto"/>
            <w:hideMark/>
          </w:tcPr>
          <w:p w14:paraId="184169E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Drug or chemical induced diabetes mellitus without complications</w:t>
            </w:r>
          </w:p>
        </w:tc>
      </w:tr>
      <w:tr w:rsidR="00CB7244" w:rsidRPr="005A25E4" w14:paraId="2CDB1592" w14:textId="77777777" w:rsidTr="000825C2">
        <w:trPr>
          <w:trHeight w:val="300"/>
        </w:trPr>
        <w:tc>
          <w:tcPr>
            <w:tcW w:w="2274" w:type="dxa"/>
            <w:shd w:val="clear" w:color="auto" w:fill="auto"/>
            <w:hideMark/>
          </w:tcPr>
          <w:p w14:paraId="26E0A6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136762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E10.10</w:t>
            </w:r>
          </w:p>
        </w:tc>
        <w:tc>
          <w:tcPr>
            <w:tcW w:w="9016" w:type="dxa"/>
            <w:shd w:val="clear" w:color="auto" w:fill="auto"/>
            <w:hideMark/>
          </w:tcPr>
          <w:p w14:paraId="00392F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without coma</w:t>
            </w:r>
          </w:p>
        </w:tc>
      </w:tr>
      <w:tr w:rsidR="00CB7244" w:rsidRPr="005A25E4" w14:paraId="141878A4" w14:textId="77777777" w:rsidTr="000825C2">
        <w:trPr>
          <w:trHeight w:val="300"/>
        </w:trPr>
        <w:tc>
          <w:tcPr>
            <w:tcW w:w="2274" w:type="dxa"/>
            <w:shd w:val="clear" w:color="auto" w:fill="auto"/>
            <w:hideMark/>
          </w:tcPr>
          <w:p w14:paraId="6BD755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851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E10.11</w:t>
            </w:r>
          </w:p>
        </w:tc>
        <w:tc>
          <w:tcPr>
            <w:tcW w:w="9016" w:type="dxa"/>
            <w:shd w:val="clear" w:color="auto" w:fill="auto"/>
            <w:hideMark/>
          </w:tcPr>
          <w:p w14:paraId="57668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ketoacidosis with coma</w:t>
            </w:r>
          </w:p>
        </w:tc>
      </w:tr>
      <w:tr w:rsidR="00CB7244" w:rsidRPr="005A25E4" w14:paraId="4D371BF6" w14:textId="77777777" w:rsidTr="000825C2">
        <w:trPr>
          <w:trHeight w:val="300"/>
        </w:trPr>
        <w:tc>
          <w:tcPr>
            <w:tcW w:w="2274" w:type="dxa"/>
            <w:shd w:val="clear" w:color="auto" w:fill="auto"/>
            <w:hideMark/>
          </w:tcPr>
          <w:p w14:paraId="09D8E6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1CE0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E10.21</w:t>
            </w:r>
          </w:p>
        </w:tc>
        <w:tc>
          <w:tcPr>
            <w:tcW w:w="9016" w:type="dxa"/>
            <w:shd w:val="clear" w:color="auto" w:fill="auto"/>
            <w:hideMark/>
          </w:tcPr>
          <w:p w14:paraId="2BD609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nephropathy</w:t>
            </w:r>
          </w:p>
        </w:tc>
      </w:tr>
      <w:tr w:rsidR="00CB7244" w:rsidRPr="005A25E4" w14:paraId="58EE0B8E" w14:textId="77777777" w:rsidTr="000825C2">
        <w:trPr>
          <w:trHeight w:val="300"/>
        </w:trPr>
        <w:tc>
          <w:tcPr>
            <w:tcW w:w="2274" w:type="dxa"/>
            <w:shd w:val="clear" w:color="auto" w:fill="auto"/>
            <w:hideMark/>
          </w:tcPr>
          <w:p w14:paraId="56388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FFEB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E10.22</w:t>
            </w:r>
          </w:p>
        </w:tc>
        <w:tc>
          <w:tcPr>
            <w:tcW w:w="9016" w:type="dxa"/>
            <w:shd w:val="clear" w:color="auto" w:fill="auto"/>
            <w:hideMark/>
          </w:tcPr>
          <w:p w14:paraId="61F040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chronic kidney disease</w:t>
            </w:r>
          </w:p>
        </w:tc>
      </w:tr>
      <w:tr w:rsidR="00CB7244" w:rsidRPr="005A25E4" w14:paraId="5C2F435E" w14:textId="77777777" w:rsidTr="000825C2">
        <w:trPr>
          <w:trHeight w:val="300"/>
        </w:trPr>
        <w:tc>
          <w:tcPr>
            <w:tcW w:w="2274" w:type="dxa"/>
            <w:shd w:val="clear" w:color="auto" w:fill="auto"/>
            <w:hideMark/>
          </w:tcPr>
          <w:p w14:paraId="3F3E373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D89F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E10.29</w:t>
            </w:r>
          </w:p>
        </w:tc>
        <w:tc>
          <w:tcPr>
            <w:tcW w:w="9016" w:type="dxa"/>
            <w:shd w:val="clear" w:color="auto" w:fill="auto"/>
            <w:hideMark/>
          </w:tcPr>
          <w:p w14:paraId="217D3A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kidney complication</w:t>
            </w:r>
          </w:p>
        </w:tc>
      </w:tr>
      <w:tr w:rsidR="00CB7244" w:rsidRPr="005A25E4" w14:paraId="0427D1FA" w14:textId="77777777" w:rsidTr="000825C2">
        <w:trPr>
          <w:trHeight w:val="300"/>
        </w:trPr>
        <w:tc>
          <w:tcPr>
            <w:tcW w:w="2274" w:type="dxa"/>
            <w:shd w:val="clear" w:color="auto" w:fill="auto"/>
            <w:hideMark/>
          </w:tcPr>
          <w:p w14:paraId="1C3862D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3579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E10.311</w:t>
            </w:r>
          </w:p>
        </w:tc>
        <w:tc>
          <w:tcPr>
            <w:tcW w:w="9016" w:type="dxa"/>
            <w:shd w:val="clear" w:color="auto" w:fill="auto"/>
            <w:hideMark/>
          </w:tcPr>
          <w:p w14:paraId="3081F1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 macular edema</w:t>
            </w:r>
          </w:p>
        </w:tc>
      </w:tr>
      <w:tr w:rsidR="00CB7244" w:rsidRPr="005A25E4" w14:paraId="1EBD5A8F" w14:textId="77777777" w:rsidTr="000825C2">
        <w:trPr>
          <w:trHeight w:val="300"/>
        </w:trPr>
        <w:tc>
          <w:tcPr>
            <w:tcW w:w="2274" w:type="dxa"/>
            <w:shd w:val="clear" w:color="auto" w:fill="auto"/>
            <w:hideMark/>
          </w:tcPr>
          <w:p w14:paraId="06AF03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26B2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E10.319</w:t>
            </w:r>
          </w:p>
        </w:tc>
        <w:tc>
          <w:tcPr>
            <w:tcW w:w="9016" w:type="dxa"/>
            <w:shd w:val="clear" w:color="auto" w:fill="auto"/>
            <w:hideMark/>
          </w:tcPr>
          <w:p w14:paraId="7E97C0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diabetic retinopathy without macular edema</w:t>
            </w:r>
          </w:p>
        </w:tc>
      </w:tr>
      <w:tr w:rsidR="00CB7244" w:rsidRPr="005A25E4" w14:paraId="5023B564" w14:textId="77777777" w:rsidTr="000825C2">
        <w:trPr>
          <w:trHeight w:val="300"/>
        </w:trPr>
        <w:tc>
          <w:tcPr>
            <w:tcW w:w="2274" w:type="dxa"/>
            <w:shd w:val="clear" w:color="auto" w:fill="auto"/>
            <w:hideMark/>
          </w:tcPr>
          <w:p w14:paraId="6147E56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E38AF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E10.321</w:t>
            </w:r>
          </w:p>
        </w:tc>
        <w:tc>
          <w:tcPr>
            <w:tcW w:w="9016" w:type="dxa"/>
            <w:shd w:val="clear" w:color="auto" w:fill="auto"/>
            <w:hideMark/>
          </w:tcPr>
          <w:p w14:paraId="7FA74C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094545F8" w14:textId="77777777" w:rsidTr="000825C2">
        <w:trPr>
          <w:trHeight w:val="300"/>
        </w:trPr>
        <w:tc>
          <w:tcPr>
            <w:tcW w:w="2274" w:type="dxa"/>
            <w:shd w:val="clear" w:color="auto" w:fill="auto"/>
            <w:hideMark/>
          </w:tcPr>
          <w:p w14:paraId="04F2AE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D13767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E10.329</w:t>
            </w:r>
          </w:p>
        </w:tc>
        <w:tc>
          <w:tcPr>
            <w:tcW w:w="9016" w:type="dxa"/>
            <w:shd w:val="clear" w:color="auto" w:fill="auto"/>
            <w:hideMark/>
          </w:tcPr>
          <w:p w14:paraId="1EB462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6C79BC9E" w14:textId="77777777" w:rsidTr="000825C2">
        <w:trPr>
          <w:trHeight w:val="300"/>
        </w:trPr>
        <w:tc>
          <w:tcPr>
            <w:tcW w:w="2274" w:type="dxa"/>
            <w:shd w:val="clear" w:color="auto" w:fill="auto"/>
            <w:hideMark/>
          </w:tcPr>
          <w:p w14:paraId="419A03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7E64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E10.331</w:t>
            </w:r>
          </w:p>
        </w:tc>
        <w:tc>
          <w:tcPr>
            <w:tcW w:w="9016" w:type="dxa"/>
            <w:shd w:val="clear" w:color="auto" w:fill="auto"/>
            <w:hideMark/>
          </w:tcPr>
          <w:p w14:paraId="27F13B3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1F25E916" w14:textId="77777777" w:rsidTr="000825C2">
        <w:trPr>
          <w:trHeight w:val="300"/>
        </w:trPr>
        <w:tc>
          <w:tcPr>
            <w:tcW w:w="2274" w:type="dxa"/>
            <w:shd w:val="clear" w:color="auto" w:fill="auto"/>
            <w:hideMark/>
          </w:tcPr>
          <w:p w14:paraId="1545DB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3F36F4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E10.339</w:t>
            </w:r>
          </w:p>
        </w:tc>
        <w:tc>
          <w:tcPr>
            <w:tcW w:w="9016" w:type="dxa"/>
            <w:shd w:val="clear" w:color="auto" w:fill="auto"/>
            <w:hideMark/>
          </w:tcPr>
          <w:p w14:paraId="1CFFDF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1C84156" w14:textId="77777777" w:rsidTr="000825C2">
        <w:trPr>
          <w:trHeight w:val="300"/>
        </w:trPr>
        <w:tc>
          <w:tcPr>
            <w:tcW w:w="2274" w:type="dxa"/>
            <w:shd w:val="clear" w:color="auto" w:fill="auto"/>
            <w:hideMark/>
          </w:tcPr>
          <w:p w14:paraId="0C6BA4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88C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E10.341</w:t>
            </w:r>
          </w:p>
        </w:tc>
        <w:tc>
          <w:tcPr>
            <w:tcW w:w="9016" w:type="dxa"/>
            <w:shd w:val="clear" w:color="auto" w:fill="auto"/>
            <w:hideMark/>
          </w:tcPr>
          <w:p w14:paraId="517A096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2956AC7B" w14:textId="77777777" w:rsidTr="000825C2">
        <w:trPr>
          <w:trHeight w:val="300"/>
        </w:trPr>
        <w:tc>
          <w:tcPr>
            <w:tcW w:w="2274" w:type="dxa"/>
            <w:shd w:val="clear" w:color="auto" w:fill="auto"/>
            <w:hideMark/>
          </w:tcPr>
          <w:p w14:paraId="0A7F56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2288F6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E10.349</w:t>
            </w:r>
          </w:p>
        </w:tc>
        <w:tc>
          <w:tcPr>
            <w:tcW w:w="9016" w:type="dxa"/>
            <w:shd w:val="clear" w:color="auto" w:fill="auto"/>
            <w:hideMark/>
          </w:tcPr>
          <w:p w14:paraId="791157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1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61A9CF3" w14:textId="77777777" w:rsidTr="000825C2">
        <w:trPr>
          <w:trHeight w:val="300"/>
        </w:trPr>
        <w:tc>
          <w:tcPr>
            <w:tcW w:w="2274" w:type="dxa"/>
            <w:shd w:val="clear" w:color="auto" w:fill="auto"/>
            <w:hideMark/>
          </w:tcPr>
          <w:p w14:paraId="7D23C29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EC5D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E10.351</w:t>
            </w:r>
          </w:p>
        </w:tc>
        <w:tc>
          <w:tcPr>
            <w:tcW w:w="9016" w:type="dxa"/>
            <w:shd w:val="clear" w:color="auto" w:fill="auto"/>
            <w:hideMark/>
          </w:tcPr>
          <w:p w14:paraId="09D406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 Macular Edema</w:t>
            </w:r>
          </w:p>
        </w:tc>
      </w:tr>
      <w:tr w:rsidR="00CB7244" w:rsidRPr="005A25E4" w14:paraId="40ED1666" w14:textId="77777777" w:rsidTr="000825C2">
        <w:trPr>
          <w:trHeight w:val="300"/>
        </w:trPr>
        <w:tc>
          <w:tcPr>
            <w:tcW w:w="2274" w:type="dxa"/>
            <w:shd w:val="clear" w:color="auto" w:fill="auto"/>
            <w:hideMark/>
          </w:tcPr>
          <w:p w14:paraId="6603CA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A7C81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E10.359</w:t>
            </w:r>
          </w:p>
        </w:tc>
        <w:tc>
          <w:tcPr>
            <w:tcW w:w="9016" w:type="dxa"/>
            <w:shd w:val="clear" w:color="auto" w:fill="auto"/>
            <w:hideMark/>
          </w:tcPr>
          <w:p w14:paraId="558095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Proliferative Diabetic Retinopathy without Macular Edema</w:t>
            </w:r>
          </w:p>
        </w:tc>
      </w:tr>
      <w:tr w:rsidR="00CB7244" w:rsidRPr="005A25E4" w14:paraId="1B9F0A79" w14:textId="77777777" w:rsidTr="000825C2">
        <w:trPr>
          <w:trHeight w:val="300"/>
        </w:trPr>
        <w:tc>
          <w:tcPr>
            <w:tcW w:w="2274" w:type="dxa"/>
            <w:shd w:val="clear" w:color="auto" w:fill="auto"/>
            <w:hideMark/>
          </w:tcPr>
          <w:p w14:paraId="628115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3415C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E10.36</w:t>
            </w:r>
          </w:p>
        </w:tc>
        <w:tc>
          <w:tcPr>
            <w:tcW w:w="9016" w:type="dxa"/>
            <w:shd w:val="clear" w:color="auto" w:fill="auto"/>
            <w:hideMark/>
          </w:tcPr>
          <w:p w14:paraId="22330D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cataract</w:t>
            </w:r>
          </w:p>
        </w:tc>
      </w:tr>
      <w:tr w:rsidR="00CB7244" w:rsidRPr="005A25E4" w14:paraId="183DEC6C" w14:textId="77777777" w:rsidTr="000825C2">
        <w:trPr>
          <w:trHeight w:val="300"/>
        </w:trPr>
        <w:tc>
          <w:tcPr>
            <w:tcW w:w="2274" w:type="dxa"/>
            <w:shd w:val="clear" w:color="auto" w:fill="auto"/>
            <w:hideMark/>
          </w:tcPr>
          <w:p w14:paraId="3F6178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636C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E10.39</w:t>
            </w:r>
          </w:p>
        </w:tc>
        <w:tc>
          <w:tcPr>
            <w:tcW w:w="9016" w:type="dxa"/>
            <w:shd w:val="clear" w:color="auto" w:fill="auto"/>
            <w:hideMark/>
          </w:tcPr>
          <w:p w14:paraId="164CB81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ophthalmic complication</w:t>
            </w:r>
          </w:p>
        </w:tc>
      </w:tr>
      <w:tr w:rsidR="00CB7244" w:rsidRPr="005A25E4" w14:paraId="66646320" w14:textId="77777777" w:rsidTr="000825C2">
        <w:trPr>
          <w:trHeight w:val="300"/>
        </w:trPr>
        <w:tc>
          <w:tcPr>
            <w:tcW w:w="2274" w:type="dxa"/>
            <w:shd w:val="clear" w:color="auto" w:fill="auto"/>
            <w:hideMark/>
          </w:tcPr>
          <w:p w14:paraId="1AA39D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EFBF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E10.40</w:t>
            </w:r>
          </w:p>
        </w:tc>
        <w:tc>
          <w:tcPr>
            <w:tcW w:w="9016" w:type="dxa"/>
            <w:shd w:val="clear" w:color="auto" w:fill="auto"/>
            <w:hideMark/>
          </w:tcPr>
          <w:p w14:paraId="358264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neuropathy, unspecified</w:t>
            </w:r>
          </w:p>
        </w:tc>
      </w:tr>
      <w:tr w:rsidR="00CB7244" w:rsidRPr="005A25E4" w14:paraId="19B99B2F" w14:textId="77777777" w:rsidTr="000825C2">
        <w:trPr>
          <w:trHeight w:val="300"/>
        </w:trPr>
        <w:tc>
          <w:tcPr>
            <w:tcW w:w="2274" w:type="dxa"/>
            <w:shd w:val="clear" w:color="auto" w:fill="auto"/>
            <w:hideMark/>
          </w:tcPr>
          <w:p w14:paraId="343BB1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18EE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E10.41</w:t>
            </w:r>
          </w:p>
        </w:tc>
        <w:tc>
          <w:tcPr>
            <w:tcW w:w="9016" w:type="dxa"/>
            <w:shd w:val="clear" w:color="auto" w:fill="auto"/>
            <w:hideMark/>
          </w:tcPr>
          <w:p w14:paraId="647FE6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mononeuropathy</w:t>
            </w:r>
          </w:p>
        </w:tc>
      </w:tr>
      <w:tr w:rsidR="00CB7244" w:rsidRPr="005A25E4" w14:paraId="08821B52" w14:textId="77777777" w:rsidTr="000825C2">
        <w:trPr>
          <w:trHeight w:val="300"/>
        </w:trPr>
        <w:tc>
          <w:tcPr>
            <w:tcW w:w="2274" w:type="dxa"/>
            <w:shd w:val="clear" w:color="auto" w:fill="auto"/>
            <w:hideMark/>
          </w:tcPr>
          <w:p w14:paraId="00830A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4150A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E10.42</w:t>
            </w:r>
          </w:p>
        </w:tc>
        <w:tc>
          <w:tcPr>
            <w:tcW w:w="9016" w:type="dxa"/>
            <w:shd w:val="clear" w:color="auto" w:fill="auto"/>
            <w:hideMark/>
          </w:tcPr>
          <w:p w14:paraId="6AC0F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polyneuropathy</w:t>
            </w:r>
          </w:p>
        </w:tc>
      </w:tr>
      <w:tr w:rsidR="00CB7244" w:rsidRPr="005A25E4" w14:paraId="4E3B9D44" w14:textId="77777777" w:rsidTr="000825C2">
        <w:trPr>
          <w:trHeight w:val="300"/>
        </w:trPr>
        <w:tc>
          <w:tcPr>
            <w:tcW w:w="2274" w:type="dxa"/>
            <w:shd w:val="clear" w:color="auto" w:fill="auto"/>
            <w:hideMark/>
          </w:tcPr>
          <w:p w14:paraId="025EC56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C6AA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E10.43</w:t>
            </w:r>
          </w:p>
        </w:tc>
        <w:tc>
          <w:tcPr>
            <w:tcW w:w="9016" w:type="dxa"/>
            <w:shd w:val="clear" w:color="auto" w:fill="auto"/>
            <w:hideMark/>
          </w:tcPr>
          <w:p w14:paraId="487F145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autonomic (poly)neuropathy</w:t>
            </w:r>
          </w:p>
        </w:tc>
      </w:tr>
      <w:tr w:rsidR="00CB7244" w:rsidRPr="005A25E4" w14:paraId="79EF5357" w14:textId="77777777" w:rsidTr="000825C2">
        <w:trPr>
          <w:trHeight w:val="300"/>
        </w:trPr>
        <w:tc>
          <w:tcPr>
            <w:tcW w:w="2274" w:type="dxa"/>
            <w:shd w:val="clear" w:color="auto" w:fill="auto"/>
            <w:hideMark/>
          </w:tcPr>
          <w:p w14:paraId="600D24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3400F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E10.44</w:t>
            </w:r>
          </w:p>
        </w:tc>
        <w:tc>
          <w:tcPr>
            <w:tcW w:w="9016" w:type="dxa"/>
            <w:shd w:val="clear" w:color="auto" w:fill="auto"/>
            <w:hideMark/>
          </w:tcPr>
          <w:p w14:paraId="7BAB693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amyotrophy</w:t>
            </w:r>
          </w:p>
        </w:tc>
      </w:tr>
      <w:tr w:rsidR="00CB7244" w:rsidRPr="005A25E4" w14:paraId="4D069C51" w14:textId="77777777" w:rsidTr="000825C2">
        <w:trPr>
          <w:trHeight w:val="300"/>
        </w:trPr>
        <w:tc>
          <w:tcPr>
            <w:tcW w:w="2274" w:type="dxa"/>
            <w:shd w:val="clear" w:color="auto" w:fill="auto"/>
            <w:hideMark/>
          </w:tcPr>
          <w:p w14:paraId="6D5D29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FB546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E10.49</w:t>
            </w:r>
          </w:p>
        </w:tc>
        <w:tc>
          <w:tcPr>
            <w:tcW w:w="9016" w:type="dxa"/>
            <w:shd w:val="clear" w:color="auto" w:fill="auto"/>
            <w:hideMark/>
          </w:tcPr>
          <w:p w14:paraId="29E18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neurological complication</w:t>
            </w:r>
          </w:p>
        </w:tc>
      </w:tr>
      <w:tr w:rsidR="00CB7244" w:rsidRPr="005A25E4" w14:paraId="6841D271" w14:textId="77777777" w:rsidTr="000825C2">
        <w:trPr>
          <w:trHeight w:val="300"/>
        </w:trPr>
        <w:tc>
          <w:tcPr>
            <w:tcW w:w="2274" w:type="dxa"/>
            <w:shd w:val="clear" w:color="auto" w:fill="auto"/>
            <w:hideMark/>
          </w:tcPr>
          <w:p w14:paraId="11A7AC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8E21F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E10.51</w:t>
            </w:r>
          </w:p>
        </w:tc>
        <w:tc>
          <w:tcPr>
            <w:tcW w:w="9016" w:type="dxa"/>
            <w:shd w:val="clear" w:color="auto" w:fill="auto"/>
            <w:hideMark/>
          </w:tcPr>
          <w:p w14:paraId="2FB906A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without gangrene</w:t>
            </w:r>
          </w:p>
        </w:tc>
      </w:tr>
      <w:tr w:rsidR="00CB7244" w:rsidRPr="005A25E4" w14:paraId="607F6AC1" w14:textId="77777777" w:rsidTr="000825C2">
        <w:trPr>
          <w:trHeight w:val="300"/>
        </w:trPr>
        <w:tc>
          <w:tcPr>
            <w:tcW w:w="2274" w:type="dxa"/>
            <w:shd w:val="clear" w:color="auto" w:fill="auto"/>
            <w:hideMark/>
          </w:tcPr>
          <w:p w14:paraId="403330B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6E093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E10.52</w:t>
            </w:r>
          </w:p>
        </w:tc>
        <w:tc>
          <w:tcPr>
            <w:tcW w:w="9016" w:type="dxa"/>
            <w:shd w:val="clear" w:color="auto" w:fill="auto"/>
            <w:hideMark/>
          </w:tcPr>
          <w:p w14:paraId="707556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peripheral angiopathy with gangrene</w:t>
            </w:r>
          </w:p>
        </w:tc>
      </w:tr>
      <w:tr w:rsidR="00CB7244" w:rsidRPr="005A25E4" w14:paraId="0FEC8DEA" w14:textId="77777777" w:rsidTr="000825C2">
        <w:trPr>
          <w:trHeight w:val="300"/>
        </w:trPr>
        <w:tc>
          <w:tcPr>
            <w:tcW w:w="2274" w:type="dxa"/>
            <w:shd w:val="clear" w:color="auto" w:fill="auto"/>
            <w:hideMark/>
          </w:tcPr>
          <w:p w14:paraId="132F4BD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87DA69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E10.59</w:t>
            </w:r>
          </w:p>
        </w:tc>
        <w:tc>
          <w:tcPr>
            <w:tcW w:w="9016" w:type="dxa"/>
            <w:shd w:val="clear" w:color="auto" w:fill="auto"/>
            <w:hideMark/>
          </w:tcPr>
          <w:p w14:paraId="276CB1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circulatory complications</w:t>
            </w:r>
          </w:p>
        </w:tc>
      </w:tr>
      <w:tr w:rsidR="00CB7244" w:rsidRPr="005A25E4" w14:paraId="51348BE3" w14:textId="77777777" w:rsidTr="000825C2">
        <w:trPr>
          <w:trHeight w:val="300"/>
        </w:trPr>
        <w:tc>
          <w:tcPr>
            <w:tcW w:w="2274" w:type="dxa"/>
            <w:shd w:val="clear" w:color="auto" w:fill="auto"/>
            <w:hideMark/>
          </w:tcPr>
          <w:p w14:paraId="010CF8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9659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E10.610</w:t>
            </w:r>
          </w:p>
        </w:tc>
        <w:tc>
          <w:tcPr>
            <w:tcW w:w="9016" w:type="dxa"/>
            <w:shd w:val="clear" w:color="auto" w:fill="auto"/>
            <w:hideMark/>
          </w:tcPr>
          <w:p w14:paraId="47E2571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neuropathic arthropathy</w:t>
            </w:r>
          </w:p>
        </w:tc>
      </w:tr>
      <w:tr w:rsidR="00CB7244" w:rsidRPr="005A25E4" w14:paraId="65F25192" w14:textId="77777777" w:rsidTr="000825C2">
        <w:trPr>
          <w:trHeight w:val="300"/>
        </w:trPr>
        <w:tc>
          <w:tcPr>
            <w:tcW w:w="2274" w:type="dxa"/>
            <w:shd w:val="clear" w:color="auto" w:fill="auto"/>
            <w:hideMark/>
          </w:tcPr>
          <w:p w14:paraId="67E75E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22428C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E10.618</w:t>
            </w:r>
          </w:p>
        </w:tc>
        <w:tc>
          <w:tcPr>
            <w:tcW w:w="9016" w:type="dxa"/>
            <w:shd w:val="clear" w:color="auto" w:fill="auto"/>
            <w:hideMark/>
          </w:tcPr>
          <w:p w14:paraId="303E6D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diabetic arthropathy</w:t>
            </w:r>
          </w:p>
        </w:tc>
      </w:tr>
      <w:tr w:rsidR="00CB7244" w:rsidRPr="005A25E4" w14:paraId="66C062A5" w14:textId="77777777" w:rsidTr="000825C2">
        <w:trPr>
          <w:trHeight w:val="300"/>
        </w:trPr>
        <w:tc>
          <w:tcPr>
            <w:tcW w:w="2274" w:type="dxa"/>
            <w:shd w:val="clear" w:color="auto" w:fill="auto"/>
            <w:hideMark/>
          </w:tcPr>
          <w:p w14:paraId="1C302A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EE10F9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E10.620</w:t>
            </w:r>
          </w:p>
        </w:tc>
        <w:tc>
          <w:tcPr>
            <w:tcW w:w="9016" w:type="dxa"/>
            <w:shd w:val="clear" w:color="auto" w:fill="auto"/>
            <w:hideMark/>
          </w:tcPr>
          <w:p w14:paraId="1B214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diabetic dermatitis</w:t>
            </w:r>
          </w:p>
        </w:tc>
      </w:tr>
      <w:tr w:rsidR="00CB7244" w:rsidRPr="005A25E4" w14:paraId="663A6EA0" w14:textId="77777777" w:rsidTr="000825C2">
        <w:trPr>
          <w:trHeight w:val="300"/>
        </w:trPr>
        <w:tc>
          <w:tcPr>
            <w:tcW w:w="2274" w:type="dxa"/>
            <w:shd w:val="clear" w:color="auto" w:fill="auto"/>
            <w:hideMark/>
          </w:tcPr>
          <w:p w14:paraId="7D9544C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7C9BA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E10.621</w:t>
            </w:r>
          </w:p>
        </w:tc>
        <w:tc>
          <w:tcPr>
            <w:tcW w:w="9016" w:type="dxa"/>
            <w:shd w:val="clear" w:color="auto" w:fill="auto"/>
            <w:hideMark/>
          </w:tcPr>
          <w:p w14:paraId="616B23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foot ulcer</w:t>
            </w:r>
          </w:p>
        </w:tc>
      </w:tr>
      <w:tr w:rsidR="00CB7244" w:rsidRPr="005A25E4" w14:paraId="6880491C" w14:textId="77777777" w:rsidTr="000825C2">
        <w:trPr>
          <w:trHeight w:val="300"/>
        </w:trPr>
        <w:tc>
          <w:tcPr>
            <w:tcW w:w="2274" w:type="dxa"/>
            <w:shd w:val="clear" w:color="auto" w:fill="auto"/>
            <w:hideMark/>
          </w:tcPr>
          <w:p w14:paraId="6AB2D7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9F4C3A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E10.622</w:t>
            </w:r>
          </w:p>
        </w:tc>
        <w:tc>
          <w:tcPr>
            <w:tcW w:w="9016" w:type="dxa"/>
            <w:shd w:val="clear" w:color="auto" w:fill="auto"/>
            <w:hideMark/>
          </w:tcPr>
          <w:p w14:paraId="6E024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ulcer</w:t>
            </w:r>
          </w:p>
        </w:tc>
      </w:tr>
      <w:tr w:rsidR="00CB7244" w:rsidRPr="005A25E4" w14:paraId="6C34DA22" w14:textId="77777777" w:rsidTr="000825C2">
        <w:trPr>
          <w:trHeight w:val="300"/>
        </w:trPr>
        <w:tc>
          <w:tcPr>
            <w:tcW w:w="2274" w:type="dxa"/>
            <w:shd w:val="clear" w:color="auto" w:fill="auto"/>
            <w:hideMark/>
          </w:tcPr>
          <w:p w14:paraId="1C81A3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462523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E10.628</w:t>
            </w:r>
          </w:p>
        </w:tc>
        <w:tc>
          <w:tcPr>
            <w:tcW w:w="9016" w:type="dxa"/>
            <w:shd w:val="clear" w:color="auto" w:fill="auto"/>
            <w:hideMark/>
          </w:tcPr>
          <w:p w14:paraId="3AF88C8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skin complications</w:t>
            </w:r>
          </w:p>
        </w:tc>
      </w:tr>
      <w:tr w:rsidR="00CB7244" w:rsidRPr="005A25E4" w14:paraId="22083AC8" w14:textId="77777777" w:rsidTr="000825C2">
        <w:trPr>
          <w:trHeight w:val="300"/>
        </w:trPr>
        <w:tc>
          <w:tcPr>
            <w:tcW w:w="2274" w:type="dxa"/>
            <w:shd w:val="clear" w:color="auto" w:fill="auto"/>
            <w:hideMark/>
          </w:tcPr>
          <w:p w14:paraId="42A12D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C4F2E0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E10.630</w:t>
            </w:r>
          </w:p>
        </w:tc>
        <w:tc>
          <w:tcPr>
            <w:tcW w:w="9016" w:type="dxa"/>
            <w:shd w:val="clear" w:color="auto" w:fill="auto"/>
            <w:hideMark/>
          </w:tcPr>
          <w:p w14:paraId="44A5A7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periodontal disease</w:t>
            </w:r>
          </w:p>
        </w:tc>
      </w:tr>
      <w:tr w:rsidR="00CB7244" w:rsidRPr="005A25E4" w14:paraId="2741135B" w14:textId="77777777" w:rsidTr="000825C2">
        <w:trPr>
          <w:trHeight w:val="300"/>
        </w:trPr>
        <w:tc>
          <w:tcPr>
            <w:tcW w:w="2274" w:type="dxa"/>
            <w:shd w:val="clear" w:color="auto" w:fill="auto"/>
            <w:hideMark/>
          </w:tcPr>
          <w:p w14:paraId="30C3D6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3FCA68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E10.638</w:t>
            </w:r>
          </w:p>
        </w:tc>
        <w:tc>
          <w:tcPr>
            <w:tcW w:w="9016" w:type="dxa"/>
            <w:shd w:val="clear" w:color="auto" w:fill="auto"/>
            <w:hideMark/>
          </w:tcPr>
          <w:p w14:paraId="6E8CB6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oral complications</w:t>
            </w:r>
          </w:p>
        </w:tc>
      </w:tr>
      <w:tr w:rsidR="00CB7244" w:rsidRPr="005A25E4" w14:paraId="669F68B6" w14:textId="77777777" w:rsidTr="000825C2">
        <w:trPr>
          <w:trHeight w:val="300"/>
        </w:trPr>
        <w:tc>
          <w:tcPr>
            <w:tcW w:w="2274" w:type="dxa"/>
            <w:shd w:val="clear" w:color="auto" w:fill="auto"/>
            <w:hideMark/>
          </w:tcPr>
          <w:p w14:paraId="069043F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78CB7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E10.641</w:t>
            </w:r>
          </w:p>
        </w:tc>
        <w:tc>
          <w:tcPr>
            <w:tcW w:w="9016" w:type="dxa"/>
            <w:shd w:val="clear" w:color="auto" w:fill="auto"/>
            <w:hideMark/>
          </w:tcPr>
          <w:p w14:paraId="1C61950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 coma</w:t>
            </w:r>
          </w:p>
        </w:tc>
      </w:tr>
      <w:tr w:rsidR="00CB7244" w:rsidRPr="005A25E4" w14:paraId="53869808" w14:textId="77777777" w:rsidTr="000825C2">
        <w:trPr>
          <w:trHeight w:val="300"/>
        </w:trPr>
        <w:tc>
          <w:tcPr>
            <w:tcW w:w="2274" w:type="dxa"/>
            <w:shd w:val="clear" w:color="auto" w:fill="auto"/>
            <w:hideMark/>
          </w:tcPr>
          <w:p w14:paraId="0C8104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C8E02C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E10.649</w:t>
            </w:r>
          </w:p>
        </w:tc>
        <w:tc>
          <w:tcPr>
            <w:tcW w:w="9016" w:type="dxa"/>
            <w:shd w:val="clear" w:color="auto" w:fill="auto"/>
            <w:hideMark/>
          </w:tcPr>
          <w:p w14:paraId="7F0DE7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hypoglycemia without coma</w:t>
            </w:r>
          </w:p>
        </w:tc>
      </w:tr>
      <w:tr w:rsidR="00CB7244" w:rsidRPr="005A25E4" w14:paraId="3B5B8496" w14:textId="77777777" w:rsidTr="000825C2">
        <w:trPr>
          <w:trHeight w:val="300"/>
        </w:trPr>
        <w:tc>
          <w:tcPr>
            <w:tcW w:w="2274" w:type="dxa"/>
            <w:shd w:val="clear" w:color="auto" w:fill="auto"/>
            <w:hideMark/>
          </w:tcPr>
          <w:p w14:paraId="6D834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F9529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E10.65</w:t>
            </w:r>
          </w:p>
        </w:tc>
        <w:tc>
          <w:tcPr>
            <w:tcW w:w="9016" w:type="dxa"/>
            <w:shd w:val="clear" w:color="auto" w:fill="auto"/>
            <w:hideMark/>
          </w:tcPr>
          <w:p w14:paraId="785A4D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hyperglycemia</w:t>
            </w:r>
          </w:p>
        </w:tc>
      </w:tr>
      <w:tr w:rsidR="00CB7244" w:rsidRPr="005A25E4" w14:paraId="03DB4AC2" w14:textId="77777777" w:rsidTr="000825C2">
        <w:trPr>
          <w:trHeight w:val="300"/>
        </w:trPr>
        <w:tc>
          <w:tcPr>
            <w:tcW w:w="2274" w:type="dxa"/>
            <w:shd w:val="clear" w:color="auto" w:fill="auto"/>
            <w:hideMark/>
          </w:tcPr>
          <w:p w14:paraId="40FA2FC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906E0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E10.69</w:t>
            </w:r>
          </w:p>
        </w:tc>
        <w:tc>
          <w:tcPr>
            <w:tcW w:w="9016" w:type="dxa"/>
            <w:shd w:val="clear" w:color="auto" w:fill="auto"/>
            <w:hideMark/>
          </w:tcPr>
          <w:p w14:paraId="77F16C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other specified complication</w:t>
            </w:r>
          </w:p>
        </w:tc>
      </w:tr>
      <w:tr w:rsidR="00CB7244" w:rsidRPr="005A25E4" w14:paraId="0634C89B" w14:textId="77777777" w:rsidTr="000825C2">
        <w:trPr>
          <w:trHeight w:val="300"/>
        </w:trPr>
        <w:tc>
          <w:tcPr>
            <w:tcW w:w="2274" w:type="dxa"/>
            <w:shd w:val="clear" w:color="auto" w:fill="auto"/>
            <w:hideMark/>
          </w:tcPr>
          <w:p w14:paraId="0ECF9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DEF9E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E10.8</w:t>
            </w:r>
          </w:p>
        </w:tc>
        <w:tc>
          <w:tcPr>
            <w:tcW w:w="9016" w:type="dxa"/>
            <w:shd w:val="clear" w:color="auto" w:fill="auto"/>
            <w:hideMark/>
          </w:tcPr>
          <w:p w14:paraId="7C9BF5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 unspecified complications</w:t>
            </w:r>
          </w:p>
        </w:tc>
      </w:tr>
      <w:tr w:rsidR="00CB7244" w:rsidRPr="005A25E4" w14:paraId="7FB81691" w14:textId="77777777" w:rsidTr="000825C2">
        <w:trPr>
          <w:trHeight w:val="300"/>
        </w:trPr>
        <w:tc>
          <w:tcPr>
            <w:tcW w:w="2274" w:type="dxa"/>
            <w:shd w:val="clear" w:color="auto" w:fill="auto"/>
            <w:hideMark/>
          </w:tcPr>
          <w:p w14:paraId="32008C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0F22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E10.9</w:t>
            </w:r>
          </w:p>
        </w:tc>
        <w:tc>
          <w:tcPr>
            <w:tcW w:w="9016" w:type="dxa"/>
            <w:shd w:val="clear" w:color="auto" w:fill="auto"/>
            <w:hideMark/>
          </w:tcPr>
          <w:p w14:paraId="11A19A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1 diabetes mellitus without complications</w:t>
            </w:r>
          </w:p>
        </w:tc>
      </w:tr>
      <w:tr w:rsidR="00CB7244" w:rsidRPr="005A25E4" w14:paraId="1E2571A1" w14:textId="77777777" w:rsidTr="000825C2">
        <w:trPr>
          <w:trHeight w:val="300"/>
        </w:trPr>
        <w:tc>
          <w:tcPr>
            <w:tcW w:w="2274" w:type="dxa"/>
            <w:shd w:val="clear" w:color="auto" w:fill="auto"/>
            <w:hideMark/>
          </w:tcPr>
          <w:p w14:paraId="5446C7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3A62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E11.00</w:t>
            </w:r>
          </w:p>
        </w:tc>
        <w:tc>
          <w:tcPr>
            <w:tcW w:w="9016" w:type="dxa"/>
            <w:shd w:val="clear" w:color="auto" w:fill="auto"/>
            <w:hideMark/>
          </w:tcPr>
          <w:p w14:paraId="7AA4C4F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without nonketotic hyperglycemic-hyperosmolar coma (NKHHC)</w:t>
            </w:r>
          </w:p>
        </w:tc>
      </w:tr>
      <w:tr w:rsidR="00CB7244" w:rsidRPr="005A25E4" w14:paraId="06AC3C27" w14:textId="77777777" w:rsidTr="000825C2">
        <w:trPr>
          <w:trHeight w:val="300"/>
        </w:trPr>
        <w:tc>
          <w:tcPr>
            <w:tcW w:w="2274" w:type="dxa"/>
            <w:shd w:val="clear" w:color="auto" w:fill="auto"/>
            <w:hideMark/>
          </w:tcPr>
          <w:p w14:paraId="1D84F9F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1774A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E11.01</w:t>
            </w:r>
          </w:p>
        </w:tc>
        <w:tc>
          <w:tcPr>
            <w:tcW w:w="9016" w:type="dxa"/>
            <w:shd w:val="clear" w:color="auto" w:fill="auto"/>
            <w:hideMark/>
          </w:tcPr>
          <w:p w14:paraId="2866B1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hyperosmolarity with coma</w:t>
            </w:r>
          </w:p>
        </w:tc>
      </w:tr>
      <w:tr w:rsidR="00CB7244" w:rsidRPr="005A25E4" w14:paraId="403676FC" w14:textId="77777777" w:rsidTr="000825C2">
        <w:trPr>
          <w:trHeight w:val="300"/>
        </w:trPr>
        <w:tc>
          <w:tcPr>
            <w:tcW w:w="2274" w:type="dxa"/>
            <w:shd w:val="clear" w:color="auto" w:fill="auto"/>
            <w:hideMark/>
          </w:tcPr>
          <w:p w14:paraId="188C56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2E8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E11.21</w:t>
            </w:r>
          </w:p>
        </w:tc>
        <w:tc>
          <w:tcPr>
            <w:tcW w:w="9016" w:type="dxa"/>
            <w:shd w:val="clear" w:color="auto" w:fill="auto"/>
            <w:hideMark/>
          </w:tcPr>
          <w:p w14:paraId="4DFB63F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nephropathy</w:t>
            </w:r>
          </w:p>
        </w:tc>
      </w:tr>
      <w:tr w:rsidR="00CB7244" w:rsidRPr="005A25E4" w14:paraId="5123D404" w14:textId="77777777" w:rsidTr="000825C2">
        <w:trPr>
          <w:trHeight w:val="300"/>
        </w:trPr>
        <w:tc>
          <w:tcPr>
            <w:tcW w:w="2274" w:type="dxa"/>
            <w:shd w:val="clear" w:color="auto" w:fill="auto"/>
            <w:hideMark/>
          </w:tcPr>
          <w:p w14:paraId="047F78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9349C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E11.22</w:t>
            </w:r>
          </w:p>
        </w:tc>
        <w:tc>
          <w:tcPr>
            <w:tcW w:w="9016" w:type="dxa"/>
            <w:shd w:val="clear" w:color="auto" w:fill="auto"/>
            <w:hideMark/>
          </w:tcPr>
          <w:p w14:paraId="625425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chronic kidney disease</w:t>
            </w:r>
          </w:p>
        </w:tc>
      </w:tr>
      <w:tr w:rsidR="00CB7244" w:rsidRPr="005A25E4" w14:paraId="4B667AC2" w14:textId="77777777" w:rsidTr="000825C2">
        <w:trPr>
          <w:trHeight w:val="300"/>
        </w:trPr>
        <w:tc>
          <w:tcPr>
            <w:tcW w:w="2274" w:type="dxa"/>
            <w:shd w:val="clear" w:color="auto" w:fill="auto"/>
            <w:hideMark/>
          </w:tcPr>
          <w:p w14:paraId="66898A0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80E99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E11.29</w:t>
            </w:r>
          </w:p>
        </w:tc>
        <w:tc>
          <w:tcPr>
            <w:tcW w:w="9016" w:type="dxa"/>
            <w:shd w:val="clear" w:color="auto" w:fill="auto"/>
            <w:hideMark/>
          </w:tcPr>
          <w:p w14:paraId="7D8DFE6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kidney complication</w:t>
            </w:r>
          </w:p>
        </w:tc>
      </w:tr>
      <w:tr w:rsidR="00CB7244" w:rsidRPr="005A25E4" w14:paraId="2B6E9ABE" w14:textId="77777777" w:rsidTr="000825C2">
        <w:trPr>
          <w:trHeight w:val="300"/>
        </w:trPr>
        <w:tc>
          <w:tcPr>
            <w:tcW w:w="2274" w:type="dxa"/>
            <w:shd w:val="clear" w:color="auto" w:fill="auto"/>
            <w:hideMark/>
          </w:tcPr>
          <w:p w14:paraId="358032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2178FC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E11.311</w:t>
            </w:r>
          </w:p>
        </w:tc>
        <w:tc>
          <w:tcPr>
            <w:tcW w:w="9016" w:type="dxa"/>
            <w:shd w:val="clear" w:color="auto" w:fill="auto"/>
            <w:hideMark/>
          </w:tcPr>
          <w:p w14:paraId="2CF418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 macular edema</w:t>
            </w:r>
          </w:p>
        </w:tc>
      </w:tr>
      <w:tr w:rsidR="00CB7244" w:rsidRPr="005A25E4" w14:paraId="0864355C" w14:textId="77777777" w:rsidTr="000825C2">
        <w:trPr>
          <w:trHeight w:val="300"/>
        </w:trPr>
        <w:tc>
          <w:tcPr>
            <w:tcW w:w="2274" w:type="dxa"/>
            <w:shd w:val="clear" w:color="auto" w:fill="auto"/>
            <w:hideMark/>
          </w:tcPr>
          <w:p w14:paraId="4D332A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FD50F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E11.319</w:t>
            </w:r>
          </w:p>
        </w:tc>
        <w:tc>
          <w:tcPr>
            <w:tcW w:w="9016" w:type="dxa"/>
            <w:shd w:val="clear" w:color="auto" w:fill="auto"/>
            <w:hideMark/>
          </w:tcPr>
          <w:p w14:paraId="1717D5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diabetic retinopathy without macular edema</w:t>
            </w:r>
          </w:p>
        </w:tc>
      </w:tr>
      <w:tr w:rsidR="00CB7244" w:rsidRPr="005A25E4" w14:paraId="4B95F55F" w14:textId="77777777" w:rsidTr="000825C2">
        <w:trPr>
          <w:trHeight w:val="300"/>
        </w:trPr>
        <w:tc>
          <w:tcPr>
            <w:tcW w:w="2274" w:type="dxa"/>
            <w:shd w:val="clear" w:color="auto" w:fill="auto"/>
            <w:hideMark/>
          </w:tcPr>
          <w:p w14:paraId="075FAD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C980E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E11.321</w:t>
            </w:r>
          </w:p>
        </w:tc>
        <w:tc>
          <w:tcPr>
            <w:tcW w:w="9016" w:type="dxa"/>
            <w:shd w:val="clear" w:color="auto" w:fill="auto"/>
            <w:hideMark/>
          </w:tcPr>
          <w:p w14:paraId="70641C1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7E17FB73" w14:textId="77777777" w:rsidTr="000825C2">
        <w:trPr>
          <w:trHeight w:val="300"/>
        </w:trPr>
        <w:tc>
          <w:tcPr>
            <w:tcW w:w="2274" w:type="dxa"/>
            <w:shd w:val="clear" w:color="auto" w:fill="auto"/>
            <w:hideMark/>
          </w:tcPr>
          <w:p w14:paraId="52F309B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0C880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E11.329</w:t>
            </w:r>
          </w:p>
        </w:tc>
        <w:tc>
          <w:tcPr>
            <w:tcW w:w="9016" w:type="dxa"/>
            <w:shd w:val="clear" w:color="auto" w:fill="auto"/>
            <w:hideMark/>
          </w:tcPr>
          <w:p w14:paraId="37060C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Mild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543A379F" w14:textId="77777777" w:rsidTr="000825C2">
        <w:trPr>
          <w:trHeight w:val="300"/>
        </w:trPr>
        <w:tc>
          <w:tcPr>
            <w:tcW w:w="2274" w:type="dxa"/>
            <w:shd w:val="clear" w:color="auto" w:fill="auto"/>
            <w:hideMark/>
          </w:tcPr>
          <w:p w14:paraId="7916780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071A6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E11.331</w:t>
            </w:r>
          </w:p>
        </w:tc>
        <w:tc>
          <w:tcPr>
            <w:tcW w:w="9016" w:type="dxa"/>
            <w:shd w:val="clear" w:color="auto" w:fill="auto"/>
            <w:hideMark/>
          </w:tcPr>
          <w:p w14:paraId="218DB3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30DCC0C" w14:textId="77777777" w:rsidTr="000825C2">
        <w:trPr>
          <w:trHeight w:val="300"/>
        </w:trPr>
        <w:tc>
          <w:tcPr>
            <w:tcW w:w="2274" w:type="dxa"/>
            <w:shd w:val="clear" w:color="auto" w:fill="auto"/>
            <w:hideMark/>
          </w:tcPr>
          <w:p w14:paraId="58749E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FC5E9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E11.339</w:t>
            </w:r>
          </w:p>
        </w:tc>
        <w:tc>
          <w:tcPr>
            <w:tcW w:w="9016" w:type="dxa"/>
            <w:shd w:val="clear" w:color="auto" w:fill="auto"/>
            <w:hideMark/>
          </w:tcPr>
          <w:p w14:paraId="48C4701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Moderate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9840B1D" w14:textId="77777777" w:rsidTr="000825C2">
        <w:trPr>
          <w:trHeight w:val="300"/>
        </w:trPr>
        <w:tc>
          <w:tcPr>
            <w:tcW w:w="2274" w:type="dxa"/>
            <w:shd w:val="clear" w:color="auto" w:fill="auto"/>
            <w:hideMark/>
          </w:tcPr>
          <w:p w14:paraId="3359B5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4E6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E11.341</w:t>
            </w:r>
          </w:p>
        </w:tc>
        <w:tc>
          <w:tcPr>
            <w:tcW w:w="9016" w:type="dxa"/>
            <w:shd w:val="clear" w:color="auto" w:fill="auto"/>
            <w:hideMark/>
          </w:tcPr>
          <w:p w14:paraId="6C984B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 Macular Edema</w:t>
            </w:r>
          </w:p>
        </w:tc>
      </w:tr>
      <w:tr w:rsidR="00CB7244" w:rsidRPr="005A25E4" w14:paraId="3B4FF340" w14:textId="77777777" w:rsidTr="000825C2">
        <w:trPr>
          <w:trHeight w:val="300"/>
        </w:trPr>
        <w:tc>
          <w:tcPr>
            <w:tcW w:w="2274" w:type="dxa"/>
            <w:shd w:val="clear" w:color="auto" w:fill="auto"/>
            <w:hideMark/>
          </w:tcPr>
          <w:p w14:paraId="49AB25D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5D755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E11.349</w:t>
            </w:r>
          </w:p>
        </w:tc>
        <w:tc>
          <w:tcPr>
            <w:tcW w:w="9016" w:type="dxa"/>
            <w:shd w:val="clear" w:color="auto" w:fill="auto"/>
            <w:hideMark/>
          </w:tcPr>
          <w:p w14:paraId="70F67E1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 xml:space="preserve">Type 2 Diabetes Mellitus with Severe </w:t>
            </w:r>
            <w:proofErr w:type="spellStart"/>
            <w:r w:rsidRPr="005A25E4">
              <w:rPr>
                <w:rFonts w:ascii="Segoe UI" w:eastAsia="Times New Roman" w:hAnsi="Segoe UI" w:cs="Segoe UI"/>
                <w:color w:val="000000"/>
                <w:sz w:val="20"/>
                <w:szCs w:val="20"/>
              </w:rPr>
              <w:t>Nonproliferative</w:t>
            </w:r>
            <w:proofErr w:type="spellEnd"/>
            <w:r w:rsidRPr="005A25E4">
              <w:rPr>
                <w:rFonts w:ascii="Segoe UI" w:eastAsia="Times New Roman" w:hAnsi="Segoe UI" w:cs="Segoe UI"/>
                <w:color w:val="000000"/>
                <w:sz w:val="20"/>
                <w:szCs w:val="20"/>
              </w:rPr>
              <w:t xml:space="preserve"> Diabetic Retinopathy without Macular Edema</w:t>
            </w:r>
          </w:p>
        </w:tc>
      </w:tr>
      <w:tr w:rsidR="00CB7244" w:rsidRPr="005A25E4" w14:paraId="28627488" w14:textId="77777777" w:rsidTr="000825C2">
        <w:trPr>
          <w:trHeight w:val="300"/>
        </w:trPr>
        <w:tc>
          <w:tcPr>
            <w:tcW w:w="2274" w:type="dxa"/>
            <w:shd w:val="clear" w:color="auto" w:fill="auto"/>
            <w:hideMark/>
          </w:tcPr>
          <w:p w14:paraId="0533AF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ADCAB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E11.351</w:t>
            </w:r>
          </w:p>
        </w:tc>
        <w:tc>
          <w:tcPr>
            <w:tcW w:w="9016" w:type="dxa"/>
            <w:shd w:val="clear" w:color="auto" w:fill="auto"/>
            <w:hideMark/>
          </w:tcPr>
          <w:p w14:paraId="6E9A169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 Macular Edema</w:t>
            </w:r>
          </w:p>
        </w:tc>
      </w:tr>
      <w:tr w:rsidR="00CB7244" w:rsidRPr="005A25E4" w14:paraId="74630536" w14:textId="77777777" w:rsidTr="000825C2">
        <w:trPr>
          <w:trHeight w:val="300"/>
        </w:trPr>
        <w:tc>
          <w:tcPr>
            <w:tcW w:w="2274" w:type="dxa"/>
            <w:shd w:val="clear" w:color="auto" w:fill="auto"/>
            <w:hideMark/>
          </w:tcPr>
          <w:p w14:paraId="641D43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B9F52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E11.359</w:t>
            </w:r>
          </w:p>
        </w:tc>
        <w:tc>
          <w:tcPr>
            <w:tcW w:w="9016" w:type="dxa"/>
            <w:shd w:val="clear" w:color="auto" w:fill="auto"/>
            <w:hideMark/>
          </w:tcPr>
          <w:p w14:paraId="65FEA09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Proliferative Diabetic Retinopathy without Macular Edema</w:t>
            </w:r>
          </w:p>
        </w:tc>
      </w:tr>
      <w:tr w:rsidR="00CB7244" w:rsidRPr="005A25E4" w14:paraId="5EFB44C3" w14:textId="77777777" w:rsidTr="000825C2">
        <w:trPr>
          <w:trHeight w:val="300"/>
        </w:trPr>
        <w:tc>
          <w:tcPr>
            <w:tcW w:w="2274" w:type="dxa"/>
            <w:shd w:val="clear" w:color="auto" w:fill="auto"/>
            <w:hideMark/>
          </w:tcPr>
          <w:p w14:paraId="15CBD2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75138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E11.36</w:t>
            </w:r>
          </w:p>
        </w:tc>
        <w:tc>
          <w:tcPr>
            <w:tcW w:w="9016" w:type="dxa"/>
            <w:shd w:val="clear" w:color="auto" w:fill="auto"/>
            <w:hideMark/>
          </w:tcPr>
          <w:p w14:paraId="11FE2C6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cataract</w:t>
            </w:r>
          </w:p>
        </w:tc>
      </w:tr>
      <w:tr w:rsidR="00CB7244" w:rsidRPr="005A25E4" w14:paraId="20392FDC" w14:textId="77777777" w:rsidTr="000825C2">
        <w:trPr>
          <w:trHeight w:val="300"/>
        </w:trPr>
        <w:tc>
          <w:tcPr>
            <w:tcW w:w="2274" w:type="dxa"/>
            <w:shd w:val="clear" w:color="auto" w:fill="auto"/>
            <w:hideMark/>
          </w:tcPr>
          <w:p w14:paraId="6889CD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A326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E11.39</w:t>
            </w:r>
          </w:p>
        </w:tc>
        <w:tc>
          <w:tcPr>
            <w:tcW w:w="9016" w:type="dxa"/>
            <w:shd w:val="clear" w:color="auto" w:fill="auto"/>
            <w:hideMark/>
          </w:tcPr>
          <w:p w14:paraId="531679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ophthalmic complication</w:t>
            </w:r>
          </w:p>
        </w:tc>
      </w:tr>
      <w:tr w:rsidR="00CB7244" w:rsidRPr="005A25E4" w14:paraId="6B3EFD87" w14:textId="77777777" w:rsidTr="000825C2">
        <w:trPr>
          <w:trHeight w:val="300"/>
        </w:trPr>
        <w:tc>
          <w:tcPr>
            <w:tcW w:w="2274" w:type="dxa"/>
            <w:shd w:val="clear" w:color="auto" w:fill="auto"/>
            <w:hideMark/>
          </w:tcPr>
          <w:p w14:paraId="4CEDC21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3AFA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E11.40</w:t>
            </w:r>
          </w:p>
        </w:tc>
        <w:tc>
          <w:tcPr>
            <w:tcW w:w="9016" w:type="dxa"/>
            <w:shd w:val="clear" w:color="auto" w:fill="auto"/>
            <w:hideMark/>
          </w:tcPr>
          <w:p w14:paraId="69A49D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neuropathy, unspecified</w:t>
            </w:r>
          </w:p>
        </w:tc>
      </w:tr>
      <w:tr w:rsidR="00CB7244" w:rsidRPr="005A25E4" w14:paraId="6E325F01" w14:textId="77777777" w:rsidTr="000825C2">
        <w:trPr>
          <w:trHeight w:val="300"/>
        </w:trPr>
        <w:tc>
          <w:tcPr>
            <w:tcW w:w="2274" w:type="dxa"/>
            <w:shd w:val="clear" w:color="auto" w:fill="auto"/>
            <w:hideMark/>
          </w:tcPr>
          <w:p w14:paraId="6A91030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82EEFD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E11.41</w:t>
            </w:r>
          </w:p>
        </w:tc>
        <w:tc>
          <w:tcPr>
            <w:tcW w:w="9016" w:type="dxa"/>
            <w:shd w:val="clear" w:color="auto" w:fill="auto"/>
            <w:hideMark/>
          </w:tcPr>
          <w:p w14:paraId="1BB447C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mononeuropathy</w:t>
            </w:r>
          </w:p>
        </w:tc>
      </w:tr>
      <w:tr w:rsidR="00CB7244" w:rsidRPr="005A25E4" w14:paraId="34675ACA" w14:textId="77777777" w:rsidTr="000825C2">
        <w:trPr>
          <w:trHeight w:val="300"/>
        </w:trPr>
        <w:tc>
          <w:tcPr>
            <w:tcW w:w="2274" w:type="dxa"/>
            <w:shd w:val="clear" w:color="auto" w:fill="auto"/>
            <w:hideMark/>
          </w:tcPr>
          <w:p w14:paraId="1D738E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534FFC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E11.42</w:t>
            </w:r>
          </w:p>
        </w:tc>
        <w:tc>
          <w:tcPr>
            <w:tcW w:w="9016" w:type="dxa"/>
            <w:shd w:val="clear" w:color="auto" w:fill="auto"/>
            <w:hideMark/>
          </w:tcPr>
          <w:p w14:paraId="0D453D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polyneuropathy</w:t>
            </w:r>
          </w:p>
        </w:tc>
      </w:tr>
      <w:tr w:rsidR="00CB7244" w:rsidRPr="005A25E4" w14:paraId="4189E497" w14:textId="77777777" w:rsidTr="000825C2">
        <w:trPr>
          <w:trHeight w:val="300"/>
        </w:trPr>
        <w:tc>
          <w:tcPr>
            <w:tcW w:w="2274" w:type="dxa"/>
            <w:shd w:val="clear" w:color="auto" w:fill="auto"/>
            <w:hideMark/>
          </w:tcPr>
          <w:p w14:paraId="7C12CF5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8A96C9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E11.43</w:t>
            </w:r>
          </w:p>
        </w:tc>
        <w:tc>
          <w:tcPr>
            <w:tcW w:w="9016" w:type="dxa"/>
            <w:shd w:val="clear" w:color="auto" w:fill="auto"/>
            <w:hideMark/>
          </w:tcPr>
          <w:p w14:paraId="16B89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autonomic (poly)neuropathy</w:t>
            </w:r>
          </w:p>
        </w:tc>
      </w:tr>
      <w:tr w:rsidR="00CB7244" w:rsidRPr="005A25E4" w14:paraId="0E0B2548" w14:textId="77777777" w:rsidTr="000825C2">
        <w:trPr>
          <w:trHeight w:val="300"/>
        </w:trPr>
        <w:tc>
          <w:tcPr>
            <w:tcW w:w="2274" w:type="dxa"/>
            <w:shd w:val="clear" w:color="auto" w:fill="auto"/>
            <w:hideMark/>
          </w:tcPr>
          <w:p w14:paraId="62134E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9C1B43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E11.44</w:t>
            </w:r>
          </w:p>
        </w:tc>
        <w:tc>
          <w:tcPr>
            <w:tcW w:w="9016" w:type="dxa"/>
            <w:shd w:val="clear" w:color="auto" w:fill="auto"/>
            <w:hideMark/>
          </w:tcPr>
          <w:p w14:paraId="372B2A8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amyotrophy</w:t>
            </w:r>
          </w:p>
        </w:tc>
      </w:tr>
      <w:tr w:rsidR="00CB7244" w:rsidRPr="005A25E4" w14:paraId="00DE3CEF" w14:textId="77777777" w:rsidTr="000825C2">
        <w:trPr>
          <w:trHeight w:val="300"/>
        </w:trPr>
        <w:tc>
          <w:tcPr>
            <w:tcW w:w="2274" w:type="dxa"/>
            <w:shd w:val="clear" w:color="auto" w:fill="auto"/>
            <w:hideMark/>
          </w:tcPr>
          <w:p w14:paraId="5CA203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68CA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E11.49</w:t>
            </w:r>
          </w:p>
        </w:tc>
        <w:tc>
          <w:tcPr>
            <w:tcW w:w="9016" w:type="dxa"/>
            <w:shd w:val="clear" w:color="auto" w:fill="auto"/>
            <w:hideMark/>
          </w:tcPr>
          <w:p w14:paraId="253517C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neurological complication</w:t>
            </w:r>
          </w:p>
        </w:tc>
      </w:tr>
      <w:tr w:rsidR="00CB7244" w:rsidRPr="005A25E4" w14:paraId="688AA69B" w14:textId="77777777" w:rsidTr="000825C2">
        <w:trPr>
          <w:trHeight w:val="300"/>
        </w:trPr>
        <w:tc>
          <w:tcPr>
            <w:tcW w:w="2274" w:type="dxa"/>
            <w:shd w:val="clear" w:color="auto" w:fill="auto"/>
            <w:hideMark/>
          </w:tcPr>
          <w:p w14:paraId="68D458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473E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E11.51</w:t>
            </w:r>
          </w:p>
        </w:tc>
        <w:tc>
          <w:tcPr>
            <w:tcW w:w="9016" w:type="dxa"/>
            <w:shd w:val="clear" w:color="auto" w:fill="auto"/>
            <w:hideMark/>
          </w:tcPr>
          <w:p w14:paraId="0924EC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without gangrene</w:t>
            </w:r>
          </w:p>
        </w:tc>
      </w:tr>
      <w:tr w:rsidR="00CB7244" w:rsidRPr="005A25E4" w14:paraId="022E7056" w14:textId="77777777" w:rsidTr="000825C2">
        <w:trPr>
          <w:trHeight w:val="300"/>
        </w:trPr>
        <w:tc>
          <w:tcPr>
            <w:tcW w:w="2274" w:type="dxa"/>
            <w:shd w:val="clear" w:color="auto" w:fill="auto"/>
            <w:hideMark/>
          </w:tcPr>
          <w:p w14:paraId="2A2677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0C638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E11.52</w:t>
            </w:r>
          </w:p>
        </w:tc>
        <w:tc>
          <w:tcPr>
            <w:tcW w:w="9016" w:type="dxa"/>
            <w:shd w:val="clear" w:color="auto" w:fill="auto"/>
            <w:hideMark/>
          </w:tcPr>
          <w:p w14:paraId="6F71F7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peripheral angiopathy with gangrene</w:t>
            </w:r>
          </w:p>
        </w:tc>
      </w:tr>
      <w:tr w:rsidR="00CB7244" w:rsidRPr="005A25E4" w14:paraId="35EE3D3C" w14:textId="77777777" w:rsidTr="000825C2">
        <w:trPr>
          <w:trHeight w:val="300"/>
        </w:trPr>
        <w:tc>
          <w:tcPr>
            <w:tcW w:w="2274" w:type="dxa"/>
            <w:shd w:val="clear" w:color="auto" w:fill="auto"/>
            <w:hideMark/>
          </w:tcPr>
          <w:p w14:paraId="4A98556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11392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E11.59</w:t>
            </w:r>
          </w:p>
        </w:tc>
        <w:tc>
          <w:tcPr>
            <w:tcW w:w="9016" w:type="dxa"/>
            <w:shd w:val="clear" w:color="auto" w:fill="auto"/>
            <w:hideMark/>
          </w:tcPr>
          <w:p w14:paraId="1CCB14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circulatory complications</w:t>
            </w:r>
          </w:p>
        </w:tc>
      </w:tr>
      <w:tr w:rsidR="00CB7244" w:rsidRPr="005A25E4" w14:paraId="14E363B5" w14:textId="77777777" w:rsidTr="000825C2">
        <w:trPr>
          <w:trHeight w:val="300"/>
        </w:trPr>
        <w:tc>
          <w:tcPr>
            <w:tcW w:w="2274" w:type="dxa"/>
            <w:shd w:val="clear" w:color="auto" w:fill="auto"/>
            <w:hideMark/>
          </w:tcPr>
          <w:p w14:paraId="0FAFF3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C23F5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E11.610</w:t>
            </w:r>
          </w:p>
        </w:tc>
        <w:tc>
          <w:tcPr>
            <w:tcW w:w="9016" w:type="dxa"/>
            <w:shd w:val="clear" w:color="auto" w:fill="auto"/>
            <w:hideMark/>
          </w:tcPr>
          <w:p w14:paraId="3A84D4C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neuropathic arthropathy</w:t>
            </w:r>
          </w:p>
        </w:tc>
      </w:tr>
      <w:tr w:rsidR="00CB7244" w:rsidRPr="005A25E4" w14:paraId="267D8BF4" w14:textId="77777777" w:rsidTr="000825C2">
        <w:trPr>
          <w:trHeight w:val="300"/>
        </w:trPr>
        <w:tc>
          <w:tcPr>
            <w:tcW w:w="2274" w:type="dxa"/>
            <w:shd w:val="clear" w:color="auto" w:fill="auto"/>
            <w:hideMark/>
          </w:tcPr>
          <w:p w14:paraId="7274DD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873091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E11.618</w:t>
            </w:r>
          </w:p>
        </w:tc>
        <w:tc>
          <w:tcPr>
            <w:tcW w:w="9016" w:type="dxa"/>
            <w:shd w:val="clear" w:color="auto" w:fill="auto"/>
            <w:hideMark/>
          </w:tcPr>
          <w:p w14:paraId="4030AD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diabetic arthropathy</w:t>
            </w:r>
          </w:p>
        </w:tc>
      </w:tr>
      <w:tr w:rsidR="00CB7244" w:rsidRPr="005A25E4" w14:paraId="3DEDE301" w14:textId="77777777" w:rsidTr="000825C2">
        <w:trPr>
          <w:trHeight w:val="300"/>
        </w:trPr>
        <w:tc>
          <w:tcPr>
            <w:tcW w:w="2274" w:type="dxa"/>
            <w:shd w:val="clear" w:color="auto" w:fill="auto"/>
            <w:hideMark/>
          </w:tcPr>
          <w:p w14:paraId="396ED1C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B738E3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E11.620</w:t>
            </w:r>
          </w:p>
        </w:tc>
        <w:tc>
          <w:tcPr>
            <w:tcW w:w="9016" w:type="dxa"/>
            <w:shd w:val="clear" w:color="auto" w:fill="auto"/>
            <w:hideMark/>
          </w:tcPr>
          <w:p w14:paraId="4B23F8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diabetic dermatitis</w:t>
            </w:r>
          </w:p>
        </w:tc>
      </w:tr>
      <w:tr w:rsidR="00CB7244" w:rsidRPr="005A25E4" w14:paraId="19DDAD51" w14:textId="77777777" w:rsidTr="000825C2">
        <w:trPr>
          <w:trHeight w:val="300"/>
        </w:trPr>
        <w:tc>
          <w:tcPr>
            <w:tcW w:w="2274" w:type="dxa"/>
            <w:shd w:val="clear" w:color="auto" w:fill="auto"/>
            <w:hideMark/>
          </w:tcPr>
          <w:p w14:paraId="6A2A7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26435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E11.621</w:t>
            </w:r>
          </w:p>
        </w:tc>
        <w:tc>
          <w:tcPr>
            <w:tcW w:w="9016" w:type="dxa"/>
            <w:shd w:val="clear" w:color="auto" w:fill="auto"/>
            <w:hideMark/>
          </w:tcPr>
          <w:p w14:paraId="4BF1E4A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foot ulcer</w:t>
            </w:r>
          </w:p>
        </w:tc>
      </w:tr>
      <w:tr w:rsidR="00CB7244" w:rsidRPr="005A25E4" w14:paraId="76E43767" w14:textId="77777777" w:rsidTr="000825C2">
        <w:trPr>
          <w:trHeight w:val="300"/>
        </w:trPr>
        <w:tc>
          <w:tcPr>
            <w:tcW w:w="2274" w:type="dxa"/>
            <w:shd w:val="clear" w:color="auto" w:fill="auto"/>
            <w:hideMark/>
          </w:tcPr>
          <w:p w14:paraId="684EBD5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FC18B7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E11.622</w:t>
            </w:r>
          </w:p>
        </w:tc>
        <w:tc>
          <w:tcPr>
            <w:tcW w:w="9016" w:type="dxa"/>
            <w:shd w:val="clear" w:color="auto" w:fill="auto"/>
            <w:hideMark/>
          </w:tcPr>
          <w:p w14:paraId="2F0F3EA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ulcer</w:t>
            </w:r>
          </w:p>
        </w:tc>
      </w:tr>
      <w:tr w:rsidR="00CB7244" w:rsidRPr="005A25E4" w14:paraId="7BAFA15E" w14:textId="77777777" w:rsidTr="000825C2">
        <w:trPr>
          <w:trHeight w:val="300"/>
        </w:trPr>
        <w:tc>
          <w:tcPr>
            <w:tcW w:w="2274" w:type="dxa"/>
            <w:shd w:val="clear" w:color="auto" w:fill="auto"/>
            <w:hideMark/>
          </w:tcPr>
          <w:p w14:paraId="2C2E72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E53A4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E11.628</w:t>
            </w:r>
          </w:p>
        </w:tc>
        <w:tc>
          <w:tcPr>
            <w:tcW w:w="9016" w:type="dxa"/>
            <w:shd w:val="clear" w:color="auto" w:fill="auto"/>
            <w:hideMark/>
          </w:tcPr>
          <w:p w14:paraId="50F9013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skin complications</w:t>
            </w:r>
          </w:p>
        </w:tc>
      </w:tr>
      <w:tr w:rsidR="00CB7244" w:rsidRPr="005A25E4" w14:paraId="3C9E10D7" w14:textId="77777777" w:rsidTr="000825C2">
        <w:trPr>
          <w:trHeight w:val="300"/>
        </w:trPr>
        <w:tc>
          <w:tcPr>
            <w:tcW w:w="2274" w:type="dxa"/>
            <w:shd w:val="clear" w:color="auto" w:fill="auto"/>
            <w:hideMark/>
          </w:tcPr>
          <w:p w14:paraId="1BCE9A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1A08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E11.630</w:t>
            </w:r>
          </w:p>
        </w:tc>
        <w:tc>
          <w:tcPr>
            <w:tcW w:w="9016" w:type="dxa"/>
            <w:shd w:val="clear" w:color="auto" w:fill="auto"/>
            <w:hideMark/>
          </w:tcPr>
          <w:p w14:paraId="61BD77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periodontal disease</w:t>
            </w:r>
          </w:p>
        </w:tc>
      </w:tr>
      <w:tr w:rsidR="00CB7244" w:rsidRPr="005A25E4" w14:paraId="158A4306" w14:textId="77777777" w:rsidTr="000825C2">
        <w:trPr>
          <w:trHeight w:val="300"/>
        </w:trPr>
        <w:tc>
          <w:tcPr>
            <w:tcW w:w="2274" w:type="dxa"/>
            <w:shd w:val="clear" w:color="auto" w:fill="auto"/>
            <w:hideMark/>
          </w:tcPr>
          <w:p w14:paraId="16F8C97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154DCE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E11.638</w:t>
            </w:r>
          </w:p>
        </w:tc>
        <w:tc>
          <w:tcPr>
            <w:tcW w:w="9016" w:type="dxa"/>
            <w:shd w:val="clear" w:color="auto" w:fill="auto"/>
            <w:hideMark/>
          </w:tcPr>
          <w:p w14:paraId="0FAA5B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oral complications</w:t>
            </w:r>
          </w:p>
        </w:tc>
      </w:tr>
      <w:tr w:rsidR="00CB7244" w:rsidRPr="005A25E4" w14:paraId="64116259" w14:textId="77777777" w:rsidTr="000825C2">
        <w:trPr>
          <w:trHeight w:val="300"/>
        </w:trPr>
        <w:tc>
          <w:tcPr>
            <w:tcW w:w="2274" w:type="dxa"/>
            <w:shd w:val="clear" w:color="auto" w:fill="auto"/>
            <w:hideMark/>
          </w:tcPr>
          <w:p w14:paraId="743A099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8F63A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E11.641</w:t>
            </w:r>
          </w:p>
        </w:tc>
        <w:tc>
          <w:tcPr>
            <w:tcW w:w="9016" w:type="dxa"/>
            <w:shd w:val="clear" w:color="auto" w:fill="auto"/>
            <w:hideMark/>
          </w:tcPr>
          <w:p w14:paraId="24EE467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 coma</w:t>
            </w:r>
          </w:p>
        </w:tc>
      </w:tr>
      <w:tr w:rsidR="00CB7244" w:rsidRPr="005A25E4" w14:paraId="725FCCDA" w14:textId="77777777" w:rsidTr="000825C2">
        <w:trPr>
          <w:trHeight w:val="300"/>
        </w:trPr>
        <w:tc>
          <w:tcPr>
            <w:tcW w:w="2274" w:type="dxa"/>
            <w:shd w:val="clear" w:color="auto" w:fill="auto"/>
            <w:hideMark/>
          </w:tcPr>
          <w:p w14:paraId="09F6CF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82E27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E11.649</w:t>
            </w:r>
          </w:p>
        </w:tc>
        <w:tc>
          <w:tcPr>
            <w:tcW w:w="9016" w:type="dxa"/>
            <w:shd w:val="clear" w:color="auto" w:fill="auto"/>
            <w:hideMark/>
          </w:tcPr>
          <w:p w14:paraId="243723A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hypoglycemia without coma</w:t>
            </w:r>
          </w:p>
        </w:tc>
      </w:tr>
      <w:tr w:rsidR="00CB7244" w:rsidRPr="005A25E4" w14:paraId="2378207D" w14:textId="77777777" w:rsidTr="000825C2">
        <w:trPr>
          <w:trHeight w:val="300"/>
        </w:trPr>
        <w:tc>
          <w:tcPr>
            <w:tcW w:w="2274" w:type="dxa"/>
            <w:shd w:val="clear" w:color="auto" w:fill="auto"/>
            <w:hideMark/>
          </w:tcPr>
          <w:p w14:paraId="6042CBD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D91FE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E11.65</w:t>
            </w:r>
          </w:p>
        </w:tc>
        <w:tc>
          <w:tcPr>
            <w:tcW w:w="9016" w:type="dxa"/>
            <w:shd w:val="clear" w:color="auto" w:fill="auto"/>
            <w:hideMark/>
          </w:tcPr>
          <w:p w14:paraId="64D391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hyperglycemia</w:t>
            </w:r>
          </w:p>
        </w:tc>
      </w:tr>
      <w:tr w:rsidR="00CB7244" w:rsidRPr="005A25E4" w14:paraId="33FB0C49" w14:textId="77777777" w:rsidTr="000825C2">
        <w:trPr>
          <w:trHeight w:val="300"/>
        </w:trPr>
        <w:tc>
          <w:tcPr>
            <w:tcW w:w="2274" w:type="dxa"/>
            <w:shd w:val="clear" w:color="auto" w:fill="auto"/>
            <w:hideMark/>
          </w:tcPr>
          <w:p w14:paraId="528325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5164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E11.69</w:t>
            </w:r>
          </w:p>
        </w:tc>
        <w:tc>
          <w:tcPr>
            <w:tcW w:w="9016" w:type="dxa"/>
            <w:shd w:val="clear" w:color="auto" w:fill="auto"/>
            <w:hideMark/>
          </w:tcPr>
          <w:p w14:paraId="2986D0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other specified complication</w:t>
            </w:r>
          </w:p>
        </w:tc>
      </w:tr>
      <w:tr w:rsidR="00CB7244" w:rsidRPr="005A25E4" w14:paraId="6094D26B" w14:textId="77777777" w:rsidTr="000825C2">
        <w:trPr>
          <w:trHeight w:val="300"/>
        </w:trPr>
        <w:tc>
          <w:tcPr>
            <w:tcW w:w="2274" w:type="dxa"/>
            <w:shd w:val="clear" w:color="auto" w:fill="auto"/>
            <w:hideMark/>
          </w:tcPr>
          <w:p w14:paraId="4113114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38BAD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E11.8</w:t>
            </w:r>
          </w:p>
        </w:tc>
        <w:tc>
          <w:tcPr>
            <w:tcW w:w="9016" w:type="dxa"/>
            <w:shd w:val="clear" w:color="auto" w:fill="auto"/>
            <w:hideMark/>
          </w:tcPr>
          <w:p w14:paraId="70895B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 unspecified complications</w:t>
            </w:r>
          </w:p>
        </w:tc>
      </w:tr>
      <w:tr w:rsidR="00CB7244" w:rsidRPr="005A25E4" w14:paraId="227037C4" w14:textId="77777777" w:rsidTr="000825C2">
        <w:trPr>
          <w:trHeight w:val="300"/>
        </w:trPr>
        <w:tc>
          <w:tcPr>
            <w:tcW w:w="2274" w:type="dxa"/>
            <w:shd w:val="clear" w:color="auto" w:fill="auto"/>
            <w:hideMark/>
          </w:tcPr>
          <w:p w14:paraId="48593D3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28D775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E11.9</w:t>
            </w:r>
          </w:p>
        </w:tc>
        <w:tc>
          <w:tcPr>
            <w:tcW w:w="9016" w:type="dxa"/>
            <w:shd w:val="clear" w:color="auto" w:fill="auto"/>
            <w:hideMark/>
          </w:tcPr>
          <w:p w14:paraId="282805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Type 2 diabetes mellitus without complications</w:t>
            </w:r>
          </w:p>
        </w:tc>
      </w:tr>
      <w:tr w:rsidR="00CB7244" w:rsidRPr="005A25E4" w14:paraId="50859D6B" w14:textId="77777777" w:rsidTr="000825C2">
        <w:trPr>
          <w:trHeight w:val="300"/>
        </w:trPr>
        <w:tc>
          <w:tcPr>
            <w:tcW w:w="2274" w:type="dxa"/>
            <w:shd w:val="clear" w:color="auto" w:fill="auto"/>
            <w:hideMark/>
          </w:tcPr>
          <w:p w14:paraId="46181E7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lastRenderedPageBreak/>
              <w:t>Diabetes</w:t>
            </w:r>
          </w:p>
        </w:tc>
        <w:tc>
          <w:tcPr>
            <w:tcW w:w="1070" w:type="dxa"/>
            <w:shd w:val="clear" w:color="auto" w:fill="auto"/>
            <w:hideMark/>
          </w:tcPr>
          <w:p w14:paraId="265580E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E13.00</w:t>
            </w:r>
          </w:p>
        </w:tc>
        <w:tc>
          <w:tcPr>
            <w:tcW w:w="9016" w:type="dxa"/>
            <w:shd w:val="clear" w:color="auto" w:fill="auto"/>
            <w:hideMark/>
          </w:tcPr>
          <w:p w14:paraId="393F680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without nonketotic hyperglycemic-hyperosmolar coma (NKHHC)</w:t>
            </w:r>
          </w:p>
        </w:tc>
      </w:tr>
      <w:tr w:rsidR="00CB7244" w:rsidRPr="005A25E4" w14:paraId="68D94D74" w14:textId="77777777" w:rsidTr="000825C2">
        <w:trPr>
          <w:trHeight w:val="300"/>
        </w:trPr>
        <w:tc>
          <w:tcPr>
            <w:tcW w:w="2274" w:type="dxa"/>
            <w:shd w:val="clear" w:color="auto" w:fill="auto"/>
            <w:hideMark/>
          </w:tcPr>
          <w:p w14:paraId="30F4EE6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F6AF22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E13.01</w:t>
            </w:r>
          </w:p>
        </w:tc>
        <w:tc>
          <w:tcPr>
            <w:tcW w:w="9016" w:type="dxa"/>
            <w:shd w:val="clear" w:color="auto" w:fill="auto"/>
            <w:hideMark/>
          </w:tcPr>
          <w:p w14:paraId="04D7E0D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hyperosmolarity with coma</w:t>
            </w:r>
          </w:p>
        </w:tc>
      </w:tr>
      <w:tr w:rsidR="00CB7244" w:rsidRPr="005A25E4" w14:paraId="01FEBE50" w14:textId="77777777" w:rsidTr="000825C2">
        <w:trPr>
          <w:trHeight w:val="300"/>
        </w:trPr>
        <w:tc>
          <w:tcPr>
            <w:tcW w:w="2274" w:type="dxa"/>
            <w:shd w:val="clear" w:color="auto" w:fill="auto"/>
            <w:hideMark/>
          </w:tcPr>
          <w:p w14:paraId="737D419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7493D2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E13.10</w:t>
            </w:r>
          </w:p>
        </w:tc>
        <w:tc>
          <w:tcPr>
            <w:tcW w:w="9016" w:type="dxa"/>
            <w:shd w:val="clear" w:color="auto" w:fill="auto"/>
            <w:hideMark/>
          </w:tcPr>
          <w:p w14:paraId="3FBAF2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without coma</w:t>
            </w:r>
          </w:p>
        </w:tc>
      </w:tr>
      <w:tr w:rsidR="00CB7244" w:rsidRPr="005A25E4" w14:paraId="7D977430" w14:textId="77777777" w:rsidTr="000825C2">
        <w:trPr>
          <w:trHeight w:val="300"/>
        </w:trPr>
        <w:tc>
          <w:tcPr>
            <w:tcW w:w="2274" w:type="dxa"/>
            <w:shd w:val="clear" w:color="auto" w:fill="auto"/>
            <w:hideMark/>
          </w:tcPr>
          <w:p w14:paraId="24D7B6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27CDE1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E13.11</w:t>
            </w:r>
          </w:p>
        </w:tc>
        <w:tc>
          <w:tcPr>
            <w:tcW w:w="9016" w:type="dxa"/>
            <w:shd w:val="clear" w:color="auto" w:fill="auto"/>
            <w:hideMark/>
          </w:tcPr>
          <w:p w14:paraId="0B6004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ketoacidosis with coma</w:t>
            </w:r>
          </w:p>
        </w:tc>
      </w:tr>
      <w:tr w:rsidR="00CB7244" w:rsidRPr="005A25E4" w14:paraId="7580458F" w14:textId="77777777" w:rsidTr="000825C2">
        <w:trPr>
          <w:trHeight w:val="300"/>
        </w:trPr>
        <w:tc>
          <w:tcPr>
            <w:tcW w:w="2274" w:type="dxa"/>
            <w:shd w:val="clear" w:color="auto" w:fill="auto"/>
            <w:hideMark/>
          </w:tcPr>
          <w:p w14:paraId="365140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6130F8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E13.21</w:t>
            </w:r>
          </w:p>
        </w:tc>
        <w:tc>
          <w:tcPr>
            <w:tcW w:w="9016" w:type="dxa"/>
            <w:shd w:val="clear" w:color="auto" w:fill="auto"/>
            <w:hideMark/>
          </w:tcPr>
          <w:p w14:paraId="0448BCD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nephropathy</w:t>
            </w:r>
          </w:p>
        </w:tc>
      </w:tr>
      <w:tr w:rsidR="00CB7244" w:rsidRPr="005A25E4" w14:paraId="1FF2487E" w14:textId="77777777" w:rsidTr="000825C2">
        <w:trPr>
          <w:trHeight w:val="300"/>
        </w:trPr>
        <w:tc>
          <w:tcPr>
            <w:tcW w:w="2274" w:type="dxa"/>
            <w:shd w:val="clear" w:color="auto" w:fill="auto"/>
            <w:hideMark/>
          </w:tcPr>
          <w:p w14:paraId="54F982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11270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E13.22</w:t>
            </w:r>
          </w:p>
        </w:tc>
        <w:tc>
          <w:tcPr>
            <w:tcW w:w="9016" w:type="dxa"/>
            <w:shd w:val="clear" w:color="auto" w:fill="auto"/>
            <w:hideMark/>
          </w:tcPr>
          <w:p w14:paraId="4412CA9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chronic kidney disease</w:t>
            </w:r>
          </w:p>
        </w:tc>
      </w:tr>
      <w:tr w:rsidR="00CB7244" w:rsidRPr="005A25E4" w14:paraId="496A3865" w14:textId="77777777" w:rsidTr="000825C2">
        <w:trPr>
          <w:trHeight w:val="300"/>
        </w:trPr>
        <w:tc>
          <w:tcPr>
            <w:tcW w:w="2274" w:type="dxa"/>
            <w:shd w:val="clear" w:color="auto" w:fill="auto"/>
            <w:hideMark/>
          </w:tcPr>
          <w:p w14:paraId="2CD3C1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A58B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E13.29</w:t>
            </w:r>
          </w:p>
        </w:tc>
        <w:tc>
          <w:tcPr>
            <w:tcW w:w="9016" w:type="dxa"/>
            <w:shd w:val="clear" w:color="auto" w:fill="auto"/>
            <w:hideMark/>
          </w:tcPr>
          <w:p w14:paraId="33D9E67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kidney complication</w:t>
            </w:r>
          </w:p>
        </w:tc>
      </w:tr>
      <w:tr w:rsidR="00CB7244" w:rsidRPr="005A25E4" w14:paraId="7DE493BB" w14:textId="77777777" w:rsidTr="000825C2">
        <w:trPr>
          <w:trHeight w:val="300"/>
        </w:trPr>
        <w:tc>
          <w:tcPr>
            <w:tcW w:w="2274" w:type="dxa"/>
            <w:shd w:val="clear" w:color="auto" w:fill="auto"/>
            <w:hideMark/>
          </w:tcPr>
          <w:p w14:paraId="0B024F2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2A2C0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E13.311</w:t>
            </w:r>
          </w:p>
        </w:tc>
        <w:tc>
          <w:tcPr>
            <w:tcW w:w="9016" w:type="dxa"/>
            <w:shd w:val="clear" w:color="auto" w:fill="auto"/>
            <w:hideMark/>
          </w:tcPr>
          <w:p w14:paraId="68BB8B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 macular edema</w:t>
            </w:r>
          </w:p>
        </w:tc>
      </w:tr>
      <w:tr w:rsidR="00CB7244" w:rsidRPr="005A25E4" w14:paraId="6F6F4977" w14:textId="77777777" w:rsidTr="000825C2">
        <w:trPr>
          <w:trHeight w:val="300"/>
        </w:trPr>
        <w:tc>
          <w:tcPr>
            <w:tcW w:w="2274" w:type="dxa"/>
            <w:shd w:val="clear" w:color="auto" w:fill="auto"/>
            <w:hideMark/>
          </w:tcPr>
          <w:p w14:paraId="450457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8BAF8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E13.319</w:t>
            </w:r>
          </w:p>
        </w:tc>
        <w:tc>
          <w:tcPr>
            <w:tcW w:w="9016" w:type="dxa"/>
            <w:shd w:val="clear" w:color="auto" w:fill="auto"/>
            <w:hideMark/>
          </w:tcPr>
          <w:p w14:paraId="53DA0E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diabetic retinopathy without macular edema</w:t>
            </w:r>
          </w:p>
        </w:tc>
      </w:tr>
      <w:tr w:rsidR="00CB7244" w:rsidRPr="005A25E4" w14:paraId="0E6AA9F7" w14:textId="77777777" w:rsidTr="000825C2">
        <w:trPr>
          <w:trHeight w:val="300"/>
        </w:trPr>
        <w:tc>
          <w:tcPr>
            <w:tcW w:w="2274" w:type="dxa"/>
            <w:shd w:val="clear" w:color="auto" w:fill="auto"/>
            <w:hideMark/>
          </w:tcPr>
          <w:p w14:paraId="1B624F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58D99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E13.321</w:t>
            </w:r>
          </w:p>
        </w:tc>
        <w:tc>
          <w:tcPr>
            <w:tcW w:w="9016" w:type="dxa"/>
            <w:shd w:val="clear" w:color="auto" w:fill="auto"/>
            <w:hideMark/>
          </w:tcPr>
          <w:p w14:paraId="4433B3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7698DD0" w14:textId="77777777" w:rsidTr="000825C2">
        <w:trPr>
          <w:trHeight w:val="300"/>
        </w:trPr>
        <w:tc>
          <w:tcPr>
            <w:tcW w:w="2274" w:type="dxa"/>
            <w:shd w:val="clear" w:color="auto" w:fill="auto"/>
            <w:hideMark/>
          </w:tcPr>
          <w:p w14:paraId="2D07211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58CC68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E13.329</w:t>
            </w:r>
          </w:p>
        </w:tc>
        <w:tc>
          <w:tcPr>
            <w:tcW w:w="9016" w:type="dxa"/>
            <w:shd w:val="clear" w:color="auto" w:fill="auto"/>
            <w:hideMark/>
          </w:tcPr>
          <w:p w14:paraId="04A8B66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Mild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63B4C0C1" w14:textId="77777777" w:rsidTr="000825C2">
        <w:trPr>
          <w:trHeight w:val="300"/>
        </w:trPr>
        <w:tc>
          <w:tcPr>
            <w:tcW w:w="2274" w:type="dxa"/>
            <w:shd w:val="clear" w:color="auto" w:fill="auto"/>
            <w:hideMark/>
          </w:tcPr>
          <w:p w14:paraId="077257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8A4FAF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E13.331</w:t>
            </w:r>
          </w:p>
        </w:tc>
        <w:tc>
          <w:tcPr>
            <w:tcW w:w="9016" w:type="dxa"/>
            <w:shd w:val="clear" w:color="auto" w:fill="auto"/>
            <w:hideMark/>
          </w:tcPr>
          <w:p w14:paraId="7C3DA37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693EBBD5" w14:textId="77777777" w:rsidTr="000825C2">
        <w:trPr>
          <w:trHeight w:val="300"/>
        </w:trPr>
        <w:tc>
          <w:tcPr>
            <w:tcW w:w="2274" w:type="dxa"/>
            <w:shd w:val="clear" w:color="auto" w:fill="auto"/>
            <w:hideMark/>
          </w:tcPr>
          <w:p w14:paraId="285392B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92F5D5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E13.339</w:t>
            </w:r>
          </w:p>
        </w:tc>
        <w:tc>
          <w:tcPr>
            <w:tcW w:w="9016" w:type="dxa"/>
            <w:shd w:val="clear" w:color="auto" w:fill="auto"/>
            <w:hideMark/>
          </w:tcPr>
          <w:p w14:paraId="191C2ED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Moderate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55894B59" w14:textId="77777777" w:rsidTr="000825C2">
        <w:trPr>
          <w:trHeight w:val="300"/>
        </w:trPr>
        <w:tc>
          <w:tcPr>
            <w:tcW w:w="2274" w:type="dxa"/>
            <w:shd w:val="clear" w:color="auto" w:fill="auto"/>
            <w:hideMark/>
          </w:tcPr>
          <w:p w14:paraId="26B8DBA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CCE95F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E13.341</w:t>
            </w:r>
          </w:p>
        </w:tc>
        <w:tc>
          <w:tcPr>
            <w:tcW w:w="9016" w:type="dxa"/>
            <w:shd w:val="clear" w:color="auto" w:fill="auto"/>
            <w:hideMark/>
          </w:tcPr>
          <w:p w14:paraId="3C5CF7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 Macular Edema</w:t>
            </w:r>
          </w:p>
        </w:tc>
      </w:tr>
      <w:tr w:rsidR="00CB7244" w:rsidRPr="005A25E4" w14:paraId="54E98B8D" w14:textId="77777777" w:rsidTr="000825C2">
        <w:trPr>
          <w:trHeight w:val="300"/>
        </w:trPr>
        <w:tc>
          <w:tcPr>
            <w:tcW w:w="2274" w:type="dxa"/>
            <w:shd w:val="clear" w:color="auto" w:fill="auto"/>
            <w:hideMark/>
          </w:tcPr>
          <w:p w14:paraId="0F1C7C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2E165A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E13.349</w:t>
            </w:r>
          </w:p>
        </w:tc>
        <w:tc>
          <w:tcPr>
            <w:tcW w:w="9016" w:type="dxa"/>
            <w:shd w:val="clear" w:color="auto" w:fill="auto"/>
            <w:hideMark/>
          </w:tcPr>
          <w:p w14:paraId="2C04F2F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 xml:space="preserve">Other specified Diabetes Mellitus with Severe </w:t>
            </w:r>
            <w:proofErr w:type="spellStart"/>
            <w:r w:rsidRPr="00AE7536">
              <w:rPr>
                <w:rFonts w:ascii="Segoe UI" w:eastAsia="Times New Roman" w:hAnsi="Segoe UI" w:cs="Segoe UI"/>
                <w:b/>
                <w:color w:val="00B050"/>
                <w:sz w:val="20"/>
                <w:szCs w:val="20"/>
              </w:rPr>
              <w:t>Nonproliferative</w:t>
            </w:r>
            <w:proofErr w:type="spellEnd"/>
            <w:r w:rsidRPr="00AE7536">
              <w:rPr>
                <w:rFonts w:ascii="Segoe UI" w:eastAsia="Times New Roman" w:hAnsi="Segoe UI" w:cs="Segoe UI"/>
                <w:b/>
                <w:color w:val="00B050"/>
                <w:sz w:val="20"/>
                <w:szCs w:val="20"/>
              </w:rPr>
              <w:t xml:space="preserve"> Diabetic Retinopathy without Macular Edema</w:t>
            </w:r>
          </w:p>
        </w:tc>
      </w:tr>
      <w:tr w:rsidR="00CB7244" w:rsidRPr="005A25E4" w14:paraId="307A1C54" w14:textId="77777777" w:rsidTr="000825C2">
        <w:trPr>
          <w:trHeight w:val="300"/>
        </w:trPr>
        <w:tc>
          <w:tcPr>
            <w:tcW w:w="2274" w:type="dxa"/>
            <w:shd w:val="clear" w:color="auto" w:fill="auto"/>
            <w:hideMark/>
          </w:tcPr>
          <w:p w14:paraId="1E9B854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F55B61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E13.351</w:t>
            </w:r>
          </w:p>
        </w:tc>
        <w:tc>
          <w:tcPr>
            <w:tcW w:w="9016" w:type="dxa"/>
            <w:shd w:val="clear" w:color="auto" w:fill="auto"/>
            <w:hideMark/>
          </w:tcPr>
          <w:p w14:paraId="26373F0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 Macular Edema</w:t>
            </w:r>
          </w:p>
        </w:tc>
      </w:tr>
      <w:tr w:rsidR="00CB7244" w:rsidRPr="005A25E4" w14:paraId="6A8B732E" w14:textId="77777777" w:rsidTr="000825C2">
        <w:trPr>
          <w:trHeight w:val="300"/>
        </w:trPr>
        <w:tc>
          <w:tcPr>
            <w:tcW w:w="2274" w:type="dxa"/>
            <w:shd w:val="clear" w:color="auto" w:fill="auto"/>
            <w:hideMark/>
          </w:tcPr>
          <w:p w14:paraId="579D97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BAE9C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E13.359</w:t>
            </w:r>
          </w:p>
        </w:tc>
        <w:tc>
          <w:tcPr>
            <w:tcW w:w="9016" w:type="dxa"/>
            <w:shd w:val="clear" w:color="auto" w:fill="auto"/>
            <w:hideMark/>
          </w:tcPr>
          <w:p w14:paraId="44A78AF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Proliferative Diabetic Retinopathy without Macular Edema</w:t>
            </w:r>
          </w:p>
        </w:tc>
      </w:tr>
      <w:tr w:rsidR="00CB7244" w:rsidRPr="005A25E4" w14:paraId="6754E441" w14:textId="77777777" w:rsidTr="000825C2">
        <w:trPr>
          <w:trHeight w:val="300"/>
        </w:trPr>
        <w:tc>
          <w:tcPr>
            <w:tcW w:w="2274" w:type="dxa"/>
            <w:shd w:val="clear" w:color="auto" w:fill="auto"/>
            <w:hideMark/>
          </w:tcPr>
          <w:p w14:paraId="02CEAE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DFC3D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E13.36</w:t>
            </w:r>
          </w:p>
        </w:tc>
        <w:tc>
          <w:tcPr>
            <w:tcW w:w="9016" w:type="dxa"/>
            <w:shd w:val="clear" w:color="auto" w:fill="auto"/>
            <w:hideMark/>
          </w:tcPr>
          <w:p w14:paraId="60DBB2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cataract</w:t>
            </w:r>
          </w:p>
        </w:tc>
      </w:tr>
      <w:tr w:rsidR="00CB7244" w:rsidRPr="005A25E4" w14:paraId="09AA0794" w14:textId="77777777" w:rsidTr="000825C2">
        <w:trPr>
          <w:trHeight w:val="300"/>
        </w:trPr>
        <w:tc>
          <w:tcPr>
            <w:tcW w:w="2274" w:type="dxa"/>
            <w:shd w:val="clear" w:color="auto" w:fill="auto"/>
            <w:hideMark/>
          </w:tcPr>
          <w:p w14:paraId="3EC5841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A69C84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E13.39</w:t>
            </w:r>
          </w:p>
        </w:tc>
        <w:tc>
          <w:tcPr>
            <w:tcW w:w="9016" w:type="dxa"/>
            <w:shd w:val="clear" w:color="auto" w:fill="auto"/>
            <w:hideMark/>
          </w:tcPr>
          <w:p w14:paraId="0734A4F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ophthalmic complication</w:t>
            </w:r>
          </w:p>
        </w:tc>
      </w:tr>
      <w:tr w:rsidR="00CB7244" w:rsidRPr="005A25E4" w14:paraId="317005C6" w14:textId="77777777" w:rsidTr="000825C2">
        <w:trPr>
          <w:trHeight w:val="300"/>
        </w:trPr>
        <w:tc>
          <w:tcPr>
            <w:tcW w:w="2274" w:type="dxa"/>
            <w:shd w:val="clear" w:color="auto" w:fill="auto"/>
            <w:hideMark/>
          </w:tcPr>
          <w:p w14:paraId="5AF17C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D4D9B9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E13.40</w:t>
            </w:r>
          </w:p>
        </w:tc>
        <w:tc>
          <w:tcPr>
            <w:tcW w:w="9016" w:type="dxa"/>
            <w:shd w:val="clear" w:color="auto" w:fill="auto"/>
            <w:hideMark/>
          </w:tcPr>
          <w:p w14:paraId="2557B96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neuropathy, unspecified</w:t>
            </w:r>
          </w:p>
        </w:tc>
      </w:tr>
      <w:tr w:rsidR="00CB7244" w:rsidRPr="005A25E4" w14:paraId="36EF273D" w14:textId="77777777" w:rsidTr="000825C2">
        <w:trPr>
          <w:trHeight w:val="300"/>
        </w:trPr>
        <w:tc>
          <w:tcPr>
            <w:tcW w:w="2274" w:type="dxa"/>
            <w:shd w:val="clear" w:color="auto" w:fill="auto"/>
            <w:hideMark/>
          </w:tcPr>
          <w:p w14:paraId="319A4B9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753488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E13.41</w:t>
            </w:r>
          </w:p>
        </w:tc>
        <w:tc>
          <w:tcPr>
            <w:tcW w:w="9016" w:type="dxa"/>
            <w:shd w:val="clear" w:color="auto" w:fill="auto"/>
            <w:hideMark/>
          </w:tcPr>
          <w:p w14:paraId="21117C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mononeuropathy</w:t>
            </w:r>
          </w:p>
        </w:tc>
      </w:tr>
      <w:tr w:rsidR="00CB7244" w:rsidRPr="005A25E4" w14:paraId="4BC07106" w14:textId="77777777" w:rsidTr="000825C2">
        <w:trPr>
          <w:trHeight w:val="300"/>
        </w:trPr>
        <w:tc>
          <w:tcPr>
            <w:tcW w:w="2274" w:type="dxa"/>
            <w:shd w:val="clear" w:color="auto" w:fill="auto"/>
            <w:hideMark/>
          </w:tcPr>
          <w:p w14:paraId="0FC10E8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C58045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E13.42</w:t>
            </w:r>
          </w:p>
        </w:tc>
        <w:tc>
          <w:tcPr>
            <w:tcW w:w="9016" w:type="dxa"/>
            <w:shd w:val="clear" w:color="auto" w:fill="auto"/>
            <w:hideMark/>
          </w:tcPr>
          <w:p w14:paraId="57AABA7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polyneuropathy</w:t>
            </w:r>
          </w:p>
        </w:tc>
      </w:tr>
      <w:tr w:rsidR="00CB7244" w:rsidRPr="005A25E4" w14:paraId="3FD2188D" w14:textId="77777777" w:rsidTr="000825C2">
        <w:trPr>
          <w:trHeight w:val="300"/>
        </w:trPr>
        <w:tc>
          <w:tcPr>
            <w:tcW w:w="2274" w:type="dxa"/>
            <w:shd w:val="clear" w:color="auto" w:fill="auto"/>
            <w:hideMark/>
          </w:tcPr>
          <w:p w14:paraId="30BCCE7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648A80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E13.43</w:t>
            </w:r>
          </w:p>
        </w:tc>
        <w:tc>
          <w:tcPr>
            <w:tcW w:w="9016" w:type="dxa"/>
            <w:shd w:val="clear" w:color="auto" w:fill="auto"/>
            <w:hideMark/>
          </w:tcPr>
          <w:p w14:paraId="3C6312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autonomic (poly)neuropathy</w:t>
            </w:r>
          </w:p>
        </w:tc>
      </w:tr>
      <w:tr w:rsidR="00CB7244" w:rsidRPr="005A25E4" w14:paraId="7E5E3F39" w14:textId="77777777" w:rsidTr="000825C2">
        <w:trPr>
          <w:trHeight w:val="300"/>
        </w:trPr>
        <w:tc>
          <w:tcPr>
            <w:tcW w:w="2274" w:type="dxa"/>
            <w:shd w:val="clear" w:color="auto" w:fill="auto"/>
            <w:hideMark/>
          </w:tcPr>
          <w:p w14:paraId="7A04AEC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0B265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E13.44</w:t>
            </w:r>
          </w:p>
        </w:tc>
        <w:tc>
          <w:tcPr>
            <w:tcW w:w="9016" w:type="dxa"/>
            <w:shd w:val="clear" w:color="auto" w:fill="auto"/>
            <w:hideMark/>
          </w:tcPr>
          <w:p w14:paraId="76FA60B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amyotrophy</w:t>
            </w:r>
          </w:p>
        </w:tc>
      </w:tr>
      <w:tr w:rsidR="00CB7244" w:rsidRPr="005A25E4" w14:paraId="67C4056F" w14:textId="77777777" w:rsidTr="000825C2">
        <w:trPr>
          <w:trHeight w:val="300"/>
        </w:trPr>
        <w:tc>
          <w:tcPr>
            <w:tcW w:w="2274" w:type="dxa"/>
            <w:shd w:val="clear" w:color="auto" w:fill="auto"/>
            <w:hideMark/>
          </w:tcPr>
          <w:p w14:paraId="00AC649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09CE56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E13.49</w:t>
            </w:r>
          </w:p>
        </w:tc>
        <w:tc>
          <w:tcPr>
            <w:tcW w:w="9016" w:type="dxa"/>
            <w:shd w:val="clear" w:color="auto" w:fill="auto"/>
            <w:hideMark/>
          </w:tcPr>
          <w:p w14:paraId="4E1A73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neurological complication</w:t>
            </w:r>
          </w:p>
        </w:tc>
      </w:tr>
      <w:tr w:rsidR="00CB7244" w:rsidRPr="005A25E4" w14:paraId="7FBEA508" w14:textId="77777777" w:rsidTr="000825C2">
        <w:trPr>
          <w:trHeight w:val="300"/>
        </w:trPr>
        <w:tc>
          <w:tcPr>
            <w:tcW w:w="2274" w:type="dxa"/>
            <w:shd w:val="clear" w:color="auto" w:fill="auto"/>
            <w:hideMark/>
          </w:tcPr>
          <w:p w14:paraId="6611737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686F3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E13.51</w:t>
            </w:r>
          </w:p>
        </w:tc>
        <w:tc>
          <w:tcPr>
            <w:tcW w:w="9016" w:type="dxa"/>
            <w:shd w:val="clear" w:color="auto" w:fill="auto"/>
            <w:hideMark/>
          </w:tcPr>
          <w:p w14:paraId="424582F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without gangrene</w:t>
            </w:r>
          </w:p>
        </w:tc>
      </w:tr>
      <w:tr w:rsidR="00CB7244" w:rsidRPr="005A25E4" w14:paraId="10027757" w14:textId="77777777" w:rsidTr="000825C2">
        <w:trPr>
          <w:trHeight w:val="300"/>
        </w:trPr>
        <w:tc>
          <w:tcPr>
            <w:tcW w:w="2274" w:type="dxa"/>
            <w:shd w:val="clear" w:color="auto" w:fill="auto"/>
            <w:hideMark/>
          </w:tcPr>
          <w:p w14:paraId="4FCE198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0B6CA3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E13.52</w:t>
            </w:r>
          </w:p>
        </w:tc>
        <w:tc>
          <w:tcPr>
            <w:tcW w:w="9016" w:type="dxa"/>
            <w:shd w:val="clear" w:color="auto" w:fill="auto"/>
            <w:hideMark/>
          </w:tcPr>
          <w:p w14:paraId="6F7900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peripheral angiopathy with gangrene</w:t>
            </w:r>
          </w:p>
        </w:tc>
      </w:tr>
      <w:tr w:rsidR="00CB7244" w:rsidRPr="005A25E4" w14:paraId="2ED15A22" w14:textId="77777777" w:rsidTr="000825C2">
        <w:trPr>
          <w:trHeight w:val="300"/>
        </w:trPr>
        <w:tc>
          <w:tcPr>
            <w:tcW w:w="2274" w:type="dxa"/>
            <w:shd w:val="clear" w:color="auto" w:fill="auto"/>
            <w:hideMark/>
          </w:tcPr>
          <w:p w14:paraId="49A90F0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B1A7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E13.59</w:t>
            </w:r>
          </w:p>
        </w:tc>
        <w:tc>
          <w:tcPr>
            <w:tcW w:w="9016" w:type="dxa"/>
            <w:shd w:val="clear" w:color="auto" w:fill="auto"/>
            <w:hideMark/>
          </w:tcPr>
          <w:p w14:paraId="3B7C68E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circulatory complications</w:t>
            </w:r>
          </w:p>
        </w:tc>
      </w:tr>
      <w:tr w:rsidR="00CB7244" w:rsidRPr="005A25E4" w14:paraId="30388BF8" w14:textId="77777777" w:rsidTr="000825C2">
        <w:trPr>
          <w:trHeight w:val="300"/>
        </w:trPr>
        <w:tc>
          <w:tcPr>
            <w:tcW w:w="2274" w:type="dxa"/>
            <w:shd w:val="clear" w:color="auto" w:fill="auto"/>
            <w:hideMark/>
          </w:tcPr>
          <w:p w14:paraId="307B99A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0C16FB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E13.610</w:t>
            </w:r>
          </w:p>
        </w:tc>
        <w:tc>
          <w:tcPr>
            <w:tcW w:w="9016" w:type="dxa"/>
            <w:shd w:val="clear" w:color="auto" w:fill="auto"/>
            <w:hideMark/>
          </w:tcPr>
          <w:p w14:paraId="67E751C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neuropathic arthropathy</w:t>
            </w:r>
          </w:p>
        </w:tc>
      </w:tr>
      <w:tr w:rsidR="00CB7244" w:rsidRPr="005A25E4" w14:paraId="159D8645" w14:textId="77777777" w:rsidTr="000825C2">
        <w:trPr>
          <w:trHeight w:val="300"/>
        </w:trPr>
        <w:tc>
          <w:tcPr>
            <w:tcW w:w="2274" w:type="dxa"/>
            <w:shd w:val="clear" w:color="auto" w:fill="auto"/>
            <w:hideMark/>
          </w:tcPr>
          <w:p w14:paraId="045E72A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3662189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E13.618</w:t>
            </w:r>
          </w:p>
        </w:tc>
        <w:tc>
          <w:tcPr>
            <w:tcW w:w="9016" w:type="dxa"/>
            <w:shd w:val="clear" w:color="auto" w:fill="auto"/>
            <w:hideMark/>
          </w:tcPr>
          <w:p w14:paraId="6C550B4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diabetic arthropathy</w:t>
            </w:r>
          </w:p>
        </w:tc>
      </w:tr>
      <w:tr w:rsidR="00CB7244" w:rsidRPr="005A25E4" w14:paraId="019B67E8" w14:textId="77777777" w:rsidTr="000825C2">
        <w:trPr>
          <w:trHeight w:val="300"/>
        </w:trPr>
        <w:tc>
          <w:tcPr>
            <w:tcW w:w="2274" w:type="dxa"/>
            <w:shd w:val="clear" w:color="auto" w:fill="auto"/>
            <w:hideMark/>
          </w:tcPr>
          <w:p w14:paraId="5734CD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FC8D97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E13.620</w:t>
            </w:r>
          </w:p>
        </w:tc>
        <w:tc>
          <w:tcPr>
            <w:tcW w:w="9016" w:type="dxa"/>
            <w:shd w:val="clear" w:color="auto" w:fill="auto"/>
            <w:hideMark/>
          </w:tcPr>
          <w:p w14:paraId="774A89F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diabetic dermatitis</w:t>
            </w:r>
          </w:p>
        </w:tc>
      </w:tr>
      <w:tr w:rsidR="00CB7244" w:rsidRPr="005A25E4" w14:paraId="15D1D830" w14:textId="77777777" w:rsidTr="000825C2">
        <w:trPr>
          <w:trHeight w:val="300"/>
        </w:trPr>
        <w:tc>
          <w:tcPr>
            <w:tcW w:w="2274" w:type="dxa"/>
            <w:shd w:val="clear" w:color="auto" w:fill="auto"/>
            <w:hideMark/>
          </w:tcPr>
          <w:p w14:paraId="41EDD1F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B9D1B1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E13.621</w:t>
            </w:r>
          </w:p>
        </w:tc>
        <w:tc>
          <w:tcPr>
            <w:tcW w:w="9016" w:type="dxa"/>
            <w:shd w:val="clear" w:color="auto" w:fill="auto"/>
            <w:hideMark/>
          </w:tcPr>
          <w:p w14:paraId="3526352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foot ulcer</w:t>
            </w:r>
          </w:p>
        </w:tc>
      </w:tr>
      <w:tr w:rsidR="00CB7244" w:rsidRPr="005A25E4" w14:paraId="35D4533B" w14:textId="77777777" w:rsidTr="000825C2">
        <w:trPr>
          <w:trHeight w:val="300"/>
        </w:trPr>
        <w:tc>
          <w:tcPr>
            <w:tcW w:w="2274" w:type="dxa"/>
            <w:shd w:val="clear" w:color="auto" w:fill="auto"/>
            <w:hideMark/>
          </w:tcPr>
          <w:p w14:paraId="2E5F53B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A1ABE9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E13.622</w:t>
            </w:r>
          </w:p>
        </w:tc>
        <w:tc>
          <w:tcPr>
            <w:tcW w:w="9016" w:type="dxa"/>
            <w:shd w:val="clear" w:color="auto" w:fill="auto"/>
            <w:hideMark/>
          </w:tcPr>
          <w:p w14:paraId="0F0E62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skin ulcer</w:t>
            </w:r>
          </w:p>
        </w:tc>
      </w:tr>
      <w:tr w:rsidR="00CB7244" w:rsidRPr="005A25E4" w14:paraId="73E6ED0E" w14:textId="77777777" w:rsidTr="000825C2">
        <w:trPr>
          <w:trHeight w:val="300"/>
        </w:trPr>
        <w:tc>
          <w:tcPr>
            <w:tcW w:w="2274" w:type="dxa"/>
            <w:shd w:val="clear" w:color="auto" w:fill="auto"/>
            <w:hideMark/>
          </w:tcPr>
          <w:p w14:paraId="2D89D55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BCAAC2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E13.630</w:t>
            </w:r>
          </w:p>
        </w:tc>
        <w:tc>
          <w:tcPr>
            <w:tcW w:w="9016" w:type="dxa"/>
            <w:shd w:val="clear" w:color="auto" w:fill="auto"/>
            <w:hideMark/>
          </w:tcPr>
          <w:p w14:paraId="493AE8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periodontal disease</w:t>
            </w:r>
          </w:p>
        </w:tc>
      </w:tr>
      <w:tr w:rsidR="00CB7244" w:rsidRPr="005A25E4" w14:paraId="099C0D19" w14:textId="77777777" w:rsidTr="000825C2">
        <w:trPr>
          <w:trHeight w:val="300"/>
        </w:trPr>
        <w:tc>
          <w:tcPr>
            <w:tcW w:w="2274" w:type="dxa"/>
            <w:shd w:val="clear" w:color="auto" w:fill="auto"/>
            <w:hideMark/>
          </w:tcPr>
          <w:p w14:paraId="7D213A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lastRenderedPageBreak/>
              <w:t>Diabetes</w:t>
            </w:r>
          </w:p>
        </w:tc>
        <w:tc>
          <w:tcPr>
            <w:tcW w:w="1070" w:type="dxa"/>
            <w:shd w:val="clear" w:color="auto" w:fill="auto"/>
            <w:hideMark/>
          </w:tcPr>
          <w:p w14:paraId="7ECC647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E13.638</w:t>
            </w:r>
          </w:p>
        </w:tc>
        <w:tc>
          <w:tcPr>
            <w:tcW w:w="9016" w:type="dxa"/>
            <w:shd w:val="clear" w:color="auto" w:fill="auto"/>
            <w:hideMark/>
          </w:tcPr>
          <w:p w14:paraId="0236C12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oral complications</w:t>
            </w:r>
          </w:p>
        </w:tc>
      </w:tr>
      <w:tr w:rsidR="00CB7244" w:rsidRPr="005A25E4" w14:paraId="5088F99D" w14:textId="77777777" w:rsidTr="000825C2">
        <w:trPr>
          <w:trHeight w:val="300"/>
        </w:trPr>
        <w:tc>
          <w:tcPr>
            <w:tcW w:w="2274" w:type="dxa"/>
            <w:shd w:val="clear" w:color="auto" w:fill="auto"/>
            <w:hideMark/>
          </w:tcPr>
          <w:p w14:paraId="42AF201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36F296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E13.641</w:t>
            </w:r>
          </w:p>
        </w:tc>
        <w:tc>
          <w:tcPr>
            <w:tcW w:w="9016" w:type="dxa"/>
            <w:shd w:val="clear" w:color="auto" w:fill="auto"/>
            <w:hideMark/>
          </w:tcPr>
          <w:p w14:paraId="6A94262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 coma</w:t>
            </w:r>
          </w:p>
        </w:tc>
      </w:tr>
      <w:tr w:rsidR="00CB7244" w:rsidRPr="005A25E4" w14:paraId="023B0637" w14:textId="77777777" w:rsidTr="000825C2">
        <w:trPr>
          <w:trHeight w:val="300"/>
        </w:trPr>
        <w:tc>
          <w:tcPr>
            <w:tcW w:w="2274" w:type="dxa"/>
            <w:shd w:val="clear" w:color="auto" w:fill="auto"/>
            <w:hideMark/>
          </w:tcPr>
          <w:p w14:paraId="31DCEC8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369DCF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E13.649</w:t>
            </w:r>
          </w:p>
        </w:tc>
        <w:tc>
          <w:tcPr>
            <w:tcW w:w="9016" w:type="dxa"/>
            <w:shd w:val="clear" w:color="auto" w:fill="auto"/>
            <w:hideMark/>
          </w:tcPr>
          <w:p w14:paraId="0F4FC4B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hypoglycemia without coma</w:t>
            </w:r>
          </w:p>
        </w:tc>
      </w:tr>
      <w:tr w:rsidR="00CB7244" w:rsidRPr="005A25E4" w14:paraId="76FE4FDA" w14:textId="77777777" w:rsidTr="000825C2">
        <w:trPr>
          <w:trHeight w:val="300"/>
        </w:trPr>
        <w:tc>
          <w:tcPr>
            <w:tcW w:w="2274" w:type="dxa"/>
            <w:shd w:val="clear" w:color="auto" w:fill="auto"/>
            <w:hideMark/>
          </w:tcPr>
          <w:p w14:paraId="2D6A1C0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AC1632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E13.65</w:t>
            </w:r>
          </w:p>
        </w:tc>
        <w:tc>
          <w:tcPr>
            <w:tcW w:w="9016" w:type="dxa"/>
            <w:shd w:val="clear" w:color="auto" w:fill="auto"/>
            <w:hideMark/>
          </w:tcPr>
          <w:p w14:paraId="4804B0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hyperglycemia</w:t>
            </w:r>
          </w:p>
        </w:tc>
      </w:tr>
      <w:tr w:rsidR="00CB7244" w:rsidRPr="005A25E4" w14:paraId="20AB06D2" w14:textId="77777777" w:rsidTr="000825C2">
        <w:trPr>
          <w:trHeight w:val="300"/>
        </w:trPr>
        <w:tc>
          <w:tcPr>
            <w:tcW w:w="2274" w:type="dxa"/>
            <w:shd w:val="clear" w:color="auto" w:fill="auto"/>
            <w:hideMark/>
          </w:tcPr>
          <w:p w14:paraId="154A59AE"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05F28D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E13.69</w:t>
            </w:r>
          </w:p>
        </w:tc>
        <w:tc>
          <w:tcPr>
            <w:tcW w:w="9016" w:type="dxa"/>
            <w:shd w:val="clear" w:color="auto" w:fill="auto"/>
            <w:hideMark/>
          </w:tcPr>
          <w:p w14:paraId="3DAFE9D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other specified complication</w:t>
            </w:r>
          </w:p>
        </w:tc>
      </w:tr>
      <w:tr w:rsidR="00CB7244" w:rsidRPr="005A25E4" w14:paraId="1C4FD7C5" w14:textId="77777777" w:rsidTr="000825C2">
        <w:trPr>
          <w:trHeight w:val="300"/>
        </w:trPr>
        <w:tc>
          <w:tcPr>
            <w:tcW w:w="2274" w:type="dxa"/>
            <w:shd w:val="clear" w:color="auto" w:fill="auto"/>
            <w:hideMark/>
          </w:tcPr>
          <w:p w14:paraId="5C3169B9"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6EB1CA5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E13.8</w:t>
            </w:r>
          </w:p>
        </w:tc>
        <w:tc>
          <w:tcPr>
            <w:tcW w:w="9016" w:type="dxa"/>
            <w:shd w:val="clear" w:color="auto" w:fill="auto"/>
            <w:hideMark/>
          </w:tcPr>
          <w:p w14:paraId="35ABD67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 unspecified complications</w:t>
            </w:r>
          </w:p>
        </w:tc>
      </w:tr>
      <w:tr w:rsidR="00CB7244" w:rsidRPr="005A25E4" w14:paraId="6BFC95D7" w14:textId="77777777" w:rsidTr="000825C2">
        <w:trPr>
          <w:trHeight w:val="300"/>
        </w:trPr>
        <w:tc>
          <w:tcPr>
            <w:tcW w:w="2274" w:type="dxa"/>
            <w:shd w:val="clear" w:color="auto" w:fill="auto"/>
            <w:hideMark/>
          </w:tcPr>
          <w:p w14:paraId="3E15650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D27E4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E13.9</w:t>
            </w:r>
          </w:p>
        </w:tc>
        <w:tc>
          <w:tcPr>
            <w:tcW w:w="9016" w:type="dxa"/>
            <w:shd w:val="clear" w:color="auto" w:fill="auto"/>
            <w:hideMark/>
          </w:tcPr>
          <w:p w14:paraId="07448D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Other specified diabetes mellitus without complications</w:t>
            </w:r>
          </w:p>
        </w:tc>
      </w:tr>
      <w:tr w:rsidR="00CB7244" w:rsidRPr="005A25E4" w14:paraId="3A92A0A2" w14:textId="77777777" w:rsidTr="000825C2">
        <w:trPr>
          <w:trHeight w:val="300"/>
        </w:trPr>
        <w:tc>
          <w:tcPr>
            <w:tcW w:w="2274" w:type="dxa"/>
            <w:shd w:val="clear" w:color="auto" w:fill="auto"/>
            <w:hideMark/>
          </w:tcPr>
          <w:p w14:paraId="540D517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DFA2B1A"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Z46.81</w:t>
            </w:r>
          </w:p>
        </w:tc>
        <w:tc>
          <w:tcPr>
            <w:tcW w:w="9016" w:type="dxa"/>
            <w:shd w:val="clear" w:color="auto" w:fill="auto"/>
            <w:hideMark/>
          </w:tcPr>
          <w:p w14:paraId="21545020"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fitting and adjustment of insulin pump</w:t>
            </w:r>
          </w:p>
        </w:tc>
      </w:tr>
      <w:tr w:rsidR="00CB7244" w:rsidRPr="005A25E4" w14:paraId="58D37545" w14:textId="77777777" w:rsidTr="000825C2">
        <w:trPr>
          <w:trHeight w:val="300"/>
        </w:trPr>
        <w:tc>
          <w:tcPr>
            <w:tcW w:w="2274" w:type="dxa"/>
            <w:shd w:val="clear" w:color="auto" w:fill="auto"/>
            <w:hideMark/>
          </w:tcPr>
          <w:p w14:paraId="26294BDB"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194FE4B5"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Z96.41</w:t>
            </w:r>
          </w:p>
        </w:tc>
        <w:tc>
          <w:tcPr>
            <w:tcW w:w="9016" w:type="dxa"/>
            <w:shd w:val="clear" w:color="auto" w:fill="auto"/>
            <w:hideMark/>
          </w:tcPr>
          <w:p w14:paraId="2905A68F"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Presence of insulin pump (external) (internal)</w:t>
            </w:r>
          </w:p>
        </w:tc>
      </w:tr>
      <w:tr w:rsidR="00CB7244" w:rsidRPr="005A25E4" w14:paraId="17E8C078" w14:textId="77777777" w:rsidTr="000825C2">
        <w:trPr>
          <w:trHeight w:val="300"/>
        </w:trPr>
        <w:tc>
          <w:tcPr>
            <w:tcW w:w="2274" w:type="dxa"/>
            <w:shd w:val="clear" w:color="auto" w:fill="auto"/>
            <w:hideMark/>
          </w:tcPr>
          <w:p w14:paraId="4346B02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E1C5E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250.00</w:t>
            </w:r>
          </w:p>
        </w:tc>
        <w:tc>
          <w:tcPr>
            <w:tcW w:w="9016" w:type="dxa"/>
            <w:shd w:val="clear" w:color="auto" w:fill="auto"/>
            <w:hideMark/>
          </w:tcPr>
          <w:p w14:paraId="3573008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NOT STATED AS UNCONTROLLED</w:t>
            </w:r>
          </w:p>
        </w:tc>
      </w:tr>
      <w:tr w:rsidR="00CB7244" w:rsidRPr="005A25E4" w14:paraId="0D3AD436" w14:textId="77777777" w:rsidTr="000825C2">
        <w:trPr>
          <w:trHeight w:val="300"/>
        </w:trPr>
        <w:tc>
          <w:tcPr>
            <w:tcW w:w="2274" w:type="dxa"/>
            <w:shd w:val="clear" w:color="auto" w:fill="auto"/>
            <w:hideMark/>
          </w:tcPr>
          <w:p w14:paraId="572C8B9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2F505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250.01</w:t>
            </w:r>
          </w:p>
        </w:tc>
        <w:tc>
          <w:tcPr>
            <w:tcW w:w="9016" w:type="dxa"/>
            <w:shd w:val="clear" w:color="auto" w:fill="auto"/>
            <w:hideMark/>
          </w:tcPr>
          <w:p w14:paraId="6CF1A4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NOT STATED AS UNCONTROLLED</w:t>
            </w:r>
          </w:p>
        </w:tc>
      </w:tr>
      <w:tr w:rsidR="00CB7244" w:rsidRPr="005A25E4" w14:paraId="5B7C83C9" w14:textId="77777777" w:rsidTr="000825C2">
        <w:trPr>
          <w:trHeight w:val="300"/>
        </w:trPr>
        <w:tc>
          <w:tcPr>
            <w:tcW w:w="2274" w:type="dxa"/>
            <w:shd w:val="clear" w:color="auto" w:fill="auto"/>
            <w:hideMark/>
          </w:tcPr>
          <w:p w14:paraId="24EBC20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38073E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250.02</w:t>
            </w:r>
          </w:p>
        </w:tc>
        <w:tc>
          <w:tcPr>
            <w:tcW w:w="9016" w:type="dxa"/>
            <w:shd w:val="clear" w:color="auto" w:fill="auto"/>
            <w:hideMark/>
          </w:tcPr>
          <w:p w14:paraId="71EAE5B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II OR UNSPECIFIED TYPE, UNCONTROLLED</w:t>
            </w:r>
          </w:p>
        </w:tc>
      </w:tr>
      <w:tr w:rsidR="00CB7244" w:rsidRPr="005A25E4" w14:paraId="0C21AA2A" w14:textId="77777777" w:rsidTr="000825C2">
        <w:trPr>
          <w:trHeight w:val="300"/>
        </w:trPr>
        <w:tc>
          <w:tcPr>
            <w:tcW w:w="2274" w:type="dxa"/>
            <w:shd w:val="clear" w:color="auto" w:fill="auto"/>
            <w:hideMark/>
          </w:tcPr>
          <w:p w14:paraId="52D8A7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C94943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250.03</w:t>
            </w:r>
          </w:p>
        </w:tc>
        <w:tc>
          <w:tcPr>
            <w:tcW w:w="9016" w:type="dxa"/>
            <w:shd w:val="clear" w:color="auto" w:fill="auto"/>
            <w:hideMark/>
          </w:tcPr>
          <w:p w14:paraId="4B07FA7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MELLITUS WITHOUT MENTION OF COMPLICATION, TYPE I [JUVENILE TYPE], UNCONTROLLED</w:t>
            </w:r>
          </w:p>
        </w:tc>
      </w:tr>
      <w:tr w:rsidR="00CB7244" w:rsidRPr="005A25E4" w14:paraId="1F33B577" w14:textId="77777777" w:rsidTr="000825C2">
        <w:trPr>
          <w:trHeight w:val="300"/>
        </w:trPr>
        <w:tc>
          <w:tcPr>
            <w:tcW w:w="2274" w:type="dxa"/>
            <w:shd w:val="clear" w:color="auto" w:fill="auto"/>
            <w:hideMark/>
          </w:tcPr>
          <w:p w14:paraId="0289C07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A83E7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250.10</w:t>
            </w:r>
          </w:p>
        </w:tc>
        <w:tc>
          <w:tcPr>
            <w:tcW w:w="9016" w:type="dxa"/>
            <w:shd w:val="clear" w:color="auto" w:fill="auto"/>
            <w:hideMark/>
          </w:tcPr>
          <w:p w14:paraId="467204E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NOT STATED AS UNCONTROLLED</w:t>
            </w:r>
          </w:p>
        </w:tc>
      </w:tr>
      <w:tr w:rsidR="00CB7244" w:rsidRPr="005A25E4" w14:paraId="525A936B" w14:textId="77777777" w:rsidTr="000825C2">
        <w:trPr>
          <w:trHeight w:val="300"/>
        </w:trPr>
        <w:tc>
          <w:tcPr>
            <w:tcW w:w="2274" w:type="dxa"/>
            <w:shd w:val="clear" w:color="auto" w:fill="auto"/>
            <w:hideMark/>
          </w:tcPr>
          <w:p w14:paraId="1DC5670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0D63D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250.11</w:t>
            </w:r>
          </w:p>
        </w:tc>
        <w:tc>
          <w:tcPr>
            <w:tcW w:w="9016" w:type="dxa"/>
            <w:shd w:val="clear" w:color="auto" w:fill="auto"/>
            <w:hideMark/>
          </w:tcPr>
          <w:p w14:paraId="51BCC83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NOT STATED AS UNCONTROLLED</w:t>
            </w:r>
          </w:p>
        </w:tc>
      </w:tr>
      <w:tr w:rsidR="00CB7244" w:rsidRPr="005A25E4" w14:paraId="29521122" w14:textId="77777777" w:rsidTr="000825C2">
        <w:trPr>
          <w:trHeight w:val="300"/>
        </w:trPr>
        <w:tc>
          <w:tcPr>
            <w:tcW w:w="2274" w:type="dxa"/>
            <w:shd w:val="clear" w:color="auto" w:fill="auto"/>
            <w:hideMark/>
          </w:tcPr>
          <w:p w14:paraId="77D63FB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1584DF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250.12</w:t>
            </w:r>
          </w:p>
        </w:tc>
        <w:tc>
          <w:tcPr>
            <w:tcW w:w="9016" w:type="dxa"/>
            <w:shd w:val="clear" w:color="auto" w:fill="auto"/>
            <w:hideMark/>
          </w:tcPr>
          <w:p w14:paraId="63B4C7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II OR UNSPECIFIED TYPE, UNCONTROLLED</w:t>
            </w:r>
          </w:p>
        </w:tc>
      </w:tr>
      <w:tr w:rsidR="00CB7244" w:rsidRPr="005A25E4" w14:paraId="2025A6D7" w14:textId="77777777" w:rsidTr="000825C2">
        <w:trPr>
          <w:trHeight w:val="300"/>
        </w:trPr>
        <w:tc>
          <w:tcPr>
            <w:tcW w:w="2274" w:type="dxa"/>
            <w:shd w:val="clear" w:color="auto" w:fill="auto"/>
            <w:hideMark/>
          </w:tcPr>
          <w:p w14:paraId="4C681BF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105D2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250.13</w:t>
            </w:r>
          </w:p>
        </w:tc>
        <w:tc>
          <w:tcPr>
            <w:tcW w:w="9016" w:type="dxa"/>
            <w:shd w:val="clear" w:color="auto" w:fill="auto"/>
            <w:hideMark/>
          </w:tcPr>
          <w:p w14:paraId="67576E0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KETOACIDOSIS, TYPE I [JUVENILE TYPE], UNCONTROLLED</w:t>
            </w:r>
          </w:p>
        </w:tc>
      </w:tr>
      <w:tr w:rsidR="00CB7244" w:rsidRPr="005A25E4" w14:paraId="15F8CFBC" w14:textId="77777777" w:rsidTr="000825C2">
        <w:trPr>
          <w:trHeight w:val="300"/>
        </w:trPr>
        <w:tc>
          <w:tcPr>
            <w:tcW w:w="2274" w:type="dxa"/>
            <w:shd w:val="clear" w:color="auto" w:fill="auto"/>
            <w:hideMark/>
          </w:tcPr>
          <w:p w14:paraId="5F7E4FD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BC994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250.20</w:t>
            </w:r>
          </w:p>
        </w:tc>
        <w:tc>
          <w:tcPr>
            <w:tcW w:w="9016" w:type="dxa"/>
            <w:shd w:val="clear" w:color="auto" w:fill="auto"/>
            <w:hideMark/>
          </w:tcPr>
          <w:p w14:paraId="4F4E9D6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NOT STATED AS UNCONTROLLED</w:t>
            </w:r>
          </w:p>
        </w:tc>
      </w:tr>
      <w:tr w:rsidR="00CB7244" w:rsidRPr="005A25E4" w14:paraId="5FBF7FF0" w14:textId="77777777" w:rsidTr="000825C2">
        <w:trPr>
          <w:trHeight w:val="300"/>
        </w:trPr>
        <w:tc>
          <w:tcPr>
            <w:tcW w:w="2274" w:type="dxa"/>
            <w:shd w:val="clear" w:color="auto" w:fill="auto"/>
            <w:hideMark/>
          </w:tcPr>
          <w:p w14:paraId="054620F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E6A4F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250.21</w:t>
            </w:r>
          </w:p>
        </w:tc>
        <w:tc>
          <w:tcPr>
            <w:tcW w:w="9016" w:type="dxa"/>
            <w:shd w:val="clear" w:color="auto" w:fill="auto"/>
            <w:hideMark/>
          </w:tcPr>
          <w:p w14:paraId="7F6BA5A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NOT STATED AS UNCONTROLLED</w:t>
            </w:r>
          </w:p>
        </w:tc>
      </w:tr>
      <w:tr w:rsidR="00CB7244" w:rsidRPr="005A25E4" w14:paraId="7C9B7B0D" w14:textId="77777777" w:rsidTr="000825C2">
        <w:trPr>
          <w:trHeight w:val="300"/>
        </w:trPr>
        <w:tc>
          <w:tcPr>
            <w:tcW w:w="2274" w:type="dxa"/>
            <w:shd w:val="clear" w:color="auto" w:fill="auto"/>
            <w:hideMark/>
          </w:tcPr>
          <w:p w14:paraId="509C0C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A7D74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250.22</w:t>
            </w:r>
          </w:p>
        </w:tc>
        <w:tc>
          <w:tcPr>
            <w:tcW w:w="9016" w:type="dxa"/>
            <w:shd w:val="clear" w:color="auto" w:fill="auto"/>
            <w:hideMark/>
          </w:tcPr>
          <w:p w14:paraId="7AFAA51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II OR UNSPECIFIED TYPE, UNCONTROLLED</w:t>
            </w:r>
          </w:p>
        </w:tc>
      </w:tr>
      <w:tr w:rsidR="00CB7244" w:rsidRPr="005A25E4" w14:paraId="0026E737" w14:textId="77777777" w:rsidTr="000825C2">
        <w:trPr>
          <w:trHeight w:val="300"/>
        </w:trPr>
        <w:tc>
          <w:tcPr>
            <w:tcW w:w="2274" w:type="dxa"/>
            <w:shd w:val="clear" w:color="auto" w:fill="auto"/>
            <w:hideMark/>
          </w:tcPr>
          <w:p w14:paraId="73CCA7EB"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D52C88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250.23</w:t>
            </w:r>
          </w:p>
        </w:tc>
        <w:tc>
          <w:tcPr>
            <w:tcW w:w="9016" w:type="dxa"/>
            <w:shd w:val="clear" w:color="auto" w:fill="auto"/>
            <w:hideMark/>
          </w:tcPr>
          <w:p w14:paraId="3BE2A0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HYPEROSMOLARITY, TYPE I [JUVENILE TYPE], UNCONTROLLED</w:t>
            </w:r>
          </w:p>
        </w:tc>
      </w:tr>
      <w:tr w:rsidR="00CB7244" w:rsidRPr="005A25E4" w14:paraId="25BA8CEE" w14:textId="77777777" w:rsidTr="000825C2">
        <w:trPr>
          <w:trHeight w:val="300"/>
        </w:trPr>
        <w:tc>
          <w:tcPr>
            <w:tcW w:w="2274" w:type="dxa"/>
            <w:shd w:val="clear" w:color="auto" w:fill="auto"/>
            <w:hideMark/>
          </w:tcPr>
          <w:p w14:paraId="6F80E3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EAFF9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250.30</w:t>
            </w:r>
          </w:p>
        </w:tc>
        <w:tc>
          <w:tcPr>
            <w:tcW w:w="9016" w:type="dxa"/>
            <w:shd w:val="clear" w:color="auto" w:fill="auto"/>
            <w:hideMark/>
          </w:tcPr>
          <w:p w14:paraId="00039D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NOT STATED AS UNCONTROLLED</w:t>
            </w:r>
          </w:p>
        </w:tc>
      </w:tr>
      <w:tr w:rsidR="00CB7244" w:rsidRPr="005A25E4" w14:paraId="3D7C1AE9" w14:textId="77777777" w:rsidTr="000825C2">
        <w:trPr>
          <w:trHeight w:val="300"/>
        </w:trPr>
        <w:tc>
          <w:tcPr>
            <w:tcW w:w="2274" w:type="dxa"/>
            <w:shd w:val="clear" w:color="auto" w:fill="auto"/>
            <w:hideMark/>
          </w:tcPr>
          <w:p w14:paraId="00BD3A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675CAE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250.31</w:t>
            </w:r>
          </w:p>
        </w:tc>
        <w:tc>
          <w:tcPr>
            <w:tcW w:w="9016" w:type="dxa"/>
            <w:shd w:val="clear" w:color="auto" w:fill="auto"/>
            <w:hideMark/>
          </w:tcPr>
          <w:p w14:paraId="1FF60DC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NOT STATED AS UNCONTROLLED</w:t>
            </w:r>
          </w:p>
        </w:tc>
      </w:tr>
      <w:tr w:rsidR="00CB7244" w:rsidRPr="005A25E4" w14:paraId="2D3B82A4" w14:textId="77777777" w:rsidTr="000825C2">
        <w:trPr>
          <w:trHeight w:val="300"/>
        </w:trPr>
        <w:tc>
          <w:tcPr>
            <w:tcW w:w="2274" w:type="dxa"/>
            <w:shd w:val="clear" w:color="auto" w:fill="auto"/>
            <w:hideMark/>
          </w:tcPr>
          <w:p w14:paraId="5D2121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B06895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250.32</w:t>
            </w:r>
          </w:p>
        </w:tc>
        <w:tc>
          <w:tcPr>
            <w:tcW w:w="9016" w:type="dxa"/>
            <w:shd w:val="clear" w:color="auto" w:fill="auto"/>
            <w:hideMark/>
          </w:tcPr>
          <w:p w14:paraId="24CED12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II OR UNSPECIFIED TYPE, UNCONTROLLED</w:t>
            </w:r>
          </w:p>
        </w:tc>
      </w:tr>
      <w:tr w:rsidR="00CB7244" w:rsidRPr="005A25E4" w14:paraId="5D25C07D" w14:textId="77777777" w:rsidTr="000825C2">
        <w:trPr>
          <w:trHeight w:val="300"/>
        </w:trPr>
        <w:tc>
          <w:tcPr>
            <w:tcW w:w="2274" w:type="dxa"/>
            <w:shd w:val="clear" w:color="auto" w:fill="auto"/>
            <w:hideMark/>
          </w:tcPr>
          <w:p w14:paraId="5F0F988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5A7F4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250.33</w:t>
            </w:r>
          </w:p>
        </w:tc>
        <w:tc>
          <w:tcPr>
            <w:tcW w:w="9016" w:type="dxa"/>
            <w:shd w:val="clear" w:color="auto" w:fill="auto"/>
            <w:hideMark/>
          </w:tcPr>
          <w:p w14:paraId="4ED1AE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COMA, TYPE I [JUVENILE TYPE], UNCONTROLLED</w:t>
            </w:r>
          </w:p>
        </w:tc>
      </w:tr>
      <w:tr w:rsidR="00CB7244" w:rsidRPr="005A25E4" w14:paraId="0775313A" w14:textId="77777777" w:rsidTr="000825C2">
        <w:trPr>
          <w:trHeight w:val="300"/>
        </w:trPr>
        <w:tc>
          <w:tcPr>
            <w:tcW w:w="2274" w:type="dxa"/>
            <w:shd w:val="clear" w:color="auto" w:fill="auto"/>
            <w:hideMark/>
          </w:tcPr>
          <w:p w14:paraId="0C565F5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895587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250.40</w:t>
            </w:r>
          </w:p>
        </w:tc>
        <w:tc>
          <w:tcPr>
            <w:tcW w:w="9016" w:type="dxa"/>
            <w:shd w:val="clear" w:color="auto" w:fill="auto"/>
            <w:hideMark/>
          </w:tcPr>
          <w:p w14:paraId="446F93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NOT STATED AS UNCONTROLLED</w:t>
            </w:r>
          </w:p>
        </w:tc>
      </w:tr>
      <w:tr w:rsidR="00CB7244" w:rsidRPr="005A25E4" w14:paraId="76981C46" w14:textId="77777777" w:rsidTr="000825C2">
        <w:trPr>
          <w:trHeight w:val="300"/>
        </w:trPr>
        <w:tc>
          <w:tcPr>
            <w:tcW w:w="2274" w:type="dxa"/>
            <w:shd w:val="clear" w:color="auto" w:fill="auto"/>
            <w:hideMark/>
          </w:tcPr>
          <w:p w14:paraId="35EE3AC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F5129A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250.41</w:t>
            </w:r>
          </w:p>
        </w:tc>
        <w:tc>
          <w:tcPr>
            <w:tcW w:w="9016" w:type="dxa"/>
            <w:shd w:val="clear" w:color="auto" w:fill="auto"/>
            <w:hideMark/>
          </w:tcPr>
          <w:p w14:paraId="37B6B05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NOT STATED AS UNCONTROLLED</w:t>
            </w:r>
          </w:p>
        </w:tc>
      </w:tr>
      <w:tr w:rsidR="00CB7244" w:rsidRPr="005A25E4" w14:paraId="66D95B36" w14:textId="77777777" w:rsidTr="000825C2">
        <w:trPr>
          <w:trHeight w:val="300"/>
        </w:trPr>
        <w:tc>
          <w:tcPr>
            <w:tcW w:w="2274" w:type="dxa"/>
            <w:shd w:val="clear" w:color="auto" w:fill="auto"/>
            <w:hideMark/>
          </w:tcPr>
          <w:p w14:paraId="448190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98CC94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250.42</w:t>
            </w:r>
          </w:p>
        </w:tc>
        <w:tc>
          <w:tcPr>
            <w:tcW w:w="9016" w:type="dxa"/>
            <w:shd w:val="clear" w:color="auto" w:fill="auto"/>
            <w:hideMark/>
          </w:tcPr>
          <w:p w14:paraId="6911B1A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II OR UNSPECIFIED TYPE, UNCONTROLLED</w:t>
            </w:r>
          </w:p>
        </w:tc>
      </w:tr>
      <w:tr w:rsidR="00CB7244" w:rsidRPr="005A25E4" w14:paraId="6572F2EB" w14:textId="77777777" w:rsidTr="000825C2">
        <w:trPr>
          <w:trHeight w:val="300"/>
        </w:trPr>
        <w:tc>
          <w:tcPr>
            <w:tcW w:w="2274" w:type="dxa"/>
            <w:shd w:val="clear" w:color="auto" w:fill="auto"/>
            <w:hideMark/>
          </w:tcPr>
          <w:p w14:paraId="3B8D170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EB8934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250.43</w:t>
            </w:r>
          </w:p>
        </w:tc>
        <w:tc>
          <w:tcPr>
            <w:tcW w:w="9016" w:type="dxa"/>
            <w:shd w:val="clear" w:color="auto" w:fill="auto"/>
            <w:hideMark/>
          </w:tcPr>
          <w:p w14:paraId="79F5CA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RENAL MANIFESTATIONS, TYPE I [JUVENILE TYPE], UNCONTROLLED</w:t>
            </w:r>
          </w:p>
        </w:tc>
      </w:tr>
      <w:tr w:rsidR="00CB7244" w:rsidRPr="005A25E4" w14:paraId="7BDFF40F" w14:textId="77777777" w:rsidTr="000825C2">
        <w:trPr>
          <w:trHeight w:val="300"/>
        </w:trPr>
        <w:tc>
          <w:tcPr>
            <w:tcW w:w="2274" w:type="dxa"/>
            <w:shd w:val="clear" w:color="auto" w:fill="auto"/>
            <w:hideMark/>
          </w:tcPr>
          <w:p w14:paraId="05DDFB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000D80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250.50</w:t>
            </w:r>
          </w:p>
        </w:tc>
        <w:tc>
          <w:tcPr>
            <w:tcW w:w="9016" w:type="dxa"/>
            <w:shd w:val="clear" w:color="auto" w:fill="auto"/>
            <w:hideMark/>
          </w:tcPr>
          <w:p w14:paraId="2B6C7C0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NOT STATED AS UNCONTROLLED</w:t>
            </w:r>
          </w:p>
        </w:tc>
      </w:tr>
      <w:tr w:rsidR="00CB7244" w:rsidRPr="005A25E4" w14:paraId="1B113693" w14:textId="77777777" w:rsidTr="000825C2">
        <w:trPr>
          <w:trHeight w:val="300"/>
        </w:trPr>
        <w:tc>
          <w:tcPr>
            <w:tcW w:w="2274" w:type="dxa"/>
            <w:shd w:val="clear" w:color="auto" w:fill="auto"/>
            <w:hideMark/>
          </w:tcPr>
          <w:p w14:paraId="59A2CE8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5D9B3E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250.51</w:t>
            </w:r>
          </w:p>
        </w:tc>
        <w:tc>
          <w:tcPr>
            <w:tcW w:w="9016" w:type="dxa"/>
            <w:shd w:val="clear" w:color="auto" w:fill="auto"/>
            <w:hideMark/>
          </w:tcPr>
          <w:p w14:paraId="1BD6D0B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NOT STATED AS UNCONTROLLED</w:t>
            </w:r>
          </w:p>
        </w:tc>
      </w:tr>
      <w:tr w:rsidR="00CB7244" w:rsidRPr="005A25E4" w14:paraId="56E086D0" w14:textId="77777777" w:rsidTr="000825C2">
        <w:trPr>
          <w:trHeight w:val="300"/>
        </w:trPr>
        <w:tc>
          <w:tcPr>
            <w:tcW w:w="2274" w:type="dxa"/>
            <w:shd w:val="clear" w:color="auto" w:fill="auto"/>
            <w:hideMark/>
          </w:tcPr>
          <w:p w14:paraId="7E676D2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D47E5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250.52</w:t>
            </w:r>
          </w:p>
        </w:tc>
        <w:tc>
          <w:tcPr>
            <w:tcW w:w="9016" w:type="dxa"/>
            <w:shd w:val="clear" w:color="auto" w:fill="auto"/>
            <w:hideMark/>
          </w:tcPr>
          <w:p w14:paraId="53008AF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II OR UNSPECIFIED TYPE, UNCONTROLLED</w:t>
            </w:r>
          </w:p>
        </w:tc>
      </w:tr>
      <w:tr w:rsidR="00CB7244" w:rsidRPr="005A25E4" w14:paraId="545BF7BF" w14:textId="77777777" w:rsidTr="000825C2">
        <w:trPr>
          <w:trHeight w:val="300"/>
        </w:trPr>
        <w:tc>
          <w:tcPr>
            <w:tcW w:w="2274" w:type="dxa"/>
            <w:shd w:val="clear" w:color="auto" w:fill="auto"/>
            <w:hideMark/>
          </w:tcPr>
          <w:p w14:paraId="7EA0CC4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9C99D2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250.53</w:t>
            </w:r>
          </w:p>
        </w:tc>
        <w:tc>
          <w:tcPr>
            <w:tcW w:w="9016" w:type="dxa"/>
            <w:shd w:val="clear" w:color="auto" w:fill="auto"/>
            <w:hideMark/>
          </w:tcPr>
          <w:p w14:paraId="469EC79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OPHTHALMIC MANIFESTATIONS, TYPE I [JUVENILE TYPE], UNCONTROLLED</w:t>
            </w:r>
          </w:p>
        </w:tc>
      </w:tr>
      <w:tr w:rsidR="00CB7244" w:rsidRPr="005A25E4" w14:paraId="76BD4D81" w14:textId="77777777" w:rsidTr="000825C2">
        <w:trPr>
          <w:trHeight w:val="300"/>
        </w:trPr>
        <w:tc>
          <w:tcPr>
            <w:tcW w:w="2274" w:type="dxa"/>
            <w:shd w:val="clear" w:color="auto" w:fill="auto"/>
            <w:hideMark/>
          </w:tcPr>
          <w:p w14:paraId="673C38F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C617E9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250.60</w:t>
            </w:r>
          </w:p>
        </w:tc>
        <w:tc>
          <w:tcPr>
            <w:tcW w:w="9016" w:type="dxa"/>
            <w:shd w:val="clear" w:color="auto" w:fill="auto"/>
            <w:hideMark/>
          </w:tcPr>
          <w:p w14:paraId="13426F8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NOT STATED AS UNCONTROLLED</w:t>
            </w:r>
          </w:p>
        </w:tc>
      </w:tr>
      <w:tr w:rsidR="00CB7244" w:rsidRPr="005A25E4" w14:paraId="2266BE1A" w14:textId="77777777" w:rsidTr="000825C2">
        <w:trPr>
          <w:trHeight w:val="300"/>
        </w:trPr>
        <w:tc>
          <w:tcPr>
            <w:tcW w:w="2274" w:type="dxa"/>
            <w:shd w:val="clear" w:color="auto" w:fill="auto"/>
            <w:hideMark/>
          </w:tcPr>
          <w:p w14:paraId="5753484C"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lastRenderedPageBreak/>
              <w:t>Diabetes</w:t>
            </w:r>
          </w:p>
        </w:tc>
        <w:tc>
          <w:tcPr>
            <w:tcW w:w="1070" w:type="dxa"/>
            <w:shd w:val="clear" w:color="auto" w:fill="auto"/>
            <w:hideMark/>
          </w:tcPr>
          <w:p w14:paraId="31095DF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250.61</w:t>
            </w:r>
          </w:p>
        </w:tc>
        <w:tc>
          <w:tcPr>
            <w:tcW w:w="9016" w:type="dxa"/>
            <w:shd w:val="clear" w:color="auto" w:fill="auto"/>
            <w:hideMark/>
          </w:tcPr>
          <w:p w14:paraId="4F664B6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NOT STATED AS UNCONTROLLED</w:t>
            </w:r>
          </w:p>
        </w:tc>
      </w:tr>
      <w:tr w:rsidR="00CB7244" w:rsidRPr="005A25E4" w14:paraId="5CCF5107" w14:textId="77777777" w:rsidTr="000825C2">
        <w:trPr>
          <w:trHeight w:val="300"/>
        </w:trPr>
        <w:tc>
          <w:tcPr>
            <w:tcW w:w="2274" w:type="dxa"/>
            <w:shd w:val="clear" w:color="auto" w:fill="auto"/>
            <w:hideMark/>
          </w:tcPr>
          <w:p w14:paraId="5A97BA91"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09DD45B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250.62</w:t>
            </w:r>
          </w:p>
        </w:tc>
        <w:tc>
          <w:tcPr>
            <w:tcW w:w="9016" w:type="dxa"/>
            <w:shd w:val="clear" w:color="auto" w:fill="auto"/>
            <w:hideMark/>
          </w:tcPr>
          <w:p w14:paraId="08C731D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II OR UNSPECIFIED TYPE, UNCONTROLLED</w:t>
            </w:r>
          </w:p>
        </w:tc>
      </w:tr>
      <w:tr w:rsidR="00CB7244" w:rsidRPr="005A25E4" w14:paraId="06034B65" w14:textId="77777777" w:rsidTr="000825C2">
        <w:trPr>
          <w:trHeight w:val="300"/>
        </w:trPr>
        <w:tc>
          <w:tcPr>
            <w:tcW w:w="2274" w:type="dxa"/>
            <w:shd w:val="clear" w:color="auto" w:fill="auto"/>
            <w:hideMark/>
          </w:tcPr>
          <w:p w14:paraId="1864708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603DD5F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250.63</w:t>
            </w:r>
          </w:p>
        </w:tc>
        <w:tc>
          <w:tcPr>
            <w:tcW w:w="9016" w:type="dxa"/>
            <w:shd w:val="clear" w:color="auto" w:fill="auto"/>
            <w:hideMark/>
          </w:tcPr>
          <w:p w14:paraId="3F4646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NEUROLOGICAL MANIFESTATIONS, TYPE I [JUVENILE TYPE], UNCONTROLLED</w:t>
            </w:r>
          </w:p>
        </w:tc>
      </w:tr>
      <w:tr w:rsidR="00CB7244" w:rsidRPr="005A25E4" w14:paraId="41B80588" w14:textId="77777777" w:rsidTr="000825C2">
        <w:trPr>
          <w:trHeight w:val="300"/>
        </w:trPr>
        <w:tc>
          <w:tcPr>
            <w:tcW w:w="2274" w:type="dxa"/>
            <w:shd w:val="clear" w:color="auto" w:fill="auto"/>
            <w:hideMark/>
          </w:tcPr>
          <w:p w14:paraId="4770123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178C956"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250.70</w:t>
            </w:r>
          </w:p>
        </w:tc>
        <w:tc>
          <w:tcPr>
            <w:tcW w:w="9016" w:type="dxa"/>
            <w:shd w:val="clear" w:color="auto" w:fill="auto"/>
            <w:hideMark/>
          </w:tcPr>
          <w:p w14:paraId="01D0C8E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NOT STATED AS UNCONTROLLED</w:t>
            </w:r>
          </w:p>
        </w:tc>
      </w:tr>
      <w:tr w:rsidR="00CB7244" w:rsidRPr="005A25E4" w14:paraId="1437D35E" w14:textId="77777777" w:rsidTr="000825C2">
        <w:trPr>
          <w:trHeight w:val="300"/>
        </w:trPr>
        <w:tc>
          <w:tcPr>
            <w:tcW w:w="2274" w:type="dxa"/>
            <w:shd w:val="clear" w:color="auto" w:fill="auto"/>
            <w:hideMark/>
          </w:tcPr>
          <w:p w14:paraId="4BB9146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51077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250.71</w:t>
            </w:r>
          </w:p>
        </w:tc>
        <w:tc>
          <w:tcPr>
            <w:tcW w:w="9016" w:type="dxa"/>
            <w:shd w:val="clear" w:color="auto" w:fill="auto"/>
            <w:hideMark/>
          </w:tcPr>
          <w:p w14:paraId="3D983BB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NOT STATED AS UNCONTROLLED</w:t>
            </w:r>
          </w:p>
        </w:tc>
      </w:tr>
      <w:tr w:rsidR="00CB7244" w:rsidRPr="005A25E4" w14:paraId="70F4AFAF" w14:textId="77777777" w:rsidTr="000825C2">
        <w:trPr>
          <w:trHeight w:val="300"/>
        </w:trPr>
        <w:tc>
          <w:tcPr>
            <w:tcW w:w="2274" w:type="dxa"/>
            <w:shd w:val="clear" w:color="auto" w:fill="auto"/>
            <w:hideMark/>
          </w:tcPr>
          <w:p w14:paraId="3CB4889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4E9526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250.72</w:t>
            </w:r>
          </w:p>
        </w:tc>
        <w:tc>
          <w:tcPr>
            <w:tcW w:w="9016" w:type="dxa"/>
            <w:shd w:val="clear" w:color="auto" w:fill="auto"/>
            <w:hideMark/>
          </w:tcPr>
          <w:p w14:paraId="360B778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II OR UNSPECIFIED TYPE, UNCONTROLLED</w:t>
            </w:r>
          </w:p>
        </w:tc>
      </w:tr>
      <w:tr w:rsidR="00CB7244" w:rsidRPr="005A25E4" w14:paraId="4DBAA92A" w14:textId="77777777" w:rsidTr="000825C2">
        <w:trPr>
          <w:trHeight w:val="300"/>
        </w:trPr>
        <w:tc>
          <w:tcPr>
            <w:tcW w:w="2274" w:type="dxa"/>
            <w:shd w:val="clear" w:color="auto" w:fill="auto"/>
            <w:hideMark/>
          </w:tcPr>
          <w:p w14:paraId="7604B74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2DF7C51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250.73</w:t>
            </w:r>
          </w:p>
        </w:tc>
        <w:tc>
          <w:tcPr>
            <w:tcW w:w="9016" w:type="dxa"/>
            <w:shd w:val="clear" w:color="auto" w:fill="auto"/>
            <w:hideMark/>
          </w:tcPr>
          <w:p w14:paraId="1550899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PERIPHERAL CIRCULATORY DISORDERS, TYPE I [JUVENILE TYPE], UNCONTROLLED</w:t>
            </w:r>
          </w:p>
        </w:tc>
      </w:tr>
      <w:tr w:rsidR="00CB7244" w:rsidRPr="005A25E4" w14:paraId="67D9C8B4" w14:textId="77777777" w:rsidTr="000825C2">
        <w:trPr>
          <w:trHeight w:val="300"/>
        </w:trPr>
        <w:tc>
          <w:tcPr>
            <w:tcW w:w="2274" w:type="dxa"/>
            <w:shd w:val="clear" w:color="auto" w:fill="auto"/>
            <w:hideMark/>
          </w:tcPr>
          <w:p w14:paraId="0CF8852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3518FB4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250.80</w:t>
            </w:r>
          </w:p>
        </w:tc>
        <w:tc>
          <w:tcPr>
            <w:tcW w:w="9016" w:type="dxa"/>
            <w:shd w:val="clear" w:color="auto" w:fill="auto"/>
            <w:hideMark/>
          </w:tcPr>
          <w:p w14:paraId="1A6D22B9"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NOT STATED AS UNCONTROLLED</w:t>
            </w:r>
          </w:p>
        </w:tc>
      </w:tr>
      <w:tr w:rsidR="00CB7244" w:rsidRPr="005A25E4" w14:paraId="5066A39B" w14:textId="77777777" w:rsidTr="000825C2">
        <w:trPr>
          <w:trHeight w:val="300"/>
        </w:trPr>
        <w:tc>
          <w:tcPr>
            <w:tcW w:w="2274" w:type="dxa"/>
            <w:shd w:val="clear" w:color="auto" w:fill="auto"/>
            <w:hideMark/>
          </w:tcPr>
          <w:p w14:paraId="28F595C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7EEA52"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250.81</w:t>
            </w:r>
          </w:p>
        </w:tc>
        <w:tc>
          <w:tcPr>
            <w:tcW w:w="9016" w:type="dxa"/>
            <w:shd w:val="clear" w:color="auto" w:fill="auto"/>
            <w:hideMark/>
          </w:tcPr>
          <w:p w14:paraId="4FF04A7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NOT STATED AS UNCONTROLLED</w:t>
            </w:r>
          </w:p>
        </w:tc>
      </w:tr>
      <w:tr w:rsidR="00CB7244" w:rsidRPr="005A25E4" w14:paraId="59E87464" w14:textId="77777777" w:rsidTr="000825C2">
        <w:trPr>
          <w:trHeight w:val="300"/>
        </w:trPr>
        <w:tc>
          <w:tcPr>
            <w:tcW w:w="2274" w:type="dxa"/>
            <w:shd w:val="clear" w:color="auto" w:fill="auto"/>
            <w:hideMark/>
          </w:tcPr>
          <w:p w14:paraId="0C9F575D"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7E74D6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250.82</w:t>
            </w:r>
          </w:p>
        </w:tc>
        <w:tc>
          <w:tcPr>
            <w:tcW w:w="9016" w:type="dxa"/>
            <w:shd w:val="clear" w:color="auto" w:fill="auto"/>
            <w:hideMark/>
          </w:tcPr>
          <w:p w14:paraId="5F9107E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II OR UNSPECIFIED TYPE, UNCONTROLLED</w:t>
            </w:r>
          </w:p>
        </w:tc>
      </w:tr>
      <w:tr w:rsidR="00CB7244" w:rsidRPr="005A25E4" w14:paraId="7F2D2BFC" w14:textId="77777777" w:rsidTr="000825C2">
        <w:trPr>
          <w:trHeight w:val="300"/>
        </w:trPr>
        <w:tc>
          <w:tcPr>
            <w:tcW w:w="2274" w:type="dxa"/>
            <w:shd w:val="clear" w:color="auto" w:fill="auto"/>
            <w:hideMark/>
          </w:tcPr>
          <w:p w14:paraId="45C613DE"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F508E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250.83</w:t>
            </w:r>
          </w:p>
        </w:tc>
        <w:tc>
          <w:tcPr>
            <w:tcW w:w="9016" w:type="dxa"/>
            <w:shd w:val="clear" w:color="auto" w:fill="auto"/>
            <w:hideMark/>
          </w:tcPr>
          <w:p w14:paraId="05649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OTHER SPECIFIED MANIFESTATIONS, TYPE I [JUVENILE TYPE], UNCONTROLLED</w:t>
            </w:r>
          </w:p>
        </w:tc>
      </w:tr>
      <w:tr w:rsidR="00CB7244" w:rsidRPr="005A25E4" w14:paraId="126E9358" w14:textId="77777777" w:rsidTr="000825C2">
        <w:trPr>
          <w:trHeight w:val="300"/>
        </w:trPr>
        <w:tc>
          <w:tcPr>
            <w:tcW w:w="2274" w:type="dxa"/>
            <w:shd w:val="clear" w:color="auto" w:fill="auto"/>
            <w:hideMark/>
          </w:tcPr>
          <w:p w14:paraId="02FD685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4E99C7DF"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250.90</w:t>
            </w:r>
          </w:p>
        </w:tc>
        <w:tc>
          <w:tcPr>
            <w:tcW w:w="9016" w:type="dxa"/>
            <w:shd w:val="clear" w:color="auto" w:fill="auto"/>
            <w:hideMark/>
          </w:tcPr>
          <w:p w14:paraId="7C959B2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NOT STATED AS UNCONTROLLED</w:t>
            </w:r>
          </w:p>
        </w:tc>
      </w:tr>
      <w:tr w:rsidR="00CB7244" w:rsidRPr="005A25E4" w14:paraId="50D5F6FA" w14:textId="77777777" w:rsidTr="000825C2">
        <w:trPr>
          <w:trHeight w:val="300"/>
        </w:trPr>
        <w:tc>
          <w:tcPr>
            <w:tcW w:w="2274" w:type="dxa"/>
            <w:shd w:val="clear" w:color="auto" w:fill="auto"/>
            <w:hideMark/>
          </w:tcPr>
          <w:p w14:paraId="37175ED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169DA5E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250.91</w:t>
            </w:r>
          </w:p>
        </w:tc>
        <w:tc>
          <w:tcPr>
            <w:tcW w:w="9016" w:type="dxa"/>
            <w:shd w:val="clear" w:color="auto" w:fill="auto"/>
            <w:hideMark/>
          </w:tcPr>
          <w:p w14:paraId="38F2ACA5"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NOT STATED AS UNCONTROLLED</w:t>
            </w:r>
          </w:p>
        </w:tc>
      </w:tr>
      <w:tr w:rsidR="00CB7244" w:rsidRPr="005A25E4" w14:paraId="4A7A31EB" w14:textId="77777777" w:rsidTr="000825C2">
        <w:trPr>
          <w:trHeight w:val="300"/>
        </w:trPr>
        <w:tc>
          <w:tcPr>
            <w:tcW w:w="2274" w:type="dxa"/>
            <w:shd w:val="clear" w:color="auto" w:fill="auto"/>
            <w:hideMark/>
          </w:tcPr>
          <w:p w14:paraId="3B70C823"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70BAAF18"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250.92</w:t>
            </w:r>
          </w:p>
        </w:tc>
        <w:tc>
          <w:tcPr>
            <w:tcW w:w="9016" w:type="dxa"/>
            <w:shd w:val="clear" w:color="auto" w:fill="auto"/>
            <w:hideMark/>
          </w:tcPr>
          <w:p w14:paraId="44DC1764"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II OR UNSPECIFIED TYPE, UNCONTROLLED</w:t>
            </w:r>
          </w:p>
        </w:tc>
      </w:tr>
      <w:tr w:rsidR="00CB7244" w:rsidRPr="005A25E4" w14:paraId="1D07297F" w14:textId="77777777" w:rsidTr="000825C2">
        <w:trPr>
          <w:trHeight w:val="300"/>
        </w:trPr>
        <w:tc>
          <w:tcPr>
            <w:tcW w:w="2274" w:type="dxa"/>
            <w:shd w:val="clear" w:color="auto" w:fill="auto"/>
            <w:hideMark/>
          </w:tcPr>
          <w:p w14:paraId="4CD9CF00"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w:t>
            </w:r>
          </w:p>
        </w:tc>
        <w:tc>
          <w:tcPr>
            <w:tcW w:w="1070" w:type="dxa"/>
            <w:shd w:val="clear" w:color="auto" w:fill="auto"/>
            <w:hideMark/>
          </w:tcPr>
          <w:p w14:paraId="5AE7098A"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250.93</w:t>
            </w:r>
          </w:p>
        </w:tc>
        <w:tc>
          <w:tcPr>
            <w:tcW w:w="9016" w:type="dxa"/>
            <w:shd w:val="clear" w:color="auto" w:fill="auto"/>
            <w:hideMark/>
          </w:tcPr>
          <w:p w14:paraId="6C65EB77" w14:textId="77777777" w:rsidR="00CB7244" w:rsidRPr="005A25E4" w:rsidRDefault="00CB7244" w:rsidP="000825C2">
            <w:pPr>
              <w:spacing w:before="0" w:after="0" w:line="240" w:lineRule="auto"/>
              <w:ind w:left="0"/>
              <w:outlineLvl w:val="0"/>
              <w:rPr>
                <w:rFonts w:ascii="Segoe UI" w:eastAsia="Times New Roman" w:hAnsi="Segoe UI" w:cs="Segoe UI"/>
                <w:color w:val="000000"/>
                <w:sz w:val="20"/>
                <w:szCs w:val="20"/>
              </w:rPr>
            </w:pPr>
            <w:r w:rsidRPr="005A25E4">
              <w:rPr>
                <w:rFonts w:ascii="Segoe UI" w:eastAsia="Times New Roman" w:hAnsi="Segoe UI" w:cs="Segoe UI"/>
                <w:color w:val="000000"/>
                <w:sz w:val="20"/>
                <w:szCs w:val="20"/>
              </w:rPr>
              <w:t>DIABETES WITH UNSPECIFIED COMPLICATION, TYPE I [JUVENILE TYPE], UNCONTROLLED</w:t>
            </w:r>
          </w:p>
        </w:tc>
      </w:tr>
      <w:tr w:rsidR="00CB7244" w:rsidRPr="005A25E4" w14:paraId="224042A7" w14:textId="77777777" w:rsidTr="000825C2">
        <w:trPr>
          <w:trHeight w:val="300"/>
        </w:trPr>
        <w:tc>
          <w:tcPr>
            <w:tcW w:w="2274" w:type="dxa"/>
            <w:shd w:val="clear" w:color="auto" w:fill="auto"/>
            <w:hideMark/>
          </w:tcPr>
          <w:p w14:paraId="36CFAAF4"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7DE26D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357.2</w:t>
            </w:r>
          </w:p>
        </w:tc>
        <w:tc>
          <w:tcPr>
            <w:tcW w:w="9016" w:type="dxa"/>
            <w:shd w:val="clear" w:color="auto" w:fill="auto"/>
            <w:hideMark/>
          </w:tcPr>
          <w:p w14:paraId="0085A60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POLYNEUROPATHY IN DIABETES</w:t>
            </w:r>
          </w:p>
        </w:tc>
      </w:tr>
      <w:tr w:rsidR="00CB7244" w:rsidRPr="005A25E4" w14:paraId="74B482E3" w14:textId="77777777" w:rsidTr="000825C2">
        <w:trPr>
          <w:trHeight w:val="300"/>
        </w:trPr>
        <w:tc>
          <w:tcPr>
            <w:tcW w:w="2274" w:type="dxa"/>
            <w:shd w:val="clear" w:color="auto" w:fill="auto"/>
            <w:hideMark/>
          </w:tcPr>
          <w:p w14:paraId="1649B2C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245D0E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362.01</w:t>
            </w:r>
          </w:p>
        </w:tc>
        <w:tc>
          <w:tcPr>
            <w:tcW w:w="9016" w:type="dxa"/>
            <w:shd w:val="clear" w:color="auto" w:fill="auto"/>
            <w:hideMark/>
          </w:tcPr>
          <w:p w14:paraId="2113190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BACKGROUND DIABETIC RETINOPATHY</w:t>
            </w:r>
          </w:p>
        </w:tc>
      </w:tr>
      <w:tr w:rsidR="00CB7244" w:rsidRPr="005A25E4" w14:paraId="17540D60" w14:textId="77777777" w:rsidTr="000825C2">
        <w:trPr>
          <w:trHeight w:val="300"/>
        </w:trPr>
        <w:tc>
          <w:tcPr>
            <w:tcW w:w="2274" w:type="dxa"/>
            <w:shd w:val="clear" w:color="auto" w:fill="auto"/>
            <w:hideMark/>
          </w:tcPr>
          <w:p w14:paraId="4C0E3663"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849563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362.02</w:t>
            </w:r>
          </w:p>
        </w:tc>
        <w:tc>
          <w:tcPr>
            <w:tcW w:w="9016" w:type="dxa"/>
            <w:shd w:val="clear" w:color="auto" w:fill="auto"/>
            <w:hideMark/>
          </w:tcPr>
          <w:p w14:paraId="107C9B07"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PROLIFERATIVE DIABETIC RETINOPATHY</w:t>
            </w:r>
          </w:p>
        </w:tc>
      </w:tr>
      <w:tr w:rsidR="00CB7244" w:rsidRPr="005A25E4" w14:paraId="474D12A9" w14:textId="77777777" w:rsidTr="000825C2">
        <w:trPr>
          <w:trHeight w:val="300"/>
        </w:trPr>
        <w:tc>
          <w:tcPr>
            <w:tcW w:w="2274" w:type="dxa"/>
            <w:shd w:val="clear" w:color="auto" w:fill="auto"/>
            <w:hideMark/>
          </w:tcPr>
          <w:p w14:paraId="0E91C75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0998EF3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362.03</w:t>
            </w:r>
          </w:p>
        </w:tc>
        <w:tc>
          <w:tcPr>
            <w:tcW w:w="9016" w:type="dxa"/>
            <w:shd w:val="clear" w:color="auto" w:fill="auto"/>
            <w:hideMark/>
          </w:tcPr>
          <w:p w14:paraId="4B1D8A3D"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NONPROLIFERATIVE DIABETIC RETINOPATHY NOS</w:t>
            </w:r>
          </w:p>
        </w:tc>
      </w:tr>
      <w:tr w:rsidR="00CB7244" w:rsidRPr="005A25E4" w14:paraId="42588EF6" w14:textId="77777777" w:rsidTr="000825C2">
        <w:trPr>
          <w:trHeight w:val="300"/>
        </w:trPr>
        <w:tc>
          <w:tcPr>
            <w:tcW w:w="2274" w:type="dxa"/>
            <w:shd w:val="clear" w:color="auto" w:fill="auto"/>
            <w:hideMark/>
          </w:tcPr>
          <w:p w14:paraId="72D1C8B0"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50D0C5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362.04</w:t>
            </w:r>
          </w:p>
        </w:tc>
        <w:tc>
          <w:tcPr>
            <w:tcW w:w="9016" w:type="dxa"/>
            <w:shd w:val="clear" w:color="auto" w:fill="auto"/>
            <w:hideMark/>
          </w:tcPr>
          <w:p w14:paraId="109F1796"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MILD NONPROLIFERATIVE DIABETIC RETINOPATHY</w:t>
            </w:r>
          </w:p>
        </w:tc>
      </w:tr>
      <w:tr w:rsidR="00CB7244" w:rsidRPr="005A25E4" w14:paraId="56FB36AF" w14:textId="77777777" w:rsidTr="000825C2">
        <w:trPr>
          <w:trHeight w:val="300"/>
        </w:trPr>
        <w:tc>
          <w:tcPr>
            <w:tcW w:w="2274" w:type="dxa"/>
            <w:shd w:val="clear" w:color="auto" w:fill="auto"/>
            <w:hideMark/>
          </w:tcPr>
          <w:p w14:paraId="5A71596B"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498046D8"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362.05</w:t>
            </w:r>
          </w:p>
        </w:tc>
        <w:tc>
          <w:tcPr>
            <w:tcW w:w="9016" w:type="dxa"/>
            <w:shd w:val="clear" w:color="auto" w:fill="auto"/>
            <w:hideMark/>
          </w:tcPr>
          <w:p w14:paraId="592AB8AA"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MODERATE NONPROLIFERATIVE DIABETIC RETINOPATHY</w:t>
            </w:r>
          </w:p>
        </w:tc>
      </w:tr>
      <w:tr w:rsidR="00CB7244" w:rsidRPr="005A25E4" w14:paraId="1E8CD818" w14:textId="77777777" w:rsidTr="000825C2">
        <w:trPr>
          <w:trHeight w:val="300"/>
        </w:trPr>
        <w:tc>
          <w:tcPr>
            <w:tcW w:w="2274" w:type="dxa"/>
            <w:shd w:val="clear" w:color="auto" w:fill="auto"/>
            <w:hideMark/>
          </w:tcPr>
          <w:p w14:paraId="7E6DCB1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5515F4D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362.06</w:t>
            </w:r>
          </w:p>
        </w:tc>
        <w:tc>
          <w:tcPr>
            <w:tcW w:w="9016" w:type="dxa"/>
            <w:shd w:val="clear" w:color="auto" w:fill="auto"/>
            <w:hideMark/>
          </w:tcPr>
          <w:p w14:paraId="465DFBA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SEVERE NONPROLIFERATIVE DIABETIC RETINOPATHY</w:t>
            </w:r>
          </w:p>
        </w:tc>
      </w:tr>
      <w:tr w:rsidR="00CB7244" w:rsidRPr="005A25E4" w14:paraId="1C1664B6" w14:textId="77777777" w:rsidTr="000825C2">
        <w:trPr>
          <w:trHeight w:val="300"/>
        </w:trPr>
        <w:tc>
          <w:tcPr>
            <w:tcW w:w="2274" w:type="dxa"/>
            <w:shd w:val="clear" w:color="auto" w:fill="auto"/>
            <w:hideMark/>
          </w:tcPr>
          <w:p w14:paraId="1C4AC5B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7B8F013F"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362.07</w:t>
            </w:r>
          </w:p>
        </w:tc>
        <w:tc>
          <w:tcPr>
            <w:tcW w:w="9016" w:type="dxa"/>
            <w:shd w:val="clear" w:color="auto" w:fill="auto"/>
            <w:hideMark/>
          </w:tcPr>
          <w:p w14:paraId="382FC7F2"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MACULAR EDEMA</w:t>
            </w:r>
          </w:p>
        </w:tc>
      </w:tr>
      <w:tr w:rsidR="00CB7244" w:rsidRPr="005A25E4" w14:paraId="3D780D57" w14:textId="77777777" w:rsidTr="000825C2">
        <w:trPr>
          <w:trHeight w:val="300"/>
        </w:trPr>
        <w:tc>
          <w:tcPr>
            <w:tcW w:w="2274" w:type="dxa"/>
            <w:shd w:val="clear" w:color="auto" w:fill="auto"/>
            <w:hideMark/>
          </w:tcPr>
          <w:p w14:paraId="22224CC5"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Diabetes</w:t>
            </w:r>
          </w:p>
        </w:tc>
        <w:tc>
          <w:tcPr>
            <w:tcW w:w="1070" w:type="dxa"/>
            <w:shd w:val="clear" w:color="auto" w:fill="auto"/>
            <w:hideMark/>
          </w:tcPr>
          <w:p w14:paraId="18E7F351"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366.41</w:t>
            </w:r>
          </w:p>
        </w:tc>
        <w:tc>
          <w:tcPr>
            <w:tcW w:w="9016" w:type="dxa"/>
            <w:shd w:val="clear" w:color="auto" w:fill="auto"/>
            <w:hideMark/>
          </w:tcPr>
          <w:p w14:paraId="156E246C" w14:textId="77777777" w:rsidR="00CB7244" w:rsidRPr="00AE7536" w:rsidRDefault="00CB7244" w:rsidP="000825C2">
            <w:pPr>
              <w:spacing w:before="0" w:after="0" w:line="240" w:lineRule="auto"/>
              <w:ind w:left="0"/>
              <w:outlineLvl w:val="0"/>
              <w:rPr>
                <w:rFonts w:ascii="Segoe UI" w:eastAsia="Times New Roman" w:hAnsi="Segoe UI" w:cs="Segoe UI"/>
                <w:b/>
                <w:color w:val="00B050"/>
                <w:sz w:val="20"/>
                <w:szCs w:val="20"/>
              </w:rPr>
            </w:pPr>
            <w:r w:rsidRPr="00AE7536">
              <w:rPr>
                <w:rFonts w:ascii="Segoe UI" w:eastAsia="Times New Roman" w:hAnsi="Segoe UI" w:cs="Segoe UI"/>
                <w:b/>
                <w:color w:val="00B050"/>
                <w:sz w:val="20"/>
                <w:szCs w:val="20"/>
              </w:rPr>
              <w:t>DIABETIC CATARACT</w:t>
            </w:r>
          </w:p>
        </w:tc>
      </w:tr>
      <w:tr w:rsidR="00CB7244" w:rsidRPr="005A25E4" w14:paraId="270604B9" w14:textId="77777777" w:rsidTr="000825C2">
        <w:trPr>
          <w:trHeight w:val="300"/>
        </w:trPr>
        <w:tc>
          <w:tcPr>
            <w:tcW w:w="2274" w:type="dxa"/>
            <w:shd w:val="clear" w:color="auto" w:fill="auto"/>
            <w:hideMark/>
          </w:tcPr>
          <w:p w14:paraId="41A48EB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61048AC0"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791.5</w:t>
            </w:r>
          </w:p>
        </w:tc>
        <w:tc>
          <w:tcPr>
            <w:tcW w:w="9016" w:type="dxa"/>
            <w:shd w:val="clear" w:color="auto" w:fill="auto"/>
            <w:hideMark/>
          </w:tcPr>
          <w:p w14:paraId="064BDA65"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GLYCOSURIA</w:t>
            </w:r>
          </w:p>
        </w:tc>
      </w:tr>
      <w:tr w:rsidR="00CB7244" w:rsidRPr="005A25E4" w14:paraId="5B8393D4" w14:textId="77777777" w:rsidTr="000825C2">
        <w:trPr>
          <w:trHeight w:val="300"/>
        </w:trPr>
        <w:tc>
          <w:tcPr>
            <w:tcW w:w="2274" w:type="dxa"/>
            <w:shd w:val="clear" w:color="auto" w:fill="auto"/>
            <w:hideMark/>
          </w:tcPr>
          <w:p w14:paraId="2CEFF13E"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Diabetes</w:t>
            </w:r>
          </w:p>
        </w:tc>
        <w:tc>
          <w:tcPr>
            <w:tcW w:w="1070" w:type="dxa"/>
            <w:shd w:val="clear" w:color="auto" w:fill="auto"/>
            <w:hideMark/>
          </w:tcPr>
          <w:p w14:paraId="0C06AEAB"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791.6</w:t>
            </w:r>
          </w:p>
        </w:tc>
        <w:tc>
          <w:tcPr>
            <w:tcW w:w="9016" w:type="dxa"/>
            <w:shd w:val="clear" w:color="auto" w:fill="auto"/>
            <w:hideMark/>
          </w:tcPr>
          <w:p w14:paraId="7767931C" w14:textId="77777777" w:rsidR="00CB7244" w:rsidRPr="00825151" w:rsidRDefault="00CB7244" w:rsidP="000825C2">
            <w:pPr>
              <w:spacing w:before="0" w:after="0" w:line="240" w:lineRule="auto"/>
              <w:ind w:left="0"/>
              <w:outlineLvl w:val="0"/>
              <w:rPr>
                <w:rFonts w:ascii="Segoe UI" w:eastAsia="Times New Roman" w:hAnsi="Segoe UI" w:cs="Segoe UI"/>
                <w:b/>
                <w:color w:val="E36C0A" w:themeColor="accent6" w:themeShade="BF"/>
                <w:sz w:val="20"/>
                <w:szCs w:val="20"/>
              </w:rPr>
            </w:pPr>
            <w:r w:rsidRPr="00825151">
              <w:rPr>
                <w:rFonts w:ascii="Segoe UI" w:eastAsia="Times New Roman" w:hAnsi="Segoe UI" w:cs="Segoe UI"/>
                <w:b/>
                <w:color w:val="E36C0A" w:themeColor="accent6" w:themeShade="BF"/>
                <w:sz w:val="20"/>
                <w:szCs w:val="20"/>
              </w:rPr>
              <w:t>ACETONURIA</w:t>
            </w:r>
          </w:p>
        </w:tc>
      </w:tr>
      <w:tr w:rsidR="00CB7244" w:rsidRPr="005A25E4" w14:paraId="3E4834F8" w14:textId="77777777" w:rsidTr="000825C2">
        <w:trPr>
          <w:trHeight w:val="300"/>
        </w:trPr>
        <w:tc>
          <w:tcPr>
            <w:tcW w:w="2274" w:type="dxa"/>
            <w:shd w:val="clear" w:color="auto" w:fill="auto"/>
            <w:hideMark/>
          </w:tcPr>
          <w:p w14:paraId="61CB1331"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Diabetes</w:t>
            </w:r>
          </w:p>
        </w:tc>
        <w:tc>
          <w:tcPr>
            <w:tcW w:w="1070" w:type="dxa"/>
            <w:shd w:val="clear" w:color="auto" w:fill="auto"/>
            <w:hideMark/>
          </w:tcPr>
          <w:p w14:paraId="46AC1D36"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V65.46</w:t>
            </w:r>
          </w:p>
        </w:tc>
        <w:tc>
          <w:tcPr>
            <w:tcW w:w="9016" w:type="dxa"/>
            <w:shd w:val="clear" w:color="auto" w:fill="auto"/>
            <w:hideMark/>
          </w:tcPr>
          <w:p w14:paraId="53E9755C" w14:textId="77777777" w:rsidR="00CB7244" w:rsidRPr="002A6293" w:rsidRDefault="00CB7244" w:rsidP="000825C2">
            <w:pPr>
              <w:spacing w:before="0" w:after="0" w:line="240" w:lineRule="auto"/>
              <w:ind w:left="0"/>
              <w:outlineLvl w:val="0"/>
              <w:rPr>
                <w:rFonts w:ascii="Segoe UI" w:eastAsia="Times New Roman" w:hAnsi="Segoe UI" w:cs="Segoe UI"/>
                <w:b/>
                <w:color w:val="00B0F0"/>
                <w:sz w:val="20"/>
                <w:szCs w:val="20"/>
              </w:rPr>
            </w:pPr>
            <w:r w:rsidRPr="002A6293">
              <w:rPr>
                <w:rFonts w:ascii="Segoe UI" w:eastAsia="Times New Roman" w:hAnsi="Segoe UI" w:cs="Segoe UI"/>
                <w:b/>
                <w:color w:val="00B0F0"/>
                <w:sz w:val="20"/>
                <w:szCs w:val="20"/>
              </w:rPr>
              <w:t>ENCOUNTER FOR INSULIN PUMP TRAINING</w:t>
            </w:r>
          </w:p>
        </w:tc>
      </w:tr>
    </w:tbl>
    <w:p w14:paraId="7324F32B" w14:textId="77777777" w:rsidR="00CB7244" w:rsidRDefault="00CB7244" w:rsidP="00CB7244">
      <w:pPr>
        <w:ind w:left="0"/>
      </w:pPr>
    </w:p>
    <w:tbl>
      <w:tblPr>
        <w:tblW w:w="8600" w:type="dxa"/>
        <w:tblInd w:w="113" w:type="dxa"/>
        <w:tblLook w:val="04A0" w:firstRow="1" w:lastRow="0" w:firstColumn="1" w:lastColumn="0" w:noHBand="0" w:noVBand="1"/>
      </w:tblPr>
      <w:tblGrid>
        <w:gridCol w:w="1260"/>
        <w:gridCol w:w="1280"/>
        <w:gridCol w:w="6060"/>
      </w:tblGrid>
      <w:tr w:rsidR="00CB7244" w:rsidRPr="00447233" w14:paraId="1CFE7899" w14:textId="77777777" w:rsidTr="000825C2">
        <w:trPr>
          <w:trHeight w:val="828"/>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4A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1B1C4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14:paraId="4BD3F2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[E08.00] Diabetes mellitus due to underlying condition with hyperosmolarity without nonketotic hyperglycemic-hyperosmolar coma (NKHHC)</w:t>
            </w:r>
          </w:p>
        </w:tc>
      </w:tr>
      <w:tr w:rsidR="00CB7244" w:rsidRPr="00447233" w14:paraId="401238A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654DA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142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w:t>
            </w:r>
          </w:p>
        </w:tc>
        <w:tc>
          <w:tcPr>
            <w:tcW w:w="6060" w:type="dxa"/>
            <w:tcBorders>
              <w:top w:val="nil"/>
              <w:left w:val="nil"/>
              <w:bottom w:val="single" w:sz="4" w:space="0" w:color="auto"/>
              <w:right w:val="single" w:sz="4" w:space="0" w:color="auto"/>
            </w:tcBorders>
            <w:shd w:val="clear" w:color="auto" w:fill="auto"/>
            <w:vAlign w:val="center"/>
            <w:hideMark/>
          </w:tcPr>
          <w:p w14:paraId="24432C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[E08.01] Diabetes mellitus due to underlying condition with hyperosmolarity with coma</w:t>
            </w:r>
          </w:p>
        </w:tc>
      </w:tr>
      <w:tr w:rsidR="00CB7244" w:rsidRPr="00447233" w14:paraId="4C303E7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1447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04AB2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w:t>
            </w:r>
          </w:p>
        </w:tc>
        <w:tc>
          <w:tcPr>
            <w:tcW w:w="6060" w:type="dxa"/>
            <w:tcBorders>
              <w:top w:val="nil"/>
              <w:left w:val="nil"/>
              <w:bottom w:val="single" w:sz="4" w:space="0" w:color="auto"/>
              <w:right w:val="single" w:sz="4" w:space="0" w:color="auto"/>
            </w:tcBorders>
            <w:shd w:val="clear" w:color="auto" w:fill="auto"/>
            <w:vAlign w:val="center"/>
            <w:hideMark/>
          </w:tcPr>
          <w:p w14:paraId="052735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[E08.10] Diabetes mellitus due to underlying condition with ketoacidosis without coma</w:t>
            </w:r>
          </w:p>
        </w:tc>
      </w:tr>
      <w:tr w:rsidR="00CB7244" w:rsidRPr="00447233" w14:paraId="533B39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DA29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6DBF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w:t>
            </w:r>
          </w:p>
        </w:tc>
        <w:tc>
          <w:tcPr>
            <w:tcW w:w="6060" w:type="dxa"/>
            <w:tcBorders>
              <w:top w:val="nil"/>
              <w:left w:val="nil"/>
              <w:bottom w:val="single" w:sz="4" w:space="0" w:color="auto"/>
              <w:right w:val="single" w:sz="4" w:space="0" w:color="auto"/>
            </w:tcBorders>
            <w:shd w:val="clear" w:color="auto" w:fill="auto"/>
            <w:vAlign w:val="center"/>
            <w:hideMark/>
          </w:tcPr>
          <w:p w14:paraId="62618B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[E08.11] Diabetes mellitus due to underlying condition with ketoacidosis with coma</w:t>
            </w:r>
          </w:p>
        </w:tc>
      </w:tr>
      <w:tr w:rsidR="00CB7244" w:rsidRPr="00447233" w14:paraId="7C16BD2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1F09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BC95E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E08.21</w:t>
            </w:r>
          </w:p>
        </w:tc>
        <w:tc>
          <w:tcPr>
            <w:tcW w:w="6060" w:type="dxa"/>
            <w:tcBorders>
              <w:top w:val="nil"/>
              <w:left w:val="nil"/>
              <w:bottom w:val="single" w:sz="4" w:space="0" w:color="auto"/>
              <w:right w:val="single" w:sz="4" w:space="0" w:color="auto"/>
            </w:tcBorders>
            <w:shd w:val="clear" w:color="auto" w:fill="auto"/>
            <w:vAlign w:val="center"/>
            <w:hideMark/>
          </w:tcPr>
          <w:p w14:paraId="174CE5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nephropathy</w:t>
            </w:r>
          </w:p>
        </w:tc>
      </w:tr>
      <w:tr w:rsidR="00CB7244" w:rsidRPr="00447233" w14:paraId="5CCDE0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6484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29AC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w:t>
            </w:r>
          </w:p>
        </w:tc>
        <w:tc>
          <w:tcPr>
            <w:tcW w:w="6060" w:type="dxa"/>
            <w:tcBorders>
              <w:top w:val="nil"/>
              <w:left w:val="nil"/>
              <w:bottom w:val="single" w:sz="4" w:space="0" w:color="auto"/>
              <w:right w:val="single" w:sz="4" w:space="0" w:color="auto"/>
            </w:tcBorders>
            <w:shd w:val="clear" w:color="auto" w:fill="auto"/>
            <w:vAlign w:val="center"/>
            <w:hideMark/>
          </w:tcPr>
          <w:p w14:paraId="3FD801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[E08.22] Diabetes mellitus due to underlying condition with diabetic chronic kidney disease</w:t>
            </w:r>
          </w:p>
        </w:tc>
      </w:tr>
      <w:tr w:rsidR="00CB7244" w:rsidRPr="00447233" w14:paraId="5AFA9DE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2294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69D86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E08.29</w:t>
            </w:r>
          </w:p>
        </w:tc>
        <w:tc>
          <w:tcPr>
            <w:tcW w:w="6060" w:type="dxa"/>
            <w:tcBorders>
              <w:top w:val="nil"/>
              <w:left w:val="nil"/>
              <w:bottom w:val="single" w:sz="4" w:space="0" w:color="auto"/>
              <w:right w:val="single" w:sz="4" w:space="0" w:color="auto"/>
            </w:tcBorders>
            <w:shd w:val="clear" w:color="auto" w:fill="auto"/>
            <w:vAlign w:val="center"/>
            <w:hideMark/>
          </w:tcPr>
          <w:p w14:paraId="643832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other diabetic kidney complication</w:t>
            </w:r>
          </w:p>
        </w:tc>
      </w:tr>
      <w:tr w:rsidR="00CB7244" w:rsidRPr="00447233" w14:paraId="14557F4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88A4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41006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E08.311</w:t>
            </w:r>
          </w:p>
        </w:tc>
        <w:tc>
          <w:tcPr>
            <w:tcW w:w="6060" w:type="dxa"/>
            <w:tcBorders>
              <w:top w:val="nil"/>
              <w:left w:val="nil"/>
              <w:bottom w:val="single" w:sz="4" w:space="0" w:color="auto"/>
              <w:right w:val="single" w:sz="4" w:space="0" w:color="auto"/>
            </w:tcBorders>
            <w:shd w:val="clear" w:color="auto" w:fill="auto"/>
            <w:vAlign w:val="center"/>
            <w:hideMark/>
          </w:tcPr>
          <w:p w14:paraId="15E885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unspecified diabetic retinopathy with macular edema</w:t>
            </w:r>
          </w:p>
        </w:tc>
      </w:tr>
      <w:tr w:rsidR="00CB7244" w:rsidRPr="00447233" w14:paraId="1ED51BF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0168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173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w:t>
            </w:r>
          </w:p>
        </w:tc>
        <w:tc>
          <w:tcPr>
            <w:tcW w:w="6060" w:type="dxa"/>
            <w:tcBorders>
              <w:top w:val="nil"/>
              <w:left w:val="nil"/>
              <w:bottom w:val="single" w:sz="4" w:space="0" w:color="auto"/>
              <w:right w:val="single" w:sz="4" w:space="0" w:color="auto"/>
            </w:tcBorders>
            <w:shd w:val="clear" w:color="auto" w:fill="auto"/>
            <w:vAlign w:val="center"/>
            <w:hideMark/>
          </w:tcPr>
          <w:p w14:paraId="6AE644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[E08.319] Diabetes mellitus due to underlying condition with unspecified diabetic retinopathy without macular edema</w:t>
            </w:r>
          </w:p>
        </w:tc>
      </w:tr>
      <w:tr w:rsidR="00CB7244" w:rsidRPr="00447233" w14:paraId="3F4984B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9E04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2E1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w:t>
            </w:r>
          </w:p>
        </w:tc>
        <w:tc>
          <w:tcPr>
            <w:tcW w:w="6060" w:type="dxa"/>
            <w:tcBorders>
              <w:top w:val="nil"/>
              <w:left w:val="nil"/>
              <w:bottom w:val="single" w:sz="4" w:space="0" w:color="auto"/>
              <w:right w:val="single" w:sz="4" w:space="0" w:color="auto"/>
            </w:tcBorders>
            <w:shd w:val="clear" w:color="auto" w:fill="auto"/>
            <w:vAlign w:val="center"/>
            <w:hideMark/>
          </w:tcPr>
          <w:p w14:paraId="772E1E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1018E8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2760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855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E08.3211</w:t>
            </w:r>
          </w:p>
        </w:tc>
        <w:tc>
          <w:tcPr>
            <w:tcW w:w="6060" w:type="dxa"/>
            <w:tcBorders>
              <w:top w:val="nil"/>
              <w:left w:val="nil"/>
              <w:bottom w:val="single" w:sz="4" w:space="0" w:color="auto"/>
              <w:right w:val="single" w:sz="4" w:space="0" w:color="auto"/>
            </w:tcBorders>
            <w:shd w:val="clear" w:color="auto" w:fill="auto"/>
            <w:vAlign w:val="center"/>
            <w:hideMark/>
          </w:tcPr>
          <w:p w14:paraId="098D6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63AA1B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8AC3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472EA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E08.3212</w:t>
            </w:r>
          </w:p>
        </w:tc>
        <w:tc>
          <w:tcPr>
            <w:tcW w:w="6060" w:type="dxa"/>
            <w:tcBorders>
              <w:top w:val="nil"/>
              <w:left w:val="nil"/>
              <w:bottom w:val="single" w:sz="4" w:space="0" w:color="auto"/>
              <w:right w:val="single" w:sz="4" w:space="0" w:color="auto"/>
            </w:tcBorders>
            <w:shd w:val="clear" w:color="auto" w:fill="auto"/>
            <w:vAlign w:val="center"/>
            <w:hideMark/>
          </w:tcPr>
          <w:p w14:paraId="3791FA4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4F104A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5B17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A8A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E08.3213</w:t>
            </w:r>
          </w:p>
        </w:tc>
        <w:tc>
          <w:tcPr>
            <w:tcW w:w="6060" w:type="dxa"/>
            <w:tcBorders>
              <w:top w:val="nil"/>
              <w:left w:val="nil"/>
              <w:bottom w:val="single" w:sz="4" w:space="0" w:color="auto"/>
              <w:right w:val="single" w:sz="4" w:space="0" w:color="auto"/>
            </w:tcBorders>
            <w:shd w:val="clear" w:color="auto" w:fill="auto"/>
            <w:vAlign w:val="center"/>
            <w:hideMark/>
          </w:tcPr>
          <w:p w14:paraId="4F3213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AAFD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035C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FA1F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E08.3219</w:t>
            </w:r>
          </w:p>
        </w:tc>
        <w:tc>
          <w:tcPr>
            <w:tcW w:w="6060" w:type="dxa"/>
            <w:tcBorders>
              <w:top w:val="nil"/>
              <w:left w:val="nil"/>
              <w:bottom w:val="single" w:sz="4" w:space="0" w:color="auto"/>
              <w:right w:val="single" w:sz="4" w:space="0" w:color="auto"/>
            </w:tcBorders>
            <w:shd w:val="clear" w:color="auto" w:fill="auto"/>
            <w:vAlign w:val="center"/>
            <w:hideMark/>
          </w:tcPr>
          <w:p w14:paraId="5CA82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FA788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193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90A8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w:t>
            </w:r>
          </w:p>
        </w:tc>
        <w:tc>
          <w:tcPr>
            <w:tcW w:w="6060" w:type="dxa"/>
            <w:tcBorders>
              <w:top w:val="nil"/>
              <w:left w:val="nil"/>
              <w:bottom w:val="single" w:sz="4" w:space="0" w:color="auto"/>
              <w:right w:val="single" w:sz="4" w:space="0" w:color="auto"/>
            </w:tcBorders>
            <w:shd w:val="clear" w:color="auto" w:fill="auto"/>
            <w:vAlign w:val="center"/>
            <w:hideMark/>
          </w:tcPr>
          <w:p w14:paraId="61A986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F3CA8B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92A9E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0FCF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E08.3291</w:t>
            </w:r>
          </w:p>
        </w:tc>
        <w:tc>
          <w:tcPr>
            <w:tcW w:w="6060" w:type="dxa"/>
            <w:tcBorders>
              <w:top w:val="nil"/>
              <w:left w:val="nil"/>
              <w:bottom w:val="single" w:sz="4" w:space="0" w:color="auto"/>
              <w:right w:val="single" w:sz="4" w:space="0" w:color="auto"/>
            </w:tcBorders>
            <w:shd w:val="clear" w:color="auto" w:fill="auto"/>
            <w:vAlign w:val="center"/>
            <w:hideMark/>
          </w:tcPr>
          <w:p w14:paraId="609069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"[E08.3291]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5C14A67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20C1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B304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E08.3292</w:t>
            </w:r>
          </w:p>
        </w:tc>
        <w:tc>
          <w:tcPr>
            <w:tcW w:w="6060" w:type="dxa"/>
            <w:tcBorders>
              <w:top w:val="nil"/>
              <w:left w:val="nil"/>
              <w:bottom w:val="single" w:sz="4" w:space="0" w:color="auto"/>
              <w:right w:val="single" w:sz="4" w:space="0" w:color="auto"/>
            </w:tcBorders>
            <w:shd w:val="clear" w:color="auto" w:fill="auto"/>
            <w:vAlign w:val="center"/>
            <w:hideMark/>
          </w:tcPr>
          <w:p w14:paraId="62B53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"[E08.3292]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764E4A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438F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6F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E08.3293</w:t>
            </w:r>
          </w:p>
        </w:tc>
        <w:tc>
          <w:tcPr>
            <w:tcW w:w="6060" w:type="dxa"/>
            <w:tcBorders>
              <w:top w:val="nil"/>
              <w:left w:val="nil"/>
              <w:bottom w:val="single" w:sz="4" w:space="0" w:color="auto"/>
              <w:right w:val="single" w:sz="4" w:space="0" w:color="auto"/>
            </w:tcBorders>
            <w:shd w:val="clear" w:color="auto" w:fill="auto"/>
            <w:vAlign w:val="center"/>
            <w:hideMark/>
          </w:tcPr>
          <w:p w14:paraId="4BCC43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"[E08.3293] 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382C468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48AF3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AC21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E08.3299</w:t>
            </w:r>
          </w:p>
        </w:tc>
        <w:tc>
          <w:tcPr>
            <w:tcW w:w="6060" w:type="dxa"/>
            <w:tcBorders>
              <w:top w:val="nil"/>
              <w:left w:val="nil"/>
              <w:bottom w:val="single" w:sz="4" w:space="0" w:color="auto"/>
              <w:right w:val="single" w:sz="4" w:space="0" w:color="auto"/>
            </w:tcBorders>
            <w:shd w:val="clear" w:color="auto" w:fill="auto"/>
            <w:vAlign w:val="center"/>
            <w:hideMark/>
          </w:tcPr>
          <w:p w14:paraId="5381DD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086218C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9AC3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46D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w:t>
            </w:r>
          </w:p>
        </w:tc>
        <w:tc>
          <w:tcPr>
            <w:tcW w:w="6060" w:type="dxa"/>
            <w:tcBorders>
              <w:top w:val="nil"/>
              <w:left w:val="nil"/>
              <w:bottom w:val="single" w:sz="4" w:space="0" w:color="auto"/>
              <w:right w:val="single" w:sz="4" w:space="0" w:color="auto"/>
            </w:tcBorders>
            <w:shd w:val="clear" w:color="auto" w:fill="auto"/>
            <w:vAlign w:val="center"/>
            <w:hideMark/>
          </w:tcPr>
          <w:p w14:paraId="52364E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1FAED7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5C2F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9CF2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E08.3311</w:t>
            </w:r>
          </w:p>
        </w:tc>
        <w:tc>
          <w:tcPr>
            <w:tcW w:w="6060" w:type="dxa"/>
            <w:tcBorders>
              <w:top w:val="nil"/>
              <w:left w:val="nil"/>
              <w:bottom w:val="single" w:sz="4" w:space="0" w:color="auto"/>
              <w:right w:val="single" w:sz="4" w:space="0" w:color="auto"/>
            </w:tcBorders>
            <w:shd w:val="clear" w:color="auto" w:fill="auto"/>
            <w:vAlign w:val="center"/>
            <w:hideMark/>
          </w:tcPr>
          <w:p w14:paraId="650E5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DF4C18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752A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3E4A2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E08.3312</w:t>
            </w:r>
          </w:p>
        </w:tc>
        <w:tc>
          <w:tcPr>
            <w:tcW w:w="6060" w:type="dxa"/>
            <w:tcBorders>
              <w:top w:val="nil"/>
              <w:left w:val="nil"/>
              <w:bottom w:val="single" w:sz="4" w:space="0" w:color="auto"/>
              <w:right w:val="single" w:sz="4" w:space="0" w:color="auto"/>
            </w:tcBorders>
            <w:shd w:val="clear" w:color="auto" w:fill="auto"/>
            <w:vAlign w:val="center"/>
            <w:hideMark/>
          </w:tcPr>
          <w:p w14:paraId="1546F3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1DB2336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B2708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94B6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E08.3313</w:t>
            </w:r>
          </w:p>
        </w:tc>
        <w:tc>
          <w:tcPr>
            <w:tcW w:w="6060" w:type="dxa"/>
            <w:tcBorders>
              <w:top w:val="nil"/>
              <w:left w:val="nil"/>
              <w:bottom w:val="single" w:sz="4" w:space="0" w:color="auto"/>
              <w:right w:val="single" w:sz="4" w:space="0" w:color="auto"/>
            </w:tcBorders>
            <w:shd w:val="clear" w:color="auto" w:fill="auto"/>
            <w:vAlign w:val="center"/>
            <w:hideMark/>
          </w:tcPr>
          <w:p w14:paraId="3533C24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2249D50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869F28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8AA4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E08.3319</w:t>
            </w:r>
          </w:p>
        </w:tc>
        <w:tc>
          <w:tcPr>
            <w:tcW w:w="6060" w:type="dxa"/>
            <w:tcBorders>
              <w:top w:val="nil"/>
              <w:left w:val="nil"/>
              <w:bottom w:val="single" w:sz="4" w:space="0" w:color="auto"/>
              <w:right w:val="single" w:sz="4" w:space="0" w:color="auto"/>
            </w:tcBorders>
            <w:shd w:val="clear" w:color="auto" w:fill="auto"/>
            <w:vAlign w:val="center"/>
            <w:hideMark/>
          </w:tcPr>
          <w:p w14:paraId="28CED8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709901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7F45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E98B5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w:t>
            </w:r>
          </w:p>
        </w:tc>
        <w:tc>
          <w:tcPr>
            <w:tcW w:w="6060" w:type="dxa"/>
            <w:tcBorders>
              <w:top w:val="nil"/>
              <w:left w:val="nil"/>
              <w:bottom w:val="single" w:sz="4" w:space="0" w:color="auto"/>
              <w:right w:val="single" w:sz="4" w:space="0" w:color="auto"/>
            </w:tcBorders>
            <w:shd w:val="clear" w:color="auto" w:fill="auto"/>
            <w:vAlign w:val="center"/>
            <w:hideMark/>
          </w:tcPr>
          <w:p w14:paraId="438096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6CF6D4B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4E9CFF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8DC427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E08.3391</w:t>
            </w:r>
          </w:p>
        </w:tc>
        <w:tc>
          <w:tcPr>
            <w:tcW w:w="6060" w:type="dxa"/>
            <w:tcBorders>
              <w:top w:val="nil"/>
              <w:left w:val="nil"/>
              <w:bottom w:val="single" w:sz="4" w:space="0" w:color="auto"/>
              <w:right w:val="single" w:sz="4" w:space="0" w:color="auto"/>
            </w:tcBorders>
            <w:shd w:val="clear" w:color="auto" w:fill="auto"/>
            <w:vAlign w:val="center"/>
            <w:hideMark/>
          </w:tcPr>
          <w:p w14:paraId="54EEEC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6B2A012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44A45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58D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E08.3392</w:t>
            </w:r>
          </w:p>
        </w:tc>
        <w:tc>
          <w:tcPr>
            <w:tcW w:w="6060" w:type="dxa"/>
            <w:tcBorders>
              <w:top w:val="nil"/>
              <w:left w:val="nil"/>
              <w:bottom w:val="single" w:sz="4" w:space="0" w:color="auto"/>
              <w:right w:val="single" w:sz="4" w:space="0" w:color="auto"/>
            </w:tcBorders>
            <w:shd w:val="clear" w:color="auto" w:fill="auto"/>
            <w:vAlign w:val="center"/>
            <w:hideMark/>
          </w:tcPr>
          <w:p w14:paraId="2C8E53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190FBB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57B16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1DE4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E08.3393</w:t>
            </w:r>
          </w:p>
        </w:tc>
        <w:tc>
          <w:tcPr>
            <w:tcW w:w="6060" w:type="dxa"/>
            <w:tcBorders>
              <w:top w:val="nil"/>
              <w:left w:val="nil"/>
              <w:bottom w:val="single" w:sz="4" w:space="0" w:color="auto"/>
              <w:right w:val="single" w:sz="4" w:space="0" w:color="auto"/>
            </w:tcBorders>
            <w:shd w:val="clear" w:color="auto" w:fill="auto"/>
            <w:vAlign w:val="center"/>
            <w:hideMark/>
          </w:tcPr>
          <w:p w14:paraId="7BCD96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7A259001"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8A55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50597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E08.3399</w:t>
            </w:r>
          </w:p>
        </w:tc>
        <w:tc>
          <w:tcPr>
            <w:tcW w:w="6060" w:type="dxa"/>
            <w:tcBorders>
              <w:top w:val="nil"/>
              <w:left w:val="nil"/>
              <w:bottom w:val="single" w:sz="4" w:space="0" w:color="auto"/>
              <w:right w:val="single" w:sz="4" w:space="0" w:color="auto"/>
            </w:tcBorders>
            <w:shd w:val="clear" w:color="auto" w:fill="auto"/>
            <w:vAlign w:val="center"/>
            <w:hideMark/>
          </w:tcPr>
          <w:p w14:paraId="528958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1395708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1265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D1C7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w:t>
            </w:r>
          </w:p>
        </w:tc>
        <w:tc>
          <w:tcPr>
            <w:tcW w:w="6060" w:type="dxa"/>
            <w:tcBorders>
              <w:top w:val="nil"/>
              <w:left w:val="nil"/>
              <w:bottom w:val="single" w:sz="4" w:space="0" w:color="auto"/>
              <w:right w:val="single" w:sz="4" w:space="0" w:color="auto"/>
            </w:tcBorders>
            <w:shd w:val="clear" w:color="auto" w:fill="auto"/>
            <w:vAlign w:val="center"/>
            <w:hideMark/>
          </w:tcPr>
          <w:p w14:paraId="74E516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0150E1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09A0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0DB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E08.3411</w:t>
            </w:r>
          </w:p>
        </w:tc>
        <w:tc>
          <w:tcPr>
            <w:tcW w:w="6060" w:type="dxa"/>
            <w:tcBorders>
              <w:top w:val="nil"/>
              <w:left w:val="nil"/>
              <w:bottom w:val="single" w:sz="4" w:space="0" w:color="auto"/>
              <w:right w:val="single" w:sz="4" w:space="0" w:color="auto"/>
            </w:tcBorders>
            <w:shd w:val="clear" w:color="auto" w:fill="auto"/>
            <w:vAlign w:val="center"/>
            <w:hideMark/>
          </w:tcPr>
          <w:p w14:paraId="3FA67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73A81CD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CB33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260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E08.3412</w:t>
            </w:r>
          </w:p>
        </w:tc>
        <w:tc>
          <w:tcPr>
            <w:tcW w:w="6060" w:type="dxa"/>
            <w:tcBorders>
              <w:top w:val="nil"/>
              <w:left w:val="nil"/>
              <w:bottom w:val="single" w:sz="4" w:space="0" w:color="auto"/>
              <w:right w:val="single" w:sz="4" w:space="0" w:color="auto"/>
            </w:tcBorders>
            <w:shd w:val="clear" w:color="auto" w:fill="auto"/>
            <w:vAlign w:val="center"/>
            <w:hideMark/>
          </w:tcPr>
          <w:p w14:paraId="3CC1D8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D7135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6796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144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E08.3413</w:t>
            </w:r>
          </w:p>
        </w:tc>
        <w:tc>
          <w:tcPr>
            <w:tcW w:w="6060" w:type="dxa"/>
            <w:tcBorders>
              <w:top w:val="nil"/>
              <w:left w:val="nil"/>
              <w:bottom w:val="single" w:sz="4" w:space="0" w:color="auto"/>
              <w:right w:val="single" w:sz="4" w:space="0" w:color="auto"/>
            </w:tcBorders>
            <w:shd w:val="clear" w:color="auto" w:fill="auto"/>
            <w:vAlign w:val="center"/>
            <w:hideMark/>
          </w:tcPr>
          <w:p w14:paraId="0CB095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85E3C7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297A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53EE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E08.3419</w:t>
            </w:r>
          </w:p>
        </w:tc>
        <w:tc>
          <w:tcPr>
            <w:tcW w:w="6060" w:type="dxa"/>
            <w:tcBorders>
              <w:top w:val="nil"/>
              <w:left w:val="nil"/>
              <w:bottom w:val="single" w:sz="4" w:space="0" w:color="auto"/>
              <w:right w:val="single" w:sz="4" w:space="0" w:color="auto"/>
            </w:tcBorders>
            <w:shd w:val="clear" w:color="auto" w:fill="auto"/>
            <w:vAlign w:val="center"/>
            <w:hideMark/>
          </w:tcPr>
          <w:p w14:paraId="3BFA32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465C9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24185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6A0FB8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w:t>
            </w:r>
          </w:p>
        </w:tc>
        <w:tc>
          <w:tcPr>
            <w:tcW w:w="6060" w:type="dxa"/>
            <w:tcBorders>
              <w:top w:val="nil"/>
              <w:left w:val="nil"/>
              <w:bottom w:val="single" w:sz="4" w:space="0" w:color="auto"/>
              <w:right w:val="single" w:sz="4" w:space="0" w:color="auto"/>
            </w:tcBorders>
            <w:shd w:val="clear" w:color="auto" w:fill="auto"/>
            <w:vAlign w:val="center"/>
            <w:hideMark/>
          </w:tcPr>
          <w:p w14:paraId="28DE54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710746D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F6C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E59C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E08.3491</w:t>
            </w:r>
          </w:p>
        </w:tc>
        <w:tc>
          <w:tcPr>
            <w:tcW w:w="6060" w:type="dxa"/>
            <w:tcBorders>
              <w:top w:val="nil"/>
              <w:left w:val="nil"/>
              <w:bottom w:val="single" w:sz="4" w:space="0" w:color="auto"/>
              <w:right w:val="single" w:sz="4" w:space="0" w:color="auto"/>
            </w:tcBorders>
            <w:shd w:val="clear" w:color="auto" w:fill="auto"/>
            <w:vAlign w:val="center"/>
            <w:hideMark/>
          </w:tcPr>
          <w:p w14:paraId="5BBCB20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"[E08.3491]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722E8E1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F3536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7377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E08.3492</w:t>
            </w:r>
          </w:p>
        </w:tc>
        <w:tc>
          <w:tcPr>
            <w:tcW w:w="6060" w:type="dxa"/>
            <w:tcBorders>
              <w:top w:val="nil"/>
              <w:left w:val="nil"/>
              <w:bottom w:val="single" w:sz="4" w:space="0" w:color="auto"/>
              <w:right w:val="single" w:sz="4" w:space="0" w:color="auto"/>
            </w:tcBorders>
            <w:shd w:val="clear" w:color="auto" w:fill="auto"/>
            <w:vAlign w:val="center"/>
            <w:hideMark/>
          </w:tcPr>
          <w:p w14:paraId="23C25B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"[E08.3492]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0527B9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F0E4D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B151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E08.3493</w:t>
            </w:r>
          </w:p>
        </w:tc>
        <w:tc>
          <w:tcPr>
            <w:tcW w:w="6060" w:type="dxa"/>
            <w:tcBorders>
              <w:top w:val="nil"/>
              <w:left w:val="nil"/>
              <w:bottom w:val="single" w:sz="4" w:space="0" w:color="auto"/>
              <w:right w:val="single" w:sz="4" w:space="0" w:color="auto"/>
            </w:tcBorders>
            <w:shd w:val="clear" w:color="auto" w:fill="auto"/>
            <w:vAlign w:val="center"/>
            <w:hideMark/>
          </w:tcPr>
          <w:p w14:paraId="478E11E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"[E08.3493] 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50D1D5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75BA55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1E407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E08.3499</w:t>
            </w:r>
          </w:p>
        </w:tc>
        <w:tc>
          <w:tcPr>
            <w:tcW w:w="6060" w:type="dxa"/>
            <w:tcBorders>
              <w:top w:val="nil"/>
              <w:left w:val="nil"/>
              <w:bottom w:val="single" w:sz="4" w:space="0" w:color="auto"/>
              <w:right w:val="single" w:sz="4" w:space="0" w:color="auto"/>
            </w:tcBorders>
            <w:shd w:val="clear" w:color="auto" w:fill="auto"/>
            <w:vAlign w:val="center"/>
            <w:hideMark/>
          </w:tcPr>
          <w:p w14:paraId="64093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"Diabetes mellitus due to underlying condition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523AA0C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0B41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D7BA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w:t>
            </w:r>
          </w:p>
        </w:tc>
        <w:tc>
          <w:tcPr>
            <w:tcW w:w="6060" w:type="dxa"/>
            <w:tcBorders>
              <w:top w:val="nil"/>
              <w:left w:val="nil"/>
              <w:bottom w:val="single" w:sz="4" w:space="0" w:color="auto"/>
              <w:right w:val="single" w:sz="4" w:space="0" w:color="auto"/>
            </w:tcBorders>
            <w:shd w:val="clear" w:color="auto" w:fill="auto"/>
            <w:vAlign w:val="center"/>
            <w:hideMark/>
          </w:tcPr>
          <w:p w14:paraId="160829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w:t>
            </w:r>
          </w:p>
        </w:tc>
      </w:tr>
      <w:tr w:rsidR="00CB7244" w:rsidRPr="00447233" w14:paraId="4D9579C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37EE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1D1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E08.3511</w:t>
            </w:r>
          </w:p>
        </w:tc>
        <w:tc>
          <w:tcPr>
            <w:tcW w:w="6060" w:type="dxa"/>
            <w:tcBorders>
              <w:top w:val="nil"/>
              <w:left w:val="nil"/>
              <w:bottom w:val="single" w:sz="4" w:space="0" w:color="auto"/>
              <w:right w:val="single" w:sz="4" w:space="0" w:color="auto"/>
            </w:tcBorders>
            <w:shd w:val="clear" w:color="auto" w:fill="auto"/>
            <w:vAlign w:val="center"/>
            <w:hideMark/>
          </w:tcPr>
          <w:p w14:paraId="507C59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right eye"</w:t>
            </w:r>
          </w:p>
        </w:tc>
      </w:tr>
      <w:tr w:rsidR="00CB7244" w:rsidRPr="00447233" w14:paraId="73A43A4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C7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09C64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w:t>
            </w:r>
          </w:p>
        </w:tc>
        <w:tc>
          <w:tcPr>
            <w:tcW w:w="6060" w:type="dxa"/>
            <w:tcBorders>
              <w:top w:val="nil"/>
              <w:left w:val="nil"/>
              <w:bottom w:val="single" w:sz="4" w:space="0" w:color="auto"/>
              <w:right w:val="single" w:sz="4" w:space="0" w:color="auto"/>
            </w:tcBorders>
            <w:shd w:val="clear" w:color="auto" w:fill="auto"/>
            <w:vAlign w:val="center"/>
            <w:hideMark/>
          </w:tcPr>
          <w:p w14:paraId="6AB66D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"[E08.3512] Diabetes mellitus due to underlying condition with proliferative diabetic retinopathy with macular edema, left eye"</w:t>
            </w:r>
          </w:p>
        </w:tc>
      </w:tr>
      <w:tr w:rsidR="00CB7244" w:rsidRPr="00447233" w14:paraId="0CA913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5D52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67B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w:t>
            </w:r>
          </w:p>
        </w:tc>
        <w:tc>
          <w:tcPr>
            <w:tcW w:w="6060" w:type="dxa"/>
            <w:tcBorders>
              <w:top w:val="nil"/>
              <w:left w:val="nil"/>
              <w:bottom w:val="single" w:sz="4" w:space="0" w:color="auto"/>
              <w:right w:val="single" w:sz="4" w:space="0" w:color="auto"/>
            </w:tcBorders>
            <w:shd w:val="clear" w:color="auto" w:fill="auto"/>
            <w:vAlign w:val="center"/>
            <w:hideMark/>
          </w:tcPr>
          <w:p w14:paraId="0E1D14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"[E08.3513] Diabetes mellitus due to underlying condition with proliferative diabetic retinopathy with macular edema, bilateral"</w:t>
            </w:r>
          </w:p>
        </w:tc>
      </w:tr>
      <w:tr w:rsidR="00CB7244" w:rsidRPr="00447233" w14:paraId="3BA990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4F80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F518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E08.3519</w:t>
            </w:r>
          </w:p>
        </w:tc>
        <w:tc>
          <w:tcPr>
            <w:tcW w:w="6060" w:type="dxa"/>
            <w:tcBorders>
              <w:top w:val="nil"/>
              <w:left w:val="nil"/>
              <w:bottom w:val="single" w:sz="4" w:space="0" w:color="auto"/>
              <w:right w:val="single" w:sz="4" w:space="0" w:color="auto"/>
            </w:tcBorders>
            <w:shd w:val="clear" w:color="auto" w:fill="auto"/>
            <w:vAlign w:val="center"/>
            <w:hideMark/>
          </w:tcPr>
          <w:p w14:paraId="3EAADB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macular edema, unspecified eye"</w:t>
            </w:r>
          </w:p>
        </w:tc>
      </w:tr>
      <w:tr w:rsidR="00CB7244" w:rsidRPr="00447233" w14:paraId="78E85C0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22C4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7CDF0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E08.3521</w:t>
            </w:r>
          </w:p>
        </w:tc>
        <w:tc>
          <w:tcPr>
            <w:tcW w:w="6060" w:type="dxa"/>
            <w:tcBorders>
              <w:top w:val="nil"/>
              <w:left w:val="nil"/>
              <w:bottom w:val="single" w:sz="4" w:space="0" w:color="auto"/>
              <w:right w:val="single" w:sz="4" w:space="0" w:color="auto"/>
            </w:tcBorders>
            <w:shd w:val="clear" w:color="auto" w:fill="auto"/>
            <w:vAlign w:val="center"/>
            <w:hideMark/>
          </w:tcPr>
          <w:p w14:paraId="528CA6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right eye"</w:t>
            </w:r>
          </w:p>
        </w:tc>
      </w:tr>
      <w:tr w:rsidR="00CB7244" w:rsidRPr="00447233" w14:paraId="0076001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1EF9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4BA5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E08.3522</w:t>
            </w:r>
          </w:p>
        </w:tc>
        <w:tc>
          <w:tcPr>
            <w:tcW w:w="6060" w:type="dxa"/>
            <w:tcBorders>
              <w:top w:val="nil"/>
              <w:left w:val="nil"/>
              <w:bottom w:val="single" w:sz="4" w:space="0" w:color="auto"/>
              <w:right w:val="single" w:sz="4" w:space="0" w:color="auto"/>
            </w:tcBorders>
            <w:shd w:val="clear" w:color="auto" w:fill="auto"/>
            <w:vAlign w:val="center"/>
            <w:hideMark/>
          </w:tcPr>
          <w:p w14:paraId="410F3B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left eye"</w:t>
            </w:r>
          </w:p>
        </w:tc>
      </w:tr>
      <w:tr w:rsidR="00CB7244" w:rsidRPr="00447233" w14:paraId="64DCE7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EF2D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BD066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E08.3523</w:t>
            </w:r>
          </w:p>
        </w:tc>
        <w:tc>
          <w:tcPr>
            <w:tcW w:w="6060" w:type="dxa"/>
            <w:tcBorders>
              <w:top w:val="nil"/>
              <w:left w:val="nil"/>
              <w:bottom w:val="single" w:sz="4" w:space="0" w:color="auto"/>
              <w:right w:val="single" w:sz="4" w:space="0" w:color="auto"/>
            </w:tcBorders>
            <w:shd w:val="clear" w:color="auto" w:fill="auto"/>
            <w:vAlign w:val="center"/>
            <w:hideMark/>
          </w:tcPr>
          <w:p w14:paraId="29ACCA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bilateral"</w:t>
            </w:r>
          </w:p>
        </w:tc>
      </w:tr>
      <w:tr w:rsidR="00CB7244" w:rsidRPr="00447233" w14:paraId="341D8F0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9A5E6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907F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E08.3529</w:t>
            </w:r>
          </w:p>
        </w:tc>
        <w:tc>
          <w:tcPr>
            <w:tcW w:w="6060" w:type="dxa"/>
            <w:tcBorders>
              <w:top w:val="nil"/>
              <w:left w:val="nil"/>
              <w:bottom w:val="single" w:sz="4" w:space="0" w:color="auto"/>
              <w:right w:val="single" w:sz="4" w:space="0" w:color="auto"/>
            </w:tcBorders>
            <w:shd w:val="clear" w:color="auto" w:fill="auto"/>
            <w:vAlign w:val="center"/>
            <w:hideMark/>
          </w:tcPr>
          <w:p w14:paraId="0E7831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involving the macula, unspecified eye"</w:t>
            </w:r>
          </w:p>
        </w:tc>
      </w:tr>
      <w:tr w:rsidR="00CB7244" w:rsidRPr="00447233" w14:paraId="2955955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04CB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064D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E08.3531</w:t>
            </w:r>
          </w:p>
        </w:tc>
        <w:tc>
          <w:tcPr>
            <w:tcW w:w="6060" w:type="dxa"/>
            <w:tcBorders>
              <w:top w:val="nil"/>
              <w:left w:val="nil"/>
              <w:bottom w:val="single" w:sz="4" w:space="0" w:color="auto"/>
              <w:right w:val="single" w:sz="4" w:space="0" w:color="auto"/>
            </w:tcBorders>
            <w:shd w:val="clear" w:color="auto" w:fill="auto"/>
            <w:vAlign w:val="center"/>
            <w:hideMark/>
          </w:tcPr>
          <w:p w14:paraId="48E8E2E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right eye"</w:t>
            </w:r>
          </w:p>
        </w:tc>
      </w:tr>
      <w:tr w:rsidR="00CB7244" w:rsidRPr="00447233" w14:paraId="543DBDC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34F8A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D9212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E08.3532</w:t>
            </w:r>
          </w:p>
        </w:tc>
        <w:tc>
          <w:tcPr>
            <w:tcW w:w="6060" w:type="dxa"/>
            <w:tcBorders>
              <w:top w:val="nil"/>
              <w:left w:val="nil"/>
              <w:bottom w:val="single" w:sz="4" w:space="0" w:color="auto"/>
              <w:right w:val="single" w:sz="4" w:space="0" w:color="auto"/>
            </w:tcBorders>
            <w:shd w:val="clear" w:color="auto" w:fill="auto"/>
            <w:vAlign w:val="center"/>
            <w:hideMark/>
          </w:tcPr>
          <w:p w14:paraId="57EDAE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 traction retinal detachment not involving the macula, left eye"</w:t>
            </w:r>
          </w:p>
        </w:tc>
      </w:tr>
      <w:tr w:rsidR="00CB7244" w:rsidRPr="00447233" w14:paraId="5BB435B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6E91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49EB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w:t>
            </w:r>
          </w:p>
        </w:tc>
        <w:tc>
          <w:tcPr>
            <w:tcW w:w="6060" w:type="dxa"/>
            <w:tcBorders>
              <w:top w:val="nil"/>
              <w:left w:val="nil"/>
              <w:bottom w:val="single" w:sz="4" w:space="0" w:color="auto"/>
              <w:right w:val="single" w:sz="4" w:space="0" w:color="auto"/>
            </w:tcBorders>
            <w:shd w:val="clear" w:color="auto" w:fill="auto"/>
            <w:vAlign w:val="center"/>
            <w:hideMark/>
          </w:tcPr>
          <w:p w14:paraId="2BE06CA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"[E08.3533] Diabetes mellitus due to underlying condition with proliferative diabetic retinopathy with traction retinal detachment not involving the macula, bilateral"</w:t>
            </w:r>
          </w:p>
        </w:tc>
      </w:tr>
      <w:tr w:rsidR="00CB7244" w:rsidRPr="00447233" w14:paraId="1FC9BA5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7E07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CE7E9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w:t>
            </w:r>
          </w:p>
        </w:tc>
        <w:tc>
          <w:tcPr>
            <w:tcW w:w="6060" w:type="dxa"/>
            <w:tcBorders>
              <w:top w:val="nil"/>
              <w:left w:val="nil"/>
              <w:bottom w:val="single" w:sz="4" w:space="0" w:color="auto"/>
              <w:right w:val="single" w:sz="4" w:space="0" w:color="auto"/>
            </w:tcBorders>
            <w:shd w:val="clear" w:color="auto" w:fill="auto"/>
            <w:vAlign w:val="center"/>
            <w:hideMark/>
          </w:tcPr>
          <w:p w14:paraId="07FD699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"[E08.3539] Diabetes mellitus due to underlying condition with proliferative diabetic retinopathy with traction retinal detachment not involving the macula, unspecified eye"</w:t>
            </w:r>
          </w:p>
        </w:tc>
      </w:tr>
      <w:tr w:rsidR="00CB7244" w:rsidRPr="00447233" w14:paraId="7484A0D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FDD9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8E95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E08.3541</w:t>
            </w:r>
          </w:p>
        </w:tc>
        <w:tc>
          <w:tcPr>
            <w:tcW w:w="6060" w:type="dxa"/>
            <w:tcBorders>
              <w:top w:val="nil"/>
              <w:left w:val="nil"/>
              <w:bottom w:val="single" w:sz="4" w:space="0" w:color="auto"/>
              <w:right w:val="single" w:sz="4" w:space="0" w:color="auto"/>
            </w:tcBorders>
            <w:shd w:val="clear" w:color="auto" w:fill="auto"/>
            <w:vAlign w:val="center"/>
            <w:hideMark/>
          </w:tcPr>
          <w:p w14:paraId="41FF26E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"[E08.3541]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1A2E2490"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1C5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6487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E08.3542</w:t>
            </w:r>
          </w:p>
        </w:tc>
        <w:tc>
          <w:tcPr>
            <w:tcW w:w="6060" w:type="dxa"/>
            <w:tcBorders>
              <w:top w:val="nil"/>
              <w:left w:val="nil"/>
              <w:bottom w:val="single" w:sz="4" w:space="0" w:color="auto"/>
              <w:right w:val="single" w:sz="4" w:space="0" w:color="auto"/>
            </w:tcBorders>
            <w:shd w:val="clear" w:color="auto" w:fill="auto"/>
            <w:vAlign w:val="center"/>
            <w:hideMark/>
          </w:tcPr>
          <w:p w14:paraId="34AADE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"[E08.3542]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3DF83DC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3D703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07E2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E08.3543</w:t>
            </w:r>
          </w:p>
        </w:tc>
        <w:tc>
          <w:tcPr>
            <w:tcW w:w="6060" w:type="dxa"/>
            <w:tcBorders>
              <w:top w:val="nil"/>
              <w:left w:val="nil"/>
              <w:bottom w:val="single" w:sz="4" w:space="0" w:color="auto"/>
              <w:right w:val="single" w:sz="4" w:space="0" w:color="auto"/>
            </w:tcBorders>
            <w:shd w:val="clear" w:color="auto" w:fill="auto"/>
            <w:vAlign w:val="center"/>
            <w:hideMark/>
          </w:tcPr>
          <w:p w14:paraId="4892AC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"[E08.3543]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469B5E4" w14:textId="77777777" w:rsidTr="000825C2">
        <w:trPr>
          <w:trHeight w:val="1104"/>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669A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637F0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E08.3549</w:t>
            </w:r>
          </w:p>
        </w:tc>
        <w:tc>
          <w:tcPr>
            <w:tcW w:w="6060" w:type="dxa"/>
            <w:tcBorders>
              <w:top w:val="nil"/>
              <w:left w:val="nil"/>
              <w:bottom w:val="single" w:sz="4" w:space="0" w:color="auto"/>
              <w:right w:val="single" w:sz="4" w:space="0" w:color="auto"/>
            </w:tcBorders>
            <w:shd w:val="clear" w:color="auto" w:fill="auto"/>
            <w:vAlign w:val="center"/>
            <w:hideMark/>
          </w:tcPr>
          <w:p w14:paraId="1B18E0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"[E08.3549] Diabetes mellitus due to underlying condition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6E0439A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73B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6D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w:t>
            </w:r>
          </w:p>
        </w:tc>
        <w:tc>
          <w:tcPr>
            <w:tcW w:w="6060" w:type="dxa"/>
            <w:tcBorders>
              <w:top w:val="nil"/>
              <w:left w:val="nil"/>
              <w:bottom w:val="single" w:sz="4" w:space="0" w:color="auto"/>
              <w:right w:val="single" w:sz="4" w:space="0" w:color="auto"/>
            </w:tcBorders>
            <w:shd w:val="clear" w:color="auto" w:fill="auto"/>
            <w:vAlign w:val="center"/>
            <w:hideMark/>
          </w:tcPr>
          <w:p w14:paraId="4EFD7F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"[E08.3551] Diabetes mellitus due to underlying condition with stable proliferative diabetic retinopathy, right eye"</w:t>
            </w:r>
          </w:p>
        </w:tc>
      </w:tr>
      <w:tr w:rsidR="00CB7244" w:rsidRPr="00447233" w14:paraId="017945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323F1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4FCC8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w:t>
            </w:r>
          </w:p>
        </w:tc>
        <w:tc>
          <w:tcPr>
            <w:tcW w:w="6060" w:type="dxa"/>
            <w:tcBorders>
              <w:top w:val="nil"/>
              <w:left w:val="nil"/>
              <w:bottom w:val="single" w:sz="4" w:space="0" w:color="auto"/>
              <w:right w:val="single" w:sz="4" w:space="0" w:color="auto"/>
            </w:tcBorders>
            <w:shd w:val="clear" w:color="auto" w:fill="auto"/>
            <w:vAlign w:val="center"/>
            <w:hideMark/>
          </w:tcPr>
          <w:p w14:paraId="70AB94D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"[E08.3552] Diabetes mellitus due to underlying condition with stable proliferative diabetic retinopathy, left eye"</w:t>
            </w:r>
          </w:p>
        </w:tc>
      </w:tr>
      <w:tr w:rsidR="00CB7244" w:rsidRPr="00447233" w14:paraId="755341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76EF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CE3C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w:t>
            </w:r>
          </w:p>
        </w:tc>
        <w:tc>
          <w:tcPr>
            <w:tcW w:w="6060" w:type="dxa"/>
            <w:tcBorders>
              <w:top w:val="nil"/>
              <w:left w:val="nil"/>
              <w:bottom w:val="single" w:sz="4" w:space="0" w:color="auto"/>
              <w:right w:val="single" w:sz="4" w:space="0" w:color="auto"/>
            </w:tcBorders>
            <w:shd w:val="clear" w:color="auto" w:fill="auto"/>
            <w:vAlign w:val="center"/>
            <w:hideMark/>
          </w:tcPr>
          <w:p w14:paraId="5FE528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"[E08.3553] Diabetes mellitus due to underlying condition with stable proliferative diabetic retinopathy, bilateral"</w:t>
            </w:r>
          </w:p>
        </w:tc>
      </w:tr>
      <w:tr w:rsidR="00CB7244" w:rsidRPr="00447233" w14:paraId="12A6A9B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0B52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6CC6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E08.3559</w:t>
            </w:r>
          </w:p>
        </w:tc>
        <w:tc>
          <w:tcPr>
            <w:tcW w:w="6060" w:type="dxa"/>
            <w:tcBorders>
              <w:top w:val="nil"/>
              <w:left w:val="nil"/>
              <w:bottom w:val="single" w:sz="4" w:space="0" w:color="auto"/>
              <w:right w:val="single" w:sz="4" w:space="0" w:color="auto"/>
            </w:tcBorders>
            <w:shd w:val="clear" w:color="auto" w:fill="auto"/>
            <w:vAlign w:val="center"/>
            <w:hideMark/>
          </w:tcPr>
          <w:p w14:paraId="26FB52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stable proliferative diabetic retinopathy, unspecified eye"</w:t>
            </w:r>
          </w:p>
        </w:tc>
      </w:tr>
      <w:tr w:rsidR="00CB7244" w:rsidRPr="00447233" w14:paraId="55C168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C90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49BF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w:t>
            </w:r>
          </w:p>
        </w:tc>
        <w:tc>
          <w:tcPr>
            <w:tcW w:w="6060" w:type="dxa"/>
            <w:tcBorders>
              <w:top w:val="nil"/>
              <w:left w:val="nil"/>
              <w:bottom w:val="single" w:sz="4" w:space="0" w:color="auto"/>
              <w:right w:val="single" w:sz="4" w:space="0" w:color="auto"/>
            </w:tcBorders>
            <w:shd w:val="clear" w:color="auto" w:fill="auto"/>
            <w:vAlign w:val="center"/>
            <w:hideMark/>
          </w:tcPr>
          <w:p w14:paraId="4849E4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w:t>
            </w:r>
          </w:p>
        </w:tc>
      </w:tr>
      <w:tr w:rsidR="00CB7244" w:rsidRPr="00447233" w14:paraId="338C185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7D3F9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094B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E08.3591</w:t>
            </w:r>
          </w:p>
        </w:tc>
        <w:tc>
          <w:tcPr>
            <w:tcW w:w="6060" w:type="dxa"/>
            <w:tcBorders>
              <w:top w:val="nil"/>
              <w:left w:val="nil"/>
              <w:bottom w:val="single" w:sz="4" w:space="0" w:color="auto"/>
              <w:right w:val="single" w:sz="4" w:space="0" w:color="auto"/>
            </w:tcBorders>
            <w:shd w:val="clear" w:color="auto" w:fill="auto"/>
            <w:vAlign w:val="center"/>
            <w:hideMark/>
          </w:tcPr>
          <w:p w14:paraId="718FC5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right eye"</w:t>
            </w:r>
          </w:p>
        </w:tc>
      </w:tr>
      <w:tr w:rsidR="00CB7244" w:rsidRPr="00447233" w14:paraId="0B8F954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8E25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3C01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E08.3592</w:t>
            </w:r>
          </w:p>
        </w:tc>
        <w:tc>
          <w:tcPr>
            <w:tcW w:w="6060" w:type="dxa"/>
            <w:tcBorders>
              <w:top w:val="nil"/>
              <w:left w:val="nil"/>
              <w:bottom w:val="single" w:sz="4" w:space="0" w:color="auto"/>
              <w:right w:val="single" w:sz="4" w:space="0" w:color="auto"/>
            </w:tcBorders>
            <w:shd w:val="clear" w:color="auto" w:fill="auto"/>
            <w:vAlign w:val="center"/>
            <w:hideMark/>
          </w:tcPr>
          <w:p w14:paraId="0121DF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left eye"</w:t>
            </w:r>
          </w:p>
        </w:tc>
      </w:tr>
      <w:tr w:rsidR="00CB7244" w:rsidRPr="00447233" w14:paraId="09530B2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5E3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79B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E08.3593</w:t>
            </w:r>
          </w:p>
        </w:tc>
        <w:tc>
          <w:tcPr>
            <w:tcW w:w="6060" w:type="dxa"/>
            <w:tcBorders>
              <w:top w:val="nil"/>
              <w:left w:val="nil"/>
              <w:bottom w:val="single" w:sz="4" w:space="0" w:color="auto"/>
              <w:right w:val="single" w:sz="4" w:space="0" w:color="auto"/>
            </w:tcBorders>
            <w:shd w:val="clear" w:color="auto" w:fill="auto"/>
            <w:vAlign w:val="center"/>
            <w:hideMark/>
          </w:tcPr>
          <w:p w14:paraId="1C411F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bilateral"</w:t>
            </w:r>
          </w:p>
        </w:tc>
      </w:tr>
      <w:tr w:rsidR="00CB7244" w:rsidRPr="00447233" w14:paraId="7A16CC9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E01C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C041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E08.3599</w:t>
            </w:r>
          </w:p>
        </w:tc>
        <w:tc>
          <w:tcPr>
            <w:tcW w:w="6060" w:type="dxa"/>
            <w:tcBorders>
              <w:top w:val="nil"/>
              <w:left w:val="nil"/>
              <w:bottom w:val="single" w:sz="4" w:space="0" w:color="auto"/>
              <w:right w:val="single" w:sz="4" w:space="0" w:color="auto"/>
            </w:tcBorders>
            <w:shd w:val="clear" w:color="auto" w:fill="auto"/>
            <w:vAlign w:val="center"/>
            <w:hideMark/>
          </w:tcPr>
          <w:p w14:paraId="73936F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proliferative diabetic retinopathy without macular edema, unspecified eye"</w:t>
            </w:r>
          </w:p>
        </w:tc>
      </w:tr>
      <w:tr w:rsidR="00CB7244" w:rsidRPr="00447233" w14:paraId="0BEDC40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B372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2E3B8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w:t>
            </w:r>
          </w:p>
        </w:tc>
        <w:tc>
          <w:tcPr>
            <w:tcW w:w="6060" w:type="dxa"/>
            <w:tcBorders>
              <w:top w:val="nil"/>
              <w:left w:val="nil"/>
              <w:bottom w:val="single" w:sz="4" w:space="0" w:color="auto"/>
              <w:right w:val="single" w:sz="4" w:space="0" w:color="auto"/>
            </w:tcBorders>
            <w:shd w:val="clear" w:color="auto" w:fill="auto"/>
            <w:vAlign w:val="center"/>
            <w:hideMark/>
          </w:tcPr>
          <w:p w14:paraId="7AAE4D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[E08.36] Diabetes mellitus due to underlying condition with diabetic cataract</w:t>
            </w:r>
          </w:p>
        </w:tc>
      </w:tr>
      <w:tr w:rsidR="00CB7244" w:rsidRPr="00447233" w14:paraId="3AABE5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B85B8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F95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w:t>
            </w:r>
          </w:p>
        </w:tc>
        <w:tc>
          <w:tcPr>
            <w:tcW w:w="6060" w:type="dxa"/>
            <w:tcBorders>
              <w:top w:val="nil"/>
              <w:left w:val="nil"/>
              <w:bottom w:val="single" w:sz="4" w:space="0" w:color="auto"/>
              <w:right w:val="single" w:sz="4" w:space="0" w:color="auto"/>
            </w:tcBorders>
            <w:shd w:val="clear" w:color="auto" w:fill="auto"/>
            <w:vAlign w:val="center"/>
            <w:hideMark/>
          </w:tcPr>
          <w:p w14:paraId="6065C1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"[E08.37X1] Diabetes mellitus due to underlying condition with diabetic macular edema, resolved following treatment, right eye"</w:t>
            </w:r>
          </w:p>
        </w:tc>
      </w:tr>
      <w:tr w:rsidR="00CB7244" w:rsidRPr="00447233" w14:paraId="66DDB4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9F31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33FA4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w:t>
            </w:r>
          </w:p>
        </w:tc>
        <w:tc>
          <w:tcPr>
            <w:tcW w:w="6060" w:type="dxa"/>
            <w:tcBorders>
              <w:top w:val="nil"/>
              <w:left w:val="nil"/>
              <w:bottom w:val="single" w:sz="4" w:space="0" w:color="auto"/>
              <w:right w:val="single" w:sz="4" w:space="0" w:color="auto"/>
            </w:tcBorders>
            <w:shd w:val="clear" w:color="auto" w:fill="auto"/>
            <w:vAlign w:val="center"/>
            <w:hideMark/>
          </w:tcPr>
          <w:p w14:paraId="6A15F1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"[E08.37X2] Diabetes mellitus due to underlying condition with diabetic macular edema, resolved following treatment, left eye"</w:t>
            </w:r>
          </w:p>
        </w:tc>
      </w:tr>
      <w:tr w:rsidR="00CB7244" w:rsidRPr="00447233" w14:paraId="5A822BE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5620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D390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w:t>
            </w:r>
          </w:p>
        </w:tc>
        <w:tc>
          <w:tcPr>
            <w:tcW w:w="6060" w:type="dxa"/>
            <w:tcBorders>
              <w:top w:val="nil"/>
              <w:left w:val="nil"/>
              <w:bottom w:val="single" w:sz="4" w:space="0" w:color="auto"/>
              <w:right w:val="single" w:sz="4" w:space="0" w:color="auto"/>
            </w:tcBorders>
            <w:shd w:val="clear" w:color="auto" w:fill="auto"/>
            <w:vAlign w:val="center"/>
            <w:hideMark/>
          </w:tcPr>
          <w:p w14:paraId="311DAC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"[E08.37X3] Diabetes mellitus due to underlying condition with diabetic macular edema, resolved following treatment, bilateral"</w:t>
            </w:r>
          </w:p>
        </w:tc>
      </w:tr>
      <w:tr w:rsidR="00CB7244" w:rsidRPr="00447233" w14:paraId="67D1A9A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DABC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885BD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E08.37X9</w:t>
            </w:r>
          </w:p>
        </w:tc>
        <w:tc>
          <w:tcPr>
            <w:tcW w:w="6060" w:type="dxa"/>
            <w:tcBorders>
              <w:top w:val="nil"/>
              <w:left w:val="nil"/>
              <w:bottom w:val="single" w:sz="4" w:space="0" w:color="auto"/>
              <w:right w:val="single" w:sz="4" w:space="0" w:color="auto"/>
            </w:tcBorders>
            <w:shd w:val="clear" w:color="auto" w:fill="auto"/>
            <w:vAlign w:val="center"/>
            <w:hideMark/>
          </w:tcPr>
          <w:p w14:paraId="7DC774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macular edema, resolved following treatment, unspecified eye"</w:t>
            </w:r>
          </w:p>
        </w:tc>
      </w:tr>
      <w:tr w:rsidR="00CB7244" w:rsidRPr="00447233" w14:paraId="77F35BE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66B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A218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w:t>
            </w:r>
          </w:p>
        </w:tc>
        <w:tc>
          <w:tcPr>
            <w:tcW w:w="6060" w:type="dxa"/>
            <w:tcBorders>
              <w:top w:val="nil"/>
              <w:left w:val="nil"/>
              <w:bottom w:val="single" w:sz="4" w:space="0" w:color="auto"/>
              <w:right w:val="single" w:sz="4" w:space="0" w:color="auto"/>
            </w:tcBorders>
            <w:shd w:val="clear" w:color="auto" w:fill="auto"/>
            <w:vAlign w:val="center"/>
            <w:hideMark/>
          </w:tcPr>
          <w:p w14:paraId="419E7B7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[E08.39] Diabetes mellitus due to underlying condition with other diabetic ophthalmic complication</w:t>
            </w:r>
          </w:p>
        </w:tc>
      </w:tr>
      <w:tr w:rsidR="00CB7244" w:rsidRPr="00447233" w14:paraId="222B5D9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D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D0B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w:t>
            </w:r>
          </w:p>
        </w:tc>
        <w:tc>
          <w:tcPr>
            <w:tcW w:w="6060" w:type="dxa"/>
            <w:tcBorders>
              <w:top w:val="nil"/>
              <w:left w:val="nil"/>
              <w:bottom w:val="single" w:sz="4" w:space="0" w:color="auto"/>
              <w:right w:val="single" w:sz="4" w:space="0" w:color="auto"/>
            </w:tcBorders>
            <w:shd w:val="clear" w:color="auto" w:fill="auto"/>
            <w:vAlign w:val="center"/>
            <w:hideMark/>
          </w:tcPr>
          <w:p w14:paraId="509FEB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"[E08.40] Diabetes mellitus due to underlying condition with diabetic neuropathy, unspecified"</w:t>
            </w:r>
          </w:p>
        </w:tc>
      </w:tr>
      <w:tr w:rsidR="00CB7244" w:rsidRPr="00447233" w14:paraId="504BB5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4B1FF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A6EA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w:t>
            </w:r>
          </w:p>
        </w:tc>
        <w:tc>
          <w:tcPr>
            <w:tcW w:w="6060" w:type="dxa"/>
            <w:tcBorders>
              <w:top w:val="nil"/>
              <w:left w:val="nil"/>
              <w:bottom w:val="single" w:sz="4" w:space="0" w:color="auto"/>
              <w:right w:val="single" w:sz="4" w:space="0" w:color="auto"/>
            </w:tcBorders>
            <w:shd w:val="clear" w:color="auto" w:fill="auto"/>
            <w:vAlign w:val="center"/>
            <w:hideMark/>
          </w:tcPr>
          <w:p w14:paraId="7D8E1F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[E08.41] Diabetes mellitus due to underlying condition with diabetic mononeuropathy</w:t>
            </w:r>
          </w:p>
        </w:tc>
      </w:tr>
      <w:tr w:rsidR="00CB7244" w:rsidRPr="00447233" w14:paraId="161E106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6C0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39160C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w:t>
            </w:r>
          </w:p>
        </w:tc>
        <w:tc>
          <w:tcPr>
            <w:tcW w:w="6060" w:type="dxa"/>
            <w:tcBorders>
              <w:top w:val="nil"/>
              <w:left w:val="nil"/>
              <w:bottom w:val="single" w:sz="4" w:space="0" w:color="auto"/>
              <w:right w:val="single" w:sz="4" w:space="0" w:color="auto"/>
            </w:tcBorders>
            <w:shd w:val="clear" w:color="auto" w:fill="auto"/>
            <w:vAlign w:val="center"/>
            <w:hideMark/>
          </w:tcPr>
          <w:p w14:paraId="5B3B89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[E08.42] Diabetes mellitus due to underlying condition with diabetic polyneuropathy</w:t>
            </w:r>
          </w:p>
        </w:tc>
      </w:tr>
      <w:tr w:rsidR="00CB7244" w:rsidRPr="00447233" w14:paraId="3A5913E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676B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6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w:t>
            </w:r>
          </w:p>
        </w:tc>
        <w:tc>
          <w:tcPr>
            <w:tcW w:w="6060" w:type="dxa"/>
            <w:tcBorders>
              <w:top w:val="nil"/>
              <w:left w:val="nil"/>
              <w:bottom w:val="single" w:sz="4" w:space="0" w:color="auto"/>
              <w:right w:val="single" w:sz="4" w:space="0" w:color="auto"/>
            </w:tcBorders>
            <w:shd w:val="clear" w:color="auto" w:fill="auto"/>
            <w:vAlign w:val="center"/>
            <w:hideMark/>
          </w:tcPr>
          <w:p w14:paraId="0CE14D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[E08.43] Diabetes mellitus due to underlying condition with diabetic autonomic (poly)neuropathy</w:t>
            </w:r>
          </w:p>
        </w:tc>
      </w:tr>
      <w:tr w:rsidR="00CB7244" w:rsidRPr="00447233" w14:paraId="2F55DA1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5C62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31FDF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w:t>
            </w:r>
          </w:p>
        </w:tc>
        <w:tc>
          <w:tcPr>
            <w:tcW w:w="6060" w:type="dxa"/>
            <w:tcBorders>
              <w:top w:val="nil"/>
              <w:left w:val="nil"/>
              <w:bottom w:val="single" w:sz="4" w:space="0" w:color="auto"/>
              <w:right w:val="single" w:sz="4" w:space="0" w:color="auto"/>
            </w:tcBorders>
            <w:shd w:val="clear" w:color="auto" w:fill="auto"/>
            <w:vAlign w:val="center"/>
            <w:hideMark/>
          </w:tcPr>
          <w:p w14:paraId="15E939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[E08.44] Diabetes mellitus due to underlying condition with diabetic amyotrophy</w:t>
            </w:r>
          </w:p>
        </w:tc>
      </w:tr>
      <w:tr w:rsidR="00CB7244" w:rsidRPr="00447233" w14:paraId="067C728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B9B97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1263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w:t>
            </w:r>
          </w:p>
        </w:tc>
        <w:tc>
          <w:tcPr>
            <w:tcW w:w="6060" w:type="dxa"/>
            <w:tcBorders>
              <w:top w:val="nil"/>
              <w:left w:val="nil"/>
              <w:bottom w:val="single" w:sz="4" w:space="0" w:color="auto"/>
              <w:right w:val="single" w:sz="4" w:space="0" w:color="auto"/>
            </w:tcBorders>
            <w:shd w:val="clear" w:color="auto" w:fill="auto"/>
            <w:vAlign w:val="center"/>
            <w:hideMark/>
          </w:tcPr>
          <w:p w14:paraId="3B8F60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[E08.49] Diabetes mellitus due to underlying condition with other diabetic neurological complication</w:t>
            </w:r>
          </w:p>
        </w:tc>
      </w:tr>
      <w:tr w:rsidR="00CB7244" w:rsidRPr="00447233" w14:paraId="3BE28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F42D99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A379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E08.51</w:t>
            </w:r>
          </w:p>
        </w:tc>
        <w:tc>
          <w:tcPr>
            <w:tcW w:w="6060" w:type="dxa"/>
            <w:tcBorders>
              <w:top w:val="nil"/>
              <w:left w:val="nil"/>
              <w:bottom w:val="single" w:sz="4" w:space="0" w:color="auto"/>
              <w:right w:val="single" w:sz="4" w:space="0" w:color="auto"/>
            </w:tcBorders>
            <w:shd w:val="clear" w:color="auto" w:fill="auto"/>
            <w:vAlign w:val="center"/>
            <w:hideMark/>
          </w:tcPr>
          <w:p w14:paraId="046BEFF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without gangrene</w:t>
            </w:r>
          </w:p>
        </w:tc>
      </w:tr>
      <w:tr w:rsidR="00CB7244" w:rsidRPr="00447233" w14:paraId="04BD4FF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0EE8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069E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E08.52</w:t>
            </w:r>
          </w:p>
        </w:tc>
        <w:tc>
          <w:tcPr>
            <w:tcW w:w="6060" w:type="dxa"/>
            <w:tcBorders>
              <w:top w:val="nil"/>
              <w:left w:val="nil"/>
              <w:bottom w:val="single" w:sz="4" w:space="0" w:color="auto"/>
              <w:right w:val="single" w:sz="4" w:space="0" w:color="auto"/>
            </w:tcBorders>
            <w:shd w:val="clear" w:color="auto" w:fill="auto"/>
            <w:vAlign w:val="center"/>
            <w:hideMark/>
          </w:tcPr>
          <w:p w14:paraId="58E92F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mellitus due to underlying condition with diabetic peripheral angiopathy with gangrene</w:t>
            </w:r>
          </w:p>
        </w:tc>
      </w:tr>
      <w:tr w:rsidR="00CB7244" w:rsidRPr="00447233" w14:paraId="7175306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B1BA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6537A0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w:t>
            </w:r>
          </w:p>
        </w:tc>
        <w:tc>
          <w:tcPr>
            <w:tcW w:w="6060" w:type="dxa"/>
            <w:tcBorders>
              <w:top w:val="nil"/>
              <w:left w:val="nil"/>
              <w:bottom w:val="single" w:sz="4" w:space="0" w:color="auto"/>
              <w:right w:val="single" w:sz="4" w:space="0" w:color="auto"/>
            </w:tcBorders>
            <w:shd w:val="clear" w:color="auto" w:fill="auto"/>
            <w:vAlign w:val="center"/>
            <w:hideMark/>
          </w:tcPr>
          <w:p w14:paraId="5B7D50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[E08.59] Diabetes mellitus due to underlying condition with other circulatory complications</w:t>
            </w:r>
          </w:p>
        </w:tc>
      </w:tr>
      <w:tr w:rsidR="00CB7244" w:rsidRPr="00447233" w14:paraId="06CE201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7CEE1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6A4E5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w:t>
            </w:r>
          </w:p>
        </w:tc>
        <w:tc>
          <w:tcPr>
            <w:tcW w:w="6060" w:type="dxa"/>
            <w:tcBorders>
              <w:top w:val="nil"/>
              <w:left w:val="nil"/>
              <w:bottom w:val="single" w:sz="4" w:space="0" w:color="auto"/>
              <w:right w:val="single" w:sz="4" w:space="0" w:color="auto"/>
            </w:tcBorders>
            <w:shd w:val="clear" w:color="auto" w:fill="auto"/>
            <w:vAlign w:val="center"/>
            <w:hideMark/>
          </w:tcPr>
          <w:p w14:paraId="4F0B7D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[E08.610] Diabetes mellitus due to underlying condition with diabetic neuropathic arthropathy</w:t>
            </w:r>
          </w:p>
        </w:tc>
      </w:tr>
      <w:tr w:rsidR="00CB7244" w:rsidRPr="00447233" w14:paraId="79D832E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B0AA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96568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w:t>
            </w:r>
          </w:p>
        </w:tc>
        <w:tc>
          <w:tcPr>
            <w:tcW w:w="6060" w:type="dxa"/>
            <w:tcBorders>
              <w:top w:val="nil"/>
              <w:left w:val="nil"/>
              <w:bottom w:val="single" w:sz="4" w:space="0" w:color="auto"/>
              <w:right w:val="single" w:sz="4" w:space="0" w:color="auto"/>
            </w:tcBorders>
            <w:shd w:val="clear" w:color="auto" w:fill="auto"/>
            <w:vAlign w:val="center"/>
            <w:hideMark/>
          </w:tcPr>
          <w:p w14:paraId="7281D5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[E08.618] Diabetes mellitus due to underlying condition with other diabetic arthropathy</w:t>
            </w:r>
          </w:p>
        </w:tc>
      </w:tr>
      <w:tr w:rsidR="00CB7244" w:rsidRPr="00447233" w14:paraId="6761724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625FB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4045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w:t>
            </w:r>
          </w:p>
        </w:tc>
        <w:tc>
          <w:tcPr>
            <w:tcW w:w="6060" w:type="dxa"/>
            <w:tcBorders>
              <w:top w:val="nil"/>
              <w:left w:val="nil"/>
              <w:bottom w:val="single" w:sz="4" w:space="0" w:color="auto"/>
              <w:right w:val="single" w:sz="4" w:space="0" w:color="auto"/>
            </w:tcBorders>
            <w:shd w:val="clear" w:color="auto" w:fill="auto"/>
            <w:vAlign w:val="center"/>
            <w:hideMark/>
          </w:tcPr>
          <w:p w14:paraId="7EB7AC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[E08.620] Diabetes mellitus due to underlying condition with diabetic dermatitis</w:t>
            </w:r>
          </w:p>
        </w:tc>
      </w:tr>
      <w:tr w:rsidR="00CB7244" w:rsidRPr="00447233" w14:paraId="6ABE3B3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6A0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BEC0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w:t>
            </w:r>
          </w:p>
        </w:tc>
        <w:tc>
          <w:tcPr>
            <w:tcW w:w="6060" w:type="dxa"/>
            <w:tcBorders>
              <w:top w:val="nil"/>
              <w:left w:val="nil"/>
              <w:bottom w:val="single" w:sz="4" w:space="0" w:color="auto"/>
              <w:right w:val="single" w:sz="4" w:space="0" w:color="auto"/>
            </w:tcBorders>
            <w:shd w:val="clear" w:color="auto" w:fill="auto"/>
            <w:vAlign w:val="center"/>
            <w:hideMark/>
          </w:tcPr>
          <w:p w14:paraId="73E31C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[E08.621] Diabetes mellitus due to underlying condition with foot ulcer</w:t>
            </w:r>
          </w:p>
        </w:tc>
      </w:tr>
      <w:tr w:rsidR="00CB7244" w:rsidRPr="00447233" w14:paraId="6BF26BB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F20F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5645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w:t>
            </w:r>
          </w:p>
        </w:tc>
        <w:tc>
          <w:tcPr>
            <w:tcW w:w="6060" w:type="dxa"/>
            <w:tcBorders>
              <w:top w:val="nil"/>
              <w:left w:val="nil"/>
              <w:bottom w:val="single" w:sz="4" w:space="0" w:color="auto"/>
              <w:right w:val="single" w:sz="4" w:space="0" w:color="auto"/>
            </w:tcBorders>
            <w:shd w:val="clear" w:color="auto" w:fill="auto"/>
            <w:vAlign w:val="center"/>
            <w:hideMark/>
          </w:tcPr>
          <w:p w14:paraId="53AE97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[E08.622] Diabetes mellitus due to underlying condition with other skin ulcer</w:t>
            </w:r>
          </w:p>
        </w:tc>
      </w:tr>
      <w:tr w:rsidR="00CB7244" w:rsidRPr="00447233" w14:paraId="1779CAC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AE8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949F61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w:t>
            </w:r>
          </w:p>
        </w:tc>
        <w:tc>
          <w:tcPr>
            <w:tcW w:w="6060" w:type="dxa"/>
            <w:tcBorders>
              <w:top w:val="nil"/>
              <w:left w:val="nil"/>
              <w:bottom w:val="single" w:sz="4" w:space="0" w:color="auto"/>
              <w:right w:val="single" w:sz="4" w:space="0" w:color="auto"/>
            </w:tcBorders>
            <w:shd w:val="clear" w:color="auto" w:fill="auto"/>
            <w:vAlign w:val="center"/>
            <w:hideMark/>
          </w:tcPr>
          <w:p w14:paraId="2571BD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[E08.628] Diabetes mellitus due to underlying condition with other skin complications</w:t>
            </w:r>
          </w:p>
        </w:tc>
      </w:tr>
      <w:tr w:rsidR="00CB7244" w:rsidRPr="00447233" w14:paraId="340DC8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6557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DA21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w:t>
            </w:r>
          </w:p>
        </w:tc>
        <w:tc>
          <w:tcPr>
            <w:tcW w:w="6060" w:type="dxa"/>
            <w:tcBorders>
              <w:top w:val="nil"/>
              <w:left w:val="nil"/>
              <w:bottom w:val="single" w:sz="4" w:space="0" w:color="auto"/>
              <w:right w:val="single" w:sz="4" w:space="0" w:color="auto"/>
            </w:tcBorders>
            <w:shd w:val="clear" w:color="auto" w:fill="auto"/>
            <w:vAlign w:val="center"/>
            <w:hideMark/>
          </w:tcPr>
          <w:p w14:paraId="1340B2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[E08.630] Diabetes mellitus due to underlying condition with periodontal disease</w:t>
            </w:r>
          </w:p>
        </w:tc>
      </w:tr>
      <w:tr w:rsidR="00CB7244" w:rsidRPr="00447233" w14:paraId="0F891F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FDC24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78DF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w:t>
            </w:r>
          </w:p>
        </w:tc>
        <w:tc>
          <w:tcPr>
            <w:tcW w:w="6060" w:type="dxa"/>
            <w:tcBorders>
              <w:top w:val="nil"/>
              <w:left w:val="nil"/>
              <w:bottom w:val="single" w:sz="4" w:space="0" w:color="auto"/>
              <w:right w:val="single" w:sz="4" w:space="0" w:color="auto"/>
            </w:tcBorders>
            <w:shd w:val="clear" w:color="auto" w:fill="auto"/>
            <w:vAlign w:val="center"/>
            <w:hideMark/>
          </w:tcPr>
          <w:p w14:paraId="3731E0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[E08.638] Diabetes mellitus due to underlying condition with other oral complications</w:t>
            </w:r>
          </w:p>
        </w:tc>
      </w:tr>
      <w:tr w:rsidR="00CB7244" w:rsidRPr="00447233" w14:paraId="0E36FDE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9A23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65F60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w:t>
            </w:r>
          </w:p>
        </w:tc>
        <w:tc>
          <w:tcPr>
            <w:tcW w:w="6060" w:type="dxa"/>
            <w:tcBorders>
              <w:top w:val="nil"/>
              <w:left w:val="nil"/>
              <w:bottom w:val="single" w:sz="4" w:space="0" w:color="auto"/>
              <w:right w:val="single" w:sz="4" w:space="0" w:color="auto"/>
            </w:tcBorders>
            <w:shd w:val="clear" w:color="auto" w:fill="auto"/>
            <w:vAlign w:val="center"/>
            <w:hideMark/>
          </w:tcPr>
          <w:p w14:paraId="340DBD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[E08.641] Diabetes mellitus due to underlying condition with hypoglycemia with coma</w:t>
            </w:r>
          </w:p>
        </w:tc>
      </w:tr>
      <w:tr w:rsidR="00CB7244" w:rsidRPr="00447233" w14:paraId="4B19F04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EB627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210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w:t>
            </w:r>
          </w:p>
        </w:tc>
        <w:tc>
          <w:tcPr>
            <w:tcW w:w="6060" w:type="dxa"/>
            <w:tcBorders>
              <w:top w:val="nil"/>
              <w:left w:val="nil"/>
              <w:bottom w:val="single" w:sz="4" w:space="0" w:color="auto"/>
              <w:right w:val="single" w:sz="4" w:space="0" w:color="auto"/>
            </w:tcBorders>
            <w:shd w:val="clear" w:color="auto" w:fill="auto"/>
            <w:vAlign w:val="center"/>
            <w:hideMark/>
          </w:tcPr>
          <w:p w14:paraId="5616FD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[E08.649] Diabetes mellitus due to underlying condition with hypoglycemia without coma</w:t>
            </w:r>
          </w:p>
        </w:tc>
      </w:tr>
      <w:tr w:rsidR="00CB7244" w:rsidRPr="00447233" w14:paraId="0678C26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D24B8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CDA4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w:t>
            </w:r>
          </w:p>
        </w:tc>
        <w:tc>
          <w:tcPr>
            <w:tcW w:w="6060" w:type="dxa"/>
            <w:tcBorders>
              <w:top w:val="nil"/>
              <w:left w:val="nil"/>
              <w:bottom w:val="single" w:sz="4" w:space="0" w:color="auto"/>
              <w:right w:val="single" w:sz="4" w:space="0" w:color="auto"/>
            </w:tcBorders>
            <w:shd w:val="clear" w:color="auto" w:fill="auto"/>
            <w:vAlign w:val="center"/>
            <w:hideMark/>
          </w:tcPr>
          <w:p w14:paraId="2030AD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[E08.65] Diabetes mellitus due to underlying condition with hyperglycemia</w:t>
            </w:r>
          </w:p>
        </w:tc>
      </w:tr>
      <w:tr w:rsidR="00CB7244" w:rsidRPr="00447233" w14:paraId="21ADD3A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1C795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0AE2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w:t>
            </w:r>
          </w:p>
        </w:tc>
        <w:tc>
          <w:tcPr>
            <w:tcW w:w="6060" w:type="dxa"/>
            <w:tcBorders>
              <w:top w:val="nil"/>
              <w:left w:val="nil"/>
              <w:bottom w:val="single" w:sz="4" w:space="0" w:color="auto"/>
              <w:right w:val="single" w:sz="4" w:space="0" w:color="auto"/>
            </w:tcBorders>
            <w:shd w:val="clear" w:color="auto" w:fill="auto"/>
            <w:vAlign w:val="center"/>
            <w:hideMark/>
          </w:tcPr>
          <w:p w14:paraId="736FC3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[E08.69] Diabetes mellitus due to underlying condition with other specified complication</w:t>
            </w:r>
          </w:p>
        </w:tc>
      </w:tr>
      <w:tr w:rsidR="00CB7244" w:rsidRPr="00447233" w14:paraId="63F2E8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9CDE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AFB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w:t>
            </w:r>
          </w:p>
        </w:tc>
        <w:tc>
          <w:tcPr>
            <w:tcW w:w="6060" w:type="dxa"/>
            <w:tcBorders>
              <w:top w:val="nil"/>
              <w:left w:val="nil"/>
              <w:bottom w:val="single" w:sz="4" w:space="0" w:color="auto"/>
              <w:right w:val="single" w:sz="4" w:space="0" w:color="auto"/>
            </w:tcBorders>
            <w:shd w:val="clear" w:color="auto" w:fill="auto"/>
            <w:vAlign w:val="center"/>
            <w:hideMark/>
          </w:tcPr>
          <w:p w14:paraId="73216A2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[E08.8] Diabetes mellitus due to underlying condition with unspecified complications</w:t>
            </w:r>
          </w:p>
        </w:tc>
      </w:tr>
      <w:tr w:rsidR="00CB7244" w:rsidRPr="00447233" w14:paraId="3CCDF9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8CEA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7D4F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w:t>
            </w:r>
          </w:p>
        </w:tc>
        <w:tc>
          <w:tcPr>
            <w:tcW w:w="6060" w:type="dxa"/>
            <w:tcBorders>
              <w:top w:val="nil"/>
              <w:left w:val="nil"/>
              <w:bottom w:val="single" w:sz="4" w:space="0" w:color="auto"/>
              <w:right w:val="single" w:sz="4" w:space="0" w:color="auto"/>
            </w:tcBorders>
            <w:shd w:val="clear" w:color="auto" w:fill="auto"/>
            <w:vAlign w:val="center"/>
            <w:hideMark/>
          </w:tcPr>
          <w:p w14:paraId="014E88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[E08.9] Diabetes mellitus due to underlying condition without complications</w:t>
            </w:r>
          </w:p>
        </w:tc>
      </w:tr>
      <w:tr w:rsidR="00CB7244" w:rsidRPr="00447233" w14:paraId="330167B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FC00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2A29C6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w:t>
            </w:r>
          </w:p>
        </w:tc>
        <w:tc>
          <w:tcPr>
            <w:tcW w:w="6060" w:type="dxa"/>
            <w:tcBorders>
              <w:top w:val="nil"/>
              <w:left w:val="nil"/>
              <w:bottom w:val="single" w:sz="4" w:space="0" w:color="auto"/>
              <w:right w:val="single" w:sz="4" w:space="0" w:color="auto"/>
            </w:tcBorders>
            <w:shd w:val="clear" w:color="auto" w:fill="auto"/>
            <w:vAlign w:val="center"/>
            <w:hideMark/>
          </w:tcPr>
          <w:p w14:paraId="0356C6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[E09.00] Drug or chemical induced diabetes mellitus with hyperosmolarity without nonketotic hyperglycemic-hyperosmolar coma (NKHHC)</w:t>
            </w:r>
          </w:p>
        </w:tc>
      </w:tr>
      <w:tr w:rsidR="00CB7244" w:rsidRPr="00447233" w14:paraId="735F9CC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7F57E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F926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w:t>
            </w:r>
          </w:p>
        </w:tc>
        <w:tc>
          <w:tcPr>
            <w:tcW w:w="6060" w:type="dxa"/>
            <w:tcBorders>
              <w:top w:val="nil"/>
              <w:left w:val="nil"/>
              <w:bottom w:val="single" w:sz="4" w:space="0" w:color="auto"/>
              <w:right w:val="single" w:sz="4" w:space="0" w:color="auto"/>
            </w:tcBorders>
            <w:shd w:val="clear" w:color="auto" w:fill="auto"/>
            <w:vAlign w:val="center"/>
            <w:hideMark/>
          </w:tcPr>
          <w:p w14:paraId="14509B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[E09.01] Drug or chemical induced diabetes mellitus with hyperosmolarity with coma</w:t>
            </w:r>
          </w:p>
        </w:tc>
      </w:tr>
      <w:tr w:rsidR="00CB7244" w:rsidRPr="00447233" w14:paraId="27C04B9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0DF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5D232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w:t>
            </w:r>
          </w:p>
        </w:tc>
        <w:tc>
          <w:tcPr>
            <w:tcW w:w="6060" w:type="dxa"/>
            <w:tcBorders>
              <w:top w:val="nil"/>
              <w:left w:val="nil"/>
              <w:bottom w:val="single" w:sz="4" w:space="0" w:color="auto"/>
              <w:right w:val="single" w:sz="4" w:space="0" w:color="auto"/>
            </w:tcBorders>
            <w:shd w:val="clear" w:color="auto" w:fill="auto"/>
            <w:vAlign w:val="center"/>
            <w:hideMark/>
          </w:tcPr>
          <w:p w14:paraId="7D1B9F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[E09.10] Drug or chemical induced diabetes mellitus with ketoacidosis without coma</w:t>
            </w:r>
          </w:p>
        </w:tc>
      </w:tr>
      <w:tr w:rsidR="00CB7244" w:rsidRPr="00447233" w14:paraId="2789BD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12A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69B0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w:t>
            </w:r>
          </w:p>
        </w:tc>
        <w:tc>
          <w:tcPr>
            <w:tcW w:w="6060" w:type="dxa"/>
            <w:tcBorders>
              <w:top w:val="nil"/>
              <w:left w:val="nil"/>
              <w:bottom w:val="single" w:sz="4" w:space="0" w:color="auto"/>
              <w:right w:val="single" w:sz="4" w:space="0" w:color="auto"/>
            </w:tcBorders>
            <w:shd w:val="clear" w:color="auto" w:fill="auto"/>
            <w:vAlign w:val="center"/>
            <w:hideMark/>
          </w:tcPr>
          <w:p w14:paraId="67A7B2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[E09.11] Drug or chemical induced diabetes mellitus with ketoacidosis with coma</w:t>
            </w:r>
          </w:p>
        </w:tc>
      </w:tr>
      <w:tr w:rsidR="00CB7244" w:rsidRPr="00447233" w14:paraId="4CC574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A3860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FDE99C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w:t>
            </w:r>
          </w:p>
        </w:tc>
        <w:tc>
          <w:tcPr>
            <w:tcW w:w="6060" w:type="dxa"/>
            <w:tcBorders>
              <w:top w:val="nil"/>
              <w:left w:val="nil"/>
              <w:bottom w:val="single" w:sz="4" w:space="0" w:color="auto"/>
              <w:right w:val="single" w:sz="4" w:space="0" w:color="auto"/>
            </w:tcBorders>
            <w:shd w:val="clear" w:color="auto" w:fill="auto"/>
            <w:vAlign w:val="center"/>
            <w:hideMark/>
          </w:tcPr>
          <w:p w14:paraId="69BE837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[E09.21] Drug or chemical induced diabetes mellitus with diabetic nephropathy</w:t>
            </w:r>
          </w:p>
        </w:tc>
      </w:tr>
      <w:tr w:rsidR="00CB7244" w:rsidRPr="00447233" w14:paraId="2AF485A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5DB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9E5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w:t>
            </w:r>
          </w:p>
        </w:tc>
        <w:tc>
          <w:tcPr>
            <w:tcW w:w="6060" w:type="dxa"/>
            <w:tcBorders>
              <w:top w:val="nil"/>
              <w:left w:val="nil"/>
              <w:bottom w:val="single" w:sz="4" w:space="0" w:color="auto"/>
              <w:right w:val="single" w:sz="4" w:space="0" w:color="auto"/>
            </w:tcBorders>
            <w:shd w:val="clear" w:color="auto" w:fill="auto"/>
            <w:vAlign w:val="center"/>
            <w:hideMark/>
          </w:tcPr>
          <w:p w14:paraId="5024B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[E09.22] Drug or chemical induced diabetes mellitus with diabetic chronic kidney disease</w:t>
            </w:r>
          </w:p>
        </w:tc>
      </w:tr>
      <w:tr w:rsidR="00CB7244" w:rsidRPr="00447233" w14:paraId="75804A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B94D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5D0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w:t>
            </w:r>
          </w:p>
        </w:tc>
        <w:tc>
          <w:tcPr>
            <w:tcW w:w="6060" w:type="dxa"/>
            <w:tcBorders>
              <w:top w:val="nil"/>
              <w:left w:val="nil"/>
              <w:bottom w:val="single" w:sz="4" w:space="0" w:color="auto"/>
              <w:right w:val="single" w:sz="4" w:space="0" w:color="auto"/>
            </w:tcBorders>
            <w:shd w:val="clear" w:color="auto" w:fill="auto"/>
            <w:vAlign w:val="center"/>
            <w:hideMark/>
          </w:tcPr>
          <w:p w14:paraId="719ED5E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[E09.29] Drug or chemical induced diabetes mellitus with other diabetic kidney complication</w:t>
            </w:r>
          </w:p>
        </w:tc>
      </w:tr>
      <w:tr w:rsidR="00CB7244" w:rsidRPr="00447233" w14:paraId="30F7B77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5A472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CFBD4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w:t>
            </w:r>
          </w:p>
        </w:tc>
        <w:tc>
          <w:tcPr>
            <w:tcW w:w="6060" w:type="dxa"/>
            <w:tcBorders>
              <w:top w:val="nil"/>
              <w:left w:val="nil"/>
              <w:bottom w:val="single" w:sz="4" w:space="0" w:color="auto"/>
              <w:right w:val="single" w:sz="4" w:space="0" w:color="auto"/>
            </w:tcBorders>
            <w:shd w:val="clear" w:color="auto" w:fill="auto"/>
            <w:vAlign w:val="center"/>
            <w:hideMark/>
          </w:tcPr>
          <w:p w14:paraId="5C9DE8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[E09.311] Drug or chemical induced diabetes mellitus with unspecified diabetic retinopathy with macular edema</w:t>
            </w:r>
          </w:p>
        </w:tc>
      </w:tr>
      <w:tr w:rsidR="00CB7244" w:rsidRPr="00447233" w14:paraId="2A52DB9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4536C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534A2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w:t>
            </w:r>
          </w:p>
        </w:tc>
        <w:tc>
          <w:tcPr>
            <w:tcW w:w="6060" w:type="dxa"/>
            <w:tcBorders>
              <w:top w:val="nil"/>
              <w:left w:val="nil"/>
              <w:bottom w:val="single" w:sz="4" w:space="0" w:color="auto"/>
              <w:right w:val="single" w:sz="4" w:space="0" w:color="auto"/>
            </w:tcBorders>
            <w:shd w:val="clear" w:color="auto" w:fill="auto"/>
            <w:vAlign w:val="center"/>
            <w:hideMark/>
          </w:tcPr>
          <w:p w14:paraId="624FCC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[E09.319] Drug or chemical induced diabetes mellitus with unspecified diabetic retinopathy without macular edema</w:t>
            </w:r>
          </w:p>
        </w:tc>
      </w:tr>
      <w:tr w:rsidR="00CB7244" w:rsidRPr="00447233" w14:paraId="57DAE59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BE3E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86782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w:t>
            </w:r>
          </w:p>
        </w:tc>
        <w:tc>
          <w:tcPr>
            <w:tcW w:w="6060" w:type="dxa"/>
            <w:tcBorders>
              <w:top w:val="nil"/>
              <w:left w:val="nil"/>
              <w:bottom w:val="single" w:sz="4" w:space="0" w:color="auto"/>
              <w:right w:val="single" w:sz="4" w:space="0" w:color="auto"/>
            </w:tcBorders>
            <w:shd w:val="clear" w:color="auto" w:fill="auto"/>
            <w:vAlign w:val="center"/>
            <w:hideMark/>
          </w:tcPr>
          <w:p w14:paraId="66048E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[E09.321] 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7C5AF8C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A5C0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CB13D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E09.3211</w:t>
            </w:r>
          </w:p>
        </w:tc>
        <w:tc>
          <w:tcPr>
            <w:tcW w:w="6060" w:type="dxa"/>
            <w:tcBorders>
              <w:top w:val="nil"/>
              <w:left w:val="nil"/>
              <w:bottom w:val="single" w:sz="4" w:space="0" w:color="auto"/>
              <w:right w:val="single" w:sz="4" w:space="0" w:color="auto"/>
            </w:tcBorders>
            <w:shd w:val="clear" w:color="auto" w:fill="auto"/>
            <w:vAlign w:val="center"/>
            <w:hideMark/>
          </w:tcPr>
          <w:p w14:paraId="71C3B7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54B6E1C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06F05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3F11C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E09.3212</w:t>
            </w:r>
          </w:p>
        </w:tc>
        <w:tc>
          <w:tcPr>
            <w:tcW w:w="6060" w:type="dxa"/>
            <w:tcBorders>
              <w:top w:val="nil"/>
              <w:left w:val="nil"/>
              <w:bottom w:val="single" w:sz="4" w:space="0" w:color="auto"/>
              <w:right w:val="single" w:sz="4" w:space="0" w:color="auto"/>
            </w:tcBorders>
            <w:shd w:val="clear" w:color="auto" w:fill="auto"/>
            <w:vAlign w:val="center"/>
            <w:hideMark/>
          </w:tcPr>
          <w:p w14:paraId="509A90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6A3A0A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00C85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4138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E09.3213</w:t>
            </w:r>
          </w:p>
        </w:tc>
        <w:tc>
          <w:tcPr>
            <w:tcW w:w="6060" w:type="dxa"/>
            <w:tcBorders>
              <w:top w:val="nil"/>
              <w:left w:val="nil"/>
              <w:bottom w:val="single" w:sz="4" w:space="0" w:color="auto"/>
              <w:right w:val="single" w:sz="4" w:space="0" w:color="auto"/>
            </w:tcBorders>
            <w:shd w:val="clear" w:color="auto" w:fill="auto"/>
            <w:vAlign w:val="center"/>
            <w:hideMark/>
          </w:tcPr>
          <w:p w14:paraId="3CBAED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3B3DD47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FC4177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0C46F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E09.3219</w:t>
            </w:r>
          </w:p>
        </w:tc>
        <w:tc>
          <w:tcPr>
            <w:tcW w:w="6060" w:type="dxa"/>
            <w:tcBorders>
              <w:top w:val="nil"/>
              <w:left w:val="nil"/>
              <w:bottom w:val="single" w:sz="4" w:space="0" w:color="auto"/>
              <w:right w:val="single" w:sz="4" w:space="0" w:color="auto"/>
            </w:tcBorders>
            <w:shd w:val="clear" w:color="auto" w:fill="auto"/>
            <w:vAlign w:val="center"/>
            <w:hideMark/>
          </w:tcPr>
          <w:p w14:paraId="7AF8F0E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3CC235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0C7B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FAEA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w:t>
            </w:r>
          </w:p>
        </w:tc>
        <w:tc>
          <w:tcPr>
            <w:tcW w:w="6060" w:type="dxa"/>
            <w:tcBorders>
              <w:top w:val="nil"/>
              <w:left w:val="nil"/>
              <w:bottom w:val="single" w:sz="4" w:space="0" w:color="auto"/>
              <w:right w:val="single" w:sz="4" w:space="0" w:color="auto"/>
            </w:tcBorders>
            <w:shd w:val="clear" w:color="auto" w:fill="auto"/>
            <w:vAlign w:val="center"/>
            <w:hideMark/>
          </w:tcPr>
          <w:p w14:paraId="67FF0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4A2C4FF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1938E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4DA99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E09.3291</w:t>
            </w:r>
          </w:p>
        </w:tc>
        <w:tc>
          <w:tcPr>
            <w:tcW w:w="6060" w:type="dxa"/>
            <w:tcBorders>
              <w:top w:val="nil"/>
              <w:left w:val="nil"/>
              <w:bottom w:val="single" w:sz="4" w:space="0" w:color="auto"/>
              <w:right w:val="single" w:sz="4" w:space="0" w:color="auto"/>
            </w:tcBorders>
            <w:shd w:val="clear" w:color="auto" w:fill="auto"/>
            <w:vAlign w:val="center"/>
            <w:hideMark/>
          </w:tcPr>
          <w:p w14:paraId="2140B35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4F80798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0523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3714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E09.3292</w:t>
            </w:r>
          </w:p>
        </w:tc>
        <w:tc>
          <w:tcPr>
            <w:tcW w:w="6060" w:type="dxa"/>
            <w:tcBorders>
              <w:top w:val="nil"/>
              <w:left w:val="nil"/>
              <w:bottom w:val="single" w:sz="4" w:space="0" w:color="auto"/>
              <w:right w:val="single" w:sz="4" w:space="0" w:color="auto"/>
            </w:tcBorders>
            <w:shd w:val="clear" w:color="auto" w:fill="auto"/>
            <w:vAlign w:val="center"/>
            <w:hideMark/>
          </w:tcPr>
          <w:p w14:paraId="252675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5732460C"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C319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A39A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E09.3293</w:t>
            </w:r>
          </w:p>
        </w:tc>
        <w:tc>
          <w:tcPr>
            <w:tcW w:w="6060" w:type="dxa"/>
            <w:tcBorders>
              <w:top w:val="nil"/>
              <w:left w:val="nil"/>
              <w:bottom w:val="single" w:sz="4" w:space="0" w:color="auto"/>
              <w:right w:val="single" w:sz="4" w:space="0" w:color="auto"/>
            </w:tcBorders>
            <w:shd w:val="clear" w:color="auto" w:fill="auto"/>
            <w:vAlign w:val="center"/>
            <w:hideMark/>
          </w:tcPr>
          <w:p w14:paraId="3870B7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3FC04C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B61E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C148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E09.3299</w:t>
            </w:r>
          </w:p>
        </w:tc>
        <w:tc>
          <w:tcPr>
            <w:tcW w:w="6060" w:type="dxa"/>
            <w:tcBorders>
              <w:top w:val="nil"/>
              <w:left w:val="nil"/>
              <w:bottom w:val="single" w:sz="4" w:space="0" w:color="auto"/>
              <w:right w:val="single" w:sz="4" w:space="0" w:color="auto"/>
            </w:tcBorders>
            <w:shd w:val="clear" w:color="auto" w:fill="auto"/>
            <w:vAlign w:val="center"/>
            <w:hideMark/>
          </w:tcPr>
          <w:p w14:paraId="70FC8E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mild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386AC7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65041B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FF5501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w:t>
            </w:r>
          </w:p>
        </w:tc>
        <w:tc>
          <w:tcPr>
            <w:tcW w:w="6060" w:type="dxa"/>
            <w:tcBorders>
              <w:top w:val="nil"/>
              <w:left w:val="nil"/>
              <w:bottom w:val="single" w:sz="4" w:space="0" w:color="auto"/>
              <w:right w:val="single" w:sz="4" w:space="0" w:color="auto"/>
            </w:tcBorders>
            <w:shd w:val="clear" w:color="auto" w:fill="auto"/>
            <w:vAlign w:val="center"/>
            <w:hideMark/>
          </w:tcPr>
          <w:p w14:paraId="210E30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46E1AB7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651DC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33C2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E09.3311</w:t>
            </w:r>
          </w:p>
        </w:tc>
        <w:tc>
          <w:tcPr>
            <w:tcW w:w="6060" w:type="dxa"/>
            <w:tcBorders>
              <w:top w:val="nil"/>
              <w:left w:val="nil"/>
              <w:bottom w:val="single" w:sz="4" w:space="0" w:color="auto"/>
              <w:right w:val="single" w:sz="4" w:space="0" w:color="auto"/>
            </w:tcBorders>
            <w:shd w:val="clear" w:color="auto" w:fill="auto"/>
            <w:vAlign w:val="center"/>
            <w:hideMark/>
          </w:tcPr>
          <w:p w14:paraId="21BC10E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219EB2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7CA30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A86A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E09.3312</w:t>
            </w:r>
          </w:p>
        </w:tc>
        <w:tc>
          <w:tcPr>
            <w:tcW w:w="6060" w:type="dxa"/>
            <w:tcBorders>
              <w:top w:val="nil"/>
              <w:left w:val="nil"/>
              <w:bottom w:val="single" w:sz="4" w:space="0" w:color="auto"/>
              <w:right w:val="single" w:sz="4" w:space="0" w:color="auto"/>
            </w:tcBorders>
            <w:shd w:val="clear" w:color="auto" w:fill="auto"/>
            <w:vAlign w:val="center"/>
            <w:hideMark/>
          </w:tcPr>
          <w:p w14:paraId="1B4E30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385631B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02A97F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D1421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E09.3313</w:t>
            </w:r>
          </w:p>
        </w:tc>
        <w:tc>
          <w:tcPr>
            <w:tcW w:w="6060" w:type="dxa"/>
            <w:tcBorders>
              <w:top w:val="nil"/>
              <w:left w:val="nil"/>
              <w:bottom w:val="single" w:sz="4" w:space="0" w:color="auto"/>
              <w:right w:val="single" w:sz="4" w:space="0" w:color="auto"/>
            </w:tcBorders>
            <w:shd w:val="clear" w:color="auto" w:fill="auto"/>
            <w:vAlign w:val="center"/>
            <w:hideMark/>
          </w:tcPr>
          <w:p w14:paraId="685C4F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0769F76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BDE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A6362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E09.3319</w:t>
            </w:r>
          </w:p>
        </w:tc>
        <w:tc>
          <w:tcPr>
            <w:tcW w:w="6060" w:type="dxa"/>
            <w:tcBorders>
              <w:top w:val="nil"/>
              <w:left w:val="nil"/>
              <w:bottom w:val="single" w:sz="4" w:space="0" w:color="auto"/>
              <w:right w:val="single" w:sz="4" w:space="0" w:color="auto"/>
            </w:tcBorders>
            <w:shd w:val="clear" w:color="auto" w:fill="auto"/>
            <w:vAlign w:val="center"/>
            <w:hideMark/>
          </w:tcPr>
          <w:p w14:paraId="31CFAE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440F5A5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5F4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1B82B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w:t>
            </w:r>
          </w:p>
        </w:tc>
        <w:tc>
          <w:tcPr>
            <w:tcW w:w="6060" w:type="dxa"/>
            <w:tcBorders>
              <w:top w:val="nil"/>
              <w:left w:val="nil"/>
              <w:bottom w:val="single" w:sz="4" w:space="0" w:color="auto"/>
              <w:right w:val="single" w:sz="4" w:space="0" w:color="auto"/>
            </w:tcBorders>
            <w:shd w:val="clear" w:color="auto" w:fill="auto"/>
            <w:vAlign w:val="center"/>
            <w:hideMark/>
          </w:tcPr>
          <w:p w14:paraId="31667E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170A75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C09F9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B47B7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E09.3391</w:t>
            </w:r>
          </w:p>
        </w:tc>
        <w:tc>
          <w:tcPr>
            <w:tcW w:w="6060" w:type="dxa"/>
            <w:tcBorders>
              <w:top w:val="nil"/>
              <w:left w:val="nil"/>
              <w:bottom w:val="single" w:sz="4" w:space="0" w:color="auto"/>
              <w:right w:val="single" w:sz="4" w:space="0" w:color="auto"/>
            </w:tcBorders>
            <w:shd w:val="clear" w:color="auto" w:fill="auto"/>
            <w:vAlign w:val="center"/>
            <w:hideMark/>
          </w:tcPr>
          <w:p w14:paraId="37F041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596621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74B4C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BDEF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E09.3392</w:t>
            </w:r>
          </w:p>
        </w:tc>
        <w:tc>
          <w:tcPr>
            <w:tcW w:w="6060" w:type="dxa"/>
            <w:tcBorders>
              <w:top w:val="nil"/>
              <w:left w:val="nil"/>
              <w:bottom w:val="single" w:sz="4" w:space="0" w:color="auto"/>
              <w:right w:val="single" w:sz="4" w:space="0" w:color="auto"/>
            </w:tcBorders>
            <w:shd w:val="clear" w:color="auto" w:fill="auto"/>
            <w:vAlign w:val="center"/>
            <w:hideMark/>
          </w:tcPr>
          <w:p w14:paraId="079F4E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4655715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53E4D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254C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E09.3393</w:t>
            </w:r>
          </w:p>
        </w:tc>
        <w:tc>
          <w:tcPr>
            <w:tcW w:w="6060" w:type="dxa"/>
            <w:tcBorders>
              <w:top w:val="nil"/>
              <w:left w:val="nil"/>
              <w:bottom w:val="single" w:sz="4" w:space="0" w:color="auto"/>
              <w:right w:val="single" w:sz="4" w:space="0" w:color="auto"/>
            </w:tcBorders>
            <w:shd w:val="clear" w:color="auto" w:fill="auto"/>
            <w:vAlign w:val="center"/>
            <w:hideMark/>
          </w:tcPr>
          <w:p w14:paraId="1BE1F3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546610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6E969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86DFB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E09.3399</w:t>
            </w:r>
          </w:p>
        </w:tc>
        <w:tc>
          <w:tcPr>
            <w:tcW w:w="6060" w:type="dxa"/>
            <w:tcBorders>
              <w:top w:val="nil"/>
              <w:left w:val="nil"/>
              <w:bottom w:val="single" w:sz="4" w:space="0" w:color="auto"/>
              <w:right w:val="single" w:sz="4" w:space="0" w:color="auto"/>
            </w:tcBorders>
            <w:shd w:val="clear" w:color="auto" w:fill="auto"/>
            <w:vAlign w:val="center"/>
            <w:hideMark/>
          </w:tcPr>
          <w:p w14:paraId="78425F1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"[E09.3399] Drug or chemical induced diabetes mellitus with moderate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2F78344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06010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61F9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w:t>
            </w:r>
          </w:p>
        </w:tc>
        <w:tc>
          <w:tcPr>
            <w:tcW w:w="6060" w:type="dxa"/>
            <w:tcBorders>
              <w:top w:val="nil"/>
              <w:left w:val="nil"/>
              <w:bottom w:val="single" w:sz="4" w:space="0" w:color="auto"/>
              <w:right w:val="single" w:sz="4" w:space="0" w:color="auto"/>
            </w:tcBorders>
            <w:shd w:val="clear" w:color="auto" w:fill="auto"/>
            <w:vAlign w:val="center"/>
            <w:hideMark/>
          </w:tcPr>
          <w:p w14:paraId="7EB63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w:t>
            </w:r>
          </w:p>
        </w:tc>
      </w:tr>
      <w:tr w:rsidR="00CB7244" w:rsidRPr="00447233" w14:paraId="21000564"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17B25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5483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E09.3411</w:t>
            </w:r>
          </w:p>
        </w:tc>
        <w:tc>
          <w:tcPr>
            <w:tcW w:w="6060" w:type="dxa"/>
            <w:tcBorders>
              <w:top w:val="nil"/>
              <w:left w:val="nil"/>
              <w:bottom w:val="single" w:sz="4" w:space="0" w:color="auto"/>
              <w:right w:val="single" w:sz="4" w:space="0" w:color="auto"/>
            </w:tcBorders>
            <w:shd w:val="clear" w:color="auto" w:fill="auto"/>
            <w:vAlign w:val="center"/>
            <w:hideMark/>
          </w:tcPr>
          <w:p w14:paraId="314E39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"[E09.3411]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right eye"</w:t>
            </w:r>
          </w:p>
        </w:tc>
      </w:tr>
      <w:tr w:rsidR="00CB7244" w:rsidRPr="00447233" w14:paraId="4C0B88D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A1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D9F79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E09.3412</w:t>
            </w:r>
          </w:p>
        </w:tc>
        <w:tc>
          <w:tcPr>
            <w:tcW w:w="6060" w:type="dxa"/>
            <w:tcBorders>
              <w:top w:val="nil"/>
              <w:left w:val="nil"/>
              <w:bottom w:val="single" w:sz="4" w:space="0" w:color="auto"/>
              <w:right w:val="single" w:sz="4" w:space="0" w:color="auto"/>
            </w:tcBorders>
            <w:shd w:val="clear" w:color="auto" w:fill="auto"/>
            <w:vAlign w:val="center"/>
            <w:hideMark/>
          </w:tcPr>
          <w:p w14:paraId="10FCC4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"[E09.3412]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left eye"</w:t>
            </w:r>
          </w:p>
        </w:tc>
      </w:tr>
      <w:tr w:rsidR="00CB7244" w:rsidRPr="00447233" w14:paraId="08A84637"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8D833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CF07A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E09.3413</w:t>
            </w:r>
          </w:p>
        </w:tc>
        <w:tc>
          <w:tcPr>
            <w:tcW w:w="6060" w:type="dxa"/>
            <w:tcBorders>
              <w:top w:val="nil"/>
              <w:left w:val="nil"/>
              <w:bottom w:val="single" w:sz="4" w:space="0" w:color="auto"/>
              <w:right w:val="single" w:sz="4" w:space="0" w:color="auto"/>
            </w:tcBorders>
            <w:shd w:val="clear" w:color="auto" w:fill="auto"/>
            <w:vAlign w:val="center"/>
            <w:hideMark/>
          </w:tcPr>
          <w:p w14:paraId="109A40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"[E09.3413]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bilateral"</w:t>
            </w:r>
          </w:p>
        </w:tc>
      </w:tr>
      <w:tr w:rsidR="00CB7244" w:rsidRPr="00447233" w14:paraId="7A91248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9A60C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809AD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E09.3419</w:t>
            </w:r>
          </w:p>
        </w:tc>
        <w:tc>
          <w:tcPr>
            <w:tcW w:w="6060" w:type="dxa"/>
            <w:tcBorders>
              <w:top w:val="nil"/>
              <w:left w:val="nil"/>
              <w:bottom w:val="single" w:sz="4" w:space="0" w:color="auto"/>
              <w:right w:val="single" w:sz="4" w:space="0" w:color="auto"/>
            </w:tcBorders>
            <w:shd w:val="clear" w:color="auto" w:fill="auto"/>
            <w:vAlign w:val="center"/>
            <w:hideMark/>
          </w:tcPr>
          <w:p w14:paraId="13C152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"[E09.3419] 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 macular edema, unspecified eye"</w:t>
            </w:r>
          </w:p>
        </w:tc>
      </w:tr>
      <w:tr w:rsidR="00CB7244" w:rsidRPr="00447233" w14:paraId="78EFAF8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D3374D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16F4B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w:t>
            </w:r>
          </w:p>
        </w:tc>
        <w:tc>
          <w:tcPr>
            <w:tcW w:w="6060" w:type="dxa"/>
            <w:tcBorders>
              <w:top w:val="nil"/>
              <w:left w:val="nil"/>
              <w:bottom w:val="single" w:sz="4" w:space="0" w:color="auto"/>
              <w:right w:val="single" w:sz="4" w:space="0" w:color="auto"/>
            </w:tcBorders>
            <w:shd w:val="clear" w:color="auto" w:fill="auto"/>
            <w:vAlign w:val="center"/>
            <w:hideMark/>
          </w:tcPr>
          <w:p w14:paraId="4DB6C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w:t>
            </w:r>
          </w:p>
        </w:tc>
      </w:tr>
      <w:tr w:rsidR="00CB7244" w:rsidRPr="00447233" w14:paraId="2378C9E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2CFD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08A0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E09.3491</w:t>
            </w:r>
          </w:p>
        </w:tc>
        <w:tc>
          <w:tcPr>
            <w:tcW w:w="6060" w:type="dxa"/>
            <w:tcBorders>
              <w:top w:val="nil"/>
              <w:left w:val="nil"/>
              <w:bottom w:val="single" w:sz="4" w:space="0" w:color="auto"/>
              <w:right w:val="single" w:sz="4" w:space="0" w:color="auto"/>
            </w:tcBorders>
            <w:shd w:val="clear" w:color="auto" w:fill="auto"/>
            <w:vAlign w:val="center"/>
            <w:hideMark/>
          </w:tcPr>
          <w:p w14:paraId="4910C5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right eye"</w:t>
            </w:r>
          </w:p>
        </w:tc>
      </w:tr>
      <w:tr w:rsidR="00CB7244" w:rsidRPr="00447233" w14:paraId="0D7BB2E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BE6AEE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BCFF9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E09.3492</w:t>
            </w:r>
          </w:p>
        </w:tc>
        <w:tc>
          <w:tcPr>
            <w:tcW w:w="6060" w:type="dxa"/>
            <w:tcBorders>
              <w:top w:val="nil"/>
              <w:left w:val="nil"/>
              <w:bottom w:val="single" w:sz="4" w:space="0" w:color="auto"/>
              <w:right w:val="single" w:sz="4" w:space="0" w:color="auto"/>
            </w:tcBorders>
            <w:shd w:val="clear" w:color="auto" w:fill="auto"/>
            <w:vAlign w:val="center"/>
            <w:hideMark/>
          </w:tcPr>
          <w:p w14:paraId="44A8741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left eye"</w:t>
            </w:r>
          </w:p>
        </w:tc>
      </w:tr>
      <w:tr w:rsidR="00CB7244" w:rsidRPr="00447233" w14:paraId="37B56FC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8B72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C115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E09.3493</w:t>
            </w:r>
          </w:p>
        </w:tc>
        <w:tc>
          <w:tcPr>
            <w:tcW w:w="6060" w:type="dxa"/>
            <w:tcBorders>
              <w:top w:val="nil"/>
              <w:left w:val="nil"/>
              <w:bottom w:val="single" w:sz="4" w:space="0" w:color="auto"/>
              <w:right w:val="single" w:sz="4" w:space="0" w:color="auto"/>
            </w:tcBorders>
            <w:shd w:val="clear" w:color="auto" w:fill="auto"/>
            <w:vAlign w:val="center"/>
            <w:hideMark/>
          </w:tcPr>
          <w:p w14:paraId="0F57D5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bilateral"</w:t>
            </w:r>
          </w:p>
        </w:tc>
      </w:tr>
      <w:tr w:rsidR="00CB7244" w:rsidRPr="00447233" w14:paraId="2905AF1F"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8E31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80776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E09.3499</w:t>
            </w:r>
          </w:p>
        </w:tc>
        <w:tc>
          <w:tcPr>
            <w:tcW w:w="6060" w:type="dxa"/>
            <w:tcBorders>
              <w:top w:val="nil"/>
              <w:left w:val="nil"/>
              <w:bottom w:val="single" w:sz="4" w:space="0" w:color="auto"/>
              <w:right w:val="single" w:sz="4" w:space="0" w:color="auto"/>
            </w:tcBorders>
            <w:shd w:val="clear" w:color="auto" w:fill="auto"/>
            <w:vAlign w:val="center"/>
            <w:hideMark/>
          </w:tcPr>
          <w:p w14:paraId="31551B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severe </w:t>
            </w:r>
            <w:proofErr w:type="spellStart"/>
            <w:r w:rsidRPr="00447233">
              <w:rPr>
                <w:rFonts w:ascii="Times New Roman" w:eastAsia="Times New Roman" w:hAnsi="Times New Roman" w:cs="Times New Roman"/>
                <w:color w:val="000000"/>
                <w:sz w:val="22"/>
              </w:rPr>
              <w:t>nonproliferative</w:t>
            </w:r>
            <w:proofErr w:type="spellEnd"/>
            <w:r w:rsidRPr="00447233">
              <w:rPr>
                <w:rFonts w:ascii="Times New Roman" w:eastAsia="Times New Roman" w:hAnsi="Times New Roman" w:cs="Times New Roman"/>
                <w:color w:val="000000"/>
                <w:sz w:val="22"/>
              </w:rPr>
              <w:t xml:space="preserve"> diabetic retinopathy without macular edema, unspecified eye"</w:t>
            </w:r>
          </w:p>
        </w:tc>
      </w:tr>
      <w:tr w:rsidR="00CB7244" w:rsidRPr="00447233" w14:paraId="6B582BB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1BF0A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ED3A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w:t>
            </w:r>
          </w:p>
        </w:tc>
        <w:tc>
          <w:tcPr>
            <w:tcW w:w="6060" w:type="dxa"/>
            <w:tcBorders>
              <w:top w:val="nil"/>
              <w:left w:val="nil"/>
              <w:bottom w:val="single" w:sz="4" w:space="0" w:color="auto"/>
              <w:right w:val="single" w:sz="4" w:space="0" w:color="auto"/>
            </w:tcBorders>
            <w:shd w:val="clear" w:color="auto" w:fill="auto"/>
            <w:vAlign w:val="center"/>
            <w:hideMark/>
          </w:tcPr>
          <w:p w14:paraId="33F57A0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macular edema</w:t>
            </w:r>
          </w:p>
        </w:tc>
      </w:tr>
      <w:tr w:rsidR="00CB7244" w:rsidRPr="00447233" w14:paraId="3CB21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9335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DA8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w:t>
            </w:r>
          </w:p>
        </w:tc>
        <w:tc>
          <w:tcPr>
            <w:tcW w:w="6060" w:type="dxa"/>
            <w:tcBorders>
              <w:top w:val="nil"/>
              <w:left w:val="nil"/>
              <w:bottom w:val="single" w:sz="4" w:space="0" w:color="auto"/>
              <w:right w:val="single" w:sz="4" w:space="0" w:color="auto"/>
            </w:tcBorders>
            <w:shd w:val="clear" w:color="auto" w:fill="auto"/>
            <w:vAlign w:val="center"/>
            <w:hideMark/>
          </w:tcPr>
          <w:p w14:paraId="7BF337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"[E09.3511] Drug or chemical induced diabetes mellitus with proliferative diabetic retinopathy with macular edema, right eye"</w:t>
            </w:r>
          </w:p>
        </w:tc>
      </w:tr>
      <w:tr w:rsidR="00CB7244" w:rsidRPr="00447233" w14:paraId="13A349E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728A05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9BA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w:t>
            </w:r>
          </w:p>
        </w:tc>
        <w:tc>
          <w:tcPr>
            <w:tcW w:w="6060" w:type="dxa"/>
            <w:tcBorders>
              <w:top w:val="nil"/>
              <w:left w:val="nil"/>
              <w:bottom w:val="single" w:sz="4" w:space="0" w:color="auto"/>
              <w:right w:val="single" w:sz="4" w:space="0" w:color="auto"/>
            </w:tcBorders>
            <w:shd w:val="clear" w:color="auto" w:fill="auto"/>
            <w:vAlign w:val="center"/>
            <w:hideMark/>
          </w:tcPr>
          <w:p w14:paraId="4B72F1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"[E09.3512] Drug or chemical induced diabetes mellitus with proliferative diabetic retinopathy with macular edema, left eye"</w:t>
            </w:r>
          </w:p>
        </w:tc>
      </w:tr>
      <w:tr w:rsidR="00CB7244" w:rsidRPr="00447233" w14:paraId="2EC30E7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5785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AB7C3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w:t>
            </w:r>
          </w:p>
        </w:tc>
        <w:tc>
          <w:tcPr>
            <w:tcW w:w="6060" w:type="dxa"/>
            <w:tcBorders>
              <w:top w:val="nil"/>
              <w:left w:val="nil"/>
              <w:bottom w:val="single" w:sz="4" w:space="0" w:color="auto"/>
              <w:right w:val="single" w:sz="4" w:space="0" w:color="auto"/>
            </w:tcBorders>
            <w:shd w:val="clear" w:color="auto" w:fill="auto"/>
            <w:vAlign w:val="center"/>
            <w:hideMark/>
          </w:tcPr>
          <w:p w14:paraId="46D32F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"[E09.3513] Drug or chemical induced diabetes mellitus with proliferative diabetic retinopathy with macular edema, bilateral"</w:t>
            </w:r>
          </w:p>
        </w:tc>
      </w:tr>
      <w:tr w:rsidR="00CB7244" w:rsidRPr="00447233" w14:paraId="4020E89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0E445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60B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w:t>
            </w:r>
          </w:p>
        </w:tc>
        <w:tc>
          <w:tcPr>
            <w:tcW w:w="6060" w:type="dxa"/>
            <w:tcBorders>
              <w:top w:val="nil"/>
              <w:left w:val="nil"/>
              <w:bottom w:val="single" w:sz="4" w:space="0" w:color="auto"/>
              <w:right w:val="single" w:sz="4" w:space="0" w:color="auto"/>
            </w:tcBorders>
            <w:shd w:val="clear" w:color="auto" w:fill="auto"/>
            <w:vAlign w:val="center"/>
            <w:hideMark/>
          </w:tcPr>
          <w:p w14:paraId="0ACEF1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"[E09.3519] Drug or chemical induced diabetes mellitus with proliferative diabetic retinopathy with macular edema, unspecified eye"</w:t>
            </w:r>
          </w:p>
        </w:tc>
      </w:tr>
      <w:tr w:rsidR="00CB7244" w:rsidRPr="00447233" w14:paraId="15C46BF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881C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B89D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E09.3521</w:t>
            </w:r>
          </w:p>
        </w:tc>
        <w:tc>
          <w:tcPr>
            <w:tcW w:w="6060" w:type="dxa"/>
            <w:tcBorders>
              <w:top w:val="nil"/>
              <w:left w:val="nil"/>
              <w:bottom w:val="single" w:sz="4" w:space="0" w:color="auto"/>
              <w:right w:val="single" w:sz="4" w:space="0" w:color="auto"/>
            </w:tcBorders>
            <w:shd w:val="clear" w:color="auto" w:fill="auto"/>
            <w:vAlign w:val="center"/>
            <w:hideMark/>
          </w:tcPr>
          <w:p w14:paraId="167B5D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right eye"</w:t>
            </w:r>
          </w:p>
        </w:tc>
      </w:tr>
      <w:tr w:rsidR="00CB7244" w:rsidRPr="00447233" w14:paraId="65834DF5"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B6F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88F05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w:t>
            </w:r>
          </w:p>
        </w:tc>
        <w:tc>
          <w:tcPr>
            <w:tcW w:w="6060" w:type="dxa"/>
            <w:tcBorders>
              <w:top w:val="nil"/>
              <w:left w:val="nil"/>
              <w:bottom w:val="single" w:sz="4" w:space="0" w:color="auto"/>
              <w:right w:val="single" w:sz="4" w:space="0" w:color="auto"/>
            </w:tcBorders>
            <w:shd w:val="clear" w:color="auto" w:fill="auto"/>
            <w:vAlign w:val="center"/>
            <w:hideMark/>
          </w:tcPr>
          <w:p w14:paraId="21DAE4A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"[E09.3522] Drug or chemical induced diabetes mellitus with proliferative diabetic retinopathy with traction retinal detachment involving the macula, left eye"</w:t>
            </w:r>
          </w:p>
        </w:tc>
      </w:tr>
      <w:tr w:rsidR="00CB7244" w:rsidRPr="00447233" w14:paraId="1EA7CE7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952A8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0561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E09.3523</w:t>
            </w:r>
          </w:p>
        </w:tc>
        <w:tc>
          <w:tcPr>
            <w:tcW w:w="6060" w:type="dxa"/>
            <w:tcBorders>
              <w:top w:val="nil"/>
              <w:left w:val="nil"/>
              <w:bottom w:val="single" w:sz="4" w:space="0" w:color="auto"/>
              <w:right w:val="single" w:sz="4" w:space="0" w:color="auto"/>
            </w:tcBorders>
            <w:shd w:val="clear" w:color="auto" w:fill="auto"/>
            <w:vAlign w:val="center"/>
            <w:hideMark/>
          </w:tcPr>
          <w:p w14:paraId="3067F17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bilateral"</w:t>
            </w:r>
          </w:p>
        </w:tc>
      </w:tr>
      <w:tr w:rsidR="00CB7244" w:rsidRPr="00447233" w14:paraId="42F3766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A913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5E3F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E09.3529</w:t>
            </w:r>
          </w:p>
        </w:tc>
        <w:tc>
          <w:tcPr>
            <w:tcW w:w="6060" w:type="dxa"/>
            <w:tcBorders>
              <w:top w:val="nil"/>
              <w:left w:val="nil"/>
              <w:bottom w:val="single" w:sz="4" w:space="0" w:color="auto"/>
              <w:right w:val="single" w:sz="4" w:space="0" w:color="auto"/>
            </w:tcBorders>
            <w:shd w:val="clear" w:color="auto" w:fill="auto"/>
            <w:vAlign w:val="center"/>
            <w:hideMark/>
          </w:tcPr>
          <w:p w14:paraId="1DB1A42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involving the macula, unspecified eye"</w:t>
            </w:r>
          </w:p>
        </w:tc>
      </w:tr>
      <w:tr w:rsidR="00CB7244" w:rsidRPr="00447233" w14:paraId="553ABCB3"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1278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B333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E09.3531</w:t>
            </w:r>
          </w:p>
        </w:tc>
        <w:tc>
          <w:tcPr>
            <w:tcW w:w="6060" w:type="dxa"/>
            <w:tcBorders>
              <w:top w:val="nil"/>
              <w:left w:val="nil"/>
              <w:bottom w:val="single" w:sz="4" w:space="0" w:color="auto"/>
              <w:right w:val="single" w:sz="4" w:space="0" w:color="auto"/>
            </w:tcBorders>
            <w:shd w:val="clear" w:color="auto" w:fill="auto"/>
            <w:vAlign w:val="center"/>
            <w:hideMark/>
          </w:tcPr>
          <w:p w14:paraId="51D78C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right eye"</w:t>
            </w:r>
          </w:p>
        </w:tc>
      </w:tr>
      <w:tr w:rsidR="00CB7244" w:rsidRPr="00447233" w14:paraId="5B395D3A"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9661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DD6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E09.3532</w:t>
            </w:r>
          </w:p>
        </w:tc>
        <w:tc>
          <w:tcPr>
            <w:tcW w:w="6060" w:type="dxa"/>
            <w:tcBorders>
              <w:top w:val="nil"/>
              <w:left w:val="nil"/>
              <w:bottom w:val="single" w:sz="4" w:space="0" w:color="auto"/>
              <w:right w:val="single" w:sz="4" w:space="0" w:color="auto"/>
            </w:tcBorders>
            <w:shd w:val="clear" w:color="auto" w:fill="auto"/>
            <w:vAlign w:val="center"/>
            <w:hideMark/>
          </w:tcPr>
          <w:p w14:paraId="270DE5E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left eye"</w:t>
            </w:r>
          </w:p>
        </w:tc>
      </w:tr>
      <w:tr w:rsidR="00CB7244" w:rsidRPr="00447233" w14:paraId="5D3D1F22"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2BA6E8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52E556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E09.3533</w:t>
            </w:r>
          </w:p>
        </w:tc>
        <w:tc>
          <w:tcPr>
            <w:tcW w:w="6060" w:type="dxa"/>
            <w:tcBorders>
              <w:top w:val="nil"/>
              <w:left w:val="nil"/>
              <w:bottom w:val="single" w:sz="4" w:space="0" w:color="auto"/>
              <w:right w:val="single" w:sz="4" w:space="0" w:color="auto"/>
            </w:tcBorders>
            <w:shd w:val="clear" w:color="auto" w:fill="auto"/>
            <w:vAlign w:val="center"/>
            <w:hideMark/>
          </w:tcPr>
          <w:p w14:paraId="5D8F4B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bilateral"</w:t>
            </w:r>
          </w:p>
        </w:tc>
      </w:tr>
      <w:tr w:rsidR="00CB7244" w:rsidRPr="00447233" w14:paraId="2F5AC23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CE036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0A787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E09.3539</w:t>
            </w:r>
          </w:p>
        </w:tc>
        <w:tc>
          <w:tcPr>
            <w:tcW w:w="6060" w:type="dxa"/>
            <w:tcBorders>
              <w:top w:val="nil"/>
              <w:left w:val="nil"/>
              <w:bottom w:val="single" w:sz="4" w:space="0" w:color="auto"/>
              <w:right w:val="single" w:sz="4" w:space="0" w:color="auto"/>
            </w:tcBorders>
            <w:shd w:val="clear" w:color="auto" w:fill="auto"/>
            <w:vAlign w:val="center"/>
            <w:hideMark/>
          </w:tcPr>
          <w:p w14:paraId="060600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 traction retinal detachment not involving the macula, unspecified eye"</w:t>
            </w:r>
          </w:p>
        </w:tc>
      </w:tr>
      <w:tr w:rsidR="00CB7244" w:rsidRPr="00447233" w14:paraId="48A732A8"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7D9CC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97B32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E09.3541</w:t>
            </w:r>
          </w:p>
        </w:tc>
        <w:tc>
          <w:tcPr>
            <w:tcW w:w="6060" w:type="dxa"/>
            <w:tcBorders>
              <w:top w:val="nil"/>
              <w:left w:val="nil"/>
              <w:bottom w:val="single" w:sz="4" w:space="0" w:color="auto"/>
              <w:right w:val="single" w:sz="4" w:space="0" w:color="auto"/>
            </w:tcBorders>
            <w:shd w:val="clear" w:color="auto" w:fill="auto"/>
            <w:vAlign w:val="center"/>
            <w:hideMark/>
          </w:tcPr>
          <w:p w14:paraId="56424D9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right eye"</w:t>
            </w:r>
          </w:p>
        </w:tc>
      </w:tr>
      <w:tr w:rsidR="00CB7244" w:rsidRPr="00447233" w14:paraId="567C24BB"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4F359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6C7C4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E09.3542</w:t>
            </w:r>
          </w:p>
        </w:tc>
        <w:tc>
          <w:tcPr>
            <w:tcW w:w="6060" w:type="dxa"/>
            <w:tcBorders>
              <w:top w:val="nil"/>
              <w:left w:val="nil"/>
              <w:bottom w:val="single" w:sz="4" w:space="0" w:color="auto"/>
              <w:right w:val="single" w:sz="4" w:space="0" w:color="auto"/>
            </w:tcBorders>
            <w:shd w:val="clear" w:color="auto" w:fill="auto"/>
            <w:vAlign w:val="center"/>
            <w:hideMark/>
          </w:tcPr>
          <w:p w14:paraId="18CB9E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left eye"</w:t>
            </w:r>
          </w:p>
        </w:tc>
      </w:tr>
      <w:tr w:rsidR="00CB7244" w:rsidRPr="00447233" w14:paraId="14E26EC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99EE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C6E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E09.3543</w:t>
            </w:r>
          </w:p>
        </w:tc>
        <w:tc>
          <w:tcPr>
            <w:tcW w:w="6060" w:type="dxa"/>
            <w:tcBorders>
              <w:top w:val="nil"/>
              <w:left w:val="nil"/>
              <w:bottom w:val="single" w:sz="4" w:space="0" w:color="auto"/>
              <w:right w:val="single" w:sz="4" w:space="0" w:color="auto"/>
            </w:tcBorders>
            <w:shd w:val="clear" w:color="auto" w:fill="auto"/>
            <w:vAlign w:val="center"/>
            <w:hideMark/>
          </w:tcPr>
          <w:p w14:paraId="563A47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bilateral"</w:t>
            </w:r>
          </w:p>
        </w:tc>
      </w:tr>
      <w:tr w:rsidR="00CB7244" w:rsidRPr="00447233" w14:paraId="2C1B5DD9"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DC17F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34CA59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E09.3549</w:t>
            </w:r>
          </w:p>
        </w:tc>
        <w:tc>
          <w:tcPr>
            <w:tcW w:w="6060" w:type="dxa"/>
            <w:tcBorders>
              <w:top w:val="nil"/>
              <w:left w:val="nil"/>
              <w:bottom w:val="single" w:sz="4" w:space="0" w:color="auto"/>
              <w:right w:val="single" w:sz="4" w:space="0" w:color="auto"/>
            </w:tcBorders>
            <w:shd w:val="clear" w:color="auto" w:fill="auto"/>
            <w:vAlign w:val="center"/>
            <w:hideMark/>
          </w:tcPr>
          <w:p w14:paraId="7E7A124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"Drug or chemical induced diabetes mellitus with proliferative diabetic retinopathy with combined traction retinal detachment and </w:t>
            </w:r>
            <w:proofErr w:type="spellStart"/>
            <w:r w:rsidRPr="00447233">
              <w:rPr>
                <w:rFonts w:ascii="Times New Roman" w:eastAsia="Times New Roman" w:hAnsi="Times New Roman" w:cs="Times New Roman"/>
                <w:color w:val="000000"/>
                <w:sz w:val="22"/>
              </w:rPr>
              <w:t>rhegmatogenous</w:t>
            </w:r>
            <w:proofErr w:type="spellEnd"/>
            <w:r w:rsidRPr="00447233">
              <w:rPr>
                <w:rFonts w:ascii="Times New Roman" w:eastAsia="Times New Roman" w:hAnsi="Times New Roman" w:cs="Times New Roman"/>
                <w:color w:val="000000"/>
                <w:sz w:val="22"/>
              </w:rPr>
              <w:t xml:space="preserve"> retinal detachment, unspecified eye"</w:t>
            </w:r>
          </w:p>
        </w:tc>
      </w:tr>
      <w:tr w:rsidR="00CB7244" w:rsidRPr="00447233" w14:paraId="3722AE0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C08A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14B8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E09.3551</w:t>
            </w:r>
          </w:p>
        </w:tc>
        <w:tc>
          <w:tcPr>
            <w:tcW w:w="6060" w:type="dxa"/>
            <w:tcBorders>
              <w:top w:val="nil"/>
              <w:left w:val="nil"/>
              <w:bottom w:val="single" w:sz="4" w:space="0" w:color="auto"/>
              <w:right w:val="single" w:sz="4" w:space="0" w:color="auto"/>
            </w:tcBorders>
            <w:shd w:val="clear" w:color="auto" w:fill="auto"/>
            <w:vAlign w:val="center"/>
            <w:hideMark/>
          </w:tcPr>
          <w:p w14:paraId="37FE70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right eye"</w:t>
            </w:r>
          </w:p>
        </w:tc>
      </w:tr>
      <w:tr w:rsidR="00CB7244" w:rsidRPr="00447233" w14:paraId="3C33DC5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7A9B5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2A6CB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E09.3552</w:t>
            </w:r>
          </w:p>
        </w:tc>
        <w:tc>
          <w:tcPr>
            <w:tcW w:w="6060" w:type="dxa"/>
            <w:tcBorders>
              <w:top w:val="nil"/>
              <w:left w:val="nil"/>
              <w:bottom w:val="single" w:sz="4" w:space="0" w:color="auto"/>
              <w:right w:val="single" w:sz="4" w:space="0" w:color="auto"/>
            </w:tcBorders>
            <w:shd w:val="clear" w:color="auto" w:fill="auto"/>
            <w:vAlign w:val="center"/>
            <w:hideMark/>
          </w:tcPr>
          <w:p w14:paraId="73EBE8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left eye"</w:t>
            </w:r>
          </w:p>
        </w:tc>
      </w:tr>
      <w:tr w:rsidR="00CB7244" w:rsidRPr="00447233" w14:paraId="4BF332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9937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F0E6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E09.3553</w:t>
            </w:r>
          </w:p>
        </w:tc>
        <w:tc>
          <w:tcPr>
            <w:tcW w:w="6060" w:type="dxa"/>
            <w:tcBorders>
              <w:top w:val="nil"/>
              <w:left w:val="nil"/>
              <w:bottom w:val="single" w:sz="4" w:space="0" w:color="auto"/>
              <w:right w:val="single" w:sz="4" w:space="0" w:color="auto"/>
            </w:tcBorders>
            <w:shd w:val="clear" w:color="auto" w:fill="auto"/>
            <w:vAlign w:val="center"/>
            <w:hideMark/>
          </w:tcPr>
          <w:p w14:paraId="10CAB7A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bilateral"</w:t>
            </w:r>
          </w:p>
        </w:tc>
      </w:tr>
      <w:tr w:rsidR="00CB7244" w:rsidRPr="00447233" w14:paraId="1E7AF10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C3C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1A7B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E09.3559</w:t>
            </w:r>
          </w:p>
        </w:tc>
        <w:tc>
          <w:tcPr>
            <w:tcW w:w="6060" w:type="dxa"/>
            <w:tcBorders>
              <w:top w:val="nil"/>
              <w:left w:val="nil"/>
              <w:bottom w:val="single" w:sz="4" w:space="0" w:color="auto"/>
              <w:right w:val="single" w:sz="4" w:space="0" w:color="auto"/>
            </w:tcBorders>
            <w:shd w:val="clear" w:color="auto" w:fill="auto"/>
            <w:vAlign w:val="center"/>
            <w:hideMark/>
          </w:tcPr>
          <w:p w14:paraId="2207C0C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stable proliferative diabetic retinopathy, unspecified eye"</w:t>
            </w:r>
          </w:p>
        </w:tc>
      </w:tr>
      <w:tr w:rsidR="00CB7244" w:rsidRPr="00447233" w14:paraId="6698C90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D7D5A8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05F33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w:t>
            </w:r>
          </w:p>
        </w:tc>
        <w:tc>
          <w:tcPr>
            <w:tcW w:w="6060" w:type="dxa"/>
            <w:tcBorders>
              <w:top w:val="nil"/>
              <w:left w:val="nil"/>
              <w:bottom w:val="single" w:sz="4" w:space="0" w:color="auto"/>
              <w:right w:val="single" w:sz="4" w:space="0" w:color="auto"/>
            </w:tcBorders>
            <w:shd w:val="clear" w:color="auto" w:fill="auto"/>
            <w:vAlign w:val="center"/>
            <w:hideMark/>
          </w:tcPr>
          <w:p w14:paraId="68502B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w:t>
            </w:r>
          </w:p>
        </w:tc>
      </w:tr>
      <w:tr w:rsidR="00CB7244" w:rsidRPr="00447233" w14:paraId="2DEEFD2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E6454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A18041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E09.3591</w:t>
            </w:r>
          </w:p>
        </w:tc>
        <w:tc>
          <w:tcPr>
            <w:tcW w:w="6060" w:type="dxa"/>
            <w:tcBorders>
              <w:top w:val="nil"/>
              <w:left w:val="nil"/>
              <w:bottom w:val="single" w:sz="4" w:space="0" w:color="auto"/>
              <w:right w:val="single" w:sz="4" w:space="0" w:color="auto"/>
            </w:tcBorders>
            <w:shd w:val="clear" w:color="auto" w:fill="auto"/>
            <w:vAlign w:val="center"/>
            <w:hideMark/>
          </w:tcPr>
          <w:p w14:paraId="4661B87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right eye"</w:t>
            </w:r>
          </w:p>
        </w:tc>
      </w:tr>
      <w:tr w:rsidR="00CB7244" w:rsidRPr="00447233" w14:paraId="01D6AFF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72C36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BEC7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E09.3592</w:t>
            </w:r>
          </w:p>
        </w:tc>
        <w:tc>
          <w:tcPr>
            <w:tcW w:w="6060" w:type="dxa"/>
            <w:tcBorders>
              <w:top w:val="nil"/>
              <w:left w:val="nil"/>
              <w:bottom w:val="single" w:sz="4" w:space="0" w:color="auto"/>
              <w:right w:val="single" w:sz="4" w:space="0" w:color="auto"/>
            </w:tcBorders>
            <w:shd w:val="clear" w:color="auto" w:fill="auto"/>
            <w:vAlign w:val="center"/>
            <w:hideMark/>
          </w:tcPr>
          <w:p w14:paraId="0EFFAE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left eye"</w:t>
            </w:r>
          </w:p>
        </w:tc>
      </w:tr>
      <w:tr w:rsidR="00CB7244" w:rsidRPr="00447233" w14:paraId="2A243E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428343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56844B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E09.3593</w:t>
            </w:r>
          </w:p>
        </w:tc>
        <w:tc>
          <w:tcPr>
            <w:tcW w:w="6060" w:type="dxa"/>
            <w:tcBorders>
              <w:top w:val="nil"/>
              <w:left w:val="nil"/>
              <w:bottom w:val="single" w:sz="4" w:space="0" w:color="auto"/>
              <w:right w:val="single" w:sz="4" w:space="0" w:color="auto"/>
            </w:tcBorders>
            <w:shd w:val="clear" w:color="auto" w:fill="auto"/>
            <w:vAlign w:val="center"/>
            <w:hideMark/>
          </w:tcPr>
          <w:p w14:paraId="7C2172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"Drug or chemical induced diabetes mellitus with proliferative diabetic retinopathy without macular edema, bilateral"</w:t>
            </w:r>
          </w:p>
        </w:tc>
      </w:tr>
      <w:tr w:rsidR="00CB7244" w:rsidRPr="00447233" w14:paraId="2F7C228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85088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9A40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w:t>
            </w:r>
          </w:p>
        </w:tc>
        <w:tc>
          <w:tcPr>
            <w:tcW w:w="6060" w:type="dxa"/>
            <w:tcBorders>
              <w:top w:val="nil"/>
              <w:left w:val="nil"/>
              <w:bottom w:val="single" w:sz="4" w:space="0" w:color="auto"/>
              <w:right w:val="single" w:sz="4" w:space="0" w:color="auto"/>
            </w:tcBorders>
            <w:shd w:val="clear" w:color="auto" w:fill="auto"/>
            <w:vAlign w:val="center"/>
            <w:hideMark/>
          </w:tcPr>
          <w:p w14:paraId="341F4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"[E09.3599] Drug or chemical induced diabetes mellitus with proliferative diabetic retinopathy without macular edema, unspecified eye"</w:t>
            </w:r>
          </w:p>
        </w:tc>
      </w:tr>
      <w:tr w:rsidR="00CB7244" w:rsidRPr="00447233" w14:paraId="64D117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845289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0335F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w:t>
            </w:r>
          </w:p>
        </w:tc>
        <w:tc>
          <w:tcPr>
            <w:tcW w:w="6060" w:type="dxa"/>
            <w:tcBorders>
              <w:top w:val="nil"/>
              <w:left w:val="nil"/>
              <w:bottom w:val="single" w:sz="4" w:space="0" w:color="auto"/>
              <w:right w:val="single" w:sz="4" w:space="0" w:color="auto"/>
            </w:tcBorders>
            <w:shd w:val="clear" w:color="auto" w:fill="auto"/>
            <w:vAlign w:val="center"/>
            <w:hideMark/>
          </w:tcPr>
          <w:p w14:paraId="6DD378E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[E09.36] Drug or chemical induced diabetes mellitus with diabetic cataract</w:t>
            </w:r>
          </w:p>
        </w:tc>
      </w:tr>
      <w:tr w:rsidR="00CB7244" w:rsidRPr="00447233" w14:paraId="57030A7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48BA3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22D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w:t>
            </w:r>
          </w:p>
        </w:tc>
        <w:tc>
          <w:tcPr>
            <w:tcW w:w="6060" w:type="dxa"/>
            <w:tcBorders>
              <w:top w:val="nil"/>
              <w:left w:val="nil"/>
              <w:bottom w:val="single" w:sz="4" w:space="0" w:color="auto"/>
              <w:right w:val="single" w:sz="4" w:space="0" w:color="auto"/>
            </w:tcBorders>
            <w:shd w:val="clear" w:color="auto" w:fill="auto"/>
            <w:vAlign w:val="center"/>
            <w:hideMark/>
          </w:tcPr>
          <w:p w14:paraId="3AA13F3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"[E09.37X1] Drug or chemical induced diabetes mellitus with diabetic macular edema, resolved following treatment, right eye"</w:t>
            </w:r>
          </w:p>
        </w:tc>
      </w:tr>
      <w:tr w:rsidR="00CB7244" w:rsidRPr="00447233" w14:paraId="393D664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AB5E0E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82F8E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w:t>
            </w:r>
          </w:p>
        </w:tc>
        <w:tc>
          <w:tcPr>
            <w:tcW w:w="6060" w:type="dxa"/>
            <w:tcBorders>
              <w:top w:val="nil"/>
              <w:left w:val="nil"/>
              <w:bottom w:val="single" w:sz="4" w:space="0" w:color="auto"/>
              <w:right w:val="single" w:sz="4" w:space="0" w:color="auto"/>
            </w:tcBorders>
            <w:shd w:val="clear" w:color="auto" w:fill="auto"/>
            <w:vAlign w:val="center"/>
            <w:hideMark/>
          </w:tcPr>
          <w:p w14:paraId="2193AC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"[E09.37X2] Drug or chemical induced diabetes mellitus with diabetic macular edema, resolved following treatment, left eye"</w:t>
            </w:r>
          </w:p>
        </w:tc>
      </w:tr>
      <w:tr w:rsidR="00CB7244" w:rsidRPr="00447233" w14:paraId="2F654E3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38900D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F3070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w:t>
            </w:r>
          </w:p>
        </w:tc>
        <w:tc>
          <w:tcPr>
            <w:tcW w:w="6060" w:type="dxa"/>
            <w:tcBorders>
              <w:top w:val="nil"/>
              <w:left w:val="nil"/>
              <w:bottom w:val="single" w:sz="4" w:space="0" w:color="auto"/>
              <w:right w:val="single" w:sz="4" w:space="0" w:color="auto"/>
            </w:tcBorders>
            <w:shd w:val="clear" w:color="auto" w:fill="auto"/>
            <w:vAlign w:val="center"/>
            <w:hideMark/>
          </w:tcPr>
          <w:p w14:paraId="3B61BB9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"[E09.37X3] Drug or chemical induced diabetes mellitus with diabetic macular edema, resolved following treatment, bilateral"</w:t>
            </w:r>
          </w:p>
        </w:tc>
      </w:tr>
      <w:tr w:rsidR="00CB7244" w:rsidRPr="00447233" w14:paraId="53E8A22E"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776C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8D2B4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w:t>
            </w:r>
          </w:p>
        </w:tc>
        <w:tc>
          <w:tcPr>
            <w:tcW w:w="6060" w:type="dxa"/>
            <w:tcBorders>
              <w:top w:val="nil"/>
              <w:left w:val="nil"/>
              <w:bottom w:val="single" w:sz="4" w:space="0" w:color="auto"/>
              <w:right w:val="single" w:sz="4" w:space="0" w:color="auto"/>
            </w:tcBorders>
            <w:shd w:val="clear" w:color="auto" w:fill="auto"/>
            <w:vAlign w:val="center"/>
            <w:hideMark/>
          </w:tcPr>
          <w:p w14:paraId="7EC12D0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"[E09.37X9] Drug or chemical induced diabetes mellitus with diabetic macular edema, resolved following treatment, unspecified eye"</w:t>
            </w:r>
          </w:p>
        </w:tc>
      </w:tr>
      <w:tr w:rsidR="00CB7244" w:rsidRPr="00447233" w14:paraId="78A8C7C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EA2B3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2D3BC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w:t>
            </w:r>
          </w:p>
        </w:tc>
        <w:tc>
          <w:tcPr>
            <w:tcW w:w="6060" w:type="dxa"/>
            <w:tcBorders>
              <w:top w:val="nil"/>
              <w:left w:val="nil"/>
              <w:bottom w:val="single" w:sz="4" w:space="0" w:color="auto"/>
              <w:right w:val="single" w:sz="4" w:space="0" w:color="auto"/>
            </w:tcBorders>
            <w:shd w:val="clear" w:color="auto" w:fill="auto"/>
            <w:vAlign w:val="center"/>
            <w:hideMark/>
          </w:tcPr>
          <w:p w14:paraId="6FE329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[E09.39] Drug or chemical induced diabetes mellitus with other diabetic ophthalmic complication</w:t>
            </w:r>
          </w:p>
        </w:tc>
      </w:tr>
      <w:tr w:rsidR="00CB7244" w:rsidRPr="00447233" w14:paraId="7EE6A46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E0420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61177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E09.40</w:t>
            </w:r>
          </w:p>
        </w:tc>
        <w:tc>
          <w:tcPr>
            <w:tcW w:w="6060" w:type="dxa"/>
            <w:tcBorders>
              <w:top w:val="nil"/>
              <w:left w:val="nil"/>
              <w:bottom w:val="single" w:sz="4" w:space="0" w:color="auto"/>
              <w:right w:val="single" w:sz="4" w:space="0" w:color="auto"/>
            </w:tcBorders>
            <w:shd w:val="clear" w:color="auto" w:fill="auto"/>
            <w:vAlign w:val="center"/>
            <w:hideMark/>
          </w:tcPr>
          <w:p w14:paraId="4ACEE9A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"[E09.40] Drug or chemical induced diabetes mellitus with neurological complications with diabetic neuropathy, </w:t>
            </w:r>
            <w:r w:rsidRPr="00447233">
              <w:rPr>
                <w:rFonts w:ascii="Times New Roman" w:eastAsia="Times New Roman" w:hAnsi="Times New Roman" w:cs="Times New Roman"/>
                <w:color w:val="000000"/>
                <w:sz w:val="22"/>
              </w:rPr>
              <w:lastRenderedPageBreak/>
              <w:t>unspecified"</w:t>
            </w:r>
          </w:p>
        </w:tc>
      </w:tr>
      <w:tr w:rsidR="00CB7244" w:rsidRPr="00447233" w14:paraId="22E8EB8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3CE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B4C50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w:t>
            </w:r>
          </w:p>
        </w:tc>
        <w:tc>
          <w:tcPr>
            <w:tcW w:w="6060" w:type="dxa"/>
            <w:tcBorders>
              <w:top w:val="nil"/>
              <w:left w:val="nil"/>
              <w:bottom w:val="single" w:sz="4" w:space="0" w:color="auto"/>
              <w:right w:val="single" w:sz="4" w:space="0" w:color="auto"/>
            </w:tcBorders>
            <w:shd w:val="clear" w:color="auto" w:fill="auto"/>
            <w:vAlign w:val="center"/>
            <w:hideMark/>
          </w:tcPr>
          <w:p w14:paraId="59F83A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[E09.41] Drug or chemical induced diabetes mellitus with neurological complications with diabetic mononeuropathy</w:t>
            </w:r>
          </w:p>
        </w:tc>
      </w:tr>
      <w:tr w:rsidR="00CB7244" w:rsidRPr="00447233" w14:paraId="59EE032D"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C9FBE1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74CF08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w:t>
            </w:r>
          </w:p>
        </w:tc>
        <w:tc>
          <w:tcPr>
            <w:tcW w:w="6060" w:type="dxa"/>
            <w:tcBorders>
              <w:top w:val="nil"/>
              <w:left w:val="nil"/>
              <w:bottom w:val="single" w:sz="4" w:space="0" w:color="auto"/>
              <w:right w:val="single" w:sz="4" w:space="0" w:color="auto"/>
            </w:tcBorders>
            <w:shd w:val="clear" w:color="auto" w:fill="auto"/>
            <w:vAlign w:val="center"/>
            <w:hideMark/>
          </w:tcPr>
          <w:p w14:paraId="5DB3E8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[E09.42] Drug or chemical induced diabetes mellitus with neurological complications with diabetic polyneuropathy</w:t>
            </w:r>
          </w:p>
        </w:tc>
      </w:tr>
      <w:tr w:rsidR="00CB7244" w:rsidRPr="00447233" w14:paraId="4DF08CDD"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FCC2E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DCD941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w:t>
            </w:r>
          </w:p>
        </w:tc>
        <w:tc>
          <w:tcPr>
            <w:tcW w:w="6060" w:type="dxa"/>
            <w:tcBorders>
              <w:top w:val="nil"/>
              <w:left w:val="nil"/>
              <w:bottom w:val="single" w:sz="4" w:space="0" w:color="auto"/>
              <w:right w:val="single" w:sz="4" w:space="0" w:color="auto"/>
            </w:tcBorders>
            <w:shd w:val="clear" w:color="auto" w:fill="auto"/>
            <w:vAlign w:val="center"/>
            <w:hideMark/>
          </w:tcPr>
          <w:p w14:paraId="02B752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[E09.43] Drug or chemical induced diabetes mellitus with neurological complications with diabetic autonomic (poly)neuropathy</w:t>
            </w:r>
          </w:p>
        </w:tc>
      </w:tr>
      <w:tr w:rsidR="00CB7244" w:rsidRPr="00447233" w14:paraId="2E45FF8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58E6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DA037D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w:t>
            </w:r>
          </w:p>
        </w:tc>
        <w:tc>
          <w:tcPr>
            <w:tcW w:w="6060" w:type="dxa"/>
            <w:tcBorders>
              <w:top w:val="nil"/>
              <w:left w:val="nil"/>
              <w:bottom w:val="single" w:sz="4" w:space="0" w:color="auto"/>
              <w:right w:val="single" w:sz="4" w:space="0" w:color="auto"/>
            </w:tcBorders>
            <w:shd w:val="clear" w:color="auto" w:fill="auto"/>
            <w:vAlign w:val="center"/>
            <w:hideMark/>
          </w:tcPr>
          <w:p w14:paraId="568B04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[E09.44] Drug or chemical induced diabetes mellitus with neurological complications with diabetic amyotrophy</w:t>
            </w:r>
          </w:p>
        </w:tc>
      </w:tr>
      <w:tr w:rsidR="00CB7244" w:rsidRPr="00447233" w14:paraId="4CF06F26" w14:textId="77777777" w:rsidTr="000825C2">
        <w:trPr>
          <w:trHeight w:val="828"/>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69B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45B6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w:t>
            </w:r>
          </w:p>
        </w:tc>
        <w:tc>
          <w:tcPr>
            <w:tcW w:w="6060" w:type="dxa"/>
            <w:tcBorders>
              <w:top w:val="nil"/>
              <w:left w:val="nil"/>
              <w:bottom w:val="single" w:sz="4" w:space="0" w:color="auto"/>
              <w:right w:val="single" w:sz="4" w:space="0" w:color="auto"/>
            </w:tcBorders>
            <w:shd w:val="clear" w:color="auto" w:fill="auto"/>
            <w:vAlign w:val="center"/>
            <w:hideMark/>
          </w:tcPr>
          <w:p w14:paraId="3574626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[E09.49] Drug or chemical induced diabetes mellitus with neurological complications with other diabetic neurological complication</w:t>
            </w:r>
          </w:p>
        </w:tc>
      </w:tr>
      <w:tr w:rsidR="00CB7244" w:rsidRPr="00447233" w14:paraId="04DF13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EE4DB3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9F7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w:t>
            </w:r>
          </w:p>
        </w:tc>
        <w:tc>
          <w:tcPr>
            <w:tcW w:w="6060" w:type="dxa"/>
            <w:tcBorders>
              <w:top w:val="nil"/>
              <w:left w:val="nil"/>
              <w:bottom w:val="single" w:sz="4" w:space="0" w:color="auto"/>
              <w:right w:val="single" w:sz="4" w:space="0" w:color="auto"/>
            </w:tcBorders>
            <w:shd w:val="clear" w:color="auto" w:fill="auto"/>
            <w:vAlign w:val="center"/>
            <w:hideMark/>
          </w:tcPr>
          <w:p w14:paraId="355B26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[E09.51] Drug or chemical induced diabetes mellitus with diabetic peripheral angiopathy without gangrene</w:t>
            </w:r>
          </w:p>
        </w:tc>
      </w:tr>
      <w:tr w:rsidR="00CB7244" w:rsidRPr="00447233" w14:paraId="6CBE00B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FEA3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FCBA3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w:t>
            </w:r>
          </w:p>
        </w:tc>
        <w:tc>
          <w:tcPr>
            <w:tcW w:w="6060" w:type="dxa"/>
            <w:tcBorders>
              <w:top w:val="nil"/>
              <w:left w:val="nil"/>
              <w:bottom w:val="single" w:sz="4" w:space="0" w:color="auto"/>
              <w:right w:val="single" w:sz="4" w:space="0" w:color="auto"/>
            </w:tcBorders>
            <w:shd w:val="clear" w:color="auto" w:fill="auto"/>
            <w:vAlign w:val="center"/>
            <w:hideMark/>
          </w:tcPr>
          <w:p w14:paraId="525D9F8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[E09.52] Drug or chemical induced diabetes mellitus with diabetic peripheral angiopathy with gangrene</w:t>
            </w:r>
          </w:p>
        </w:tc>
      </w:tr>
      <w:tr w:rsidR="00CB7244" w:rsidRPr="00447233" w14:paraId="711E663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02E644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ECA55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w:t>
            </w:r>
          </w:p>
        </w:tc>
        <w:tc>
          <w:tcPr>
            <w:tcW w:w="6060" w:type="dxa"/>
            <w:tcBorders>
              <w:top w:val="nil"/>
              <w:left w:val="nil"/>
              <w:bottom w:val="single" w:sz="4" w:space="0" w:color="auto"/>
              <w:right w:val="single" w:sz="4" w:space="0" w:color="auto"/>
            </w:tcBorders>
            <w:shd w:val="clear" w:color="auto" w:fill="auto"/>
            <w:vAlign w:val="center"/>
            <w:hideMark/>
          </w:tcPr>
          <w:p w14:paraId="534AA1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[E09.59] Drug or chemical induced diabetes mellitus with other circulatory complications</w:t>
            </w:r>
          </w:p>
        </w:tc>
      </w:tr>
      <w:tr w:rsidR="00CB7244" w:rsidRPr="00447233" w14:paraId="4402318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64389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FCA8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w:t>
            </w:r>
          </w:p>
        </w:tc>
        <w:tc>
          <w:tcPr>
            <w:tcW w:w="6060" w:type="dxa"/>
            <w:tcBorders>
              <w:top w:val="nil"/>
              <w:left w:val="nil"/>
              <w:bottom w:val="single" w:sz="4" w:space="0" w:color="auto"/>
              <w:right w:val="single" w:sz="4" w:space="0" w:color="auto"/>
            </w:tcBorders>
            <w:shd w:val="clear" w:color="auto" w:fill="auto"/>
            <w:vAlign w:val="center"/>
            <w:hideMark/>
          </w:tcPr>
          <w:p w14:paraId="12E706F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[E09.610] Drug or chemical induced diabetes mellitus with diabetic neuropathic arthropathy</w:t>
            </w:r>
          </w:p>
        </w:tc>
      </w:tr>
      <w:tr w:rsidR="00CB7244" w:rsidRPr="00447233" w14:paraId="73685B4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32EA0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349BEA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w:t>
            </w:r>
          </w:p>
        </w:tc>
        <w:tc>
          <w:tcPr>
            <w:tcW w:w="6060" w:type="dxa"/>
            <w:tcBorders>
              <w:top w:val="nil"/>
              <w:left w:val="nil"/>
              <w:bottom w:val="single" w:sz="4" w:space="0" w:color="auto"/>
              <w:right w:val="single" w:sz="4" w:space="0" w:color="auto"/>
            </w:tcBorders>
            <w:shd w:val="clear" w:color="auto" w:fill="auto"/>
            <w:vAlign w:val="center"/>
            <w:hideMark/>
          </w:tcPr>
          <w:p w14:paraId="6F24D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[E09.618] Drug or chemical induced diabetes mellitus with other diabetic arthropathy</w:t>
            </w:r>
          </w:p>
        </w:tc>
      </w:tr>
      <w:tr w:rsidR="00CB7244" w:rsidRPr="00447233" w14:paraId="08527C8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82193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B0F3BC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w:t>
            </w:r>
          </w:p>
        </w:tc>
        <w:tc>
          <w:tcPr>
            <w:tcW w:w="6060" w:type="dxa"/>
            <w:tcBorders>
              <w:top w:val="nil"/>
              <w:left w:val="nil"/>
              <w:bottom w:val="single" w:sz="4" w:space="0" w:color="auto"/>
              <w:right w:val="single" w:sz="4" w:space="0" w:color="auto"/>
            </w:tcBorders>
            <w:shd w:val="clear" w:color="auto" w:fill="auto"/>
            <w:vAlign w:val="center"/>
            <w:hideMark/>
          </w:tcPr>
          <w:p w14:paraId="427472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[E09.620] Drug or chemical induced diabetes mellitus with diabetic dermatitis</w:t>
            </w:r>
          </w:p>
        </w:tc>
      </w:tr>
      <w:tr w:rsidR="00CB7244" w:rsidRPr="00447233" w14:paraId="5815E602"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80C8A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9E4E3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w:t>
            </w:r>
          </w:p>
        </w:tc>
        <w:tc>
          <w:tcPr>
            <w:tcW w:w="6060" w:type="dxa"/>
            <w:tcBorders>
              <w:top w:val="nil"/>
              <w:left w:val="nil"/>
              <w:bottom w:val="single" w:sz="4" w:space="0" w:color="auto"/>
              <w:right w:val="single" w:sz="4" w:space="0" w:color="auto"/>
            </w:tcBorders>
            <w:shd w:val="clear" w:color="auto" w:fill="auto"/>
            <w:vAlign w:val="center"/>
            <w:hideMark/>
          </w:tcPr>
          <w:p w14:paraId="562B598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[E09.621] Drug or chemical induced diabetes mellitus with foot ulcer</w:t>
            </w:r>
          </w:p>
        </w:tc>
      </w:tr>
      <w:tr w:rsidR="00CB7244" w:rsidRPr="00447233" w14:paraId="5AB20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B25B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11F89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w:t>
            </w:r>
          </w:p>
        </w:tc>
        <w:tc>
          <w:tcPr>
            <w:tcW w:w="6060" w:type="dxa"/>
            <w:tcBorders>
              <w:top w:val="nil"/>
              <w:left w:val="nil"/>
              <w:bottom w:val="single" w:sz="4" w:space="0" w:color="auto"/>
              <w:right w:val="single" w:sz="4" w:space="0" w:color="auto"/>
            </w:tcBorders>
            <w:shd w:val="clear" w:color="auto" w:fill="auto"/>
            <w:vAlign w:val="center"/>
            <w:hideMark/>
          </w:tcPr>
          <w:p w14:paraId="41F4782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[E09.622] Drug or chemical induced diabetes mellitus with other skin ulcer</w:t>
            </w:r>
          </w:p>
        </w:tc>
      </w:tr>
      <w:tr w:rsidR="00CB7244" w:rsidRPr="00447233" w14:paraId="6C630F3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A6DF7E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7CBEF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w:t>
            </w:r>
          </w:p>
        </w:tc>
        <w:tc>
          <w:tcPr>
            <w:tcW w:w="6060" w:type="dxa"/>
            <w:tcBorders>
              <w:top w:val="nil"/>
              <w:left w:val="nil"/>
              <w:bottom w:val="single" w:sz="4" w:space="0" w:color="auto"/>
              <w:right w:val="single" w:sz="4" w:space="0" w:color="auto"/>
            </w:tcBorders>
            <w:shd w:val="clear" w:color="auto" w:fill="auto"/>
            <w:vAlign w:val="center"/>
            <w:hideMark/>
          </w:tcPr>
          <w:p w14:paraId="15AEC25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[E09.628] Drug or chemical induced diabetes mellitus with other skin complications</w:t>
            </w:r>
          </w:p>
        </w:tc>
      </w:tr>
      <w:tr w:rsidR="00CB7244" w:rsidRPr="00447233" w14:paraId="26AE3F4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4CDD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2CEA4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w:t>
            </w:r>
          </w:p>
        </w:tc>
        <w:tc>
          <w:tcPr>
            <w:tcW w:w="6060" w:type="dxa"/>
            <w:tcBorders>
              <w:top w:val="nil"/>
              <w:left w:val="nil"/>
              <w:bottom w:val="single" w:sz="4" w:space="0" w:color="auto"/>
              <w:right w:val="single" w:sz="4" w:space="0" w:color="auto"/>
            </w:tcBorders>
            <w:shd w:val="clear" w:color="auto" w:fill="auto"/>
            <w:vAlign w:val="center"/>
            <w:hideMark/>
          </w:tcPr>
          <w:p w14:paraId="3C766FD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[E09.630] Drug or chemical induced diabetes mellitus with periodontal disease</w:t>
            </w:r>
          </w:p>
        </w:tc>
      </w:tr>
      <w:tr w:rsidR="00CB7244" w:rsidRPr="00447233" w14:paraId="319497A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5BEB0B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F8ECE4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w:t>
            </w:r>
          </w:p>
        </w:tc>
        <w:tc>
          <w:tcPr>
            <w:tcW w:w="6060" w:type="dxa"/>
            <w:tcBorders>
              <w:top w:val="nil"/>
              <w:left w:val="nil"/>
              <w:bottom w:val="single" w:sz="4" w:space="0" w:color="auto"/>
              <w:right w:val="single" w:sz="4" w:space="0" w:color="auto"/>
            </w:tcBorders>
            <w:shd w:val="clear" w:color="auto" w:fill="auto"/>
            <w:vAlign w:val="center"/>
            <w:hideMark/>
          </w:tcPr>
          <w:p w14:paraId="248C33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[E09.638] Drug or chemical induced diabetes mellitus with other oral complications</w:t>
            </w:r>
          </w:p>
        </w:tc>
      </w:tr>
      <w:tr w:rsidR="00CB7244" w:rsidRPr="00447233" w14:paraId="5316DE3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C8B762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D4099B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w:t>
            </w:r>
          </w:p>
        </w:tc>
        <w:tc>
          <w:tcPr>
            <w:tcW w:w="6060" w:type="dxa"/>
            <w:tcBorders>
              <w:top w:val="nil"/>
              <w:left w:val="nil"/>
              <w:bottom w:val="single" w:sz="4" w:space="0" w:color="auto"/>
              <w:right w:val="single" w:sz="4" w:space="0" w:color="auto"/>
            </w:tcBorders>
            <w:shd w:val="clear" w:color="auto" w:fill="auto"/>
            <w:vAlign w:val="center"/>
            <w:hideMark/>
          </w:tcPr>
          <w:p w14:paraId="32571D9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[E09.641] Drug or chemical induced diabetes mellitus with hypoglycemia with coma</w:t>
            </w:r>
          </w:p>
        </w:tc>
      </w:tr>
      <w:tr w:rsidR="00CB7244" w:rsidRPr="00447233" w14:paraId="45B64C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F58560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80C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w:t>
            </w:r>
          </w:p>
        </w:tc>
        <w:tc>
          <w:tcPr>
            <w:tcW w:w="6060" w:type="dxa"/>
            <w:tcBorders>
              <w:top w:val="nil"/>
              <w:left w:val="nil"/>
              <w:bottom w:val="single" w:sz="4" w:space="0" w:color="auto"/>
              <w:right w:val="single" w:sz="4" w:space="0" w:color="auto"/>
            </w:tcBorders>
            <w:shd w:val="clear" w:color="auto" w:fill="auto"/>
            <w:vAlign w:val="center"/>
            <w:hideMark/>
          </w:tcPr>
          <w:p w14:paraId="632CB8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[E09.649] Drug or chemical induced diabetes mellitus with hypoglycemia without coma</w:t>
            </w:r>
          </w:p>
        </w:tc>
      </w:tr>
      <w:tr w:rsidR="00CB7244" w:rsidRPr="00447233" w14:paraId="5C16545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DA26B9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B05B76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w:t>
            </w:r>
          </w:p>
        </w:tc>
        <w:tc>
          <w:tcPr>
            <w:tcW w:w="6060" w:type="dxa"/>
            <w:tcBorders>
              <w:top w:val="nil"/>
              <w:left w:val="nil"/>
              <w:bottom w:val="single" w:sz="4" w:space="0" w:color="auto"/>
              <w:right w:val="single" w:sz="4" w:space="0" w:color="auto"/>
            </w:tcBorders>
            <w:shd w:val="clear" w:color="auto" w:fill="auto"/>
            <w:vAlign w:val="center"/>
            <w:hideMark/>
          </w:tcPr>
          <w:p w14:paraId="0559AB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[E09.65] Drug or chemical induced diabetes mellitus with hyperglycemia</w:t>
            </w:r>
          </w:p>
        </w:tc>
      </w:tr>
      <w:tr w:rsidR="00CB7244" w:rsidRPr="00447233" w14:paraId="10A0DE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FADDE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C483DF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w:t>
            </w:r>
          </w:p>
        </w:tc>
        <w:tc>
          <w:tcPr>
            <w:tcW w:w="6060" w:type="dxa"/>
            <w:tcBorders>
              <w:top w:val="nil"/>
              <w:left w:val="nil"/>
              <w:bottom w:val="single" w:sz="4" w:space="0" w:color="auto"/>
              <w:right w:val="single" w:sz="4" w:space="0" w:color="auto"/>
            </w:tcBorders>
            <w:shd w:val="clear" w:color="auto" w:fill="auto"/>
            <w:vAlign w:val="center"/>
            <w:hideMark/>
          </w:tcPr>
          <w:p w14:paraId="6A7E76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[E09.69] Drug or chemical induced diabetes mellitus with other specified complication</w:t>
            </w:r>
          </w:p>
        </w:tc>
      </w:tr>
      <w:tr w:rsidR="00CB7244" w:rsidRPr="00447233" w14:paraId="307AC41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971F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EA8BC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w:t>
            </w:r>
          </w:p>
        </w:tc>
        <w:tc>
          <w:tcPr>
            <w:tcW w:w="6060" w:type="dxa"/>
            <w:tcBorders>
              <w:top w:val="nil"/>
              <w:left w:val="nil"/>
              <w:bottom w:val="single" w:sz="4" w:space="0" w:color="auto"/>
              <w:right w:val="single" w:sz="4" w:space="0" w:color="auto"/>
            </w:tcBorders>
            <w:shd w:val="clear" w:color="auto" w:fill="auto"/>
            <w:vAlign w:val="center"/>
            <w:hideMark/>
          </w:tcPr>
          <w:p w14:paraId="5A48A8A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[E09.8] Drug or chemical induced diabetes mellitus with unspecified complications</w:t>
            </w:r>
          </w:p>
        </w:tc>
      </w:tr>
      <w:tr w:rsidR="00CB7244" w:rsidRPr="00447233" w14:paraId="142271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0C193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D4E0E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w:t>
            </w:r>
          </w:p>
        </w:tc>
        <w:tc>
          <w:tcPr>
            <w:tcW w:w="6060" w:type="dxa"/>
            <w:tcBorders>
              <w:top w:val="nil"/>
              <w:left w:val="nil"/>
              <w:bottom w:val="single" w:sz="4" w:space="0" w:color="auto"/>
              <w:right w:val="single" w:sz="4" w:space="0" w:color="auto"/>
            </w:tcBorders>
            <w:shd w:val="clear" w:color="auto" w:fill="auto"/>
            <w:vAlign w:val="center"/>
            <w:hideMark/>
          </w:tcPr>
          <w:p w14:paraId="467F13A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[E09.9] Drug or chemical induced diabetes mellitus without complications</w:t>
            </w:r>
          </w:p>
        </w:tc>
      </w:tr>
      <w:tr w:rsidR="00CB7244" w:rsidRPr="00447233" w14:paraId="3AC0AF5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86412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22EE21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O24.410</w:t>
            </w:r>
          </w:p>
        </w:tc>
        <w:tc>
          <w:tcPr>
            <w:tcW w:w="6060" w:type="dxa"/>
            <w:tcBorders>
              <w:top w:val="nil"/>
              <w:left w:val="nil"/>
              <w:bottom w:val="single" w:sz="4" w:space="0" w:color="auto"/>
              <w:right w:val="single" w:sz="4" w:space="0" w:color="auto"/>
            </w:tcBorders>
            <w:shd w:val="clear" w:color="auto" w:fill="auto"/>
            <w:vAlign w:val="center"/>
            <w:hideMark/>
          </w:tcPr>
          <w:p w14:paraId="5BA3ECC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diet controlled"</w:t>
            </w:r>
          </w:p>
        </w:tc>
      </w:tr>
      <w:tr w:rsidR="00CB7244" w:rsidRPr="00447233" w14:paraId="64FC131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13B4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F73A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O24.414</w:t>
            </w:r>
          </w:p>
        </w:tc>
        <w:tc>
          <w:tcPr>
            <w:tcW w:w="6060" w:type="dxa"/>
            <w:tcBorders>
              <w:top w:val="nil"/>
              <w:left w:val="nil"/>
              <w:bottom w:val="single" w:sz="4" w:space="0" w:color="auto"/>
              <w:right w:val="single" w:sz="4" w:space="0" w:color="auto"/>
            </w:tcBorders>
            <w:shd w:val="clear" w:color="auto" w:fill="auto"/>
            <w:vAlign w:val="center"/>
            <w:hideMark/>
          </w:tcPr>
          <w:p w14:paraId="7287F62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insulin controlled"</w:t>
            </w:r>
          </w:p>
        </w:tc>
      </w:tr>
      <w:tr w:rsidR="00CB7244" w:rsidRPr="00447233" w14:paraId="51E6A88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75E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868D23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O24.415</w:t>
            </w:r>
          </w:p>
        </w:tc>
        <w:tc>
          <w:tcPr>
            <w:tcW w:w="6060" w:type="dxa"/>
            <w:tcBorders>
              <w:top w:val="nil"/>
              <w:left w:val="nil"/>
              <w:bottom w:val="single" w:sz="4" w:space="0" w:color="auto"/>
              <w:right w:val="single" w:sz="4" w:space="0" w:color="auto"/>
            </w:tcBorders>
            <w:shd w:val="clear" w:color="auto" w:fill="auto"/>
            <w:vAlign w:val="center"/>
            <w:hideMark/>
          </w:tcPr>
          <w:p w14:paraId="3855E2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controlled by oral hypoglycemic drugs"</w:t>
            </w:r>
          </w:p>
        </w:tc>
      </w:tr>
      <w:tr w:rsidR="00CB7244" w:rsidRPr="00447233" w14:paraId="760B437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8DBD8B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515117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O24.419</w:t>
            </w:r>
          </w:p>
        </w:tc>
        <w:tc>
          <w:tcPr>
            <w:tcW w:w="6060" w:type="dxa"/>
            <w:tcBorders>
              <w:top w:val="nil"/>
              <w:left w:val="nil"/>
              <w:bottom w:val="single" w:sz="4" w:space="0" w:color="auto"/>
              <w:right w:val="single" w:sz="4" w:space="0" w:color="auto"/>
            </w:tcBorders>
            <w:shd w:val="clear" w:color="auto" w:fill="auto"/>
            <w:vAlign w:val="center"/>
            <w:hideMark/>
          </w:tcPr>
          <w:p w14:paraId="544BABD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pregnancy, unspecified control"</w:t>
            </w:r>
          </w:p>
        </w:tc>
      </w:tr>
      <w:tr w:rsidR="00CB7244" w:rsidRPr="00447233" w14:paraId="107603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293F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E72D5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w:t>
            </w:r>
          </w:p>
        </w:tc>
        <w:tc>
          <w:tcPr>
            <w:tcW w:w="6060" w:type="dxa"/>
            <w:tcBorders>
              <w:top w:val="nil"/>
              <w:left w:val="nil"/>
              <w:bottom w:val="single" w:sz="4" w:space="0" w:color="auto"/>
              <w:right w:val="single" w:sz="4" w:space="0" w:color="auto"/>
            </w:tcBorders>
            <w:shd w:val="clear" w:color="auto" w:fill="auto"/>
            <w:vAlign w:val="center"/>
            <w:hideMark/>
          </w:tcPr>
          <w:p w14:paraId="06734DA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"[O24.420] Gestational diabetes mellitus in childbirth, diet controlled"</w:t>
            </w:r>
          </w:p>
        </w:tc>
      </w:tr>
      <w:tr w:rsidR="00CB7244" w:rsidRPr="00447233" w14:paraId="2C3FD7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A7D12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449DC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O24.424</w:t>
            </w:r>
          </w:p>
        </w:tc>
        <w:tc>
          <w:tcPr>
            <w:tcW w:w="6060" w:type="dxa"/>
            <w:tcBorders>
              <w:top w:val="nil"/>
              <w:left w:val="nil"/>
              <w:bottom w:val="single" w:sz="4" w:space="0" w:color="auto"/>
              <w:right w:val="single" w:sz="4" w:space="0" w:color="auto"/>
            </w:tcBorders>
            <w:shd w:val="clear" w:color="auto" w:fill="auto"/>
            <w:vAlign w:val="center"/>
            <w:hideMark/>
          </w:tcPr>
          <w:p w14:paraId="226588D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insulin controlled"</w:t>
            </w:r>
          </w:p>
        </w:tc>
      </w:tr>
      <w:tr w:rsidR="00CB7244" w:rsidRPr="00447233" w14:paraId="019127C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839693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852D6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O24.425</w:t>
            </w:r>
          </w:p>
        </w:tc>
        <w:tc>
          <w:tcPr>
            <w:tcW w:w="6060" w:type="dxa"/>
            <w:tcBorders>
              <w:top w:val="nil"/>
              <w:left w:val="nil"/>
              <w:bottom w:val="single" w:sz="4" w:space="0" w:color="auto"/>
              <w:right w:val="single" w:sz="4" w:space="0" w:color="auto"/>
            </w:tcBorders>
            <w:shd w:val="clear" w:color="auto" w:fill="auto"/>
            <w:vAlign w:val="center"/>
            <w:hideMark/>
          </w:tcPr>
          <w:p w14:paraId="392CAA6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controlled by oral hypoglycemic drugs"</w:t>
            </w:r>
          </w:p>
        </w:tc>
      </w:tr>
      <w:tr w:rsidR="00CB7244" w:rsidRPr="00447233" w14:paraId="4A94B58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AFBD4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8FD51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O24.429</w:t>
            </w:r>
          </w:p>
        </w:tc>
        <w:tc>
          <w:tcPr>
            <w:tcW w:w="6060" w:type="dxa"/>
            <w:tcBorders>
              <w:top w:val="nil"/>
              <w:left w:val="nil"/>
              <w:bottom w:val="single" w:sz="4" w:space="0" w:color="auto"/>
              <w:right w:val="single" w:sz="4" w:space="0" w:color="auto"/>
            </w:tcBorders>
            <w:shd w:val="clear" w:color="auto" w:fill="auto"/>
            <w:vAlign w:val="center"/>
            <w:hideMark/>
          </w:tcPr>
          <w:p w14:paraId="3931E7C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"Gestational diabetes mellitus in childbirth, unspecified control"</w:t>
            </w:r>
          </w:p>
        </w:tc>
      </w:tr>
      <w:tr w:rsidR="00CB7244" w:rsidRPr="00447233" w14:paraId="63BE436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604AA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C0ADB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w:t>
            </w:r>
          </w:p>
        </w:tc>
        <w:tc>
          <w:tcPr>
            <w:tcW w:w="6060" w:type="dxa"/>
            <w:tcBorders>
              <w:top w:val="nil"/>
              <w:left w:val="nil"/>
              <w:bottom w:val="single" w:sz="4" w:space="0" w:color="auto"/>
              <w:right w:val="single" w:sz="4" w:space="0" w:color="auto"/>
            </w:tcBorders>
            <w:shd w:val="clear" w:color="auto" w:fill="auto"/>
            <w:vAlign w:val="center"/>
            <w:hideMark/>
          </w:tcPr>
          <w:p w14:paraId="079E6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"[O24.430] Gestational diabetes mellitus in the puerperium, diet controlled"</w:t>
            </w:r>
          </w:p>
        </w:tc>
      </w:tr>
      <w:tr w:rsidR="00CB7244" w:rsidRPr="00447233" w14:paraId="29D2AF9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2CE8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6D4597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w:t>
            </w:r>
          </w:p>
        </w:tc>
        <w:tc>
          <w:tcPr>
            <w:tcW w:w="6060" w:type="dxa"/>
            <w:tcBorders>
              <w:top w:val="nil"/>
              <w:left w:val="nil"/>
              <w:bottom w:val="single" w:sz="4" w:space="0" w:color="auto"/>
              <w:right w:val="single" w:sz="4" w:space="0" w:color="auto"/>
            </w:tcBorders>
            <w:shd w:val="clear" w:color="auto" w:fill="auto"/>
            <w:vAlign w:val="center"/>
            <w:hideMark/>
          </w:tcPr>
          <w:p w14:paraId="4B7A31B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"[O24.434] Gestational diabetes mellitus in the puerperium, insulin controlled"</w:t>
            </w:r>
          </w:p>
        </w:tc>
      </w:tr>
      <w:tr w:rsidR="00CB7244" w:rsidRPr="00447233" w14:paraId="1076FE5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2A834B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FA1A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w:t>
            </w:r>
          </w:p>
        </w:tc>
        <w:tc>
          <w:tcPr>
            <w:tcW w:w="6060" w:type="dxa"/>
            <w:tcBorders>
              <w:top w:val="nil"/>
              <w:left w:val="nil"/>
              <w:bottom w:val="single" w:sz="4" w:space="0" w:color="auto"/>
              <w:right w:val="single" w:sz="4" w:space="0" w:color="auto"/>
            </w:tcBorders>
            <w:shd w:val="clear" w:color="auto" w:fill="auto"/>
            <w:vAlign w:val="center"/>
            <w:hideMark/>
          </w:tcPr>
          <w:p w14:paraId="6ACB332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"[O24.435] Gestational diabetes mellitus in puerperium, controlled by oral hypoglycemic drugs"</w:t>
            </w:r>
          </w:p>
        </w:tc>
      </w:tr>
      <w:tr w:rsidR="00CB7244" w:rsidRPr="00447233" w14:paraId="293CE97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093ED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DBC2D5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w:t>
            </w:r>
          </w:p>
        </w:tc>
        <w:tc>
          <w:tcPr>
            <w:tcW w:w="6060" w:type="dxa"/>
            <w:tcBorders>
              <w:top w:val="nil"/>
              <w:left w:val="nil"/>
              <w:bottom w:val="single" w:sz="4" w:space="0" w:color="auto"/>
              <w:right w:val="single" w:sz="4" w:space="0" w:color="auto"/>
            </w:tcBorders>
            <w:shd w:val="clear" w:color="auto" w:fill="auto"/>
            <w:vAlign w:val="center"/>
            <w:hideMark/>
          </w:tcPr>
          <w:p w14:paraId="77238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"[O24.439] Gestational diabetes mellitus in the puerperium, unspecified control"</w:t>
            </w:r>
          </w:p>
        </w:tc>
      </w:tr>
      <w:tr w:rsidR="00CB7244" w:rsidRPr="00447233" w14:paraId="15AD037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0D572F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7A752E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O24.911</w:t>
            </w:r>
          </w:p>
        </w:tc>
        <w:tc>
          <w:tcPr>
            <w:tcW w:w="6060" w:type="dxa"/>
            <w:tcBorders>
              <w:top w:val="nil"/>
              <w:left w:val="nil"/>
              <w:bottom w:val="single" w:sz="4" w:space="0" w:color="auto"/>
              <w:right w:val="single" w:sz="4" w:space="0" w:color="auto"/>
            </w:tcBorders>
            <w:shd w:val="clear" w:color="auto" w:fill="auto"/>
            <w:vAlign w:val="center"/>
            <w:hideMark/>
          </w:tcPr>
          <w:p w14:paraId="292543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first trimester"</w:t>
            </w:r>
          </w:p>
        </w:tc>
      </w:tr>
      <w:tr w:rsidR="00CB7244" w:rsidRPr="00447233" w14:paraId="189BED3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96BCB6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767AF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O24.912</w:t>
            </w:r>
          </w:p>
        </w:tc>
        <w:tc>
          <w:tcPr>
            <w:tcW w:w="6060" w:type="dxa"/>
            <w:tcBorders>
              <w:top w:val="nil"/>
              <w:left w:val="nil"/>
              <w:bottom w:val="single" w:sz="4" w:space="0" w:color="auto"/>
              <w:right w:val="single" w:sz="4" w:space="0" w:color="auto"/>
            </w:tcBorders>
            <w:shd w:val="clear" w:color="auto" w:fill="auto"/>
            <w:vAlign w:val="center"/>
            <w:hideMark/>
          </w:tcPr>
          <w:p w14:paraId="4FB61D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second trimester"</w:t>
            </w:r>
          </w:p>
        </w:tc>
      </w:tr>
      <w:tr w:rsidR="00CB7244" w:rsidRPr="00447233" w14:paraId="53660EA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0E7A8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236255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O24.913</w:t>
            </w:r>
          </w:p>
        </w:tc>
        <w:tc>
          <w:tcPr>
            <w:tcW w:w="6060" w:type="dxa"/>
            <w:tcBorders>
              <w:top w:val="nil"/>
              <w:left w:val="nil"/>
              <w:bottom w:val="single" w:sz="4" w:space="0" w:color="auto"/>
              <w:right w:val="single" w:sz="4" w:space="0" w:color="auto"/>
            </w:tcBorders>
            <w:shd w:val="clear" w:color="auto" w:fill="auto"/>
            <w:vAlign w:val="center"/>
            <w:hideMark/>
          </w:tcPr>
          <w:p w14:paraId="32431AC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third trimester"</w:t>
            </w:r>
          </w:p>
        </w:tc>
      </w:tr>
      <w:tr w:rsidR="00CB7244" w:rsidRPr="00447233" w14:paraId="6B9B9CA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D4D849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1E3B5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O24.919</w:t>
            </w:r>
          </w:p>
        </w:tc>
        <w:tc>
          <w:tcPr>
            <w:tcW w:w="6060" w:type="dxa"/>
            <w:tcBorders>
              <w:top w:val="nil"/>
              <w:left w:val="nil"/>
              <w:bottom w:val="single" w:sz="4" w:space="0" w:color="auto"/>
              <w:right w:val="single" w:sz="4" w:space="0" w:color="auto"/>
            </w:tcBorders>
            <w:shd w:val="clear" w:color="auto" w:fill="auto"/>
            <w:vAlign w:val="center"/>
            <w:hideMark/>
          </w:tcPr>
          <w:p w14:paraId="47BE53A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"Unspecified diabetes mellitus in pregnancy, unspecified trimester"</w:t>
            </w:r>
          </w:p>
        </w:tc>
      </w:tr>
      <w:tr w:rsidR="00CB7244" w:rsidRPr="00447233" w14:paraId="370C11A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BD5D0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4A593D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w:t>
            </w:r>
          </w:p>
        </w:tc>
        <w:tc>
          <w:tcPr>
            <w:tcW w:w="6060" w:type="dxa"/>
            <w:tcBorders>
              <w:top w:val="nil"/>
              <w:left w:val="nil"/>
              <w:bottom w:val="single" w:sz="4" w:space="0" w:color="auto"/>
              <w:right w:val="single" w:sz="4" w:space="0" w:color="auto"/>
            </w:tcBorders>
            <w:shd w:val="clear" w:color="auto" w:fill="auto"/>
            <w:vAlign w:val="center"/>
            <w:hideMark/>
          </w:tcPr>
          <w:p w14:paraId="3F262FF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[O24.92] Unspecified diabetes mellitus in childbirth</w:t>
            </w:r>
          </w:p>
        </w:tc>
      </w:tr>
      <w:tr w:rsidR="00CB7244" w:rsidRPr="00447233" w14:paraId="058031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50DAF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91D07A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w:t>
            </w:r>
          </w:p>
        </w:tc>
        <w:tc>
          <w:tcPr>
            <w:tcW w:w="6060" w:type="dxa"/>
            <w:tcBorders>
              <w:top w:val="nil"/>
              <w:left w:val="nil"/>
              <w:bottom w:val="single" w:sz="4" w:space="0" w:color="auto"/>
              <w:right w:val="single" w:sz="4" w:space="0" w:color="auto"/>
            </w:tcBorders>
            <w:shd w:val="clear" w:color="auto" w:fill="auto"/>
            <w:vAlign w:val="center"/>
            <w:hideMark/>
          </w:tcPr>
          <w:p w14:paraId="49BCACB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[O24.93] Unspecified diabetes mellitus in the puerperium</w:t>
            </w:r>
          </w:p>
          <w:p w14:paraId="663B217A"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r w:rsidR="00CB7244" w:rsidRPr="00447233" w14:paraId="097D487A" w14:textId="77777777" w:rsidTr="000825C2">
        <w:trPr>
          <w:trHeight w:val="552"/>
          <w:hidden/>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1ECFA67" w14:textId="77777777" w:rsidR="00CB7244" w:rsidRPr="00447233" w:rsidRDefault="00CB7244" w:rsidP="000825C2">
            <w:pPr>
              <w:pBdr>
                <w:bottom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Top of Form</w:t>
            </w:r>
          </w:p>
          <w:p w14:paraId="1B4EF8B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p w14:paraId="3FA86045"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c>
          <w:tcPr>
            <w:tcW w:w="1280" w:type="dxa"/>
            <w:tcBorders>
              <w:top w:val="nil"/>
              <w:left w:val="nil"/>
              <w:bottom w:val="single" w:sz="4" w:space="0" w:color="auto"/>
              <w:right w:val="single" w:sz="4" w:space="0" w:color="auto"/>
            </w:tcBorders>
            <w:shd w:val="clear" w:color="auto" w:fill="auto"/>
            <w:vAlign w:val="center"/>
            <w:hideMark/>
          </w:tcPr>
          <w:p w14:paraId="3981FE1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w:t>
            </w:r>
          </w:p>
        </w:tc>
        <w:tc>
          <w:tcPr>
            <w:tcW w:w="6060" w:type="dxa"/>
            <w:tcBorders>
              <w:top w:val="nil"/>
              <w:left w:val="nil"/>
              <w:bottom w:val="single" w:sz="4" w:space="0" w:color="auto"/>
              <w:right w:val="single" w:sz="4" w:space="0" w:color="auto"/>
            </w:tcBorders>
            <w:shd w:val="clear" w:color="auto" w:fill="auto"/>
            <w:vAlign w:val="center"/>
            <w:hideMark/>
          </w:tcPr>
          <w:p w14:paraId="4AFDE66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wo </w:t>
            </w:r>
            <w:proofErr w:type="spellStart"/>
            <w:r w:rsidRPr="00447233">
              <w:rPr>
                <w:rFonts w:ascii="Times New Roman" w:eastAsia="Times New Roman" w:hAnsi="Times New Roman" w:cs="Times New Roman"/>
                <w:color w:val="000000"/>
                <w:sz w:val="22"/>
              </w:rPr>
              <w:t>cmp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272C82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6522D3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99E4A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249.01</w:t>
            </w:r>
          </w:p>
        </w:tc>
        <w:tc>
          <w:tcPr>
            <w:tcW w:w="6060" w:type="dxa"/>
            <w:tcBorders>
              <w:top w:val="nil"/>
              <w:left w:val="nil"/>
              <w:bottom w:val="single" w:sz="4" w:space="0" w:color="auto"/>
              <w:right w:val="single" w:sz="4" w:space="0" w:color="auto"/>
            </w:tcBorders>
            <w:shd w:val="clear" w:color="auto" w:fill="auto"/>
            <w:vAlign w:val="center"/>
            <w:hideMark/>
          </w:tcPr>
          <w:p w14:paraId="089C62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without mention of complication, uncontrolled"</w:t>
            </w:r>
          </w:p>
        </w:tc>
      </w:tr>
      <w:tr w:rsidR="00CB7244" w:rsidRPr="00447233" w14:paraId="49B6975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8749C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ADD72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w:t>
            </w:r>
          </w:p>
        </w:tc>
        <w:tc>
          <w:tcPr>
            <w:tcW w:w="6060" w:type="dxa"/>
            <w:tcBorders>
              <w:top w:val="nil"/>
              <w:left w:val="nil"/>
              <w:bottom w:val="single" w:sz="4" w:space="0" w:color="auto"/>
              <w:right w:val="single" w:sz="4" w:space="0" w:color="auto"/>
            </w:tcBorders>
            <w:shd w:val="clear" w:color="auto" w:fill="auto"/>
            <w:vAlign w:val="center"/>
            <w:hideMark/>
          </w:tcPr>
          <w:p w14:paraId="6423BA7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keto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BC289D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CD8D2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50E6A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249.11</w:t>
            </w:r>
          </w:p>
        </w:tc>
        <w:tc>
          <w:tcPr>
            <w:tcW w:w="6060" w:type="dxa"/>
            <w:tcBorders>
              <w:top w:val="nil"/>
              <w:left w:val="nil"/>
              <w:bottom w:val="single" w:sz="4" w:space="0" w:color="auto"/>
              <w:right w:val="single" w:sz="4" w:space="0" w:color="auto"/>
            </w:tcBorders>
            <w:shd w:val="clear" w:color="auto" w:fill="auto"/>
            <w:vAlign w:val="center"/>
            <w:hideMark/>
          </w:tcPr>
          <w:p w14:paraId="351AAF4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ketoacidosis, uncontrolled"</w:t>
            </w:r>
          </w:p>
        </w:tc>
      </w:tr>
      <w:tr w:rsidR="00CB7244" w:rsidRPr="00447233" w14:paraId="073C982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2EB12E"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75014C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w:t>
            </w:r>
          </w:p>
        </w:tc>
        <w:tc>
          <w:tcPr>
            <w:tcW w:w="6060" w:type="dxa"/>
            <w:tcBorders>
              <w:top w:val="nil"/>
              <w:left w:val="nil"/>
              <w:bottom w:val="single" w:sz="4" w:space="0" w:color="auto"/>
              <w:right w:val="single" w:sz="4" w:space="0" w:color="auto"/>
            </w:tcBorders>
            <w:shd w:val="clear" w:color="auto" w:fill="auto"/>
            <w:vAlign w:val="center"/>
            <w:hideMark/>
          </w:tcPr>
          <w:p w14:paraId="263981F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hpros</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uncnr</w:t>
            </w:r>
            <w:proofErr w:type="spellEnd"/>
          </w:p>
        </w:tc>
      </w:tr>
      <w:tr w:rsidR="00CB7244" w:rsidRPr="00447233" w14:paraId="6B400C1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A5264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CBAF23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249.21</w:t>
            </w:r>
          </w:p>
        </w:tc>
        <w:tc>
          <w:tcPr>
            <w:tcW w:w="6060" w:type="dxa"/>
            <w:tcBorders>
              <w:top w:val="nil"/>
              <w:left w:val="nil"/>
              <w:bottom w:val="single" w:sz="4" w:space="0" w:color="auto"/>
              <w:right w:val="single" w:sz="4" w:space="0" w:color="auto"/>
            </w:tcBorders>
            <w:shd w:val="clear" w:color="auto" w:fill="auto"/>
            <w:vAlign w:val="center"/>
            <w:hideMark/>
          </w:tcPr>
          <w:p w14:paraId="5AEA58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hyperosmolarity, uncontrolled"</w:t>
            </w:r>
          </w:p>
        </w:tc>
      </w:tr>
      <w:tr w:rsidR="00CB7244" w:rsidRPr="00447233" w14:paraId="5A7379CB"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1C986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B0ED32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w:t>
            </w:r>
          </w:p>
        </w:tc>
        <w:tc>
          <w:tcPr>
            <w:tcW w:w="6060" w:type="dxa"/>
            <w:tcBorders>
              <w:top w:val="nil"/>
              <w:left w:val="nil"/>
              <w:bottom w:val="single" w:sz="4" w:space="0" w:color="auto"/>
              <w:right w:val="single" w:sz="4" w:space="0" w:color="auto"/>
            </w:tcBorders>
            <w:shd w:val="clear" w:color="auto" w:fill="auto"/>
            <w:vAlign w:val="center"/>
            <w:hideMark/>
          </w:tcPr>
          <w:p w14:paraId="12C63F3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cma</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0045E0E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B143AA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21B3E0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249.31</w:t>
            </w:r>
          </w:p>
        </w:tc>
        <w:tc>
          <w:tcPr>
            <w:tcW w:w="6060" w:type="dxa"/>
            <w:tcBorders>
              <w:top w:val="nil"/>
              <w:left w:val="nil"/>
              <w:bottom w:val="single" w:sz="4" w:space="0" w:color="auto"/>
              <w:right w:val="single" w:sz="4" w:space="0" w:color="auto"/>
            </w:tcBorders>
            <w:shd w:val="clear" w:color="auto" w:fill="auto"/>
            <w:vAlign w:val="center"/>
            <w:hideMark/>
          </w:tcPr>
          <w:p w14:paraId="1A27B4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coma, uncontrolled"</w:t>
            </w:r>
          </w:p>
        </w:tc>
      </w:tr>
      <w:tr w:rsidR="00CB7244" w:rsidRPr="00447233" w14:paraId="7C25D097"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3D1144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03708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w:t>
            </w:r>
          </w:p>
        </w:tc>
        <w:tc>
          <w:tcPr>
            <w:tcW w:w="6060" w:type="dxa"/>
            <w:tcBorders>
              <w:top w:val="nil"/>
              <w:left w:val="nil"/>
              <w:bottom w:val="single" w:sz="4" w:space="0" w:color="auto"/>
              <w:right w:val="single" w:sz="4" w:space="0" w:color="auto"/>
            </w:tcBorders>
            <w:shd w:val="clear" w:color="auto" w:fill="auto"/>
            <w:vAlign w:val="center"/>
            <w:hideMark/>
          </w:tcPr>
          <w:p w14:paraId="3A020FD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renl</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5E81A6F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1C020D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2B9FA2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249.41</w:t>
            </w:r>
          </w:p>
        </w:tc>
        <w:tc>
          <w:tcPr>
            <w:tcW w:w="6060" w:type="dxa"/>
            <w:tcBorders>
              <w:top w:val="nil"/>
              <w:left w:val="nil"/>
              <w:bottom w:val="single" w:sz="4" w:space="0" w:color="auto"/>
              <w:right w:val="single" w:sz="4" w:space="0" w:color="auto"/>
            </w:tcBorders>
            <w:shd w:val="clear" w:color="auto" w:fill="auto"/>
            <w:vAlign w:val="center"/>
            <w:hideMark/>
          </w:tcPr>
          <w:p w14:paraId="43BDAC2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renal manifestations, uncontrolled"</w:t>
            </w:r>
          </w:p>
        </w:tc>
      </w:tr>
      <w:tr w:rsidR="00CB7244" w:rsidRPr="00447233" w14:paraId="7232AD6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EFFD7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7DAC77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w:t>
            </w:r>
          </w:p>
        </w:tc>
        <w:tc>
          <w:tcPr>
            <w:tcW w:w="6060" w:type="dxa"/>
            <w:tcBorders>
              <w:top w:val="nil"/>
              <w:left w:val="nil"/>
              <w:bottom w:val="single" w:sz="4" w:space="0" w:color="auto"/>
              <w:right w:val="single" w:sz="4" w:space="0" w:color="auto"/>
            </w:tcBorders>
            <w:shd w:val="clear" w:color="auto" w:fill="auto"/>
            <w:vAlign w:val="center"/>
            <w:hideMark/>
          </w:tcPr>
          <w:p w14:paraId="2F23244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ophth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7383D3FE"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330F7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4AE4901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249.51</w:t>
            </w:r>
          </w:p>
        </w:tc>
        <w:tc>
          <w:tcPr>
            <w:tcW w:w="6060" w:type="dxa"/>
            <w:tcBorders>
              <w:top w:val="nil"/>
              <w:left w:val="nil"/>
              <w:bottom w:val="single" w:sz="4" w:space="0" w:color="auto"/>
              <w:right w:val="single" w:sz="4" w:space="0" w:color="auto"/>
            </w:tcBorders>
            <w:shd w:val="clear" w:color="auto" w:fill="auto"/>
            <w:vAlign w:val="center"/>
            <w:hideMark/>
          </w:tcPr>
          <w:p w14:paraId="3D795A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ophthalmic manifestations, uncontrolled"</w:t>
            </w:r>
          </w:p>
        </w:tc>
      </w:tr>
      <w:tr w:rsidR="00CB7244" w:rsidRPr="00447233" w14:paraId="2155CF20"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368AAF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738A9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w:t>
            </w:r>
          </w:p>
        </w:tc>
        <w:tc>
          <w:tcPr>
            <w:tcW w:w="6060" w:type="dxa"/>
            <w:tcBorders>
              <w:top w:val="nil"/>
              <w:left w:val="nil"/>
              <w:bottom w:val="single" w:sz="4" w:space="0" w:color="auto"/>
              <w:right w:val="single" w:sz="4" w:space="0" w:color="auto"/>
            </w:tcBorders>
            <w:shd w:val="clear" w:color="auto" w:fill="auto"/>
            <w:vAlign w:val="center"/>
            <w:hideMark/>
          </w:tcPr>
          <w:p w14:paraId="489899E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neuro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w:t>
            </w:r>
            <w:proofErr w:type="spellEnd"/>
          </w:p>
        </w:tc>
      </w:tr>
      <w:tr w:rsidR="00CB7244" w:rsidRPr="00447233" w14:paraId="5A880148"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3F7BC2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1F98FC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249.61</w:t>
            </w:r>
          </w:p>
        </w:tc>
        <w:tc>
          <w:tcPr>
            <w:tcW w:w="6060" w:type="dxa"/>
            <w:tcBorders>
              <w:top w:val="nil"/>
              <w:left w:val="nil"/>
              <w:bottom w:val="single" w:sz="4" w:space="0" w:color="auto"/>
              <w:right w:val="single" w:sz="4" w:space="0" w:color="auto"/>
            </w:tcBorders>
            <w:shd w:val="clear" w:color="auto" w:fill="auto"/>
            <w:vAlign w:val="center"/>
            <w:hideMark/>
          </w:tcPr>
          <w:p w14:paraId="5E0E02A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neurological manifestations, uncontrolled"</w:t>
            </w:r>
          </w:p>
        </w:tc>
      </w:tr>
      <w:tr w:rsidR="00CB7244" w:rsidRPr="00447233" w14:paraId="42F0817C"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2EA5FE6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11C6CD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w:t>
            </w:r>
          </w:p>
        </w:tc>
        <w:tc>
          <w:tcPr>
            <w:tcW w:w="6060" w:type="dxa"/>
            <w:tcBorders>
              <w:top w:val="nil"/>
              <w:left w:val="nil"/>
              <w:bottom w:val="single" w:sz="4" w:space="0" w:color="auto"/>
              <w:right w:val="single" w:sz="4" w:space="0" w:color="auto"/>
            </w:tcBorders>
            <w:shd w:val="clear" w:color="auto" w:fill="auto"/>
            <w:vAlign w:val="center"/>
            <w:hideMark/>
          </w:tcPr>
          <w:p w14:paraId="2A881DEB"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circ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uncntr</w:t>
            </w:r>
            <w:proofErr w:type="spellEnd"/>
          </w:p>
        </w:tc>
      </w:tr>
      <w:tr w:rsidR="00CB7244" w:rsidRPr="00447233" w14:paraId="7B384F2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FA445F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7C1CFF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249.71</w:t>
            </w:r>
          </w:p>
        </w:tc>
        <w:tc>
          <w:tcPr>
            <w:tcW w:w="6060" w:type="dxa"/>
            <w:tcBorders>
              <w:top w:val="nil"/>
              <w:left w:val="nil"/>
              <w:bottom w:val="single" w:sz="4" w:space="0" w:color="auto"/>
              <w:right w:val="single" w:sz="4" w:space="0" w:color="auto"/>
            </w:tcBorders>
            <w:shd w:val="clear" w:color="auto" w:fill="auto"/>
            <w:vAlign w:val="center"/>
            <w:hideMark/>
          </w:tcPr>
          <w:p w14:paraId="7F7D0B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peripheral circulatory disorders, uncontrolled"</w:t>
            </w:r>
          </w:p>
        </w:tc>
      </w:tr>
      <w:tr w:rsidR="00CB7244" w:rsidRPr="00447233" w14:paraId="47537FEF"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A41E1B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7BF847"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w:t>
            </w:r>
          </w:p>
        </w:tc>
        <w:tc>
          <w:tcPr>
            <w:tcW w:w="6060" w:type="dxa"/>
            <w:tcBorders>
              <w:top w:val="nil"/>
              <w:left w:val="nil"/>
              <w:bottom w:val="single" w:sz="4" w:space="0" w:color="auto"/>
              <w:right w:val="single" w:sz="4" w:space="0" w:color="auto"/>
            </w:tcBorders>
            <w:shd w:val="clear" w:color="auto" w:fill="auto"/>
            <w:vAlign w:val="center"/>
            <w:hideMark/>
          </w:tcPr>
          <w:p w14:paraId="0AF07F6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oth</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uncontr</w:t>
            </w:r>
            <w:proofErr w:type="spellEnd"/>
          </w:p>
        </w:tc>
      </w:tr>
      <w:tr w:rsidR="00CB7244" w:rsidRPr="00447233" w14:paraId="0371D4C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95FC98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1AC3AB8C"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249.81</w:t>
            </w:r>
          </w:p>
        </w:tc>
        <w:tc>
          <w:tcPr>
            <w:tcW w:w="6060" w:type="dxa"/>
            <w:tcBorders>
              <w:top w:val="nil"/>
              <w:left w:val="nil"/>
              <w:bottom w:val="single" w:sz="4" w:space="0" w:color="auto"/>
              <w:right w:val="single" w:sz="4" w:space="0" w:color="auto"/>
            </w:tcBorders>
            <w:shd w:val="clear" w:color="auto" w:fill="auto"/>
            <w:vAlign w:val="center"/>
            <w:hideMark/>
          </w:tcPr>
          <w:p w14:paraId="5F98C9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other specified manifestations, uncontrolled"</w:t>
            </w:r>
          </w:p>
        </w:tc>
      </w:tr>
      <w:tr w:rsidR="00CB7244" w:rsidRPr="00447233" w14:paraId="7DE55B94"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0FC573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BA9D3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w:t>
            </w:r>
          </w:p>
        </w:tc>
        <w:tc>
          <w:tcPr>
            <w:tcW w:w="6060" w:type="dxa"/>
            <w:tcBorders>
              <w:top w:val="nil"/>
              <w:left w:val="nil"/>
              <w:bottom w:val="single" w:sz="4" w:space="0" w:color="auto"/>
              <w:right w:val="single" w:sz="4" w:space="0" w:color="auto"/>
            </w:tcBorders>
            <w:shd w:val="clear" w:color="auto" w:fill="auto"/>
            <w:vAlign w:val="center"/>
            <w:hideMark/>
          </w:tcPr>
          <w:p w14:paraId="2D24F55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 xml:space="preserve">Sec DM </w:t>
            </w:r>
            <w:proofErr w:type="spellStart"/>
            <w:r w:rsidRPr="00447233">
              <w:rPr>
                <w:rFonts w:ascii="Times New Roman" w:eastAsia="Times New Roman" w:hAnsi="Times New Roman" w:cs="Times New Roman"/>
                <w:color w:val="000000"/>
                <w:sz w:val="22"/>
              </w:rPr>
              <w:t>unsp</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nt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st</w:t>
            </w:r>
            <w:proofErr w:type="spellEnd"/>
            <w:r w:rsidRPr="00447233">
              <w:rPr>
                <w:rFonts w:ascii="Times New Roman" w:eastAsia="Times New Roman" w:hAnsi="Times New Roman" w:cs="Times New Roman"/>
                <w:color w:val="000000"/>
                <w:sz w:val="22"/>
              </w:rPr>
              <w:t xml:space="preserve"> </w:t>
            </w:r>
            <w:proofErr w:type="spellStart"/>
            <w:r w:rsidRPr="00447233">
              <w:rPr>
                <w:rFonts w:ascii="Times New Roman" w:eastAsia="Times New Roman" w:hAnsi="Times New Roman" w:cs="Times New Roman"/>
                <w:color w:val="000000"/>
                <w:sz w:val="22"/>
              </w:rPr>
              <w:t>uncon</w:t>
            </w:r>
            <w:proofErr w:type="spellEnd"/>
          </w:p>
        </w:tc>
      </w:tr>
      <w:tr w:rsidR="00CB7244" w:rsidRPr="00447233" w14:paraId="2256527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2F72D7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F97C289"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249.91</w:t>
            </w:r>
          </w:p>
        </w:tc>
        <w:tc>
          <w:tcPr>
            <w:tcW w:w="6060" w:type="dxa"/>
            <w:tcBorders>
              <w:top w:val="nil"/>
              <w:left w:val="nil"/>
              <w:bottom w:val="single" w:sz="4" w:space="0" w:color="auto"/>
              <w:right w:val="single" w:sz="4" w:space="0" w:color="auto"/>
            </w:tcBorders>
            <w:shd w:val="clear" w:color="auto" w:fill="auto"/>
            <w:vAlign w:val="center"/>
            <w:hideMark/>
          </w:tcPr>
          <w:p w14:paraId="3C0EE43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"Secondary diabetes mellitus with unspecified complication, uncontrolled"</w:t>
            </w:r>
          </w:p>
        </w:tc>
      </w:tr>
      <w:tr w:rsidR="00CB7244" w:rsidRPr="00447233" w14:paraId="465BE2D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64A6B7C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AE56CF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251.8</w:t>
            </w:r>
          </w:p>
        </w:tc>
        <w:tc>
          <w:tcPr>
            <w:tcW w:w="6060" w:type="dxa"/>
            <w:tcBorders>
              <w:top w:val="nil"/>
              <w:left w:val="nil"/>
              <w:bottom w:val="single" w:sz="4" w:space="0" w:color="auto"/>
              <w:right w:val="single" w:sz="4" w:space="0" w:color="auto"/>
            </w:tcBorders>
            <w:shd w:val="clear" w:color="auto" w:fill="auto"/>
            <w:vAlign w:val="center"/>
            <w:hideMark/>
          </w:tcPr>
          <w:p w14:paraId="7E921C7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Other specified disorders of pancreatic internal secretion</w:t>
            </w:r>
          </w:p>
        </w:tc>
      </w:tr>
      <w:tr w:rsidR="00CB7244" w:rsidRPr="00447233" w14:paraId="60C30975"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E194C0F"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3B87B703"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w:t>
            </w:r>
          </w:p>
        </w:tc>
        <w:tc>
          <w:tcPr>
            <w:tcW w:w="6060" w:type="dxa"/>
            <w:tcBorders>
              <w:top w:val="nil"/>
              <w:left w:val="nil"/>
              <w:bottom w:val="single" w:sz="4" w:space="0" w:color="auto"/>
              <w:right w:val="single" w:sz="4" w:space="0" w:color="auto"/>
            </w:tcBorders>
            <w:shd w:val="clear" w:color="auto" w:fill="auto"/>
            <w:vAlign w:val="center"/>
            <w:hideMark/>
          </w:tcPr>
          <w:p w14:paraId="6084C69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unspecified as to episode of care or not applicable"</w:t>
            </w:r>
          </w:p>
        </w:tc>
      </w:tr>
      <w:tr w:rsidR="00CB7244" w:rsidRPr="00447233" w14:paraId="75AF2006"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354ECAB6"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2AC36F9A"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648.81</w:t>
            </w:r>
          </w:p>
        </w:tc>
        <w:tc>
          <w:tcPr>
            <w:tcW w:w="6060" w:type="dxa"/>
            <w:tcBorders>
              <w:top w:val="nil"/>
              <w:left w:val="nil"/>
              <w:bottom w:val="single" w:sz="4" w:space="0" w:color="auto"/>
              <w:right w:val="single" w:sz="4" w:space="0" w:color="auto"/>
            </w:tcBorders>
            <w:shd w:val="clear" w:color="auto" w:fill="auto"/>
            <w:vAlign w:val="center"/>
            <w:hideMark/>
          </w:tcPr>
          <w:p w14:paraId="269D255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or without mention of antepartum condition"</w:t>
            </w:r>
          </w:p>
        </w:tc>
      </w:tr>
      <w:tr w:rsidR="00CB7244" w:rsidRPr="00447233" w14:paraId="16354D39"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A6C6BB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0C6CDD6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648.82</w:t>
            </w:r>
          </w:p>
        </w:tc>
        <w:tc>
          <w:tcPr>
            <w:tcW w:w="6060" w:type="dxa"/>
            <w:tcBorders>
              <w:top w:val="nil"/>
              <w:left w:val="nil"/>
              <w:bottom w:val="single" w:sz="4" w:space="0" w:color="auto"/>
              <w:right w:val="single" w:sz="4" w:space="0" w:color="auto"/>
            </w:tcBorders>
            <w:shd w:val="clear" w:color="auto" w:fill="auto"/>
            <w:vAlign w:val="center"/>
            <w:hideMark/>
          </w:tcPr>
          <w:p w14:paraId="4776089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delivered, with mention of postpartum complication"</w:t>
            </w:r>
          </w:p>
        </w:tc>
      </w:tr>
      <w:tr w:rsidR="00CB7244" w:rsidRPr="00447233" w14:paraId="3E97B8FA"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5E0438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lastRenderedPageBreak/>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78C2268"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648.83</w:t>
            </w:r>
          </w:p>
        </w:tc>
        <w:tc>
          <w:tcPr>
            <w:tcW w:w="6060" w:type="dxa"/>
            <w:tcBorders>
              <w:top w:val="nil"/>
              <w:left w:val="nil"/>
              <w:bottom w:val="single" w:sz="4" w:space="0" w:color="auto"/>
              <w:right w:val="single" w:sz="4" w:space="0" w:color="auto"/>
            </w:tcBorders>
            <w:shd w:val="clear" w:color="auto" w:fill="auto"/>
            <w:vAlign w:val="center"/>
            <w:hideMark/>
          </w:tcPr>
          <w:p w14:paraId="3610D3BD"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antepartum condition or complication"</w:t>
            </w:r>
          </w:p>
        </w:tc>
      </w:tr>
      <w:tr w:rsidR="00CB7244" w:rsidRPr="00447233" w14:paraId="55F6A993"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5DA014F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6150AF14"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648.84</w:t>
            </w:r>
          </w:p>
        </w:tc>
        <w:tc>
          <w:tcPr>
            <w:tcW w:w="6060" w:type="dxa"/>
            <w:tcBorders>
              <w:top w:val="nil"/>
              <w:left w:val="nil"/>
              <w:bottom w:val="single" w:sz="4" w:space="0" w:color="auto"/>
              <w:right w:val="single" w:sz="4" w:space="0" w:color="auto"/>
            </w:tcBorders>
            <w:shd w:val="clear" w:color="auto" w:fill="auto"/>
            <w:vAlign w:val="center"/>
            <w:hideMark/>
          </w:tcPr>
          <w:p w14:paraId="6F597551"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"Abnormal glucose tolerance of mother, postpartum condition or complication"</w:t>
            </w:r>
          </w:p>
        </w:tc>
      </w:tr>
      <w:tr w:rsidR="00CB7244" w:rsidRPr="00447233" w14:paraId="0B04B141" w14:textId="77777777" w:rsidTr="000825C2">
        <w:trPr>
          <w:trHeight w:val="552"/>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2D43DB2"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Diabetes Exclusion</w:t>
            </w:r>
          </w:p>
        </w:tc>
        <w:tc>
          <w:tcPr>
            <w:tcW w:w="1280" w:type="dxa"/>
            <w:tcBorders>
              <w:top w:val="nil"/>
              <w:left w:val="nil"/>
              <w:bottom w:val="single" w:sz="4" w:space="0" w:color="auto"/>
              <w:right w:val="single" w:sz="4" w:space="0" w:color="auto"/>
            </w:tcBorders>
            <w:shd w:val="clear" w:color="auto" w:fill="auto"/>
            <w:vAlign w:val="center"/>
            <w:hideMark/>
          </w:tcPr>
          <w:p w14:paraId="534FD8F0"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962</w:t>
            </w:r>
          </w:p>
        </w:tc>
        <w:tc>
          <w:tcPr>
            <w:tcW w:w="6060" w:type="dxa"/>
            <w:tcBorders>
              <w:top w:val="nil"/>
              <w:left w:val="nil"/>
              <w:bottom w:val="single" w:sz="4" w:space="0" w:color="auto"/>
              <w:right w:val="single" w:sz="4" w:space="0" w:color="auto"/>
            </w:tcBorders>
            <w:shd w:val="clear" w:color="auto" w:fill="auto"/>
            <w:vAlign w:val="center"/>
            <w:hideMark/>
          </w:tcPr>
          <w:p w14:paraId="39425205" w14:textId="77777777" w:rsidR="00CB7244" w:rsidRPr="00447233" w:rsidRDefault="00CB7244" w:rsidP="000825C2">
            <w:pPr>
              <w:spacing w:before="0" w:after="0" w:line="240" w:lineRule="auto"/>
              <w:ind w:left="0"/>
              <w:rPr>
                <w:rFonts w:ascii="Times New Roman" w:eastAsia="Times New Roman" w:hAnsi="Times New Roman" w:cs="Times New Roman"/>
                <w:color w:val="000000"/>
                <w:sz w:val="22"/>
              </w:rPr>
            </w:pPr>
            <w:r w:rsidRPr="00447233">
              <w:rPr>
                <w:rFonts w:ascii="Times New Roman" w:eastAsia="Times New Roman" w:hAnsi="Times New Roman" w:cs="Times New Roman"/>
                <w:color w:val="000000"/>
                <w:sz w:val="22"/>
              </w:rPr>
              <w:t>Pois-corticosteroids</w:t>
            </w:r>
          </w:p>
          <w:p w14:paraId="405153B2" w14:textId="77777777" w:rsidR="00CB7244" w:rsidRPr="00447233" w:rsidRDefault="00CB7244" w:rsidP="000825C2">
            <w:pPr>
              <w:pBdr>
                <w:top w:val="single" w:sz="6" w:space="1" w:color="auto"/>
              </w:pBdr>
              <w:spacing w:before="0" w:after="0" w:line="240" w:lineRule="auto"/>
              <w:ind w:left="0"/>
              <w:jc w:val="center"/>
              <w:rPr>
                <w:rFonts w:ascii="Arial" w:eastAsia="Times New Roman" w:hAnsi="Arial" w:cs="Arial"/>
                <w:vanish/>
                <w:sz w:val="16"/>
                <w:szCs w:val="16"/>
              </w:rPr>
            </w:pPr>
            <w:r w:rsidRPr="00447233">
              <w:rPr>
                <w:rFonts w:ascii="Arial" w:eastAsia="Times New Roman" w:hAnsi="Arial" w:cs="Arial"/>
                <w:vanish/>
                <w:sz w:val="16"/>
                <w:szCs w:val="16"/>
              </w:rPr>
              <w:t>Bottom of Form</w:t>
            </w:r>
          </w:p>
        </w:tc>
      </w:tr>
    </w:tbl>
    <w:p w14:paraId="4E10B911" w14:textId="77777777" w:rsidR="00CB7244" w:rsidRDefault="00CB7244" w:rsidP="00CB7244"/>
    <w:p w14:paraId="3E0FE58A" w14:textId="77777777" w:rsidR="00CB7244" w:rsidRDefault="00CB7244" w:rsidP="004B02C6"/>
    <w:p w14:paraId="3ABABC84" w14:textId="28DEF510" w:rsidR="005A25E4" w:rsidRDefault="005A25E4" w:rsidP="004B02C6"/>
    <w:p w14:paraId="0C6C29E0" w14:textId="77777777" w:rsidR="005A25E4" w:rsidRPr="00431183" w:rsidRDefault="005A25E4" w:rsidP="004B02C6"/>
    <w:sectPr w:rsidR="005A25E4" w:rsidRPr="00431183" w:rsidSect="00947C4D">
      <w:headerReference w:type="default" r:id="rId9"/>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428EA" w14:textId="77777777" w:rsidR="000825C2" w:rsidRDefault="000825C2" w:rsidP="00FF463F">
      <w:pPr>
        <w:spacing w:line="240" w:lineRule="auto"/>
      </w:pPr>
      <w:r>
        <w:separator/>
      </w:r>
    </w:p>
  </w:endnote>
  <w:endnote w:type="continuationSeparator" w:id="0">
    <w:p w14:paraId="2B19A052" w14:textId="77777777" w:rsidR="000825C2" w:rsidRDefault="000825C2"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A465A" w14:textId="77777777" w:rsidR="000825C2" w:rsidRDefault="000825C2" w:rsidP="00FF463F">
      <w:pPr>
        <w:spacing w:line="240" w:lineRule="auto"/>
      </w:pPr>
      <w:r>
        <w:separator/>
      </w:r>
    </w:p>
  </w:footnote>
  <w:footnote w:type="continuationSeparator" w:id="0">
    <w:p w14:paraId="54BAAFB2" w14:textId="77777777" w:rsidR="000825C2" w:rsidRDefault="000825C2" w:rsidP="00FF463F">
      <w:pPr>
        <w:spacing w:line="240" w:lineRule="auto"/>
      </w:pPr>
      <w:r>
        <w:continuationSeparator/>
      </w:r>
    </w:p>
  </w:footnote>
  <w:footnote w:id="1">
    <w:p w14:paraId="4839C95B" w14:textId="7E63395C" w:rsidR="000825C2" w:rsidRDefault="000825C2">
      <w:pPr>
        <w:pStyle w:val="FootnoteText"/>
      </w:pPr>
      <w:r>
        <w:rPr>
          <w:rStyle w:val="FootnoteReference"/>
        </w:rPr>
        <w:footnoteRef/>
      </w:r>
      <w:r>
        <w:t xml:space="preserve"> For a description of the Clinical Dashboard selection criteria of these patients, see Appendix M.</w:t>
      </w:r>
    </w:p>
  </w:footnote>
  <w:footnote w:id="2">
    <w:p w14:paraId="36943A82" w14:textId="071158C6" w:rsidR="000825C2" w:rsidRPr="00E8640C" w:rsidRDefault="000825C2"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type 1 and type 2 DM. If </w:t>
      </w:r>
      <w:proofErr w:type="spellStart"/>
      <w:r w:rsidRPr="005B28CC">
        <w:t>pt</w:t>
      </w:r>
      <w:proofErr w:type="spellEnd"/>
      <w:r w:rsidRPr="005B28CC">
        <w:t xml:space="preserve"> has </w:t>
      </w:r>
      <w:r>
        <w:t xml:space="preserve">truly </w:t>
      </w:r>
      <w:r w:rsidRPr="005B28CC">
        <w:t>type 1 DM, these reco</w:t>
      </w:r>
      <w:r>
        <w:t>mmendations DO NOT APPLY.”</w:t>
      </w:r>
    </w:p>
  </w:footnote>
  <w:footnote w:id="3">
    <w:p w14:paraId="4D567E8B" w14:textId="77777777" w:rsidR="000825C2" w:rsidRPr="00E8640C" w:rsidRDefault="000825C2"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4">
    <w:p w14:paraId="3B5347F1" w14:textId="00D3C6AC" w:rsidR="000825C2" w:rsidRDefault="000825C2">
      <w:pPr>
        <w:pStyle w:val="FootnoteText"/>
      </w:pPr>
      <w:r>
        <w:rPr>
          <w:rStyle w:val="FootnoteReference"/>
        </w:rPr>
        <w:footnoteRef/>
      </w:r>
      <w:r>
        <w:t xml:space="preserve"> These additional reactions are not encoded in the KB but handled by mapping table. </w:t>
      </w:r>
    </w:p>
  </w:footnote>
  <w:footnote w:id="5">
    <w:p w14:paraId="15E04482" w14:textId="671973BB" w:rsidR="000825C2" w:rsidRDefault="000825C2">
      <w:pPr>
        <w:pStyle w:val="FootnoteText"/>
      </w:pPr>
      <w:r>
        <w:rPr>
          <w:rStyle w:val="FootnoteReference"/>
        </w:rPr>
        <w:footnoteRef/>
      </w:r>
      <w:r>
        <w:t xml:space="preserve"> There are some bicarbonate laboratory measurements that have a slightly lower limit of normal (22, 23).  For simplicity, we have used the highest (and most conservative) cut off.</w:t>
      </w:r>
    </w:p>
  </w:footnote>
  <w:footnote w:id="6">
    <w:p w14:paraId="3FF6A0BE" w14:textId="4DB25B96" w:rsidR="000825C2" w:rsidRPr="00E8640C" w:rsidRDefault="000825C2" w:rsidP="00E8640C">
      <w:pPr>
        <w:pStyle w:val="FootnoteText"/>
      </w:pPr>
      <w:r w:rsidRPr="00F714EC">
        <w:rPr>
          <w:rStyle w:val="FootnoteReference"/>
        </w:rPr>
        <w:footnoteRef/>
      </w:r>
      <w:r w:rsidRPr="00E8640C">
        <w:t xml:space="preserve"> ULN = Upper Limit of Normal</w:t>
      </w:r>
    </w:p>
  </w:footnote>
  <w:footnote w:id="7">
    <w:p w14:paraId="7C34F0A0" w14:textId="1C4061CD" w:rsidR="000825C2" w:rsidRPr="00F136B2" w:rsidRDefault="000825C2">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0825C2" w:rsidRDefault="000825C2">
      <w:pPr>
        <w:pStyle w:val="FootnoteText"/>
      </w:pPr>
    </w:p>
  </w:footnote>
  <w:footnote w:id="8">
    <w:p w14:paraId="074C6471" w14:textId="1D36B9F9" w:rsidR="000825C2" w:rsidRPr="00F136B2" w:rsidRDefault="000825C2"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2CC4A9B3" w:rsidR="000825C2" w:rsidRPr="00566AAF" w:rsidRDefault="000825C2"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0825C2" w:rsidRDefault="000825C2">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0">
    <w:p w14:paraId="03F64B25" w14:textId="0B083F62" w:rsidR="000825C2" w:rsidRDefault="000825C2">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0825C2" w:rsidRDefault="000825C2">
    <w:pPr>
      <w:pStyle w:val="Header"/>
    </w:pPr>
    <w:r>
      <w:tab/>
    </w:r>
    <w:r>
      <w:tab/>
    </w:r>
    <w:r>
      <w:fldChar w:fldCharType="begin"/>
    </w:r>
    <w:r>
      <w:instrText xml:space="preserve"> PAGE  \* Arabic  \* MERGEFORMAT </w:instrText>
    </w:r>
    <w:r>
      <w:fldChar w:fldCharType="separate"/>
    </w:r>
    <w:r>
      <w:rPr>
        <w:noProof/>
      </w:rPr>
      <w:t>32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2778A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1"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8"/>
  </w:num>
  <w:num w:numId="3">
    <w:abstractNumId w:val="30"/>
  </w:num>
  <w:num w:numId="4">
    <w:abstractNumId w:val="17"/>
  </w:num>
  <w:num w:numId="5">
    <w:abstractNumId w:val="34"/>
  </w:num>
  <w:num w:numId="6">
    <w:abstractNumId w:val="18"/>
  </w:num>
  <w:num w:numId="7">
    <w:abstractNumId w:val="9"/>
  </w:num>
  <w:num w:numId="8">
    <w:abstractNumId w:val="36"/>
  </w:num>
  <w:num w:numId="9">
    <w:abstractNumId w:val="0"/>
  </w:num>
  <w:num w:numId="10">
    <w:abstractNumId w:val="20"/>
  </w:num>
  <w:num w:numId="11">
    <w:abstractNumId w:val="25"/>
  </w:num>
  <w:num w:numId="12">
    <w:abstractNumId w:val="26"/>
  </w:num>
  <w:num w:numId="13">
    <w:abstractNumId w:val="15"/>
  </w:num>
  <w:num w:numId="14">
    <w:abstractNumId w:val="7"/>
  </w:num>
  <w:num w:numId="15">
    <w:abstractNumId w:val="32"/>
  </w:num>
  <w:num w:numId="16">
    <w:abstractNumId w:val="1"/>
  </w:num>
  <w:num w:numId="17">
    <w:abstractNumId w:val="22"/>
  </w:num>
  <w:num w:numId="18">
    <w:abstractNumId w:val="28"/>
  </w:num>
  <w:num w:numId="19">
    <w:abstractNumId w:val="28"/>
  </w:num>
  <w:num w:numId="20">
    <w:abstractNumId w:val="28"/>
  </w:num>
  <w:num w:numId="21">
    <w:abstractNumId w:val="33"/>
  </w:num>
  <w:num w:numId="22">
    <w:abstractNumId w:val="11"/>
  </w:num>
  <w:num w:numId="23">
    <w:abstractNumId w:val="27"/>
  </w:num>
  <w:num w:numId="24">
    <w:abstractNumId w:val="21"/>
  </w:num>
  <w:num w:numId="25">
    <w:abstractNumId w:val="37"/>
  </w:num>
  <w:num w:numId="26">
    <w:abstractNumId w:val="40"/>
  </w:num>
  <w:num w:numId="27">
    <w:abstractNumId w:val="13"/>
  </w:num>
  <w:num w:numId="28">
    <w:abstractNumId w:val="5"/>
  </w:num>
  <w:num w:numId="29">
    <w:abstractNumId w:val="39"/>
  </w:num>
  <w:num w:numId="30">
    <w:abstractNumId w:val="10"/>
  </w:num>
  <w:num w:numId="31">
    <w:abstractNumId w:val="12"/>
  </w:num>
  <w:num w:numId="32">
    <w:abstractNumId w:val="23"/>
  </w:num>
  <w:num w:numId="33">
    <w:abstractNumId w:val="3"/>
  </w:num>
  <w:num w:numId="34">
    <w:abstractNumId w:val="2"/>
  </w:num>
  <w:num w:numId="35">
    <w:abstractNumId w:val="14"/>
  </w:num>
  <w:num w:numId="36">
    <w:abstractNumId w:val="31"/>
  </w:num>
  <w:num w:numId="37">
    <w:abstractNumId w:val="4"/>
  </w:num>
  <w:num w:numId="38">
    <w:abstractNumId w:val="35"/>
  </w:num>
  <w:num w:numId="39">
    <w:abstractNumId w:val="24"/>
  </w:num>
  <w:num w:numId="40">
    <w:abstractNumId w:val="6"/>
  </w:num>
  <w:num w:numId="41">
    <w:abstractNumId w:val="8"/>
  </w:num>
  <w:num w:numId="42">
    <w:abstractNumId w:val="29"/>
  </w:num>
  <w:num w:numId="43">
    <w:abstractNumId w:val="26"/>
  </w:num>
  <w:num w:numId="44">
    <w:abstractNumId w:val="0"/>
  </w:num>
  <w:num w:numId="45">
    <w:abstractNumId w:val="16"/>
  </w:num>
  <w:num w:numId="46">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7C97"/>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7830"/>
    <w:rsid w:val="001601E0"/>
    <w:rsid w:val="001617ED"/>
    <w:rsid w:val="001617F6"/>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74BF"/>
    <w:rsid w:val="002A77EA"/>
    <w:rsid w:val="002B1A16"/>
    <w:rsid w:val="002B33A2"/>
    <w:rsid w:val="002B51C7"/>
    <w:rsid w:val="002B66F1"/>
    <w:rsid w:val="002B6817"/>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16B0"/>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846"/>
    <w:rsid w:val="00447E13"/>
    <w:rsid w:val="004509F6"/>
    <w:rsid w:val="00453038"/>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54E"/>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5901"/>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4912"/>
    <w:rsid w:val="005B492B"/>
    <w:rsid w:val="005B7A65"/>
    <w:rsid w:val="005C1F5F"/>
    <w:rsid w:val="005C23F5"/>
    <w:rsid w:val="005C28AF"/>
    <w:rsid w:val="005C3ADF"/>
    <w:rsid w:val="005C4D62"/>
    <w:rsid w:val="005C5576"/>
    <w:rsid w:val="005D3A21"/>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5FAD"/>
    <w:rsid w:val="00716D5D"/>
    <w:rsid w:val="007207D0"/>
    <w:rsid w:val="007209BD"/>
    <w:rsid w:val="00720F62"/>
    <w:rsid w:val="00721D20"/>
    <w:rsid w:val="00722276"/>
    <w:rsid w:val="0072493C"/>
    <w:rsid w:val="0072622D"/>
    <w:rsid w:val="00731231"/>
    <w:rsid w:val="00731B59"/>
    <w:rsid w:val="00736318"/>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B1B"/>
    <w:rsid w:val="007B4BB5"/>
    <w:rsid w:val="007B5215"/>
    <w:rsid w:val="007B6ABF"/>
    <w:rsid w:val="007C0C61"/>
    <w:rsid w:val="007C3137"/>
    <w:rsid w:val="007C5068"/>
    <w:rsid w:val="007C50F8"/>
    <w:rsid w:val="007C556D"/>
    <w:rsid w:val="007C631B"/>
    <w:rsid w:val="007D262D"/>
    <w:rsid w:val="007D37A6"/>
    <w:rsid w:val="007D5B6B"/>
    <w:rsid w:val="007D5E4F"/>
    <w:rsid w:val="007E2DED"/>
    <w:rsid w:val="007E30A4"/>
    <w:rsid w:val="007E4BE0"/>
    <w:rsid w:val="007E50D8"/>
    <w:rsid w:val="007E759D"/>
    <w:rsid w:val="007F21A0"/>
    <w:rsid w:val="007F22B0"/>
    <w:rsid w:val="007F276E"/>
    <w:rsid w:val="007F3C20"/>
    <w:rsid w:val="007F4E4B"/>
    <w:rsid w:val="00800552"/>
    <w:rsid w:val="00800C33"/>
    <w:rsid w:val="00800F1B"/>
    <w:rsid w:val="00801AD9"/>
    <w:rsid w:val="008029D0"/>
    <w:rsid w:val="008042EA"/>
    <w:rsid w:val="00805086"/>
    <w:rsid w:val="008072A0"/>
    <w:rsid w:val="00807F14"/>
    <w:rsid w:val="00810AA4"/>
    <w:rsid w:val="0081590E"/>
    <w:rsid w:val="00821FC4"/>
    <w:rsid w:val="00822033"/>
    <w:rsid w:val="00825151"/>
    <w:rsid w:val="00825FDB"/>
    <w:rsid w:val="0083108E"/>
    <w:rsid w:val="008313C5"/>
    <w:rsid w:val="00832665"/>
    <w:rsid w:val="00833A6F"/>
    <w:rsid w:val="00834152"/>
    <w:rsid w:val="00834317"/>
    <w:rsid w:val="00834A5E"/>
    <w:rsid w:val="00835D0A"/>
    <w:rsid w:val="008372B0"/>
    <w:rsid w:val="008375FA"/>
    <w:rsid w:val="008401B7"/>
    <w:rsid w:val="00840DE3"/>
    <w:rsid w:val="00842552"/>
    <w:rsid w:val="00844A58"/>
    <w:rsid w:val="00847670"/>
    <w:rsid w:val="008506E3"/>
    <w:rsid w:val="00850BF6"/>
    <w:rsid w:val="008528DE"/>
    <w:rsid w:val="00853F76"/>
    <w:rsid w:val="008554E3"/>
    <w:rsid w:val="008559C1"/>
    <w:rsid w:val="00860253"/>
    <w:rsid w:val="00862038"/>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3CBA"/>
    <w:rsid w:val="008A4483"/>
    <w:rsid w:val="008A5335"/>
    <w:rsid w:val="008B33B3"/>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1ACF"/>
    <w:rsid w:val="009B4FE6"/>
    <w:rsid w:val="009B60C9"/>
    <w:rsid w:val="009B65CE"/>
    <w:rsid w:val="009C01F5"/>
    <w:rsid w:val="009C11C1"/>
    <w:rsid w:val="009C168E"/>
    <w:rsid w:val="009C3B56"/>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50B"/>
    <w:rsid w:val="00A56867"/>
    <w:rsid w:val="00A569BA"/>
    <w:rsid w:val="00A60390"/>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16E1"/>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7C2C"/>
    <w:rsid w:val="00AE018D"/>
    <w:rsid w:val="00AE07F6"/>
    <w:rsid w:val="00AE41E2"/>
    <w:rsid w:val="00AE5118"/>
    <w:rsid w:val="00AE7536"/>
    <w:rsid w:val="00AF1B1F"/>
    <w:rsid w:val="00AF3FA2"/>
    <w:rsid w:val="00AF43B1"/>
    <w:rsid w:val="00AF4990"/>
    <w:rsid w:val="00AF4F78"/>
    <w:rsid w:val="00AF522F"/>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2403"/>
    <w:rsid w:val="00C92E3C"/>
    <w:rsid w:val="00C94375"/>
    <w:rsid w:val="00C9487F"/>
    <w:rsid w:val="00C957D5"/>
    <w:rsid w:val="00C97499"/>
    <w:rsid w:val="00CA05AD"/>
    <w:rsid w:val="00CA0881"/>
    <w:rsid w:val="00CA4CB3"/>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EEC"/>
    <w:rsid w:val="00CD0298"/>
    <w:rsid w:val="00CD1155"/>
    <w:rsid w:val="00CD13CD"/>
    <w:rsid w:val="00CD4A78"/>
    <w:rsid w:val="00CD4A83"/>
    <w:rsid w:val="00CD66E7"/>
    <w:rsid w:val="00CD7F76"/>
    <w:rsid w:val="00CE11C1"/>
    <w:rsid w:val="00CE1B69"/>
    <w:rsid w:val="00CE1C1D"/>
    <w:rsid w:val="00CE2292"/>
    <w:rsid w:val="00CE3671"/>
    <w:rsid w:val="00CE3675"/>
    <w:rsid w:val="00CE3CC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1719"/>
    <w:rsid w:val="00D221C3"/>
    <w:rsid w:val="00D233D0"/>
    <w:rsid w:val="00D23890"/>
    <w:rsid w:val="00D24111"/>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73D4"/>
    <w:rsid w:val="00DA75A4"/>
    <w:rsid w:val="00DB07FF"/>
    <w:rsid w:val="00DB0C62"/>
    <w:rsid w:val="00DB0CC1"/>
    <w:rsid w:val="00DB1343"/>
    <w:rsid w:val="00DB15A5"/>
    <w:rsid w:val="00DB24A9"/>
    <w:rsid w:val="00DB63A7"/>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12D6"/>
    <w:rsid w:val="00E8357C"/>
    <w:rsid w:val="00E8373E"/>
    <w:rsid w:val="00E83E19"/>
    <w:rsid w:val="00E83F06"/>
    <w:rsid w:val="00E84B31"/>
    <w:rsid w:val="00E8640C"/>
    <w:rsid w:val="00E8684F"/>
    <w:rsid w:val="00E91AFB"/>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75B"/>
    <w:rsid w:val="00F229E9"/>
    <w:rsid w:val="00F2571D"/>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ind w:left="0"/>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ind w:lef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2</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s>
</file>

<file path=customXml/itemProps1.xml><?xml version="1.0" encoding="utf-8"?>
<ds:datastoreItem xmlns:ds="http://schemas.openxmlformats.org/officeDocument/2006/customXml" ds:itemID="{31F71814-F937-42A0-A127-EA8F7836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205</Pages>
  <Words>40704</Words>
  <Characters>232019</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2019-04-18T21:45:00Z</dcterms:created>
  <dcterms:modified xsi:type="dcterms:W3CDTF">2019-04-25T20:19:00Z</dcterms:modified>
</cp:coreProperties>
</file>